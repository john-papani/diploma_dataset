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C2B69" w14:textId="77777777" w:rsidR="009B647D" w:rsidRPr="009B647D" w:rsidRDefault="009B647D" w:rsidP="009B647D">
      <w:pPr>
        <w:spacing w:after="0" w:line="360" w:lineRule="auto"/>
        <w:rPr>
          <w:ins w:id="0" w:author="Φλούδα Χριστίνα" w:date="2017-02-15T14:51:00Z"/>
          <w:rFonts w:eastAsia="Times New Roman"/>
          <w:szCs w:val="24"/>
          <w:lang w:eastAsia="en-US"/>
        </w:rPr>
      </w:pPr>
      <w:bookmarkStart w:id="1" w:name="_GoBack"/>
      <w:bookmarkEnd w:id="1"/>
      <w:ins w:id="2" w:author="Φλούδα Χριστίνα" w:date="2017-02-15T14:51:00Z">
        <w:r w:rsidRPr="009B647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3AA15AA" w14:textId="77777777" w:rsidR="009B647D" w:rsidRPr="009B647D" w:rsidRDefault="009B647D" w:rsidP="009B647D">
      <w:pPr>
        <w:spacing w:after="0" w:line="360" w:lineRule="auto"/>
        <w:rPr>
          <w:ins w:id="3" w:author="Φλούδα Χριστίνα" w:date="2017-02-15T14:51:00Z"/>
          <w:rFonts w:eastAsia="Times New Roman"/>
          <w:szCs w:val="24"/>
          <w:lang w:eastAsia="en-US"/>
        </w:rPr>
      </w:pPr>
    </w:p>
    <w:p w14:paraId="4F0DEF47" w14:textId="77777777" w:rsidR="009B647D" w:rsidRPr="009B647D" w:rsidRDefault="009B647D" w:rsidP="009B647D">
      <w:pPr>
        <w:spacing w:after="0" w:line="360" w:lineRule="auto"/>
        <w:rPr>
          <w:ins w:id="4" w:author="Φλούδα Χριστίνα" w:date="2017-02-15T14:51:00Z"/>
          <w:rFonts w:eastAsia="Times New Roman"/>
          <w:szCs w:val="24"/>
          <w:lang w:eastAsia="en-US"/>
        </w:rPr>
      </w:pPr>
      <w:ins w:id="5" w:author="Φλούδα Χριστίνα" w:date="2017-02-15T14:51:00Z">
        <w:r w:rsidRPr="009B647D">
          <w:rPr>
            <w:rFonts w:eastAsia="Times New Roman"/>
            <w:szCs w:val="24"/>
            <w:lang w:eastAsia="en-US"/>
          </w:rPr>
          <w:t>ΠΙΝΑΚΑΣ ΠΕΡΙΕΧΟΜΕΝΩΝ</w:t>
        </w:r>
      </w:ins>
    </w:p>
    <w:p w14:paraId="64A14C6F" w14:textId="77777777" w:rsidR="009B647D" w:rsidRPr="009B647D" w:rsidRDefault="009B647D" w:rsidP="009B647D">
      <w:pPr>
        <w:spacing w:after="0" w:line="360" w:lineRule="auto"/>
        <w:rPr>
          <w:ins w:id="6" w:author="Φλούδα Χριστίνα" w:date="2017-02-15T14:51:00Z"/>
          <w:rFonts w:eastAsia="Times New Roman"/>
          <w:szCs w:val="24"/>
          <w:lang w:eastAsia="en-US"/>
        </w:rPr>
      </w:pPr>
      <w:ins w:id="7" w:author="Φλούδα Χριστίνα" w:date="2017-02-15T14:51:00Z">
        <w:r w:rsidRPr="009B647D">
          <w:rPr>
            <w:rFonts w:eastAsia="Times New Roman"/>
            <w:szCs w:val="24"/>
            <w:lang w:eastAsia="en-US"/>
          </w:rPr>
          <w:t xml:space="preserve">ΙΖ΄ ΠΕΡΙΟΔΟΣ </w:t>
        </w:r>
      </w:ins>
    </w:p>
    <w:p w14:paraId="1AFE2FC5" w14:textId="77777777" w:rsidR="009B647D" w:rsidRPr="009B647D" w:rsidRDefault="009B647D" w:rsidP="009B647D">
      <w:pPr>
        <w:spacing w:after="0" w:line="360" w:lineRule="auto"/>
        <w:rPr>
          <w:ins w:id="8" w:author="Φλούδα Χριστίνα" w:date="2017-02-15T14:51:00Z"/>
          <w:rFonts w:eastAsia="Times New Roman"/>
          <w:szCs w:val="24"/>
          <w:lang w:eastAsia="en-US"/>
        </w:rPr>
      </w:pPr>
      <w:ins w:id="9" w:author="Φλούδα Χριστίνα" w:date="2017-02-15T14:51:00Z">
        <w:r w:rsidRPr="009B647D">
          <w:rPr>
            <w:rFonts w:eastAsia="Times New Roman"/>
            <w:szCs w:val="24"/>
            <w:lang w:eastAsia="en-US"/>
          </w:rPr>
          <w:t>ΠΡΟΕΔΡΕΥΟΜΕΝΗΣ ΚΟΙΝΟΒΟΥΛΕΥΤΙΚΗΣ ΔΗΜΟΚΡΑΤΙΑΣ</w:t>
        </w:r>
      </w:ins>
    </w:p>
    <w:p w14:paraId="247B4C32" w14:textId="77777777" w:rsidR="009B647D" w:rsidRPr="009B647D" w:rsidRDefault="009B647D" w:rsidP="009B647D">
      <w:pPr>
        <w:spacing w:after="0" w:line="360" w:lineRule="auto"/>
        <w:rPr>
          <w:ins w:id="10" w:author="Φλούδα Χριστίνα" w:date="2017-02-15T14:51:00Z"/>
          <w:rFonts w:eastAsia="Times New Roman"/>
          <w:szCs w:val="24"/>
          <w:lang w:eastAsia="en-US"/>
        </w:rPr>
      </w:pPr>
      <w:ins w:id="11" w:author="Φλούδα Χριστίνα" w:date="2017-02-15T14:51:00Z">
        <w:r w:rsidRPr="009B647D">
          <w:rPr>
            <w:rFonts w:eastAsia="Times New Roman"/>
            <w:szCs w:val="24"/>
            <w:lang w:eastAsia="en-US"/>
          </w:rPr>
          <w:t>ΣΥΝΟΔΟΣ Β΄</w:t>
        </w:r>
      </w:ins>
    </w:p>
    <w:p w14:paraId="2926D369" w14:textId="77777777" w:rsidR="009B647D" w:rsidRPr="009B647D" w:rsidRDefault="009B647D" w:rsidP="009B647D">
      <w:pPr>
        <w:spacing w:after="0" w:line="360" w:lineRule="auto"/>
        <w:rPr>
          <w:ins w:id="12" w:author="Φλούδα Χριστίνα" w:date="2017-02-15T14:51:00Z"/>
          <w:rFonts w:eastAsia="Times New Roman"/>
          <w:szCs w:val="24"/>
          <w:lang w:eastAsia="en-US"/>
        </w:rPr>
      </w:pPr>
    </w:p>
    <w:p w14:paraId="5189344B" w14:textId="77777777" w:rsidR="009B647D" w:rsidRPr="009B647D" w:rsidRDefault="009B647D" w:rsidP="009B647D">
      <w:pPr>
        <w:spacing w:after="0" w:line="360" w:lineRule="auto"/>
        <w:rPr>
          <w:ins w:id="13" w:author="Φλούδα Χριστίνα" w:date="2017-02-15T14:51:00Z"/>
          <w:rFonts w:eastAsia="Times New Roman"/>
          <w:szCs w:val="24"/>
          <w:lang w:eastAsia="en-US"/>
        </w:rPr>
      </w:pPr>
      <w:ins w:id="14" w:author="Φλούδα Χριστίνα" w:date="2017-02-15T14:51:00Z">
        <w:r w:rsidRPr="009B647D">
          <w:rPr>
            <w:rFonts w:eastAsia="Times New Roman"/>
            <w:szCs w:val="24"/>
            <w:lang w:eastAsia="en-US"/>
          </w:rPr>
          <w:t>ΣΥΝΕΔΡΙΑΣΗ Ο΄</w:t>
        </w:r>
      </w:ins>
    </w:p>
    <w:p w14:paraId="17A7F039" w14:textId="77777777" w:rsidR="009B647D" w:rsidRPr="009B647D" w:rsidRDefault="009B647D" w:rsidP="009B647D">
      <w:pPr>
        <w:spacing w:after="0" w:line="360" w:lineRule="auto"/>
        <w:rPr>
          <w:ins w:id="15" w:author="Φλούδα Χριστίνα" w:date="2017-02-15T14:51:00Z"/>
          <w:rFonts w:eastAsia="Times New Roman"/>
          <w:szCs w:val="24"/>
          <w:lang w:eastAsia="en-US"/>
        </w:rPr>
      </w:pPr>
      <w:ins w:id="16" w:author="Φλούδα Χριστίνα" w:date="2017-02-15T14:51:00Z">
        <w:r w:rsidRPr="009B647D">
          <w:rPr>
            <w:rFonts w:eastAsia="Times New Roman"/>
            <w:szCs w:val="24"/>
            <w:lang w:eastAsia="en-US"/>
          </w:rPr>
          <w:t>Τρίτη  7 Φεβρουαρίου 2017</w:t>
        </w:r>
      </w:ins>
    </w:p>
    <w:p w14:paraId="20B77F6B" w14:textId="77777777" w:rsidR="009B647D" w:rsidRPr="009B647D" w:rsidRDefault="009B647D" w:rsidP="009B647D">
      <w:pPr>
        <w:spacing w:after="0" w:line="360" w:lineRule="auto"/>
        <w:rPr>
          <w:ins w:id="17" w:author="Φλούδα Χριστίνα" w:date="2017-02-15T14:51:00Z"/>
          <w:rFonts w:eastAsia="Times New Roman"/>
          <w:szCs w:val="24"/>
          <w:lang w:eastAsia="en-US"/>
        </w:rPr>
      </w:pPr>
    </w:p>
    <w:p w14:paraId="3A9FF500" w14:textId="77777777" w:rsidR="009B647D" w:rsidRPr="009B647D" w:rsidRDefault="009B647D" w:rsidP="009B647D">
      <w:pPr>
        <w:spacing w:after="0" w:line="360" w:lineRule="auto"/>
        <w:rPr>
          <w:ins w:id="18" w:author="Φλούδα Χριστίνα" w:date="2017-02-15T14:51:00Z"/>
          <w:rFonts w:eastAsia="Times New Roman"/>
          <w:szCs w:val="24"/>
          <w:lang w:eastAsia="en-US"/>
        </w:rPr>
      </w:pPr>
      <w:ins w:id="19" w:author="Φλούδα Χριστίνα" w:date="2017-02-15T14:51:00Z">
        <w:r w:rsidRPr="009B647D">
          <w:rPr>
            <w:rFonts w:eastAsia="Times New Roman"/>
            <w:szCs w:val="24"/>
            <w:lang w:eastAsia="en-US"/>
          </w:rPr>
          <w:t>ΘΕΜΑΤΑ</w:t>
        </w:r>
      </w:ins>
    </w:p>
    <w:p w14:paraId="2586E5A1" w14:textId="77777777" w:rsidR="009B647D" w:rsidRPr="009B647D" w:rsidRDefault="009B647D" w:rsidP="009B647D">
      <w:pPr>
        <w:spacing w:after="0" w:line="360" w:lineRule="auto"/>
        <w:rPr>
          <w:ins w:id="20" w:author="Φλούδα Χριστίνα" w:date="2017-02-15T14:51:00Z"/>
          <w:rFonts w:eastAsia="Times New Roman"/>
          <w:szCs w:val="24"/>
          <w:lang w:eastAsia="en-US"/>
        </w:rPr>
      </w:pPr>
      <w:ins w:id="21" w:author="Φλούδα Χριστίνα" w:date="2017-02-15T14:51:00Z">
        <w:r w:rsidRPr="009B647D">
          <w:rPr>
            <w:rFonts w:eastAsia="Times New Roman"/>
            <w:szCs w:val="24"/>
            <w:lang w:eastAsia="en-US"/>
          </w:rPr>
          <w:t xml:space="preserve"> </w:t>
        </w:r>
        <w:r w:rsidRPr="009B647D">
          <w:rPr>
            <w:rFonts w:eastAsia="Times New Roman"/>
            <w:szCs w:val="24"/>
            <w:lang w:eastAsia="en-US"/>
          </w:rPr>
          <w:br/>
          <w:t xml:space="preserve">Α. ΕΙΔΙΚΑ ΘΕΜΑΤΑ </w:t>
        </w:r>
        <w:r w:rsidRPr="009B647D">
          <w:rPr>
            <w:rFonts w:eastAsia="Times New Roman"/>
            <w:szCs w:val="24"/>
            <w:lang w:eastAsia="en-US"/>
          </w:rPr>
          <w:br/>
          <w:t xml:space="preserve">1. Επικύρωση Πρακτικών, σελ. </w:t>
        </w:r>
        <w:r w:rsidRPr="009B647D">
          <w:rPr>
            <w:rFonts w:eastAsia="Times New Roman"/>
            <w:szCs w:val="24"/>
            <w:lang w:eastAsia="en-US"/>
          </w:rPr>
          <w:br/>
          <w:t xml:space="preserve">2. Ανακοινώνεται ότι τη συνεδρίαση παρακολουθούν μαθητές από το Γυμνάσιο Κάτω Αχαΐας, το 2ο Γυμνάσιο Κιάτου Κορινθίας και το 3ο Γενικό Λύκειο Κέρκυρας, σελ. </w:t>
        </w:r>
        <w:r w:rsidRPr="009B647D">
          <w:rPr>
            <w:rFonts w:eastAsia="Times New Roman"/>
            <w:szCs w:val="24"/>
            <w:lang w:eastAsia="en-US"/>
          </w:rPr>
          <w:br/>
          <w:t xml:space="preserve">3. Ανακοινώνεται επιστολή του κ. Κωνσταντίνου </w:t>
        </w:r>
        <w:proofErr w:type="spellStart"/>
        <w:r w:rsidRPr="009B647D">
          <w:rPr>
            <w:rFonts w:eastAsia="Times New Roman"/>
            <w:szCs w:val="24"/>
            <w:lang w:eastAsia="en-US"/>
          </w:rPr>
          <w:t>Μπαργιώτα</w:t>
        </w:r>
        <w:proofErr w:type="spellEnd"/>
        <w:r w:rsidRPr="009B647D">
          <w:rPr>
            <w:rFonts w:eastAsia="Times New Roman"/>
            <w:szCs w:val="24"/>
            <w:lang w:eastAsia="en-US"/>
          </w:rPr>
          <w:t xml:space="preserve"> Βουλευτή Λάρισας, προς τον Πρόεδρο της Βουλής κ. Νικόλαο </w:t>
        </w:r>
        <w:proofErr w:type="spellStart"/>
        <w:r w:rsidRPr="009B647D">
          <w:rPr>
            <w:rFonts w:eastAsia="Times New Roman"/>
            <w:szCs w:val="24"/>
            <w:lang w:eastAsia="en-US"/>
          </w:rPr>
          <w:t>Βούτση</w:t>
        </w:r>
        <w:proofErr w:type="spellEnd"/>
        <w:r w:rsidRPr="009B647D">
          <w:rPr>
            <w:rFonts w:eastAsia="Times New Roman"/>
            <w:szCs w:val="24"/>
            <w:lang w:eastAsia="en-US"/>
          </w:rPr>
          <w:t xml:space="preserve">, με την οποία γνωστοποιεί ότι δεν ανήκει στην Κοινοβουλευτική Ομάδας του Ποταμιού και παραμένει Ανεξάρτητος Βουλευτής, σελ. </w:t>
        </w:r>
        <w:r w:rsidRPr="009B647D">
          <w:rPr>
            <w:rFonts w:eastAsia="Times New Roman"/>
            <w:szCs w:val="24"/>
            <w:lang w:eastAsia="en-US"/>
          </w:rPr>
          <w:br/>
          <w:t xml:space="preserve">4. Επί διαδικαστικού θέματος, σελ. </w:t>
        </w:r>
        <w:r w:rsidRPr="009B647D">
          <w:rPr>
            <w:rFonts w:eastAsia="Times New Roman"/>
            <w:szCs w:val="24"/>
            <w:lang w:eastAsia="en-US"/>
          </w:rPr>
          <w:br/>
          <w:t xml:space="preserve">5. Επί προσωπικού θέματος, σελ. </w:t>
        </w:r>
        <w:r w:rsidRPr="009B647D">
          <w:rPr>
            <w:rFonts w:eastAsia="Times New Roman"/>
            <w:szCs w:val="24"/>
            <w:lang w:eastAsia="en-US"/>
          </w:rPr>
          <w:br/>
          <w:t xml:space="preserve"> </w:t>
        </w:r>
        <w:r w:rsidRPr="009B647D">
          <w:rPr>
            <w:rFonts w:eastAsia="Times New Roman"/>
            <w:szCs w:val="24"/>
            <w:lang w:eastAsia="en-US"/>
          </w:rPr>
          <w:br/>
          <w:t xml:space="preserve">Β. ΝΟΜΟΘΕΤΙΚΗ ΕΡΓΑΣΙΑ </w:t>
        </w:r>
        <w:r w:rsidRPr="009B647D">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Εξωτερικών: «Τροποποίηση του Κώδικα του Οργανισμού του Υπουργείου Εξωτερικών και λοιπές διατάξεις», σελ. </w:t>
        </w:r>
        <w:r w:rsidRPr="009B647D">
          <w:rPr>
            <w:rFonts w:eastAsia="Times New Roman"/>
            <w:szCs w:val="24"/>
            <w:lang w:eastAsia="en-US"/>
          </w:rPr>
          <w:br/>
          <w:t xml:space="preserve"> 2. Κατάθεση Εκθέσεων Διαρκών Επιτροπών:</w:t>
        </w:r>
        <w:r w:rsidRPr="009B647D">
          <w:rPr>
            <w:rFonts w:eastAsia="Times New Roman"/>
            <w:szCs w:val="24"/>
            <w:lang w:eastAsia="en-US"/>
          </w:rPr>
          <w:br/>
          <w:t xml:space="preserve">     α) Η Διαρκής Επιτροπή Οικονομικών Υποθέσεων καταθέτει την έκθεσή της στο σχέδιο νόμου του Υπουργείου Οικονομικών: «Κύρωση της Σύμβασης για τον κεντρικό τελωνισμό, όσον αφορά την κατανομή των εθνικών εξόδων είσπραξης που </w:t>
        </w:r>
        <w:proofErr w:type="spellStart"/>
        <w:r w:rsidRPr="009B647D">
          <w:rPr>
            <w:rFonts w:eastAsia="Times New Roman"/>
            <w:szCs w:val="24"/>
            <w:lang w:eastAsia="en-US"/>
          </w:rPr>
          <w:t>παρακρατούνται</w:t>
        </w:r>
        <w:proofErr w:type="spellEnd"/>
        <w:r w:rsidRPr="009B647D">
          <w:rPr>
            <w:rFonts w:eastAsia="Times New Roman"/>
            <w:szCs w:val="24"/>
            <w:lang w:eastAsia="en-US"/>
          </w:rPr>
          <w:t xml:space="preserve"> κατά τη διάθεση των παραδοσιακών Ιδίων Πόρων στον προϋπολογισμό της Ευρωπαϊκής  Ένωσης», σελ. </w:t>
        </w:r>
        <w:r w:rsidRPr="009B647D">
          <w:rPr>
            <w:rFonts w:eastAsia="Times New Roman"/>
            <w:szCs w:val="24"/>
            <w:lang w:eastAsia="en-US"/>
          </w:rPr>
          <w:br/>
          <w:t xml:space="preserve">     β) Η Διαρκής Επιτροπή Μορφωτικών Υποθέσεων καταθέτει την έκθεσή της στο σχέδιο νόμου του Υπουργείου Παιδείας,  Έρευνας και Θρησκευμάτων: «Ρύθμιση θεμάτων του Κρατικού Πιστοποιητικού Γλωσσομάθειας, της Εθνικής Βιβλιοθήκης της Ελλάδας και άλλες διατάξεις», σελ. </w:t>
        </w:r>
        <w:r w:rsidRPr="009B647D">
          <w:rPr>
            <w:rFonts w:eastAsia="Times New Roman"/>
            <w:szCs w:val="24"/>
            <w:lang w:eastAsia="en-US"/>
          </w:rPr>
          <w:br/>
          <w:t xml:space="preserve"> </w:t>
        </w:r>
        <w:r w:rsidRPr="009B647D">
          <w:rPr>
            <w:rFonts w:eastAsia="Times New Roman"/>
            <w:szCs w:val="24"/>
            <w:lang w:eastAsia="en-US"/>
          </w:rPr>
          <w:br/>
          <w:t>ΠΡΟΕΔΡΕΥΟΝΤΕΣ</w:t>
        </w:r>
      </w:ins>
    </w:p>
    <w:p w14:paraId="43242928" w14:textId="77777777" w:rsidR="009B647D" w:rsidRPr="009B647D" w:rsidRDefault="009B647D" w:rsidP="009B647D">
      <w:pPr>
        <w:spacing w:after="0" w:line="360" w:lineRule="auto"/>
        <w:rPr>
          <w:ins w:id="22" w:author="Φλούδα Χριστίνα" w:date="2017-02-15T14:51:00Z"/>
          <w:rFonts w:eastAsia="Times New Roman"/>
          <w:szCs w:val="24"/>
          <w:lang w:eastAsia="en-US"/>
        </w:rPr>
      </w:pPr>
      <w:ins w:id="23" w:author="Φλούδα Χριστίνα" w:date="2017-02-15T14:51:00Z">
        <w:r w:rsidRPr="009B647D">
          <w:rPr>
            <w:rFonts w:eastAsia="Times New Roman"/>
            <w:szCs w:val="24"/>
            <w:lang w:eastAsia="en-US"/>
          </w:rPr>
          <w:t>ΒΑΡΕΜΕΝΟΣ Γ. , σελ.</w:t>
        </w:r>
        <w:r w:rsidRPr="009B647D">
          <w:rPr>
            <w:rFonts w:eastAsia="Times New Roman"/>
            <w:szCs w:val="24"/>
            <w:lang w:eastAsia="en-US"/>
          </w:rPr>
          <w:br/>
          <w:t>ΚΑΚΛΑΜΑΝΗΣ Ν. , σελ.</w:t>
        </w:r>
        <w:r w:rsidRPr="009B647D">
          <w:rPr>
            <w:rFonts w:eastAsia="Times New Roman"/>
            <w:szCs w:val="24"/>
            <w:lang w:eastAsia="en-US"/>
          </w:rPr>
          <w:br/>
          <w:t>ΚΟΥΡΑΚΗΣ Α. , σελ.</w:t>
        </w:r>
        <w:r w:rsidRPr="009B647D">
          <w:rPr>
            <w:rFonts w:eastAsia="Times New Roman"/>
            <w:szCs w:val="24"/>
            <w:lang w:eastAsia="en-US"/>
          </w:rPr>
          <w:br/>
        </w:r>
      </w:ins>
    </w:p>
    <w:p w14:paraId="5D4BAAF0" w14:textId="77777777" w:rsidR="009B647D" w:rsidRPr="009B647D" w:rsidRDefault="009B647D" w:rsidP="009B647D">
      <w:pPr>
        <w:spacing w:after="0" w:line="360" w:lineRule="auto"/>
        <w:rPr>
          <w:ins w:id="24" w:author="Φλούδα Χριστίνα" w:date="2017-02-15T14:51:00Z"/>
          <w:rFonts w:eastAsia="Times New Roman"/>
          <w:szCs w:val="24"/>
          <w:lang w:eastAsia="en-US"/>
        </w:rPr>
      </w:pPr>
    </w:p>
    <w:p w14:paraId="3AE99700" w14:textId="77777777" w:rsidR="009B647D" w:rsidRPr="009B647D" w:rsidRDefault="009B647D" w:rsidP="009B647D">
      <w:pPr>
        <w:spacing w:after="0" w:line="360" w:lineRule="auto"/>
        <w:rPr>
          <w:ins w:id="25" w:author="Φλούδα Χριστίνα" w:date="2017-02-15T14:51:00Z"/>
          <w:rFonts w:eastAsia="Times New Roman"/>
          <w:szCs w:val="24"/>
          <w:lang w:eastAsia="en-US"/>
        </w:rPr>
      </w:pPr>
      <w:ins w:id="26" w:author="Φλούδα Χριστίνα" w:date="2017-02-15T14:51:00Z">
        <w:r w:rsidRPr="009B647D">
          <w:rPr>
            <w:rFonts w:eastAsia="Times New Roman"/>
            <w:szCs w:val="24"/>
            <w:lang w:eastAsia="en-US"/>
          </w:rPr>
          <w:t>ΟΜΙΛΗΤΕΣ</w:t>
        </w:r>
      </w:ins>
    </w:p>
    <w:p w14:paraId="0F364A46" w14:textId="2E529E5D" w:rsidR="009B647D" w:rsidRDefault="009B647D" w:rsidP="009B647D">
      <w:pPr>
        <w:spacing w:after="0" w:line="600" w:lineRule="auto"/>
        <w:jc w:val="both"/>
        <w:rPr>
          <w:ins w:id="27" w:author="Φλούδα Χριστίνα" w:date="2017-02-15T14:51:00Z"/>
          <w:rFonts w:eastAsia="Times New Roman"/>
          <w:szCs w:val="24"/>
        </w:rPr>
        <w:pPrChange w:id="28" w:author="Φλούδα Χριστίνα" w:date="2017-02-15T14:51:00Z">
          <w:pPr>
            <w:spacing w:after="0" w:line="600" w:lineRule="auto"/>
            <w:jc w:val="center"/>
          </w:pPr>
        </w:pPrChange>
      </w:pPr>
      <w:ins w:id="29" w:author="Φλούδα Χριστίνα" w:date="2017-02-15T14:51:00Z">
        <w:r w:rsidRPr="009B647D">
          <w:rPr>
            <w:rFonts w:eastAsia="Times New Roman"/>
            <w:szCs w:val="24"/>
            <w:lang w:eastAsia="en-US"/>
          </w:rPr>
          <w:br/>
          <w:t>Α. Επί διαδικαστικού θέματος:</w:t>
        </w:r>
        <w:r w:rsidRPr="009B647D">
          <w:rPr>
            <w:rFonts w:eastAsia="Times New Roman"/>
            <w:szCs w:val="24"/>
            <w:lang w:eastAsia="en-US"/>
          </w:rPr>
          <w:br/>
          <w:t>ΑΜΑΝΑΤΙΔΗΣ Ι. , σελ.</w:t>
        </w:r>
        <w:r w:rsidRPr="009B647D">
          <w:rPr>
            <w:rFonts w:eastAsia="Times New Roman"/>
            <w:szCs w:val="24"/>
            <w:lang w:eastAsia="en-US"/>
          </w:rPr>
          <w:br/>
          <w:t>ΒΑΡΕΜΕΝΟΣ Γ. , σελ.</w:t>
        </w:r>
        <w:r w:rsidRPr="009B647D">
          <w:rPr>
            <w:rFonts w:eastAsia="Times New Roman"/>
            <w:szCs w:val="24"/>
            <w:lang w:eastAsia="en-US"/>
          </w:rPr>
          <w:br/>
          <w:t>ΚΑΚΛΑΜΑΝΗΣ Ν. , σελ.</w:t>
        </w:r>
        <w:r w:rsidRPr="009B647D">
          <w:rPr>
            <w:rFonts w:eastAsia="Times New Roman"/>
            <w:szCs w:val="24"/>
            <w:lang w:eastAsia="en-US"/>
          </w:rPr>
          <w:br/>
          <w:t>ΚΟΤΖΙΑΣ Ν. , σελ.</w:t>
        </w:r>
        <w:r w:rsidRPr="009B647D">
          <w:rPr>
            <w:rFonts w:eastAsia="Times New Roman"/>
            <w:szCs w:val="24"/>
            <w:lang w:eastAsia="en-US"/>
          </w:rPr>
          <w:br/>
          <w:t>ΚΟΥΜΟΥΤΣΑΚΟΣ Γ. , σελ.</w:t>
        </w:r>
        <w:r w:rsidRPr="009B647D">
          <w:rPr>
            <w:rFonts w:eastAsia="Times New Roman"/>
            <w:szCs w:val="24"/>
            <w:lang w:eastAsia="en-US"/>
          </w:rPr>
          <w:br/>
          <w:t>ΚΟΥΡΑΚΗΣ Α. , σελ.</w:t>
        </w:r>
        <w:r w:rsidRPr="009B647D">
          <w:rPr>
            <w:rFonts w:eastAsia="Times New Roman"/>
            <w:szCs w:val="24"/>
            <w:lang w:eastAsia="en-US"/>
          </w:rPr>
          <w:br/>
          <w:t>ΚΩΝΣΤΑΝΤΙΝΟΠΟΥΛΟΣ Ο. , σελ.</w:t>
        </w:r>
        <w:r w:rsidRPr="009B647D">
          <w:rPr>
            <w:rFonts w:eastAsia="Times New Roman"/>
            <w:szCs w:val="24"/>
            <w:lang w:eastAsia="en-US"/>
          </w:rPr>
          <w:br/>
          <w:t>ΜΕΓΑΛΟΜΥΣΤΑΚΑΣ Α. , σελ.</w:t>
        </w:r>
        <w:r w:rsidRPr="009B647D">
          <w:rPr>
            <w:rFonts w:eastAsia="Times New Roman"/>
            <w:szCs w:val="24"/>
            <w:lang w:eastAsia="en-US"/>
          </w:rPr>
          <w:br/>
          <w:t>ΞΥΔΑΚΗΣ Ν. , σελ.</w:t>
        </w:r>
        <w:r w:rsidRPr="009B647D">
          <w:rPr>
            <w:rFonts w:eastAsia="Times New Roman"/>
            <w:szCs w:val="24"/>
            <w:lang w:eastAsia="en-US"/>
          </w:rPr>
          <w:br/>
        </w:r>
        <w:r w:rsidRPr="009B647D">
          <w:rPr>
            <w:rFonts w:eastAsia="Times New Roman"/>
            <w:szCs w:val="24"/>
            <w:lang w:eastAsia="en-US"/>
          </w:rPr>
          <w:br/>
          <w:t>Β. Επί προσωπικού θέματος:</w:t>
        </w:r>
        <w:r w:rsidRPr="009B647D">
          <w:rPr>
            <w:rFonts w:eastAsia="Times New Roman"/>
            <w:szCs w:val="24"/>
            <w:lang w:eastAsia="en-US"/>
          </w:rPr>
          <w:br/>
          <w:t>ΚΟΤΖΙΑΣ Ν. , σελ.</w:t>
        </w:r>
        <w:r w:rsidRPr="009B647D">
          <w:rPr>
            <w:rFonts w:eastAsia="Times New Roman"/>
            <w:szCs w:val="24"/>
            <w:lang w:eastAsia="en-US"/>
          </w:rPr>
          <w:br/>
          <w:t>ΚΟΥΜΟΥΤΣΑΚΟΣ Γ. , σελ.</w:t>
        </w:r>
        <w:r w:rsidRPr="009B647D">
          <w:rPr>
            <w:rFonts w:eastAsia="Times New Roman"/>
            <w:szCs w:val="24"/>
            <w:lang w:eastAsia="en-US"/>
          </w:rPr>
          <w:br/>
        </w:r>
        <w:r w:rsidRPr="009B647D">
          <w:rPr>
            <w:rFonts w:eastAsia="Times New Roman"/>
            <w:szCs w:val="24"/>
            <w:lang w:eastAsia="en-US"/>
          </w:rPr>
          <w:br/>
          <w:t>Γ. Επί του σχεδίου νόμου του Υπουργείου Εξωτερικών:</w:t>
        </w:r>
        <w:r w:rsidRPr="009B647D">
          <w:rPr>
            <w:rFonts w:eastAsia="Times New Roman"/>
            <w:szCs w:val="24"/>
            <w:lang w:eastAsia="en-US"/>
          </w:rPr>
          <w:br/>
          <w:t>ΑΜΑΝΑΤΙΔΗΣ Ι. , σελ.</w:t>
        </w:r>
        <w:r w:rsidRPr="009B647D">
          <w:rPr>
            <w:rFonts w:eastAsia="Times New Roman"/>
            <w:szCs w:val="24"/>
            <w:lang w:eastAsia="en-US"/>
          </w:rPr>
          <w:br/>
          <w:t>ΑΡΑΜΠΑΤΖΗ Φ. , σελ.</w:t>
        </w:r>
        <w:r w:rsidRPr="009B647D">
          <w:rPr>
            <w:rFonts w:eastAsia="Times New Roman"/>
            <w:szCs w:val="24"/>
            <w:lang w:eastAsia="en-US"/>
          </w:rPr>
          <w:br/>
          <w:t>ΑΥΛΩΝΙΤΟΥ Ε. , σελ.</w:t>
        </w:r>
        <w:r w:rsidRPr="009B647D">
          <w:rPr>
            <w:rFonts w:eastAsia="Times New Roman"/>
            <w:szCs w:val="24"/>
            <w:lang w:eastAsia="en-US"/>
          </w:rPr>
          <w:br/>
          <w:t>ΒΑΓΙΩΝΑΚΗ Ε. , σελ.</w:t>
        </w:r>
        <w:r w:rsidRPr="009B647D">
          <w:rPr>
            <w:rFonts w:eastAsia="Times New Roman"/>
            <w:szCs w:val="24"/>
            <w:lang w:eastAsia="en-US"/>
          </w:rPr>
          <w:br/>
          <w:t>ΔΑΒΑΚΗΣ Α. , σελ.</w:t>
        </w:r>
        <w:r w:rsidRPr="009B647D">
          <w:rPr>
            <w:rFonts w:eastAsia="Times New Roman"/>
            <w:szCs w:val="24"/>
            <w:lang w:eastAsia="en-US"/>
          </w:rPr>
          <w:br/>
          <w:t>ΔΑΝΕΛΛΗΣ Σ. , σελ.</w:t>
        </w:r>
        <w:r w:rsidRPr="009B647D">
          <w:rPr>
            <w:rFonts w:eastAsia="Times New Roman"/>
            <w:szCs w:val="24"/>
            <w:lang w:eastAsia="en-US"/>
          </w:rPr>
          <w:br/>
          <w:t>ΔΗΜΟΣΧΑΚΗΣ Α. , σελ.</w:t>
        </w:r>
        <w:r w:rsidRPr="009B647D">
          <w:rPr>
            <w:rFonts w:eastAsia="Times New Roman"/>
            <w:szCs w:val="24"/>
            <w:lang w:eastAsia="en-US"/>
          </w:rPr>
          <w:br/>
          <w:t>ΔΟΥΖΙΝΑΣ Κ. , σελ.</w:t>
        </w:r>
        <w:r w:rsidRPr="009B647D">
          <w:rPr>
            <w:rFonts w:eastAsia="Times New Roman"/>
            <w:szCs w:val="24"/>
            <w:lang w:eastAsia="en-US"/>
          </w:rPr>
          <w:br/>
          <w:t>ΚΑΒΒΑΔΑΣ Α. , σελ.</w:t>
        </w:r>
        <w:r w:rsidRPr="009B647D">
          <w:rPr>
            <w:rFonts w:eastAsia="Times New Roman"/>
            <w:szCs w:val="24"/>
            <w:lang w:eastAsia="en-US"/>
          </w:rPr>
          <w:br/>
          <w:t>ΚΑΛΑΦΑΤΗΣ Σ. , σελ.</w:t>
        </w:r>
        <w:r w:rsidRPr="009B647D">
          <w:rPr>
            <w:rFonts w:eastAsia="Times New Roman"/>
            <w:szCs w:val="24"/>
            <w:lang w:eastAsia="en-US"/>
          </w:rPr>
          <w:br/>
          <w:t>ΚΑΡΡΑΣ Γ. , σελ.</w:t>
        </w:r>
        <w:r w:rsidRPr="009B647D">
          <w:rPr>
            <w:rFonts w:eastAsia="Times New Roman"/>
            <w:szCs w:val="24"/>
            <w:lang w:eastAsia="en-US"/>
          </w:rPr>
          <w:br/>
          <w:t>ΚΑΤΣΙΚΗΣ Κ. , σελ.</w:t>
        </w:r>
        <w:r w:rsidRPr="009B647D">
          <w:rPr>
            <w:rFonts w:eastAsia="Times New Roman"/>
            <w:szCs w:val="24"/>
            <w:lang w:eastAsia="en-US"/>
          </w:rPr>
          <w:br/>
          <w:t>ΚΕΦΑΛΟΓΙΑΝΝΗΣ Ι. , σελ.</w:t>
        </w:r>
        <w:r w:rsidRPr="009B647D">
          <w:rPr>
            <w:rFonts w:eastAsia="Times New Roman"/>
            <w:szCs w:val="24"/>
            <w:lang w:eastAsia="en-US"/>
          </w:rPr>
          <w:br/>
          <w:t>ΚΟΤΖΙΑΣ Ν. , σελ.</w:t>
        </w:r>
        <w:r w:rsidRPr="009B647D">
          <w:rPr>
            <w:rFonts w:eastAsia="Times New Roman"/>
            <w:szCs w:val="24"/>
            <w:lang w:eastAsia="en-US"/>
          </w:rPr>
          <w:br/>
          <w:t>ΚΟΥΖΗΛΟΣ Ν. , σελ.</w:t>
        </w:r>
        <w:r w:rsidRPr="009B647D">
          <w:rPr>
            <w:rFonts w:eastAsia="Times New Roman"/>
            <w:szCs w:val="24"/>
            <w:lang w:eastAsia="en-US"/>
          </w:rPr>
          <w:br/>
          <w:t>ΚΟΥΚΟΔΗΜΟΣ Κ. , σελ.</w:t>
        </w:r>
        <w:r w:rsidRPr="009B647D">
          <w:rPr>
            <w:rFonts w:eastAsia="Times New Roman"/>
            <w:szCs w:val="24"/>
            <w:lang w:eastAsia="en-US"/>
          </w:rPr>
          <w:br/>
          <w:t>ΚΟΥΜΟΥΤΣΑΚΟΣ Γ. , σελ.</w:t>
        </w:r>
        <w:r w:rsidRPr="009B647D">
          <w:rPr>
            <w:rFonts w:eastAsia="Times New Roman"/>
            <w:szCs w:val="24"/>
            <w:lang w:eastAsia="en-US"/>
          </w:rPr>
          <w:br/>
          <w:t>ΚΩΝΣΤΑΝΤΙΝΟΠΟΥΛΟΣ Ο. , σελ.</w:t>
        </w:r>
        <w:r w:rsidRPr="009B647D">
          <w:rPr>
            <w:rFonts w:eastAsia="Times New Roman"/>
            <w:szCs w:val="24"/>
            <w:lang w:eastAsia="en-US"/>
          </w:rPr>
          <w:br/>
          <w:t>ΛΟΒΕΡΔΟΣ Α. , σελ.</w:t>
        </w:r>
        <w:r w:rsidRPr="009B647D">
          <w:rPr>
            <w:rFonts w:eastAsia="Times New Roman"/>
            <w:szCs w:val="24"/>
            <w:lang w:eastAsia="en-US"/>
          </w:rPr>
          <w:br/>
          <w:t>ΜΑΡΔΑΣ Δ. , σελ.</w:t>
        </w:r>
        <w:r w:rsidRPr="009B647D">
          <w:rPr>
            <w:rFonts w:eastAsia="Times New Roman"/>
            <w:szCs w:val="24"/>
            <w:lang w:eastAsia="en-US"/>
          </w:rPr>
          <w:br/>
          <w:t>ΞΥΔΑΚΗΣ Ν. , σελ.</w:t>
        </w:r>
        <w:r w:rsidRPr="009B647D">
          <w:rPr>
            <w:rFonts w:eastAsia="Times New Roman"/>
            <w:szCs w:val="24"/>
            <w:lang w:eastAsia="en-US"/>
          </w:rPr>
          <w:br/>
          <w:t>ΠΑΝΑΓΙΩΤΑΡΟΣ Η. , σελ.</w:t>
        </w:r>
        <w:r w:rsidRPr="009B647D">
          <w:rPr>
            <w:rFonts w:eastAsia="Times New Roman"/>
            <w:szCs w:val="24"/>
            <w:lang w:eastAsia="en-US"/>
          </w:rPr>
          <w:br/>
          <w:t>ΠΑΠΠΑΣ Χ. , σελ.</w:t>
        </w:r>
        <w:r w:rsidRPr="009B647D">
          <w:rPr>
            <w:rFonts w:eastAsia="Times New Roman"/>
            <w:szCs w:val="24"/>
            <w:lang w:eastAsia="en-US"/>
          </w:rPr>
          <w:br/>
          <w:t>ΣΑΡΑΚΙΩΤΗΣ Ι. , σελ.</w:t>
        </w:r>
        <w:r w:rsidRPr="009B647D">
          <w:rPr>
            <w:rFonts w:eastAsia="Times New Roman"/>
            <w:szCs w:val="24"/>
            <w:lang w:eastAsia="en-US"/>
          </w:rPr>
          <w:br/>
          <w:t>ΣΑΡΙΔΗΣ Ι. , σελ.</w:t>
        </w:r>
        <w:r w:rsidRPr="009B647D">
          <w:rPr>
            <w:rFonts w:eastAsia="Times New Roman"/>
            <w:szCs w:val="24"/>
            <w:lang w:eastAsia="en-US"/>
          </w:rPr>
          <w:br/>
          <w:t>ΤΑΣΣΟΣ Σ. , σελ.</w:t>
        </w:r>
        <w:r w:rsidRPr="009B647D">
          <w:rPr>
            <w:rFonts w:eastAsia="Times New Roman"/>
            <w:szCs w:val="24"/>
            <w:lang w:eastAsia="en-US"/>
          </w:rPr>
          <w:br/>
          <w:t>ΤΡΙΑΝΤΑΦΥΛΛΟΥ Μ. , σελ.</w:t>
        </w:r>
        <w:r w:rsidRPr="009B647D">
          <w:rPr>
            <w:rFonts w:eastAsia="Times New Roman"/>
            <w:szCs w:val="24"/>
            <w:lang w:eastAsia="en-US"/>
          </w:rPr>
          <w:br/>
          <w:t>ΤΣΙΑΡΑΣ Κ. , σελ.</w:t>
        </w:r>
        <w:r w:rsidRPr="009B647D">
          <w:rPr>
            <w:rFonts w:eastAsia="Times New Roman"/>
            <w:szCs w:val="24"/>
            <w:lang w:eastAsia="en-US"/>
          </w:rPr>
          <w:br/>
        </w:r>
        <w:r w:rsidRPr="009B647D">
          <w:rPr>
            <w:rFonts w:eastAsia="Times New Roman"/>
            <w:szCs w:val="24"/>
            <w:lang w:eastAsia="en-US"/>
          </w:rPr>
          <w:br/>
          <w:t>ΠΑΡΕΜΒΑΣΕΙΣ:</w:t>
        </w:r>
        <w:r w:rsidRPr="009B647D">
          <w:rPr>
            <w:rFonts w:eastAsia="Times New Roman"/>
            <w:szCs w:val="24"/>
            <w:lang w:eastAsia="en-US"/>
          </w:rPr>
          <w:br/>
          <w:t>ΒΑΓΙΩΝΑΚΗ Ε. , σελ.</w:t>
        </w:r>
        <w:r w:rsidRPr="009B647D">
          <w:rPr>
            <w:rFonts w:eastAsia="Times New Roman"/>
            <w:szCs w:val="24"/>
            <w:lang w:eastAsia="en-US"/>
          </w:rPr>
          <w:br/>
          <w:t>ΚΑΚΛΑΜΑΝΗΣ Ν. , σελ.</w:t>
        </w:r>
        <w:r w:rsidRPr="009B647D">
          <w:rPr>
            <w:rFonts w:eastAsia="Times New Roman"/>
            <w:szCs w:val="24"/>
            <w:lang w:eastAsia="en-US"/>
          </w:rPr>
          <w:br/>
        </w:r>
      </w:ins>
    </w:p>
    <w:p w14:paraId="1288B825" w14:textId="77777777" w:rsidR="000C6DE6" w:rsidRDefault="009B647D">
      <w:pPr>
        <w:spacing w:after="0" w:line="600" w:lineRule="auto"/>
        <w:jc w:val="center"/>
        <w:rPr>
          <w:rFonts w:eastAsia="Times New Roman"/>
          <w:szCs w:val="24"/>
        </w:rPr>
      </w:pPr>
      <w:r>
        <w:rPr>
          <w:rFonts w:eastAsia="Times New Roman"/>
          <w:szCs w:val="24"/>
        </w:rPr>
        <w:t>ΠΡΑΚΤΙΚΑ ΒΟΥΛΗΣ</w:t>
      </w:r>
    </w:p>
    <w:p w14:paraId="1288B826" w14:textId="77777777" w:rsidR="000C6DE6" w:rsidRDefault="009B647D">
      <w:pPr>
        <w:spacing w:after="0" w:line="600" w:lineRule="auto"/>
        <w:jc w:val="center"/>
        <w:rPr>
          <w:rFonts w:eastAsia="Times New Roman"/>
          <w:szCs w:val="24"/>
        </w:rPr>
      </w:pPr>
      <w:r>
        <w:rPr>
          <w:rFonts w:eastAsia="Times New Roman"/>
          <w:szCs w:val="24"/>
        </w:rPr>
        <w:t>ΙΖ΄ ΠΕΡΙΟΔΟΣ</w:t>
      </w:r>
    </w:p>
    <w:p w14:paraId="1288B827" w14:textId="77777777" w:rsidR="000C6DE6" w:rsidRDefault="009B647D">
      <w:pPr>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1288B828" w14:textId="77777777" w:rsidR="000C6DE6" w:rsidRDefault="009B647D">
      <w:pPr>
        <w:spacing w:after="0" w:line="600" w:lineRule="auto"/>
        <w:jc w:val="center"/>
        <w:rPr>
          <w:rFonts w:eastAsia="Times New Roman"/>
          <w:szCs w:val="24"/>
        </w:rPr>
      </w:pPr>
      <w:r>
        <w:rPr>
          <w:rFonts w:eastAsia="Times New Roman"/>
          <w:szCs w:val="24"/>
        </w:rPr>
        <w:t>ΣΥΝΟΔΟΣ Β΄</w:t>
      </w:r>
    </w:p>
    <w:p w14:paraId="1288B829" w14:textId="77777777" w:rsidR="000C6DE6" w:rsidRDefault="009B647D">
      <w:pPr>
        <w:spacing w:after="0" w:line="600" w:lineRule="auto"/>
        <w:jc w:val="center"/>
        <w:rPr>
          <w:rFonts w:eastAsia="Times New Roman"/>
          <w:szCs w:val="24"/>
        </w:rPr>
      </w:pPr>
      <w:r>
        <w:rPr>
          <w:rFonts w:eastAsia="Times New Roman"/>
          <w:szCs w:val="24"/>
        </w:rPr>
        <w:t xml:space="preserve">ΣΥΝΕΔΡΙΑΣΗ </w:t>
      </w:r>
      <w:r>
        <w:rPr>
          <w:rFonts w:ascii="Microsoft Sans Serif" w:eastAsia="Times New Roman" w:hAnsi="Microsoft Sans Serif"/>
          <w:color w:val="000000"/>
          <w:szCs w:val="24"/>
        </w:rPr>
        <w:t>Ο</w:t>
      </w:r>
      <w:r>
        <w:rPr>
          <w:rFonts w:eastAsia="Times New Roman"/>
          <w:szCs w:val="24"/>
        </w:rPr>
        <w:t>΄</w:t>
      </w:r>
    </w:p>
    <w:p w14:paraId="1288B82A" w14:textId="77777777" w:rsidR="000C6DE6" w:rsidRDefault="009B647D">
      <w:pPr>
        <w:spacing w:after="0" w:line="600" w:lineRule="auto"/>
        <w:jc w:val="center"/>
        <w:rPr>
          <w:rFonts w:eastAsia="Times New Roman"/>
          <w:szCs w:val="24"/>
        </w:rPr>
      </w:pPr>
      <w:r>
        <w:rPr>
          <w:rFonts w:eastAsia="Times New Roman"/>
          <w:szCs w:val="24"/>
        </w:rPr>
        <w:t>Τρίτη 7 Φεβρουαρίου 2017</w:t>
      </w:r>
    </w:p>
    <w:p w14:paraId="1288B82B" w14:textId="77777777" w:rsidR="000C6DE6" w:rsidRDefault="009B647D">
      <w:pPr>
        <w:spacing w:after="0" w:line="600" w:lineRule="auto"/>
        <w:ind w:firstLine="720"/>
        <w:jc w:val="both"/>
        <w:rPr>
          <w:rFonts w:eastAsia="Times New Roman"/>
          <w:szCs w:val="24"/>
        </w:rPr>
      </w:pPr>
      <w:r>
        <w:rPr>
          <w:rFonts w:eastAsia="Times New Roman"/>
          <w:szCs w:val="24"/>
        </w:rPr>
        <w:t>Αθήνα, σήμερα</w:t>
      </w:r>
      <w:r>
        <w:rPr>
          <w:rFonts w:eastAsia="Times New Roman"/>
          <w:szCs w:val="24"/>
        </w:rPr>
        <w:t xml:space="preserve"> </w:t>
      </w:r>
      <w:r>
        <w:rPr>
          <w:rFonts w:eastAsia="Times New Roman"/>
          <w:szCs w:val="24"/>
        </w:rPr>
        <w:t>στις 7 Φεβρουαρίου 2017, ημέρα Τρίτη και ώρα 16</w:t>
      </w:r>
      <w:r>
        <w:rPr>
          <w:rFonts w:eastAsia="Times New Roman"/>
          <w:szCs w:val="24"/>
        </w:rPr>
        <w:t>.</w:t>
      </w:r>
      <w:r>
        <w:rPr>
          <w:rFonts w:eastAsia="Times New Roman"/>
          <w:szCs w:val="24"/>
        </w:rPr>
        <w:t xml:space="preserve">05΄ συνήλθε στην Αίθουσα των συνεδριάσεων του Βουλευτηρίου η Βουλή σε ολομέλεια για να συνεδριάσει υπό την προεδρία του Β΄ Αντιπροέδρου αυτής κ. </w:t>
      </w:r>
      <w:r w:rsidRPr="002E1E00">
        <w:rPr>
          <w:rFonts w:eastAsia="Times New Roman"/>
          <w:b/>
          <w:szCs w:val="24"/>
        </w:rPr>
        <w:t>ΓΕΩΡΓΙΟΥ ΒΑΡΕΜΕΝΟΥ</w:t>
      </w:r>
      <w:r>
        <w:rPr>
          <w:rFonts w:eastAsia="Times New Roman"/>
          <w:szCs w:val="24"/>
        </w:rPr>
        <w:t>.</w:t>
      </w:r>
    </w:p>
    <w:p w14:paraId="1288B82C" w14:textId="77777777" w:rsidR="000C6DE6" w:rsidRDefault="009B647D">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Cs/>
          <w:szCs w:val="24"/>
        </w:rPr>
        <w:t xml:space="preserve"> </w:t>
      </w:r>
      <w:r>
        <w:rPr>
          <w:rFonts w:eastAsia="Times New Roman"/>
          <w:szCs w:val="24"/>
        </w:rPr>
        <w:t>Κυρίες και κύριοι συνάδελφοι, αρχίζει η συνεδρίαση.</w:t>
      </w:r>
    </w:p>
    <w:p w14:paraId="1288B82D" w14:textId="77777777" w:rsidR="000C6DE6" w:rsidRDefault="009B647D">
      <w:pPr>
        <w:spacing w:after="0" w:line="600" w:lineRule="auto"/>
        <w:ind w:firstLine="720"/>
        <w:jc w:val="both"/>
        <w:rPr>
          <w:rFonts w:eastAsia="Times New Roman"/>
          <w:szCs w:val="24"/>
        </w:rPr>
      </w:pPr>
      <w:r>
        <w:rPr>
          <w:rFonts w:eastAsia="Times New Roman"/>
          <w:szCs w:val="24"/>
        </w:rPr>
        <w:t xml:space="preserve">Πριν, </w:t>
      </w:r>
      <w:r>
        <w:rPr>
          <w:rFonts w:eastAsia="Times New Roman"/>
          <w:szCs w:val="24"/>
        </w:rPr>
        <w:t>όμως, εισέλθουμε στην ημερήσια διάταξη, έχω να κάνω δύο ανακοινώσεις προς το Σώμα.</w:t>
      </w:r>
    </w:p>
    <w:p w14:paraId="1288B82E" w14:textId="77777777" w:rsidR="000C6DE6" w:rsidRDefault="009B647D">
      <w:pPr>
        <w:spacing w:after="0" w:line="600" w:lineRule="auto"/>
        <w:ind w:firstLine="720"/>
        <w:jc w:val="both"/>
        <w:rPr>
          <w:rFonts w:eastAsia="Times New Roman"/>
          <w:szCs w:val="24"/>
        </w:rPr>
      </w:pPr>
      <w:r>
        <w:rPr>
          <w:rFonts w:eastAsia="Times New Roman"/>
          <w:szCs w:val="24"/>
        </w:rPr>
        <w:t xml:space="preserve">Η Διαρκής Επιτροπή Οικονομικών Υποθέσεων καταθέτει την </w:t>
      </w:r>
      <w:r>
        <w:rPr>
          <w:rFonts w:eastAsia="Times New Roman"/>
          <w:szCs w:val="24"/>
        </w:rPr>
        <w:t>έ</w:t>
      </w:r>
      <w:r>
        <w:rPr>
          <w:rFonts w:eastAsia="Times New Roman"/>
          <w:szCs w:val="24"/>
        </w:rPr>
        <w:t>κθεσή της στο σχέδιο νόμου του Υπουργείου Οικονομικών</w:t>
      </w:r>
      <w:r>
        <w:rPr>
          <w:rFonts w:eastAsia="Times New Roman"/>
          <w:szCs w:val="24"/>
        </w:rPr>
        <w:t>:</w:t>
      </w:r>
      <w:r>
        <w:rPr>
          <w:rFonts w:eastAsia="Times New Roman"/>
          <w:szCs w:val="24"/>
        </w:rPr>
        <w:t xml:space="preserve"> «Κύρωση της Σύμβασης για τον κεντρικό τελωνισμό, όσον α</w:t>
      </w:r>
      <w:r>
        <w:rPr>
          <w:rFonts w:eastAsia="Times New Roman"/>
          <w:szCs w:val="24"/>
        </w:rPr>
        <w:lastRenderedPageBreak/>
        <w:t>φορά τη</w:t>
      </w:r>
      <w:r>
        <w:rPr>
          <w:rFonts w:eastAsia="Times New Roman"/>
          <w:szCs w:val="24"/>
        </w:rPr>
        <w:t xml:space="preserve">ν κατανομή των εθνικών εξόδων είσπραξης που </w:t>
      </w:r>
      <w:proofErr w:type="spellStart"/>
      <w:r>
        <w:rPr>
          <w:rFonts w:eastAsia="Times New Roman"/>
          <w:szCs w:val="24"/>
        </w:rPr>
        <w:t>παρακρατούνται</w:t>
      </w:r>
      <w:proofErr w:type="spellEnd"/>
      <w:r>
        <w:rPr>
          <w:rFonts w:eastAsia="Times New Roman"/>
          <w:szCs w:val="24"/>
        </w:rPr>
        <w:t xml:space="preserve"> κατά τη διάθεση των παραδοσιακών Ιδίων Πόρων στον προϋπολογισμό της Ευρωπαϊκής Ένωσης».</w:t>
      </w:r>
    </w:p>
    <w:p w14:paraId="1288B82F" w14:textId="77777777" w:rsidR="000C6DE6" w:rsidRDefault="009B647D">
      <w:pPr>
        <w:spacing w:after="0" w:line="600" w:lineRule="auto"/>
        <w:ind w:firstLine="720"/>
        <w:jc w:val="both"/>
        <w:rPr>
          <w:rFonts w:eastAsia="Times New Roman"/>
          <w:szCs w:val="24"/>
        </w:rPr>
      </w:pPr>
      <w:r>
        <w:rPr>
          <w:rFonts w:eastAsia="Times New Roman"/>
          <w:szCs w:val="24"/>
        </w:rPr>
        <w:t>Επίσης, θα ήθελα να ανακοινώσω στο Σώμα μια σημερινή αποχώρηση. Αναφέρει η επιστολή στον Πρόεδρο της Βουλής τ</w:t>
      </w:r>
      <w:r>
        <w:rPr>
          <w:rFonts w:eastAsia="Times New Roman"/>
          <w:szCs w:val="24"/>
        </w:rPr>
        <w:t>α εξής:</w:t>
      </w:r>
    </w:p>
    <w:p w14:paraId="1288B830" w14:textId="77777777" w:rsidR="000C6DE6" w:rsidRDefault="009B647D">
      <w:pPr>
        <w:spacing w:after="0" w:line="600" w:lineRule="auto"/>
        <w:ind w:firstLine="720"/>
        <w:jc w:val="both"/>
        <w:rPr>
          <w:rFonts w:eastAsia="Times New Roman"/>
          <w:szCs w:val="24"/>
        </w:rPr>
      </w:pPr>
      <w:r>
        <w:rPr>
          <w:rFonts w:eastAsia="Times New Roman"/>
          <w:szCs w:val="24"/>
        </w:rPr>
        <w:t xml:space="preserve">«Κύριε Πρόεδρε, διά της παρούσης θα ήθελα να σας γνωστοποιήσω εγγράφως ότι δεν ανήκω πλέον στην Κοινοβουλευτική Ομάδα του Ποταμιού και παραμένω Ανεξάρτητος Βουλευτής. </w:t>
      </w:r>
    </w:p>
    <w:p w14:paraId="1288B831" w14:textId="77777777" w:rsidR="000C6DE6" w:rsidRDefault="009B647D">
      <w:pPr>
        <w:spacing w:after="0" w:line="600" w:lineRule="auto"/>
        <w:ind w:firstLine="720"/>
        <w:jc w:val="both"/>
        <w:rPr>
          <w:rFonts w:eastAsia="Times New Roman"/>
          <w:szCs w:val="24"/>
        </w:rPr>
      </w:pPr>
      <w:r>
        <w:rPr>
          <w:rFonts w:eastAsia="Times New Roman"/>
          <w:szCs w:val="24"/>
        </w:rPr>
        <w:t>Με εκτίμηση,</w:t>
      </w:r>
    </w:p>
    <w:p w14:paraId="1288B832" w14:textId="77777777" w:rsidR="000C6DE6" w:rsidRDefault="009B647D">
      <w:pPr>
        <w:spacing w:after="0" w:line="600" w:lineRule="auto"/>
        <w:ind w:firstLine="720"/>
        <w:jc w:val="both"/>
        <w:rPr>
          <w:rFonts w:eastAsia="Times New Roman"/>
          <w:szCs w:val="24"/>
        </w:rPr>
      </w:pPr>
      <w:r>
        <w:rPr>
          <w:rFonts w:eastAsia="Times New Roman"/>
          <w:szCs w:val="24"/>
        </w:rPr>
        <w:t xml:space="preserve">Κωνσταντίνος </w:t>
      </w:r>
      <w:proofErr w:type="spellStart"/>
      <w:r>
        <w:rPr>
          <w:rFonts w:eastAsia="Times New Roman"/>
          <w:szCs w:val="24"/>
        </w:rPr>
        <w:t>Μπαργιώτας</w:t>
      </w:r>
      <w:proofErr w:type="spellEnd"/>
      <w:r>
        <w:rPr>
          <w:rFonts w:eastAsia="Times New Roman"/>
          <w:szCs w:val="24"/>
        </w:rPr>
        <w:t>, Βουλευτής Λάρισας».</w:t>
      </w:r>
    </w:p>
    <w:p w14:paraId="1288B833" w14:textId="77777777" w:rsidR="000C6DE6" w:rsidRDefault="009B647D">
      <w:pPr>
        <w:spacing w:after="0" w:line="600" w:lineRule="auto"/>
        <w:ind w:firstLine="720"/>
        <w:jc w:val="both"/>
        <w:rPr>
          <w:rFonts w:eastAsia="Times New Roman" w:cs="Times New Roman"/>
        </w:rPr>
      </w:pPr>
      <w:r>
        <w:rPr>
          <w:rFonts w:eastAsia="Times New Roman" w:cs="Times New Roman"/>
        </w:rPr>
        <w:t>(Η προαναφερθείσα επισ</w:t>
      </w:r>
      <w:r>
        <w:rPr>
          <w:rFonts w:eastAsia="Times New Roman" w:cs="Times New Roman"/>
        </w:rPr>
        <w:t>τολή έχει ως εξής:</w:t>
      </w:r>
    </w:p>
    <w:p w14:paraId="1288B834" w14:textId="77777777" w:rsidR="000C6DE6" w:rsidRDefault="009B647D">
      <w:pPr>
        <w:spacing w:line="600" w:lineRule="auto"/>
        <w:ind w:firstLine="720"/>
        <w:jc w:val="both"/>
        <w:rPr>
          <w:rFonts w:eastAsia="Times New Roman" w:cs="Times New Roman"/>
        </w:rPr>
      </w:pPr>
      <w:r>
        <w:rPr>
          <w:rFonts w:eastAsia="Times New Roman" w:cs="Times New Roman"/>
        </w:rPr>
        <w:t>(ΑΛΛΑΓΗ ΣΕΛ)</w:t>
      </w:r>
    </w:p>
    <w:p w14:paraId="1288B835" w14:textId="77777777" w:rsidR="000C6DE6" w:rsidRDefault="009B647D">
      <w:pPr>
        <w:spacing w:line="600" w:lineRule="auto"/>
        <w:ind w:firstLine="720"/>
        <w:jc w:val="both"/>
        <w:rPr>
          <w:rFonts w:eastAsia="Times New Roman" w:cs="Times New Roman"/>
        </w:rPr>
      </w:pPr>
      <w:r>
        <w:rPr>
          <w:rFonts w:eastAsia="Times New Roman" w:cs="Times New Roman"/>
        </w:rPr>
        <w:t>(ΝΑ ΜΠΕΙ Η ΣΕΛ 3)</w:t>
      </w:r>
    </w:p>
    <w:p w14:paraId="1288B836" w14:textId="77777777" w:rsidR="000C6DE6" w:rsidRDefault="009B647D">
      <w:pPr>
        <w:spacing w:line="600" w:lineRule="auto"/>
        <w:ind w:firstLine="720"/>
        <w:jc w:val="both"/>
        <w:rPr>
          <w:rFonts w:eastAsia="Times New Roman" w:cs="Times New Roman"/>
        </w:rPr>
      </w:pPr>
      <w:r>
        <w:rPr>
          <w:rFonts w:eastAsia="Times New Roman" w:cs="Times New Roman"/>
        </w:rPr>
        <w:t>(ΑΛΛΑΓΗ ΣΕΛ)</w:t>
      </w:r>
    </w:p>
    <w:p w14:paraId="1288B837" w14:textId="77777777" w:rsidR="000C6DE6" w:rsidRDefault="009B647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Εισερχόμαστε στην ημερήσια διάταξη της</w:t>
      </w:r>
    </w:p>
    <w:p w14:paraId="1288B838" w14:textId="77777777" w:rsidR="000C6DE6" w:rsidRDefault="009B647D">
      <w:pPr>
        <w:spacing w:after="0" w:line="600" w:lineRule="auto"/>
        <w:jc w:val="center"/>
        <w:rPr>
          <w:rFonts w:eastAsia="Times New Roman" w:cs="Times New Roman"/>
          <w:b/>
          <w:szCs w:val="24"/>
        </w:rPr>
      </w:pPr>
      <w:r>
        <w:rPr>
          <w:rFonts w:eastAsia="Times New Roman" w:cs="Times New Roman"/>
          <w:b/>
          <w:szCs w:val="24"/>
        </w:rPr>
        <w:t>ΝΟΜΟΘΕΤΙΚΗΣ ΕΡΓΑΣΙΑΣ</w:t>
      </w:r>
    </w:p>
    <w:p w14:paraId="1288B83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w:t>
      </w:r>
    </w:p>
    <w:p w14:paraId="1288B83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Pr>
          <w:rFonts w:eastAsia="Times New Roman" w:cs="Times New Roman"/>
          <w:szCs w:val="24"/>
        </w:rPr>
        <w:t>της,</w:t>
      </w:r>
      <w:r>
        <w:rPr>
          <w:rFonts w:eastAsia="Times New Roman" w:cs="Times New Roman"/>
          <w:szCs w:val="24"/>
        </w:rPr>
        <w:t xml:space="preserve"> της 3</w:t>
      </w:r>
      <w:r>
        <w:rPr>
          <w:rFonts w:eastAsia="Times New Roman" w:cs="Times New Roman"/>
          <w:szCs w:val="24"/>
          <w:vertAlign w:val="superscript"/>
        </w:rPr>
        <w:t>ης</w:t>
      </w:r>
      <w:r>
        <w:rPr>
          <w:rFonts w:eastAsia="Times New Roman" w:cs="Times New Roman"/>
          <w:szCs w:val="24"/>
        </w:rPr>
        <w:t xml:space="preserve"> Φεβρουαρίου 2017</w:t>
      </w:r>
      <w:r>
        <w:rPr>
          <w:rFonts w:eastAsia="Times New Roman" w:cs="Times New Roman"/>
          <w:szCs w:val="24"/>
        </w:rPr>
        <w:t>,</w:t>
      </w:r>
      <w:r>
        <w:rPr>
          <w:rFonts w:eastAsia="Times New Roman" w:cs="Times New Roman"/>
          <w:szCs w:val="24"/>
        </w:rPr>
        <w:t xml:space="preserve"> τη συζήτηση του νομοσχεδίο</w:t>
      </w:r>
      <w:r>
        <w:rPr>
          <w:rFonts w:eastAsia="Times New Roman" w:cs="Times New Roman"/>
          <w:szCs w:val="24"/>
        </w:rPr>
        <w:t>υ σε μία συνεδρίαση ενιαία επί της αρχής, των άρθρων και των τροπολογιών.</w:t>
      </w:r>
    </w:p>
    <w:p w14:paraId="1288B83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του ΣΥΡΙΖΑ κ. Δημήτρης </w:t>
      </w:r>
      <w:proofErr w:type="spellStart"/>
      <w:r>
        <w:rPr>
          <w:rFonts w:eastAsia="Times New Roman" w:cs="Times New Roman"/>
          <w:szCs w:val="24"/>
        </w:rPr>
        <w:t>Μάρδας</w:t>
      </w:r>
      <w:proofErr w:type="spellEnd"/>
      <w:r>
        <w:rPr>
          <w:rFonts w:eastAsia="Times New Roman" w:cs="Times New Roman"/>
          <w:szCs w:val="24"/>
        </w:rPr>
        <w:t xml:space="preserve"> για δεκαπέντε λεπτά.</w:t>
      </w:r>
    </w:p>
    <w:p w14:paraId="1288B83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Κύριε Πρόεδρε, έχουμε μια νομοτεχνική βελτίωση να ανακοινώσου</w:t>
      </w:r>
      <w:r>
        <w:rPr>
          <w:rFonts w:eastAsia="Times New Roman" w:cs="Times New Roman"/>
          <w:szCs w:val="24"/>
        </w:rPr>
        <w:t xml:space="preserve">με. Να την πούμε τώρα, πριν μιλήσει ο κ. </w:t>
      </w:r>
      <w:proofErr w:type="spellStart"/>
      <w:r>
        <w:rPr>
          <w:rFonts w:eastAsia="Times New Roman" w:cs="Times New Roman"/>
          <w:szCs w:val="24"/>
        </w:rPr>
        <w:t>Μάρδας</w:t>
      </w:r>
      <w:proofErr w:type="spellEnd"/>
      <w:r>
        <w:rPr>
          <w:rFonts w:eastAsia="Times New Roman" w:cs="Times New Roman"/>
          <w:szCs w:val="24"/>
        </w:rPr>
        <w:t xml:space="preserve">, για να την έχουν υπ’ </w:t>
      </w:r>
      <w:proofErr w:type="spellStart"/>
      <w:r>
        <w:rPr>
          <w:rFonts w:eastAsia="Times New Roman" w:cs="Times New Roman"/>
          <w:szCs w:val="24"/>
        </w:rPr>
        <w:t>όψιν</w:t>
      </w:r>
      <w:proofErr w:type="spellEnd"/>
      <w:r>
        <w:rPr>
          <w:rFonts w:eastAsia="Times New Roman" w:cs="Times New Roman"/>
          <w:szCs w:val="24"/>
        </w:rPr>
        <w:t xml:space="preserve"> τους οι εισηγητές ή πιο μετά;</w:t>
      </w:r>
    </w:p>
    <w:p w14:paraId="1288B83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Μετά, αν θέλετε, διότι έχω δώσει τον λόγο τώρα στον κ. </w:t>
      </w:r>
      <w:proofErr w:type="spellStart"/>
      <w:r>
        <w:rPr>
          <w:rFonts w:eastAsia="Times New Roman" w:cs="Times New Roman"/>
          <w:szCs w:val="24"/>
        </w:rPr>
        <w:t>Μάρδα</w:t>
      </w:r>
      <w:proofErr w:type="spellEnd"/>
      <w:r>
        <w:rPr>
          <w:rFonts w:eastAsia="Times New Roman" w:cs="Times New Roman"/>
          <w:szCs w:val="24"/>
        </w:rPr>
        <w:t>.</w:t>
      </w:r>
    </w:p>
    <w:p w14:paraId="1288B83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Μάρδα</w:t>
      </w:r>
      <w:proofErr w:type="spellEnd"/>
      <w:r>
        <w:rPr>
          <w:rFonts w:eastAsia="Times New Roman" w:cs="Times New Roman"/>
          <w:szCs w:val="24"/>
        </w:rPr>
        <w:t>, μπορείτε να αρχίσετε.</w:t>
      </w:r>
    </w:p>
    <w:p w14:paraId="1288B83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ΜΑΡΔΑΣ: </w:t>
      </w:r>
      <w:r>
        <w:rPr>
          <w:rFonts w:eastAsia="Times New Roman" w:cs="Times New Roman"/>
          <w:szCs w:val="24"/>
        </w:rPr>
        <w:t>Κύριε Πρόεδρε, κυρίες και κύριοι, έρχεται στη Βουλή προς συζήτηση και προς ψήφιση η τροποποίηση του Κώδικα του Οργανισμού του Υπουργείου Εξωτερικών</w:t>
      </w:r>
      <w:r>
        <w:rPr>
          <w:rFonts w:eastAsia="Times New Roman" w:cs="Times New Roman"/>
          <w:szCs w:val="24"/>
        </w:rPr>
        <w:t>,</w:t>
      </w:r>
      <w:r>
        <w:rPr>
          <w:rFonts w:eastAsia="Times New Roman" w:cs="Times New Roman"/>
          <w:szCs w:val="24"/>
        </w:rPr>
        <w:t xml:space="preserve"> που συνοδεύεται και από διάφορες λοιπές διατάξεις.</w:t>
      </w:r>
    </w:p>
    <w:p w14:paraId="1288B84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Σύμφωνα με το συγκεκριμένο σχέδιο νόμου, έχουμε δεκαεπτά</w:t>
      </w:r>
      <w:r>
        <w:rPr>
          <w:rFonts w:eastAsia="Times New Roman" w:cs="Times New Roman"/>
          <w:szCs w:val="24"/>
        </w:rPr>
        <w:t xml:space="preserve"> άρθρα τα οποία εισάγουν κάποιες αλλαγές και δύο άρθρα</w:t>
      </w:r>
      <w:r>
        <w:rPr>
          <w:rFonts w:eastAsia="Times New Roman" w:cs="Times New Roman"/>
          <w:szCs w:val="24"/>
        </w:rPr>
        <w:t>,</w:t>
      </w:r>
      <w:r>
        <w:rPr>
          <w:rFonts w:eastAsia="Times New Roman" w:cs="Times New Roman"/>
          <w:szCs w:val="24"/>
        </w:rPr>
        <w:t xml:space="preserve"> τα οποία καταργούν κάποιες και θέτουν σε ισχύ το συγκεκριμένο νομοσχέδιο. </w:t>
      </w:r>
    </w:p>
    <w:p w14:paraId="1288B84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Ως προς το άρθρο 1, έχουμε την </w:t>
      </w:r>
      <w:proofErr w:type="spellStart"/>
      <w:r>
        <w:rPr>
          <w:rFonts w:eastAsia="Times New Roman" w:cs="Times New Roman"/>
          <w:szCs w:val="24"/>
        </w:rPr>
        <w:t>επανασυγκρότηση</w:t>
      </w:r>
      <w:proofErr w:type="spellEnd"/>
      <w:r>
        <w:rPr>
          <w:rFonts w:eastAsia="Times New Roman" w:cs="Times New Roman"/>
          <w:szCs w:val="24"/>
        </w:rPr>
        <w:t xml:space="preserve"> του Κέντρου Ανάλυσης και Σχεδιασμού. Το Κέντρο Ανάλυσης και Σχεδιασμού εκπονεί</w:t>
      </w:r>
      <w:r>
        <w:rPr>
          <w:rFonts w:eastAsia="Times New Roman" w:cs="Times New Roman"/>
          <w:szCs w:val="24"/>
        </w:rPr>
        <w:t xml:space="preserve"> μελέτες και εισηγήσεις σχεδιασμού και στρατηγικής και αναφέρεται σε όλες τις ειδικότητες. Εδώ ορίζεται ένας </w:t>
      </w:r>
      <w:r>
        <w:rPr>
          <w:rFonts w:eastAsia="Times New Roman" w:cs="Times New Roman"/>
          <w:szCs w:val="24"/>
        </w:rPr>
        <w:t>ε</w:t>
      </w:r>
      <w:r>
        <w:rPr>
          <w:rFonts w:eastAsia="Times New Roman" w:cs="Times New Roman"/>
          <w:szCs w:val="24"/>
        </w:rPr>
        <w:t xml:space="preserve">πιστημονικός </w:t>
      </w:r>
      <w:r>
        <w:rPr>
          <w:rFonts w:eastAsia="Times New Roman" w:cs="Times New Roman"/>
          <w:szCs w:val="24"/>
        </w:rPr>
        <w:t>δ</w:t>
      </w:r>
      <w:r>
        <w:rPr>
          <w:rFonts w:eastAsia="Times New Roman" w:cs="Times New Roman"/>
          <w:szCs w:val="24"/>
        </w:rPr>
        <w:t xml:space="preserve">ιευθυντής άμισθος και διοικεί το </w:t>
      </w:r>
      <w:r>
        <w:rPr>
          <w:rFonts w:eastAsia="Times New Roman" w:cs="Times New Roman"/>
          <w:szCs w:val="24"/>
        </w:rPr>
        <w:t>κ</w:t>
      </w:r>
      <w:r>
        <w:rPr>
          <w:rFonts w:eastAsia="Times New Roman" w:cs="Times New Roman"/>
          <w:szCs w:val="24"/>
        </w:rPr>
        <w:t xml:space="preserve">έντρο με τον </w:t>
      </w:r>
      <w:r>
        <w:rPr>
          <w:rFonts w:eastAsia="Times New Roman" w:cs="Times New Roman"/>
          <w:szCs w:val="24"/>
        </w:rPr>
        <w:t>π</w:t>
      </w:r>
      <w:r>
        <w:rPr>
          <w:rFonts w:eastAsia="Times New Roman" w:cs="Times New Roman"/>
          <w:szCs w:val="24"/>
        </w:rPr>
        <w:t xml:space="preserve">ροϊστάμενο του </w:t>
      </w:r>
      <w:r>
        <w:rPr>
          <w:rFonts w:eastAsia="Times New Roman" w:cs="Times New Roman"/>
          <w:szCs w:val="24"/>
        </w:rPr>
        <w:t>κ</w:t>
      </w:r>
      <w:r>
        <w:rPr>
          <w:rFonts w:eastAsia="Times New Roman" w:cs="Times New Roman"/>
          <w:szCs w:val="24"/>
        </w:rPr>
        <w:t>έντρου. Υπάρχουν και αποσπασμένοι που καλύπτουν τις ανάγκες του συγκ</w:t>
      </w:r>
      <w:r>
        <w:rPr>
          <w:rFonts w:eastAsia="Times New Roman" w:cs="Times New Roman"/>
          <w:szCs w:val="24"/>
        </w:rPr>
        <w:t xml:space="preserve">εκριμένου </w:t>
      </w:r>
      <w:r>
        <w:rPr>
          <w:rFonts w:eastAsia="Times New Roman" w:cs="Times New Roman"/>
          <w:szCs w:val="24"/>
        </w:rPr>
        <w:t>κ</w:t>
      </w:r>
      <w:r>
        <w:rPr>
          <w:rFonts w:eastAsia="Times New Roman" w:cs="Times New Roman"/>
          <w:szCs w:val="24"/>
        </w:rPr>
        <w:t>έντρου για τρία έτη.</w:t>
      </w:r>
    </w:p>
    <w:p w14:paraId="1288B84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Επίσης, στο άρθρο 2 έχουμε την ανασύσταση του Επιστημονικού Συμβουλίου, το οποίο απαρτίζεται με όχι περισσότερα από επτά μέλη και με διάρκεια ζωής τρία χρόνια και γνωμοδοτεί για ιδιαίτερα νομικά θέματα διεθνούς δικαίου και ε</w:t>
      </w:r>
      <w:r>
        <w:rPr>
          <w:rFonts w:eastAsia="Times New Roman" w:cs="Times New Roman"/>
          <w:szCs w:val="24"/>
        </w:rPr>
        <w:t>υρώ.</w:t>
      </w:r>
    </w:p>
    <w:p w14:paraId="1288B84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3 έχουμε τη σύσταση του Γραφείου Νομοθετικής Πρωτοβουλίας, το οποίο υπάγεται απευθείας στο Υπουργείο Εξωτερικών, με τέσσερα άτομα. </w:t>
      </w:r>
    </w:p>
    <w:p w14:paraId="1288B84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Στο άρθρο 4 έχουμε μια διάταξη που αναφέρεται στα απόρρητα κονδύλια. Προβλέπεται μια συγκεκριμένη διαδικασία </w:t>
      </w:r>
      <w:r>
        <w:rPr>
          <w:rFonts w:eastAsia="Times New Roman" w:cs="Times New Roman"/>
          <w:szCs w:val="24"/>
        </w:rPr>
        <w:t>γνωστοποίησης των απορρήτων κονδυλίων</w:t>
      </w:r>
      <w:r>
        <w:rPr>
          <w:rFonts w:eastAsia="Times New Roman" w:cs="Times New Roman"/>
          <w:szCs w:val="24"/>
        </w:rPr>
        <w:t>,</w:t>
      </w:r>
      <w:r>
        <w:rPr>
          <w:rFonts w:eastAsia="Times New Roman" w:cs="Times New Roman"/>
          <w:szCs w:val="24"/>
        </w:rPr>
        <w:t xml:space="preserve"> που είναι πάνω από 25.000 ευρώ. </w:t>
      </w:r>
    </w:p>
    <w:p w14:paraId="1288B84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Στο άρθρο 5 ορίζεται το </w:t>
      </w:r>
      <w:r>
        <w:rPr>
          <w:rFonts w:eastAsia="Times New Roman" w:cs="Times New Roman"/>
          <w:szCs w:val="24"/>
        </w:rPr>
        <w:t>εβδομηκοστό</w:t>
      </w:r>
      <w:r>
        <w:rPr>
          <w:rFonts w:eastAsia="Times New Roman" w:cs="Times New Roman"/>
          <w:szCs w:val="24"/>
        </w:rPr>
        <w:t xml:space="preserve"> έτος ως ανώτατο όριο ηλικίας για την αποχώρηση από την υπηρεσία των προϊσταμένων των άμισθων προξενικών αρχών. Για τα άτομα που είναι πάνω από </w:t>
      </w:r>
      <w:r>
        <w:rPr>
          <w:rFonts w:eastAsia="Times New Roman" w:cs="Times New Roman"/>
          <w:szCs w:val="24"/>
        </w:rPr>
        <w:t>εξήντ</w:t>
      </w:r>
      <w:r>
        <w:rPr>
          <w:rFonts w:eastAsia="Times New Roman" w:cs="Times New Roman"/>
          <w:szCs w:val="24"/>
        </w:rPr>
        <w:t>α επτά</w:t>
      </w:r>
      <w:r>
        <w:rPr>
          <w:rFonts w:eastAsia="Times New Roman" w:cs="Times New Roman"/>
          <w:szCs w:val="24"/>
        </w:rPr>
        <w:t xml:space="preserve"> ετών προβλέπεται ένα πιστοποιητικό υγείας κάθε έτος.</w:t>
      </w:r>
    </w:p>
    <w:p w14:paraId="1288B84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Στο άρθρο 6 έχουμε την κάλυψη του Νομικού Συμβουλίου του Κράτους για ποινικές και αστικές υποθέσεις των υπαλλήλων του ΥΠΕΞ. Οι υπάλληλοι του ΥΠΕΞ δεν διώκονται και δεν ενάγονται για γνώμη που διατύπωσαν κατά την άσκηση των καθηκόντων τους. </w:t>
      </w:r>
    </w:p>
    <w:p w14:paraId="1288B84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7 προ</w:t>
      </w:r>
      <w:r>
        <w:rPr>
          <w:rFonts w:eastAsia="Times New Roman" w:cs="Times New Roman"/>
          <w:szCs w:val="24"/>
        </w:rPr>
        <w:t xml:space="preserve">βλέπεται η διατήρηση του βαθμού του Εμπειρογνώμονος Πρεσβευτή Συμβούλου Α΄ επί τιμή, ακόμα και αν δεν έχει εξαντλήσει τα τριάντα χρόνια υπηρεσίας. </w:t>
      </w:r>
    </w:p>
    <w:p w14:paraId="1288B84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Στο άρθρο 8 έχουμε κάποιες βελτιώσεις που αφορούν στον ν.4336/2015 περί οδοιπορικών, όπου εκεί προβλέπεται μ</w:t>
      </w:r>
      <w:r>
        <w:rPr>
          <w:rFonts w:eastAsia="Times New Roman" w:cs="Times New Roman"/>
          <w:szCs w:val="24"/>
        </w:rPr>
        <w:t>ια μεταφορά της οικοσκευής, ανεξάρτητα από τον χρόνο μετάθεσης του υπαλλήλου, για λόγους έκτακτους.</w:t>
      </w:r>
    </w:p>
    <w:p w14:paraId="1288B84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9 γίνεται μια προσαρμογή της ελληνικής νομοθεσίας στην ευρωπαϊκή νομοθεσία, αναφερόμενη στα ανώτατα όρια εισόδου και εξόδου των υπαλλήλων.</w:t>
      </w:r>
    </w:p>
    <w:p w14:paraId="1288B84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w:t>
      </w:r>
      <w:r>
        <w:rPr>
          <w:rFonts w:eastAsia="Times New Roman" w:cs="Times New Roman"/>
          <w:szCs w:val="24"/>
        </w:rPr>
        <w:t>ρο 10 προβλέπεται το επίδομα της αλλοδαπής και τα οδοιπορικά των αστυνομικών που υπηρετούν στις πρεσβείες να βαρύνουν το Υπουργείο Εξωτερικών. Εδώ, βέβαια, δεν έχουμε αναδρομική ισχύ.</w:t>
      </w:r>
    </w:p>
    <w:p w14:paraId="1288B84B"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Στο άρθρο 11 εκτός από τα γαλλικά ως δεύτερη γλώσσα προβλέπονται και άλλ</w:t>
      </w:r>
      <w:r>
        <w:rPr>
          <w:rFonts w:eastAsia="Times New Roman"/>
          <w:color w:val="000000"/>
          <w:szCs w:val="24"/>
        </w:rPr>
        <w:t>ες γλώσσες, όπως είναι η γερμανική, η αραβική, η κινεζική και η ρωσική.</w:t>
      </w:r>
    </w:p>
    <w:p w14:paraId="1288B84C"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 xml:space="preserve">Στο άρθρο 12 ιδρύεται το Γραφείο Στατιστικής ως αυτοτελής μονάδα στο ΥΠΕΞ κατ’ εφαρμογή του ν.3832/2010. </w:t>
      </w:r>
    </w:p>
    <w:p w14:paraId="1288B84D"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Στο άρθρο 13 προβλέπεται η συνεργασία του Νομικού Συμβουλίου του Κράτους και τ</w:t>
      </w:r>
      <w:r>
        <w:rPr>
          <w:rFonts w:eastAsia="Times New Roman"/>
          <w:color w:val="000000"/>
          <w:szCs w:val="24"/>
        </w:rPr>
        <w:t>ης ΕΝΥ σε διάφορα ζητήματα</w:t>
      </w:r>
      <w:r>
        <w:rPr>
          <w:rFonts w:eastAsia="Times New Roman"/>
          <w:color w:val="000000"/>
          <w:szCs w:val="24"/>
        </w:rPr>
        <w:t>,</w:t>
      </w:r>
      <w:r>
        <w:rPr>
          <w:rFonts w:eastAsia="Times New Roman"/>
          <w:color w:val="000000"/>
          <w:szCs w:val="24"/>
        </w:rPr>
        <w:t xml:space="preserve"> τα οποία έρχονται στο Ευρωπαϊκό Δικαστήριο. </w:t>
      </w:r>
    </w:p>
    <w:p w14:paraId="1288B84E"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Στο άρθρο 14 προβλέπεται το τέλος του ΕΚΕΜ και στη θέση του ΕΚΕΜ έχουμε το ΚΑΣ. </w:t>
      </w:r>
    </w:p>
    <w:p w14:paraId="1288B84F"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 xml:space="preserve">Στο άρθρο 15 έχουμε την πρόβλεψη για μέλη ΔΕΠ πλήρους απασχόλησης στο ΚΑΣ. </w:t>
      </w:r>
    </w:p>
    <w:p w14:paraId="1288B850"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Στο άρθρο 16 το 30% των εσ</w:t>
      </w:r>
      <w:r>
        <w:rPr>
          <w:rFonts w:eastAsia="Times New Roman"/>
          <w:color w:val="000000"/>
          <w:szCs w:val="24"/>
        </w:rPr>
        <w:t>όδων των αρχών του εξωτερικού περιέρχονται στο ΥΠΕΞ. Είναι έσοδα</w:t>
      </w:r>
      <w:r>
        <w:rPr>
          <w:rFonts w:eastAsia="Times New Roman"/>
          <w:color w:val="000000"/>
          <w:szCs w:val="24"/>
        </w:rPr>
        <w:t>,</w:t>
      </w:r>
      <w:r>
        <w:rPr>
          <w:rFonts w:eastAsia="Times New Roman"/>
          <w:color w:val="000000"/>
          <w:szCs w:val="24"/>
        </w:rPr>
        <w:t xml:space="preserve"> τα οποία προέρχονται από τις γνωστές θεωρήσεις και οτιδήποτε άλλο πληρώνουν οι ξένοι επισκέπτες στη χώρα ή οτιδήποτε άλλο εισπράττει το ΥΠΕΞ. </w:t>
      </w:r>
    </w:p>
    <w:p w14:paraId="1288B851"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Στο άρθρο 17 γίνεται μία προσαρμογή που αναφέρε</w:t>
      </w:r>
      <w:r>
        <w:rPr>
          <w:rFonts w:eastAsia="Times New Roman"/>
          <w:color w:val="000000"/>
          <w:szCs w:val="24"/>
        </w:rPr>
        <w:t>ται στις μέρες μετακινήσεων εκτός έδρας και προσαυξάνονται με απόφαση του Υπουργείου Εξωτερικών. Όπως γνωρίζετε, το ανώτατο όριο είναι ογδόντα ημέρες, αλλά λόγω αναγκών του Υπουργείου αυτός ο αριθμός ημερών μπορεί να ξεπεραστεί, οπότε αυτό προβλέπεται να γ</w:t>
      </w:r>
      <w:r>
        <w:rPr>
          <w:rFonts w:eastAsia="Times New Roman"/>
          <w:color w:val="000000"/>
          <w:szCs w:val="24"/>
        </w:rPr>
        <w:t xml:space="preserve">ίνεται τόσο για το πολιτικό προσωπικό όσο και για τα μέλη των πολιτικών γραφείων των Υπουργών. </w:t>
      </w:r>
    </w:p>
    <w:p w14:paraId="1288B852"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Αυτές είναι οι διατάξεις τις οποίες καλείσθε να ψηφίσετε. Όπως βλέπετε, ισχυροποιείται αρκετά ο χώρος εκείνος</w:t>
      </w:r>
      <w:r>
        <w:rPr>
          <w:rFonts w:eastAsia="Times New Roman"/>
          <w:color w:val="000000"/>
          <w:szCs w:val="24"/>
        </w:rPr>
        <w:t>,</w:t>
      </w:r>
      <w:r>
        <w:rPr>
          <w:rFonts w:eastAsia="Times New Roman"/>
          <w:color w:val="000000"/>
          <w:szCs w:val="24"/>
        </w:rPr>
        <w:t xml:space="preserve"> ο οποίος αναφέρεται στη νομική υποστήριξη του Υπο</w:t>
      </w:r>
      <w:r>
        <w:rPr>
          <w:rFonts w:eastAsia="Times New Roman"/>
          <w:color w:val="000000"/>
          <w:szCs w:val="24"/>
        </w:rPr>
        <w:t xml:space="preserve">υργείου Εξωτερικών. </w:t>
      </w:r>
      <w:r>
        <w:rPr>
          <w:rFonts w:eastAsia="Times New Roman"/>
          <w:color w:val="000000"/>
          <w:szCs w:val="24"/>
        </w:rPr>
        <w:lastRenderedPageBreak/>
        <w:t>Σύμφωνα με την εμπειρία την οποία έχουμε εδώ και αρκετό χρονικό διάστημα, διαπιστώνεται ότι ένα πολύ μεγάλο μέρος της διπλωματίας στηρίζεται σε ένα σύνολο νομικών επιχειρημάτων τα οποία οικοδομούνται από ένα αρκετά μεγάλο σύνολο νομικών</w:t>
      </w:r>
      <w:r>
        <w:rPr>
          <w:rFonts w:eastAsia="Times New Roman"/>
          <w:color w:val="000000"/>
          <w:szCs w:val="24"/>
        </w:rPr>
        <w:t xml:space="preserve"> γραφείων χωρών του εξωτερικού. Ως εκ τούτου καλούμαστε να αντιμετωπίσουμε πολλά προβλήματα που έχουν σχέση με την εξωτερική πολιτική, μέσω νομικών επιχειρημάτων, ένα στοιχείο το οποίο ερμηνεύει τόσο την ανάπτυξη ενός ερευνητικού </w:t>
      </w:r>
      <w:r>
        <w:rPr>
          <w:rFonts w:eastAsia="Times New Roman"/>
          <w:color w:val="000000"/>
          <w:szCs w:val="24"/>
        </w:rPr>
        <w:t>κ</w:t>
      </w:r>
      <w:r>
        <w:rPr>
          <w:rFonts w:eastAsia="Times New Roman"/>
          <w:color w:val="000000"/>
          <w:szCs w:val="24"/>
        </w:rPr>
        <w:t>έντρου όσο και ενός χώρου</w:t>
      </w:r>
      <w:r>
        <w:rPr>
          <w:rFonts w:eastAsia="Times New Roman"/>
          <w:color w:val="000000"/>
          <w:szCs w:val="24"/>
        </w:rPr>
        <w:t xml:space="preserve"> μιας νομικής στήριξης. Άλλες χώρες διαθέτουν πολλές περισσότερες μονάδες νομικής στήριξης και έρευνας που συνδέονται με το Υπουργείο Εξωτερικών. </w:t>
      </w:r>
    </w:p>
    <w:p w14:paraId="1288B853"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Εμείς με τις συγκεκριμένες ρυθμίσεις</w:t>
      </w:r>
      <w:r>
        <w:rPr>
          <w:rFonts w:eastAsia="Times New Roman"/>
          <w:color w:val="000000"/>
          <w:szCs w:val="24"/>
        </w:rPr>
        <w:t>,</w:t>
      </w:r>
      <w:r>
        <w:rPr>
          <w:rFonts w:eastAsia="Times New Roman"/>
          <w:color w:val="000000"/>
          <w:szCs w:val="24"/>
        </w:rPr>
        <w:t xml:space="preserve"> απλά και μόνο αναπτύσσουμε  έναν χώρο</w:t>
      </w:r>
      <w:r>
        <w:rPr>
          <w:rFonts w:eastAsia="Times New Roman"/>
          <w:color w:val="000000"/>
          <w:szCs w:val="24"/>
        </w:rPr>
        <w:t>,</w:t>
      </w:r>
      <w:r>
        <w:rPr>
          <w:rFonts w:eastAsia="Times New Roman"/>
          <w:color w:val="000000"/>
          <w:szCs w:val="24"/>
        </w:rPr>
        <w:t xml:space="preserve"> ο οποίος στο παρελθόν ήταν υποβα</w:t>
      </w:r>
      <w:r>
        <w:rPr>
          <w:rFonts w:eastAsia="Times New Roman"/>
          <w:color w:val="000000"/>
          <w:szCs w:val="24"/>
        </w:rPr>
        <w:t xml:space="preserve">θμισμένος. </w:t>
      </w:r>
    </w:p>
    <w:p w14:paraId="1288B854"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 xml:space="preserve">Σας ευχαριστώ πολύ. </w:t>
      </w:r>
    </w:p>
    <w:p w14:paraId="1288B855"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είπατε ότι έχετε κάποιες νομοτεχνικές βελτιώσεις; </w:t>
      </w:r>
      <w:r>
        <w:rPr>
          <w:rFonts w:eastAsia="Times New Roman"/>
          <w:color w:val="000000"/>
          <w:szCs w:val="24"/>
        </w:rPr>
        <w:t>Θα τις παρουσιάσετε;</w:t>
      </w:r>
    </w:p>
    <w:p w14:paraId="1288B856" w14:textId="77777777" w:rsidR="000C6DE6" w:rsidRDefault="009B647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b/>
          <w:color w:val="000000"/>
          <w:szCs w:val="24"/>
        </w:rPr>
        <w:lastRenderedPageBreak/>
        <w:t>ΝΙΚΟΛΑΟΣ ΚΟΤΖΙΑΣ (Υπουργός Εξωτερικών):</w:t>
      </w:r>
      <w:r>
        <w:rPr>
          <w:rFonts w:eastAsia="Times New Roman"/>
          <w:color w:val="000000"/>
          <w:szCs w:val="24"/>
        </w:rPr>
        <w:t xml:space="preserve"> Θα τις καταθέσω τώρα. Όταν θα μιλήσω μετά τους εισηγητές, θα ανα</w:t>
      </w:r>
      <w:r>
        <w:rPr>
          <w:rFonts w:eastAsia="Times New Roman"/>
          <w:color w:val="000000"/>
          <w:szCs w:val="24"/>
        </w:rPr>
        <w:t>φερθώ στις νομοτεχνικές βελτιώσεις.</w:t>
      </w:r>
    </w:p>
    <w:p w14:paraId="1288B857" w14:textId="77777777" w:rsidR="000C6DE6" w:rsidRDefault="009B647D">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Υπουργός κ. Νικόλαος Κοτζιάς καταθέτει για τα Πρακτικά τις προαναφερθείσες νομοτεχνικές βελτιώσεις, οι οποίες έχουν ως εξής:  </w:t>
      </w:r>
    </w:p>
    <w:p w14:paraId="1288B858" w14:textId="77777777" w:rsidR="000C6DE6" w:rsidRDefault="009B647D">
      <w:pPr>
        <w:spacing w:line="600" w:lineRule="auto"/>
        <w:ind w:firstLine="720"/>
        <w:jc w:val="both"/>
        <w:rPr>
          <w:rFonts w:eastAsia="Times New Roman" w:cs="Times New Roman"/>
        </w:rPr>
      </w:pPr>
      <w:r>
        <w:rPr>
          <w:rFonts w:eastAsia="Times New Roman" w:cs="Times New Roman"/>
        </w:rPr>
        <w:t>(ΑΛΛΑΓΗ ΣΕΛ)</w:t>
      </w:r>
    </w:p>
    <w:p w14:paraId="1288B859" w14:textId="77777777" w:rsidR="000C6DE6" w:rsidRDefault="009B647D">
      <w:pPr>
        <w:spacing w:line="600" w:lineRule="auto"/>
        <w:ind w:firstLine="720"/>
        <w:jc w:val="both"/>
        <w:rPr>
          <w:rFonts w:eastAsia="Times New Roman" w:cs="Times New Roman"/>
        </w:rPr>
      </w:pPr>
      <w:r>
        <w:rPr>
          <w:rFonts w:eastAsia="Times New Roman" w:cs="Times New Roman"/>
        </w:rPr>
        <w:t>(ΝΑ ΜΠΕΙ Η ΣΕΛ 11</w:t>
      </w:r>
      <w:r>
        <w:rPr>
          <w:rFonts w:eastAsia="Times New Roman" w:cs="Times New Roman"/>
        </w:rPr>
        <w:t>)</w:t>
      </w:r>
    </w:p>
    <w:p w14:paraId="1288B85A" w14:textId="77777777" w:rsidR="000C6DE6" w:rsidRDefault="009B647D">
      <w:pPr>
        <w:spacing w:line="600" w:lineRule="auto"/>
        <w:ind w:firstLine="720"/>
        <w:jc w:val="both"/>
        <w:rPr>
          <w:rFonts w:eastAsia="Times New Roman" w:cs="Times New Roman"/>
        </w:rPr>
      </w:pPr>
      <w:r>
        <w:rPr>
          <w:rFonts w:eastAsia="Times New Roman" w:cs="Times New Roman"/>
        </w:rPr>
        <w:t>(ΑΛΛΑΓΗ ΣΕΛ)</w:t>
      </w:r>
    </w:p>
    <w:p w14:paraId="1288B85B" w14:textId="77777777" w:rsidR="000C6DE6" w:rsidRDefault="009B647D">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 της Νέας Δημοκρατίας κ. Γεώργιος Κουμουτσάκος.</w:t>
      </w:r>
    </w:p>
    <w:p w14:paraId="1288B85C" w14:textId="77777777" w:rsidR="000C6DE6" w:rsidRDefault="009B647D">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Ευχαριστώ, κύριε Πρόεδρε. </w:t>
      </w:r>
    </w:p>
    <w:p w14:paraId="1288B85D" w14:textId="77777777" w:rsidR="000C6DE6" w:rsidRDefault="009B647D">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σήμερα ένα σχέδιο νόμου με τίτλο</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 ένα σχέδιο νόμου χωρίς φιλοσοφία, χωρίς αρχή, ένα σχέδιο νόμου συνονθύλευμα, σκόπιμα επιλεκτικό -θα έλεγα ρουσφετολογικά επιλεκτικό- ένα σχέδιο νόμου αποσπασματικό. </w:t>
      </w:r>
    </w:p>
    <w:p w14:paraId="1288B85E" w14:textId="77777777" w:rsidR="000C6DE6" w:rsidRDefault="009B647D">
      <w:pPr>
        <w:spacing w:after="0" w:line="600" w:lineRule="auto"/>
        <w:ind w:firstLine="720"/>
        <w:contextualSpacing/>
        <w:jc w:val="both"/>
        <w:rPr>
          <w:rFonts w:eastAsia="Times New Roman"/>
          <w:color w:val="000000"/>
          <w:szCs w:val="24"/>
        </w:rPr>
      </w:pPr>
      <w:r>
        <w:rPr>
          <w:rFonts w:eastAsia="Times New Roman" w:cs="Times New Roman"/>
          <w:szCs w:val="24"/>
        </w:rPr>
        <w:lastRenderedPageBreak/>
        <w:t>Ό</w:t>
      </w:r>
      <w:r>
        <w:rPr>
          <w:rFonts w:eastAsia="Times New Roman" w:cs="Times New Roman"/>
          <w:szCs w:val="24"/>
        </w:rPr>
        <w:t>λοι γνωρίζετε ότι ο Οργανισμός του Υπουργείου Εξωτερικών είναι κώδικας. Άλλωστε</w:t>
      </w:r>
      <w:r>
        <w:rPr>
          <w:rFonts w:eastAsia="Times New Roman" w:cs="Times New Roman"/>
          <w:szCs w:val="24"/>
        </w:rPr>
        <w:t>,</w:t>
      </w:r>
      <w:r>
        <w:rPr>
          <w:rFonts w:eastAsia="Times New Roman" w:cs="Times New Roman"/>
          <w:szCs w:val="24"/>
        </w:rPr>
        <w:t xml:space="preserve"> αυτό ακριβώς αναφέρει και ο τίτλος του εν λόγω σχεδίου νόμου. Το ερώτημα είναι γιατί δεν αντιμετωπίζεται ως κώδικας. Γιατί δεν περίμενε η ηγεσία του Υπουργείου να φέρει τις αλ</w:t>
      </w:r>
      <w:r>
        <w:rPr>
          <w:rFonts w:eastAsia="Times New Roman" w:cs="Times New Roman"/>
          <w:szCs w:val="24"/>
        </w:rPr>
        <w:t>λαγές που επιθυμεί στον Οργανισμό του Υπουργείου Εξωτερικών με έναν ολοκληρωμένο τρόπο, με ένα ολοκληρωμένο σχέδιο νόμου; Ουσιαστικά</w:t>
      </w:r>
      <w:r>
        <w:rPr>
          <w:rFonts w:eastAsia="Times New Roman" w:cs="Times New Roman"/>
          <w:szCs w:val="24"/>
        </w:rPr>
        <w:t>,</w:t>
      </w:r>
      <w:r>
        <w:rPr>
          <w:rFonts w:eastAsia="Times New Roman" w:cs="Times New Roman"/>
          <w:szCs w:val="24"/>
        </w:rPr>
        <w:t xml:space="preserve"> σήμερα η Κυβέρνηση μάς φέρνει μία προκαταβολή του </w:t>
      </w:r>
      <w:r>
        <w:rPr>
          <w:rFonts w:eastAsia="Times New Roman" w:cs="Times New Roman"/>
          <w:szCs w:val="24"/>
        </w:rPr>
        <w:t>ο</w:t>
      </w:r>
      <w:r>
        <w:rPr>
          <w:rFonts w:eastAsia="Times New Roman" w:cs="Times New Roman"/>
          <w:szCs w:val="24"/>
        </w:rPr>
        <w:t>ργανισμού. Όμως ο Οργανισμός του Υπουργείου Εξωτερικών και μάλιστα</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τέτοιες ώρες</w:t>
      </w:r>
      <w:r>
        <w:rPr>
          <w:rFonts w:eastAsia="Times New Roman" w:cs="Times New Roman"/>
          <w:szCs w:val="24"/>
        </w:rPr>
        <w:t>,</w:t>
      </w:r>
      <w:r>
        <w:rPr>
          <w:rFonts w:eastAsia="Times New Roman" w:cs="Times New Roman"/>
          <w:szCs w:val="24"/>
        </w:rPr>
        <w:t xml:space="preserve"> είναι αδιανόητο να νομοθετείται σε δόσεις, χωρίς σχέδιο, χωρίς συνοχή, χωρίς ενιαία φιλοσοφία. </w:t>
      </w:r>
    </w:p>
    <w:p w14:paraId="1288B85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Μας λέτε ότι επιλέγετε να φέρετε τα συγκεκριμένα άρθρα</w:t>
      </w:r>
      <w:r>
        <w:rPr>
          <w:rFonts w:eastAsia="Times New Roman" w:cs="Times New Roman"/>
          <w:szCs w:val="24"/>
        </w:rPr>
        <w:t>,</w:t>
      </w:r>
      <w:r>
        <w:rPr>
          <w:rFonts w:eastAsia="Times New Roman" w:cs="Times New Roman"/>
          <w:szCs w:val="24"/>
        </w:rPr>
        <w:t xml:space="preserve"> με την αιτιολογία ότι αυτά ρυθμίζουν θέματα επείγουσας φύσης για το Υπουργείο Εξωτερικών. </w:t>
      </w:r>
      <w:r>
        <w:rPr>
          <w:rFonts w:eastAsia="Times New Roman" w:cs="Times New Roman"/>
          <w:szCs w:val="24"/>
        </w:rPr>
        <w:t xml:space="preserve">Και ερωτώ: </w:t>
      </w:r>
      <w:r>
        <w:rPr>
          <w:rFonts w:eastAsia="Times New Roman" w:cs="Times New Roman"/>
          <w:szCs w:val="24"/>
        </w:rPr>
        <w:t>Ε</w:t>
      </w:r>
      <w:r>
        <w:rPr>
          <w:rFonts w:eastAsia="Times New Roman" w:cs="Times New Roman"/>
          <w:szCs w:val="24"/>
        </w:rPr>
        <w:t>ίναι το Γραφείο Νομοθετικής Πρωτοβουλίας επείγον; Είναι το Γραφείο Στατιστικής επείγον; Και αν είναι αυτά επείγοντα, το ζήτημα των οικοσκευών, που το πήρατε πίσω, δεν είναι επείγον; Το βαθμολόγιο</w:t>
      </w:r>
      <w:r>
        <w:rPr>
          <w:rFonts w:eastAsia="Times New Roman" w:cs="Times New Roman"/>
          <w:szCs w:val="24"/>
        </w:rPr>
        <w:t xml:space="preserve"> -</w:t>
      </w:r>
      <w:r>
        <w:rPr>
          <w:rFonts w:eastAsia="Times New Roman" w:cs="Times New Roman"/>
          <w:szCs w:val="24"/>
        </w:rPr>
        <w:t>το τονίζω</w:t>
      </w:r>
      <w:r>
        <w:rPr>
          <w:rFonts w:eastAsia="Times New Roman" w:cs="Times New Roman"/>
          <w:szCs w:val="24"/>
        </w:rPr>
        <w:t>-</w:t>
      </w:r>
      <w:r>
        <w:rPr>
          <w:rFonts w:eastAsia="Times New Roman" w:cs="Times New Roman"/>
          <w:szCs w:val="24"/>
        </w:rPr>
        <w:t xml:space="preserve"> το βαθμολογικό θέμα, το οποίο αγνοεί</w:t>
      </w:r>
      <w:r>
        <w:rPr>
          <w:rFonts w:eastAsia="Times New Roman" w:cs="Times New Roman"/>
          <w:szCs w:val="24"/>
        </w:rPr>
        <w:t xml:space="preserve">ται επιδεικτικά από το συγκεκριμένο σχέδιο νόμου, δεν είναι επείγον; </w:t>
      </w:r>
    </w:p>
    <w:p w14:paraId="1288B86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Εξωτερικών αυτή τη στιγμή είναι ο μόνος φορέας του </w:t>
      </w:r>
      <w:r>
        <w:rPr>
          <w:rFonts w:eastAsia="Times New Roman" w:cs="Times New Roman"/>
          <w:szCs w:val="24"/>
        </w:rPr>
        <w:t>δ</w:t>
      </w:r>
      <w:r>
        <w:rPr>
          <w:rFonts w:eastAsia="Times New Roman" w:cs="Times New Roman"/>
          <w:szCs w:val="24"/>
        </w:rPr>
        <w:t>ημοσίου που δεν έχει προβεί σε βαθμολογική κατάταξη των υπαλλήλων του μετά την ψήφιση του ν.4369/2016. Και αυτό</w:t>
      </w:r>
      <w:r>
        <w:rPr>
          <w:rFonts w:eastAsia="Times New Roman" w:cs="Times New Roman"/>
          <w:szCs w:val="24"/>
        </w:rPr>
        <w:t>,</w:t>
      </w:r>
      <w:r>
        <w:rPr>
          <w:rFonts w:eastAsia="Times New Roman" w:cs="Times New Roman"/>
          <w:szCs w:val="24"/>
        </w:rPr>
        <w:t xml:space="preserve"> παρά τη </w:t>
      </w:r>
      <w:r>
        <w:rPr>
          <w:rFonts w:eastAsia="Times New Roman" w:cs="Times New Roman"/>
          <w:szCs w:val="24"/>
        </w:rPr>
        <w:t>γνωμοδότηση του Νομικού Συμβουλίου του Κράτους, η οποία αναφέρει ότι πρέπει να εφαρμοστεί ό,τι ισχύει και για τους υπολοίπους δημοσίους υπαλλήλους</w:t>
      </w:r>
      <w:r>
        <w:rPr>
          <w:rFonts w:eastAsia="Times New Roman" w:cs="Times New Roman"/>
          <w:szCs w:val="24"/>
        </w:rPr>
        <w:t xml:space="preserve">, </w:t>
      </w:r>
      <w:r>
        <w:rPr>
          <w:rFonts w:eastAsia="Times New Roman" w:cs="Times New Roman"/>
          <w:szCs w:val="24"/>
        </w:rPr>
        <w:t>ειδάλλως να υπάρξει άμεσα νομοθετική ρύθμιση που να εφαρμόζει και για τους υπαλλήλους του Υπουργείου Εξωτερι</w:t>
      </w:r>
      <w:r>
        <w:rPr>
          <w:rFonts w:eastAsia="Times New Roman" w:cs="Times New Roman"/>
          <w:szCs w:val="24"/>
        </w:rPr>
        <w:t>κών το καθεστώς βαθμολογικής κατάταξης που περιγράφεται στον Οργανισμό του Υπουργείου Εξωτερικών. Πρόκειται για εξόφθαλμη παράλειψη υποχρέωσης αναγνώρισης των στοιχειωδών υπαλληλικών δικαιωμάτων, της αυτοδίκαιης βαθμολογικής κατάταξης των υπαλλήλων, όπως έ</w:t>
      </w:r>
      <w:r>
        <w:rPr>
          <w:rFonts w:eastAsia="Times New Roman" w:cs="Times New Roman"/>
          <w:szCs w:val="24"/>
        </w:rPr>
        <w:t xml:space="preserve">χει εφαρμοστεί στο σύνολο του δημόσιου τομέα. </w:t>
      </w:r>
    </w:p>
    <w:p w14:paraId="1288B86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Γνωρίζω καλά το Υπουργείο Εξωτερικών και σας λέω, κυρίες και κύριοι συνάδελφοι, ότι είναι πολλά τα ανοιχτά ζητήματα που έχουν πράγματι ανάγκη άμεσης ρύθμισης. Όμως, δεν είναι αυτά που συζητάμε σήμερα εδώ. Το μ</w:t>
      </w:r>
      <w:r>
        <w:rPr>
          <w:rFonts w:eastAsia="Times New Roman" w:cs="Times New Roman"/>
          <w:szCs w:val="24"/>
        </w:rPr>
        <w:t xml:space="preserve">όνο που αντιλαμβάνομαι ότι είναι </w:t>
      </w:r>
      <w:r>
        <w:rPr>
          <w:rFonts w:eastAsia="Times New Roman" w:cs="Times New Roman"/>
          <w:szCs w:val="24"/>
        </w:rPr>
        <w:t xml:space="preserve">το </w:t>
      </w:r>
      <w:r>
        <w:rPr>
          <w:rFonts w:eastAsia="Times New Roman" w:cs="Times New Roman"/>
          <w:szCs w:val="24"/>
        </w:rPr>
        <w:t>επείγον για την Κυβέρνηση, διαβάζοντας αυτό το νομοσχέδιο, είναι η εξασφάλιση «ημετέρων».</w:t>
      </w:r>
    </w:p>
    <w:p w14:paraId="1288B86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είπατε στην αρμόδια </w:t>
      </w:r>
      <w:r>
        <w:rPr>
          <w:rFonts w:eastAsia="Times New Roman" w:cs="Times New Roman"/>
          <w:szCs w:val="24"/>
        </w:rPr>
        <w:t>ε</w:t>
      </w:r>
      <w:r>
        <w:rPr>
          <w:rFonts w:eastAsia="Times New Roman" w:cs="Times New Roman"/>
          <w:szCs w:val="24"/>
        </w:rPr>
        <w:t xml:space="preserve">πιτροπή ότι το παρόν σχέδιο νόμου βάζει τάξη στο Υπουργείο των Εξωτερικών. Όχι μόνο τάξη δεν βάζει, αλλά </w:t>
      </w:r>
      <w:r>
        <w:rPr>
          <w:rFonts w:eastAsia="Times New Roman" w:cs="Times New Roman"/>
          <w:szCs w:val="24"/>
        </w:rPr>
        <w:t>δημιουργείται αναστάτωση, αταξία και -το χειρότερο, για τη δική μου αντίληψη- δημιουργούνται τριβές και έριδες μεταξύ των εργαζομένων στο Υπουργείο.</w:t>
      </w:r>
    </w:p>
    <w:p w14:paraId="1288B86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Κύριε Υπουργέ, λυπάμαι που το λέω, αλλά αντί να φέρετε μια τάξη με ένα καθεστώς το οποίο θα εμπνεόταν από τ</w:t>
      </w:r>
      <w:r>
        <w:rPr>
          <w:rFonts w:eastAsia="Times New Roman" w:cs="Times New Roman"/>
          <w:szCs w:val="24"/>
        </w:rPr>
        <w:t>ις αρχές της ισονομίας και της ίσης μεταχείρισης, προωθούνται διατάξεις που διχάζουν τελικά τους κλάδους του Υπουργείου. Γιατί τα λέω αυτά; Για να δούμε:</w:t>
      </w:r>
    </w:p>
    <w:p w14:paraId="1288B86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Άρθρο 1, Κέντρο Ανάλυσης και Σχεδιασμού. Πρόκειται για εμφανή απόπειρα υποβάθμισης του Διπλωματικού Κλ</w:t>
      </w:r>
      <w:r>
        <w:rPr>
          <w:rFonts w:eastAsia="Times New Roman" w:cs="Times New Roman"/>
          <w:szCs w:val="24"/>
        </w:rPr>
        <w:t>άδου, προς όφελος διαφόρων πανεπιστημιακών και εμπειρογνωμόνων. Προσοχή, μη βιαστείτε να διαστρεβλώσετε αυτή τη θέση μας. Εμείς λέμε «ναι» σε ένα Υπουργείο Εξωτερικών με εμπειρογνώμονες, όμως λέμε «όχι» σε ένα Υπουργείο εμπειρογνωμόνων με περιθωριοποιημένο</w:t>
      </w:r>
      <w:r>
        <w:rPr>
          <w:rFonts w:eastAsia="Times New Roman" w:cs="Times New Roman"/>
          <w:szCs w:val="24"/>
        </w:rPr>
        <w:t>υς τους διπλωμάτες.</w:t>
      </w:r>
    </w:p>
    <w:p w14:paraId="1288B86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Στο σχέδιο νόμου προβλέπεται η επιλογή ακαδημαϊκών σε καίριες θέσεις, όπως στη θέση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δ</w:t>
      </w:r>
      <w:r>
        <w:rPr>
          <w:rFonts w:eastAsia="Times New Roman" w:cs="Times New Roman"/>
          <w:szCs w:val="24"/>
        </w:rPr>
        <w:t xml:space="preserve">ιευθυντή του ΚΑΣ μαζί με τέσσερις επιστημονικούς συνεργάτες. Και πέρα </w:t>
      </w:r>
      <w:r>
        <w:rPr>
          <w:rFonts w:eastAsia="Times New Roman" w:cs="Times New Roman"/>
          <w:szCs w:val="24"/>
        </w:rPr>
        <w:lastRenderedPageBreak/>
        <w:t xml:space="preserve">από τη θέση του </w:t>
      </w:r>
      <w:r>
        <w:rPr>
          <w:rFonts w:eastAsia="Times New Roman" w:cs="Times New Roman"/>
          <w:szCs w:val="24"/>
        </w:rPr>
        <w:t>επιστημονικού δ</w:t>
      </w:r>
      <w:r>
        <w:rPr>
          <w:rFonts w:eastAsia="Times New Roman" w:cs="Times New Roman"/>
          <w:szCs w:val="24"/>
        </w:rPr>
        <w:t>ιευθυντή που είναι άμισθη, δεν γ</w:t>
      </w:r>
      <w:r>
        <w:rPr>
          <w:rFonts w:eastAsia="Times New Roman" w:cs="Times New Roman"/>
          <w:szCs w:val="24"/>
        </w:rPr>
        <w:t xml:space="preserve">νωρίζουμε το ύψος αμοιβών των υπολοίπων, καθώς αυτό τελικά θα ρυθμιστεί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Υπουργού Εξωτερικών και Υπουργού Οικονομικών.</w:t>
      </w:r>
    </w:p>
    <w:p w14:paraId="1288B86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Επίσης, επιτρέπεται η απόσπαση προσωπικού από φορείς του Δημοσίου, με προφανή δυσκολία αποδοτικής ένταξής τους </w:t>
      </w:r>
      <w:r>
        <w:rPr>
          <w:rFonts w:eastAsia="Times New Roman" w:cs="Times New Roman"/>
          <w:szCs w:val="24"/>
        </w:rPr>
        <w:t>στην ιδιαίτερη αποστολή και στον τρόπο λειτουργίας του Υπουργείου Εξωτερικών.</w:t>
      </w:r>
    </w:p>
    <w:p w14:paraId="1288B86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Άρθρο 2, Επιστημονικό Συμβούλιο. Εάν μίλησα για εμφανή προσπάθεια κάλυψης θέσεων από «ημετέρους» για το ΚΑΣ, εδώ θα μιλήσω για μια εξόφθαλμη επιχείρηση υποβάθμισης της Ειδικής Νο</w:t>
      </w:r>
      <w:r>
        <w:rPr>
          <w:rFonts w:eastAsia="Times New Roman" w:cs="Times New Roman"/>
          <w:szCs w:val="24"/>
        </w:rPr>
        <w:t>μικής Υπηρεσίας. Και όχι μόνον υποβάθμισης, αλλά και περιθωριοποίησης και απαξίωσης μιας Υπηρεσίας που έχει ιστορικά συμβάλει τα μέγιστα στην προάσπιση των εθνικών μας συμφερόντων και στη νομική τους θεμελίωση. Στο Επιστημονικό Συμβούλιο</w:t>
      </w:r>
      <w:r>
        <w:rPr>
          <w:rFonts w:eastAsia="Times New Roman" w:cs="Times New Roman"/>
          <w:szCs w:val="24"/>
        </w:rPr>
        <w:t>,</w:t>
      </w:r>
      <w:r>
        <w:rPr>
          <w:rFonts w:eastAsia="Times New Roman" w:cs="Times New Roman"/>
          <w:szCs w:val="24"/>
        </w:rPr>
        <w:t xml:space="preserve"> ο </w:t>
      </w:r>
      <w:r>
        <w:rPr>
          <w:rFonts w:eastAsia="Times New Roman" w:cs="Times New Roman"/>
          <w:szCs w:val="24"/>
        </w:rPr>
        <w:t>ε</w:t>
      </w:r>
      <w:r>
        <w:rPr>
          <w:rFonts w:eastAsia="Times New Roman" w:cs="Times New Roman"/>
          <w:szCs w:val="24"/>
        </w:rPr>
        <w:t xml:space="preserve">πιστημονικός </w:t>
      </w:r>
      <w:r>
        <w:rPr>
          <w:rFonts w:eastAsia="Times New Roman" w:cs="Times New Roman"/>
          <w:szCs w:val="24"/>
        </w:rPr>
        <w:t>δ</w:t>
      </w:r>
      <w:r>
        <w:rPr>
          <w:rFonts w:eastAsia="Times New Roman" w:cs="Times New Roman"/>
          <w:szCs w:val="24"/>
        </w:rPr>
        <w:t xml:space="preserve">ιευθυντής έχει ουσιαστικά μεγαλύτερη δύναμη από τον </w:t>
      </w:r>
      <w:r>
        <w:rPr>
          <w:rFonts w:eastAsia="Times New Roman" w:cs="Times New Roman"/>
          <w:szCs w:val="24"/>
        </w:rPr>
        <w:t>δ</w:t>
      </w:r>
      <w:r>
        <w:rPr>
          <w:rFonts w:eastAsia="Times New Roman" w:cs="Times New Roman"/>
          <w:szCs w:val="24"/>
        </w:rPr>
        <w:t xml:space="preserve">ιπλωμάτη </w:t>
      </w:r>
      <w:r>
        <w:rPr>
          <w:rFonts w:eastAsia="Times New Roman" w:cs="Times New Roman"/>
          <w:szCs w:val="24"/>
        </w:rPr>
        <w:t>δ</w:t>
      </w:r>
      <w:r>
        <w:rPr>
          <w:rFonts w:eastAsia="Times New Roman" w:cs="Times New Roman"/>
          <w:szCs w:val="24"/>
        </w:rPr>
        <w:t>ιευθυντή. Ούτε στην προκειμένη περίπτωση γνωρίζουμε το ύψος των αμοιβών των επτά μελών και των δύο εισηγητών.</w:t>
      </w:r>
    </w:p>
    <w:p w14:paraId="1288B86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Υπάρχουν, όμως, και άλλα ζητήματα. Οι πανεπιστημιακοί που θα απαρτίζουν το Επιστημο</w:t>
      </w:r>
      <w:r>
        <w:rPr>
          <w:rFonts w:eastAsia="Times New Roman" w:cs="Times New Roman"/>
          <w:szCs w:val="24"/>
        </w:rPr>
        <w:t>νικό Συμβούλιο θα διατηρούν παράλληλα και την επιστημονική τους έδρα, διασφαλίζοντας, όπως φαίνεται, δύο μισθούς.</w:t>
      </w:r>
    </w:p>
    <w:p w14:paraId="1288B86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Άρθρο 3, Γραφείο Νομοθετικής Πρωτοβουλίας. Τα Γραφεία Νομοθετικής Πρωτοβουλίας για όλα τα υπουργεία προβλέπονται από τον ν.4048/2012. Ωστόσο, </w:t>
      </w:r>
      <w:r>
        <w:rPr>
          <w:rFonts w:eastAsia="Times New Roman" w:cs="Times New Roman"/>
          <w:szCs w:val="24"/>
        </w:rPr>
        <w:t xml:space="preserve">αν δεν κάνω λάθος, το μόνο Υπουργείο που το έχει υιοθετήσει είναι το Υπουργείο Άμυνας. Μάλιστα, το Υπουργείο Άμυνας δεν έχει προσλάβει κανέναν, έχει χρησιμοποιήσει τους ήδη υπάρχοντες.  </w:t>
      </w:r>
    </w:p>
    <w:p w14:paraId="1288B86A" w14:textId="77777777" w:rsidR="000C6DE6" w:rsidRDefault="009B647D">
      <w:pPr>
        <w:spacing w:after="0" w:line="600" w:lineRule="auto"/>
        <w:ind w:firstLine="720"/>
        <w:jc w:val="both"/>
        <w:rPr>
          <w:rFonts w:eastAsia="Times New Roman"/>
          <w:szCs w:val="24"/>
        </w:rPr>
      </w:pPr>
      <w:r>
        <w:rPr>
          <w:rFonts w:eastAsia="Times New Roman"/>
          <w:szCs w:val="24"/>
        </w:rPr>
        <w:t>Γιατί, λοιπόν, σε ένα Υπουργείο που οι νομοθετικές του πρωτοβουλίες π</w:t>
      </w:r>
      <w:r>
        <w:rPr>
          <w:rFonts w:eastAsia="Times New Roman"/>
          <w:szCs w:val="24"/>
        </w:rPr>
        <w:t xml:space="preserve">εριορίζονται και εξαντλούνται, θα έλεγα, σε κυρώσεις διεθνών συμφωνιών και συνθηκών, χρειάζεται ένα Γραφείο Νομοθετικής Πρωτοβουλίας και είναι μάλιστα μείζον και επείγον προς ρύθμιση ζήτημα; Και γιατί δεν το </w:t>
      </w:r>
      <w:r>
        <w:rPr>
          <w:rFonts w:eastAsia="Times New Roman"/>
          <w:szCs w:val="24"/>
        </w:rPr>
        <w:t>στελεχώνετ</w:t>
      </w:r>
      <w:r>
        <w:rPr>
          <w:rFonts w:eastAsia="Times New Roman"/>
          <w:szCs w:val="24"/>
        </w:rPr>
        <w:t>ε</w:t>
      </w:r>
      <w:r>
        <w:rPr>
          <w:rFonts w:eastAsia="Times New Roman"/>
          <w:szCs w:val="24"/>
        </w:rPr>
        <w:t xml:space="preserve"> εκ των </w:t>
      </w:r>
      <w:proofErr w:type="spellStart"/>
      <w:r>
        <w:rPr>
          <w:rFonts w:eastAsia="Times New Roman"/>
          <w:szCs w:val="24"/>
        </w:rPr>
        <w:t>ενόντων</w:t>
      </w:r>
      <w:proofErr w:type="spellEnd"/>
      <w:r>
        <w:rPr>
          <w:rFonts w:eastAsia="Times New Roman"/>
          <w:szCs w:val="24"/>
        </w:rPr>
        <w:t>; Επίσης, γιατί προβλέ</w:t>
      </w:r>
      <w:r>
        <w:rPr>
          <w:rFonts w:eastAsia="Times New Roman"/>
          <w:szCs w:val="24"/>
        </w:rPr>
        <w:t>πεται η στελέχωση μόνο με νομικούς συμβούλους; Εφόσον αφορά τις συνέπειες, όπως αναφέρετε, που θα έχει μια νομοθέτηση, θα πρέπει να συμπεριλαμβάνει ενδεχομένως και άλλες δυνατότητες, όπως οικονομολόγους.</w:t>
      </w:r>
    </w:p>
    <w:p w14:paraId="1288B86B" w14:textId="77777777" w:rsidR="000C6DE6" w:rsidRDefault="009B647D">
      <w:pPr>
        <w:spacing w:after="0" w:line="600" w:lineRule="auto"/>
        <w:ind w:firstLine="720"/>
        <w:jc w:val="both"/>
        <w:rPr>
          <w:rFonts w:eastAsia="Times New Roman"/>
          <w:szCs w:val="24"/>
        </w:rPr>
      </w:pPr>
      <w:r>
        <w:rPr>
          <w:rFonts w:eastAsia="Times New Roman"/>
          <w:szCs w:val="24"/>
        </w:rPr>
        <w:lastRenderedPageBreak/>
        <w:t>Όμως η ουσία παραμένει στο ερώτημα: Γιατί σε ένα Υπο</w:t>
      </w:r>
      <w:r>
        <w:rPr>
          <w:rFonts w:eastAsia="Times New Roman"/>
          <w:szCs w:val="24"/>
        </w:rPr>
        <w:t>υργείο</w:t>
      </w:r>
      <w:r>
        <w:rPr>
          <w:rFonts w:eastAsia="Times New Roman"/>
          <w:szCs w:val="24"/>
        </w:rPr>
        <w:t>,</w:t>
      </w:r>
      <w:r>
        <w:rPr>
          <w:rFonts w:eastAsia="Times New Roman"/>
          <w:szCs w:val="24"/>
        </w:rPr>
        <w:t xml:space="preserve"> που δεν νομοθετεί, κρίνεται απαραίτητη η πρόσληψη επιπλέον νομικών και μάλιστα</w:t>
      </w:r>
      <w:r>
        <w:rPr>
          <w:rFonts w:eastAsia="Times New Roman"/>
          <w:szCs w:val="24"/>
        </w:rPr>
        <w:t>,</w:t>
      </w:r>
      <w:r>
        <w:rPr>
          <w:rFonts w:eastAsia="Times New Roman"/>
          <w:szCs w:val="24"/>
        </w:rPr>
        <w:t xml:space="preserve"> σε ένα Υπουργείο</w:t>
      </w:r>
      <w:r>
        <w:rPr>
          <w:rFonts w:eastAsia="Times New Roman"/>
          <w:szCs w:val="24"/>
        </w:rPr>
        <w:t>,</w:t>
      </w:r>
      <w:r>
        <w:rPr>
          <w:rFonts w:eastAsia="Times New Roman"/>
          <w:szCs w:val="24"/>
        </w:rPr>
        <w:t xml:space="preserve"> που έχει ήδη Νομική Υπηρεσία;</w:t>
      </w:r>
    </w:p>
    <w:p w14:paraId="1288B86C" w14:textId="77777777" w:rsidR="000C6DE6" w:rsidRDefault="009B647D">
      <w:pPr>
        <w:spacing w:after="0" w:line="600" w:lineRule="auto"/>
        <w:ind w:firstLine="720"/>
        <w:jc w:val="both"/>
        <w:rPr>
          <w:rFonts w:eastAsia="Times New Roman"/>
          <w:szCs w:val="24"/>
        </w:rPr>
      </w:pPr>
      <w:r>
        <w:rPr>
          <w:rFonts w:eastAsia="Times New Roman"/>
          <w:szCs w:val="24"/>
        </w:rPr>
        <w:t>Το άρθρο 4 αφορά τη ρύθμιση ειδικών θεμάτων, τη διαχείριση των απορρήτων κονδυλίων. Συμφωνώ, προσυπογράφω, συμφωνούμε κα</w:t>
      </w:r>
      <w:r>
        <w:rPr>
          <w:rFonts w:eastAsia="Times New Roman"/>
          <w:szCs w:val="24"/>
        </w:rPr>
        <w:t>ι προσυπογράφουμε ότι η διασφάλιση της διαφάνειας είναι μείζον ζήτημα για μια δημοκρατική χώρα. Κανείς δεν μπορεί να διαφωνήσει σε αυτό.</w:t>
      </w:r>
    </w:p>
    <w:p w14:paraId="1288B86D" w14:textId="77777777" w:rsidR="000C6DE6" w:rsidRDefault="009B647D">
      <w:pPr>
        <w:spacing w:after="0" w:line="600" w:lineRule="auto"/>
        <w:ind w:firstLine="720"/>
        <w:jc w:val="both"/>
        <w:rPr>
          <w:rFonts w:eastAsia="Times New Roman"/>
          <w:szCs w:val="24"/>
        </w:rPr>
      </w:pPr>
      <w:r>
        <w:rPr>
          <w:rFonts w:eastAsia="Times New Roman"/>
          <w:szCs w:val="24"/>
        </w:rPr>
        <w:t>Εξίσου, όμως, μείζον είναι, πιστεύω, κύριε Υπουργέ –το λέω επειδή προΐσταστε του Υπουργείου Εξωτερικών και γνωρίζετε τι</w:t>
      </w:r>
      <w:r>
        <w:rPr>
          <w:rFonts w:eastAsia="Times New Roman"/>
          <w:szCs w:val="24"/>
        </w:rPr>
        <w:t xml:space="preserve">ς ιδιαιτερότητες και τις ευαισθησίες του συγκεκριμένου Υπουργείου- η εξασφάλιση της αποφυγής διαρροών ή δημοσιοποίησης απορρήτων δαπανών του Υπουργείου Εξωτερικών, γιατί πρόκειται για θέματα ή σχετίζονται με θέματα που δεν μπορούν και δεν πρέπει να γίνουν </w:t>
      </w:r>
      <w:r>
        <w:rPr>
          <w:rFonts w:eastAsia="Times New Roman"/>
          <w:szCs w:val="24"/>
        </w:rPr>
        <w:t>γνωστά και αν αυτά γίνουν, υπάρχει κίνδυνος σοβαρής ζημιάς των εθνικών μας συμφερόντων.</w:t>
      </w:r>
    </w:p>
    <w:p w14:paraId="1288B86E" w14:textId="77777777" w:rsidR="000C6DE6" w:rsidRDefault="009B647D">
      <w:pPr>
        <w:spacing w:after="0" w:line="600" w:lineRule="auto"/>
        <w:ind w:firstLine="720"/>
        <w:jc w:val="both"/>
        <w:rPr>
          <w:rFonts w:eastAsia="Times New Roman"/>
          <w:szCs w:val="24"/>
        </w:rPr>
      </w:pPr>
      <w:r>
        <w:rPr>
          <w:rFonts w:eastAsia="Times New Roman"/>
          <w:szCs w:val="24"/>
        </w:rPr>
        <w:t>Θεωρούμε, λοιπόν, ότι η διατύπωση του παρόντος άρθρου είναι τόσο ασαφής που δεν αποτελεί εχέγγυο ούτε της διαφάνειας ούτε της μη διαρροής. Είναι μια βιαστική ρύθμιση κα</w:t>
      </w:r>
      <w:r>
        <w:rPr>
          <w:rFonts w:eastAsia="Times New Roman"/>
          <w:szCs w:val="24"/>
        </w:rPr>
        <w:t xml:space="preserve">ι θα </w:t>
      </w:r>
      <w:r>
        <w:rPr>
          <w:rFonts w:eastAsia="Times New Roman"/>
          <w:szCs w:val="24"/>
        </w:rPr>
        <w:lastRenderedPageBreak/>
        <w:t>ήταν καλό, επειδή είναι ακριβώς τόσο λεπτό το θέμα και άπτεται δύο βασικών αρχών, της διαφάνειας</w:t>
      </w:r>
      <w:r>
        <w:rPr>
          <w:rFonts w:eastAsia="Times New Roman"/>
          <w:szCs w:val="24"/>
        </w:rPr>
        <w:t>,</w:t>
      </w:r>
      <w:r>
        <w:rPr>
          <w:rFonts w:eastAsia="Times New Roman"/>
          <w:szCs w:val="24"/>
        </w:rPr>
        <w:t xml:space="preserve"> αλλά και της μη διαρροής πληροφοριών</w:t>
      </w:r>
      <w:r>
        <w:rPr>
          <w:rFonts w:eastAsia="Times New Roman"/>
          <w:szCs w:val="24"/>
        </w:rPr>
        <w:t>,</w:t>
      </w:r>
      <w:r>
        <w:rPr>
          <w:rFonts w:eastAsia="Times New Roman"/>
          <w:szCs w:val="24"/>
        </w:rPr>
        <w:t xml:space="preserve"> που δεν πρέπει να διαρρεύσουν, να έχουμε κάνει μια εκτενή συζήτηση. Θα έπρεπε ίσως να έχουμε δει τι ισχύει σε άλλες</w:t>
      </w:r>
      <w:r>
        <w:rPr>
          <w:rFonts w:eastAsia="Times New Roman"/>
          <w:szCs w:val="24"/>
        </w:rPr>
        <w:t xml:space="preserve"> χώρες ευρωπαϊκές, πώς διαχειρίζονται αυτό το συγκεκριμένο ζήτημα</w:t>
      </w:r>
      <w:r>
        <w:rPr>
          <w:rFonts w:eastAsia="Times New Roman"/>
          <w:szCs w:val="24"/>
        </w:rPr>
        <w:t>,</w:t>
      </w:r>
      <w:r>
        <w:rPr>
          <w:rFonts w:eastAsia="Times New Roman"/>
          <w:szCs w:val="24"/>
        </w:rPr>
        <w:t xml:space="preserve"> που έχει τη λεπτότητα και τη σοβαρότητα</w:t>
      </w:r>
      <w:r>
        <w:rPr>
          <w:rFonts w:eastAsia="Times New Roman"/>
          <w:szCs w:val="24"/>
        </w:rPr>
        <w:t>,</w:t>
      </w:r>
      <w:r>
        <w:rPr>
          <w:rFonts w:eastAsia="Times New Roman"/>
          <w:szCs w:val="24"/>
        </w:rPr>
        <w:t xml:space="preserve"> με την οποία συμφωνούμε.</w:t>
      </w:r>
    </w:p>
    <w:p w14:paraId="1288B86F" w14:textId="77777777" w:rsidR="000C6DE6" w:rsidRDefault="009B647D">
      <w:pPr>
        <w:spacing w:after="0" w:line="600" w:lineRule="auto"/>
        <w:ind w:firstLine="720"/>
        <w:jc w:val="both"/>
        <w:rPr>
          <w:rFonts w:eastAsia="Times New Roman"/>
          <w:szCs w:val="24"/>
        </w:rPr>
      </w:pPr>
      <w:r>
        <w:rPr>
          <w:rFonts w:eastAsia="Times New Roman"/>
          <w:szCs w:val="24"/>
        </w:rPr>
        <w:t>Εμείς, θέλοντας να συμβάλουμε στη συζήτηση αυτή, διατυπώσαμε, για παράδειγμα μια ιδέα, να υπάρξει μια επιτροπή</w:t>
      </w:r>
      <w:r>
        <w:rPr>
          <w:rFonts w:eastAsia="Times New Roman"/>
          <w:szCs w:val="24"/>
        </w:rPr>
        <w:t>,</w:t>
      </w:r>
      <w:r>
        <w:rPr>
          <w:rFonts w:eastAsia="Times New Roman"/>
          <w:szCs w:val="24"/>
        </w:rPr>
        <w:t xml:space="preserve"> που θα μπορούσε να διασφαλίσει τη διαφάνεια και ταυτόχρονα να αποτρέψει οποιαδήποτε πιθανότητα διαρροής. Θα μπορούσαμε, λόγου χάρη -και είναι μια ιδέα- να εξετάσουμε τη σύσταση τριμελούς επιτροπής, απαρτιζόμενης από εκπροσώπους των τριών εξουσιών</w:t>
      </w:r>
      <w:r>
        <w:rPr>
          <w:rFonts w:eastAsia="Times New Roman"/>
          <w:szCs w:val="24"/>
        </w:rPr>
        <w:t>, γ</w:t>
      </w:r>
      <w:r>
        <w:rPr>
          <w:rFonts w:eastAsia="Times New Roman"/>
          <w:szCs w:val="24"/>
        </w:rPr>
        <w:t>ια παρ</w:t>
      </w:r>
      <w:r>
        <w:rPr>
          <w:rFonts w:eastAsia="Times New Roman"/>
          <w:szCs w:val="24"/>
        </w:rPr>
        <w:t xml:space="preserve">άδειγμα, τον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ραμματέα του Υπουργείου Εξωτερικών από την εκτελεστική εξουσία, κάποιον ανώτατο δικαστικό λειτουργό από τη δικαστική εξουσία και τον Πρόεδρο της Βουλής από τη νομοθετική εξουσία, και αυτή η τριμελής επιτροπή να έχει τη δυνατότητα να λα</w:t>
      </w:r>
      <w:r>
        <w:rPr>
          <w:rFonts w:eastAsia="Times New Roman"/>
          <w:szCs w:val="24"/>
        </w:rPr>
        <w:t xml:space="preserve">μβάνει γνώση των απορρήτων. Είναι μια σκέψη. Δεν είναι πρόταση, αλλά δείχνει τον </w:t>
      </w:r>
      <w:r>
        <w:rPr>
          <w:rFonts w:eastAsia="Times New Roman"/>
          <w:szCs w:val="24"/>
        </w:rPr>
        <w:lastRenderedPageBreak/>
        <w:t>δρόμο</w:t>
      </w:r>
      <w:r>
        <w:rPr>
          <w:rFonts w:eastAsia="Times New Roman"/>
          <w:szCs w:val="24"/>
        </w:rPr>
        <w:t>,</w:t>
      </w:r>
      <w:r>
        <w:rPr>
          <w:rFonts w:eastAsia="Times New Roman"/>
          <w:szCs w:val="24"/>
        </w:rPr>
        <w:t xml:space="preserve"> με τον οποίο και προς τον οποίο θα μπορούσαμε να κινηθούμε, διασφαλίζοντας και τη διαφάνεια αλλά και τη μη διαρροή και μη δημοσιοποίηση πληροφοριών</w:t>
      </w:r>
      <w:r>
        <w:rPr>
          <w:rFonts w:eastAsia="Times New Roman"/>
          <w:szCs w:val="24"/>
        </w:rPr>
        <w:t>,</w:t>
      </w:r>
      <w:r>
        <w:rPr>
          <w:rFonts w:eastAsia="Times New Roman"/>
          <w:szCs w:val="24"/>
        </w:rPr>
        <w:t xml:space="preserve"> που δεν πρέπει να δ</w:t>
      </w:r>
      <w:r>
        <w:rPr>
          <w:rFonts w:eastAsia="Times New Roman"/>
          <w:szCs w:val="24"/>
        </w:rPr>
        <w:t>ημοσιοποιηθούν.</w:t>
      </w:r>
    </w:p>
    <w:p w14:paraId="1288B870" w14:textId="77777777" w:rsidR="000C6DE6" w:rsidRDefault="009B647D">
      <w:pPr>
        <w:spacing w:after="0" w:line="600" w:lineRule="auto"/>
        <w:ind w:firstLine="720"/>
        <w:jc w:val="both"/>
        <w:rPr>
          <w:rFonts w:eastAsia="Times New Roman"/>
          <w:szCs w:val="24"/>
        </w:rPr>
      </w:pPr>
      <w:r>
        <w:rPr>
          <w:rFonts w:eastAsia="Times New Roman"/>
          <w:szCs w:val="24"/>
        </w:rPr>
        <w:t>Για το όριο ηλικίας συνταξιοδότησης προϊσταμένων αμίσθων προξενικών αρχών δεν έχω κάτι να πω. Δεν είναι, άλλωστε, μια ιδιαίτερα σημαντική ρύθμιση.</w:t>
      </w:r>
    </w:p>
    <w:p w14:paraId="1288B871" w14:textId="77777777" w:rsidR="000C6DE6" w:rsidRDefault="009B647D">
      <w:pPr>
        <w:spacing w:after="0" w:line="600" w:lineRule="auto"/>
        <w:ind w:firstLine="720"/>
        <w:jc w:val="both"/>
        <w:rPr>
          <w:rFonts w:eastAsia="Times New Roman"/>
          <w:szCs w:val="24"/>
        </w:rPr>
      </w:pPr>
      <w:r>
        <w:rPr>
          <w:rFonts w:eastAsia="Times New Roman"/>
          <w:szCs w:val="24"/>
        </w:rPr>
        <w:t>Όσον αφορά το άρθρο 6 και την αναλογική εφαρμογή του ν. 3074/2002, δεν έχουμε, επίσης, κάτι ι</w:t>
      </w:r>
      <w:r>
        <w:rPr>
          <w:rFonts w:eastAsia="Times New Roman"/>
          <w:szCs w:val="24"/>
        </w:rPr>
        <w:t>διαίτερο να παρατηρήσουμε.</w:t>
      </w:r>
    </w:p>
    <w:p w14:paraId="1288B872" w14:textId="77777777" w:rsidR="000C6DE6" w:rsidRDefault="009B647D">
      <w:pPr>
        <w:spacing w:after="0" w:line="600" w:lineRule="auto"/>
        <w:ind w:firstLine="720"/>
        <w:jc w:val="both"/>
        <w:rPr>
          <w:rFonts w:eastAsia="Times New Roman"/>
          <w:szCs w:val="24"/>
        </w:rPr>
      </w:pPr>
      <w:r>
        <w:rPr>
          <w:rFonts w:eastAsia="Times New Roman"/>
          <w:szCs w:val="24"/>
        </w:rPr>
        <w:t>Όμως στο άρθρο 7, που αφορά την απονομή του βαθμού επί τιμή, έχουμε να πούμε το εξής πολύ απλό: Η διασπορά του βαθμού, αυτού του συγκεκριμένου, του επί τιμή, ουσιαστικά ακυρώνει και τη βαρύτητά του. Καταλαβαίνω ότι και πάλι πρέπε</w:t>
      </w:r>
      <w:r>
        <w:rPr>
          <w:rFonts w:eastAsia="Times New Roman"/>
          <w:szCs w:val="24"/>
        </w:rPr>
        <w:t>ι να τιμηθεί ένας συγκεκριμένος κλάδος. Όμως αν δοθεί εκεί, εύλογο είναι το ερώτημα και άλλων κλάδων</w:t>
      </w:r>
      <w:r>
        <w:rPr>
          <w:rFonts w:eastAsia="Times New Roman"/>
          <w:szCs w:val="24"/>
        </w:rPr>
        <w:t>:</w:t>
      </w:r>
      <w:r>
        <w:rPr>
          <w:rFonts w:eastAsia="Times New Roman"/>
          <w:szCs w:val="24"/>
        </w:rPr>
        <w:t xml:space="preserve"> «Γιατί όχι και στους </w:t>
      </w:r>
      <w:r>
        <w:rPr>
          <w:rFonts w:eastAsia="Times New Roman"/>
          <w:szCs w:val="24"/>
        </w:rPr>
        <w:t>ο</w:t>
      </w:r>
      <w:r>
        <w:rPr>
          <w:rFonts w:eastAsia="Times New Roman"/>
          <w:szCs w:val="24"/>
        </w:rPr>
        <w:t xml:space="preserve">ικονομικούς και στους </w:t>
      </w:r>
      <w:r>
        <w:rPr>
          <w:rFonts w:eastAsia="Times New Roman"/>
          <w:szCs w:val="24"/>
        </w:rPr>
        <w:t>ε</w:t>
      </w:r>
      <w:r>
        <w:rPr>
          <w:rFonts w:eastAsia="Times New Roman"/>
          <w:szCs w:val="24"/>
        </w:rPr>
        <w:t xml:space="preserve">μπορικούς </w:t>
      </w:r>
      <w:r>
        <w:rPr>
          <w:rFonts w:eastAsia="Times New Roman"/>
          <w:szCs w:val="24"/>
        </w:rPr>
        <w:t>α</w:t>
      </w:r>
      <w:r>
        <w:rPr>
          <w:rFonts w:eastAsia="Times New Roman"/>
          <w:szCs w:val="24"/>
        </w:rPr>
        <w:t>κολούθους» κ.λπ</w:t>
      </w:r>
      <w:r>
        <w:rPr>
          <w:rFonts w:eastAsia="Times New Roman"/>
          <w:szCs w:val="24"/>
        </w:rPr>
        <w:t>.</w:t>
      </w:r>
      <w:r>
        <w:rPr>
          <w:rFonts w:eastAsia="Times New Roman"/>
          <w:szCs w:val="24"/>
        </w:rPr>
        <w:t>; Ας πάρουν, λοιπόν, όλοι από ένα διπλωματικό διαβατήριο. Αυτό είναι το ζητούμενο,</w:t>
      </w:r>
      <w:r>
        <w:rPr>
          <w:rFonts w:eastAsia="Times New Roman"/>
          <w:szCs w:val="24"/>
        </w:rPr>
        <w:t xml:space="preserve"> όμως;</w:t>
      </w:r>
    </w:p>
    <w:p w14:paraId="1288B873" w14:textId="77777777" w:rsidR="000C6DE6" w:rsidRDefault="009B647D">
      <w:pPr>
        <w:spacing w:after="0" w:line="600" w:lineRule="auto"/>
        <w:ind w:firstLine="720"/>
        <w:jc w:val="both"/>
        <w:rPr>
          <w:rFonts w:eastAsia="Times New Roman"/>
        </w:rPr>
      </w:pPr>
      <w:r>
        <w:rPr>
          <w:rFonts w:eastAsia="Times New Roman"/>
          <w:szCs w:val="24"/>
        </w:rPr>
        <w:lastRenderedPageBreak/>
        <w:t>Όσον αφορά τις δαπάνες μεταφοράς οικοσκευής, αποσύρατε τις αρχικές διατάξεις και καλά κάνατε, γιατί ήταν προβληματικές. Ευελπιστώ ότι αυτές τις διατάξεις και αυτές τις ρυθμίσεις θα τις φέρετε, όταν επιτέλους θα δούμε το σύνολο των σκέψεων σας, το σύ</w:t>
      </w:r>
      <w:r>
        <w:rPr>
          <w:rFonts w:eastAsia="Times New Roman"/>
          <w:szCs w:val="24"/>
        </w:rPr>
        <w:t xml:space="preserve">νολο της φιλοσοφίας σας και της κατεύθυνσής σας για το πώς πρέπει να λειτουργεί το Υπουργείο Εξωτερικών, ένα σύγχρονο Υπουργείο Εξωτερικών με έναν καινούργιο </w:t>
      </w:r>
      <w:r>
        <w:rPr>
          <w:rFonts w:eastAsia="Times New Roman"/>
          <w:szCs w:val="24"/>
        </w:rPr>
        <w:t>ο</w:t>
      </w:r>
      <w:r>
        <w:rPr>
          <w:rFonts w:eastAsia="Times New Roman"/>
          <w:szCs w:val="24"/>
        </w:rPr>
        <w:t>ργανισμό, α</w:t>
      </w:r>
      <w:r>
        <w:rPr>
          <w:rFonts w:eastAsia="Times New Roman"/>
        </w:rPr>
        <w:t xml:space="preserve">ν και αυτό το «ράβε - ξήλωνε» των </w:t>
      </w:r>
      <w:r>
        <w:rPr>
          <w:rFonts w:eastAsia="Times New Roman"/>
        </w:rPr>
        <w:t>ο</w:t>
      </w:r>
      <w:r>
        <w:rPr>
          <w:rFonts w:eastAsia="Times New Roman"/>
        </w:rPr>
        <w:t xml:space="preserve">ργανισμών του Υπουργείου Εξωτερικών δεν νομίζω ότι </w:t>
      </w:r>
      <w:r>
        <w:rPr>
          <w:rFonts w:eastAsia="Times New Roman"/>
        </w:rPr>
        <w:t>τελικά βοηθάει τη λειτουργία του και δεν έχει άλλωστε καταλήξει σε κάτι πραγματικά ρηξικέλευθο και πραγματικά σύγχρονο.</w:t>
      </w:r>
    </w:p>
    <w:p w14:paraId="1288B874" w14:textId="77777777" w:rsidR="000C6DE6" w:rsidRDefault="009B647D">
      <w:pPr>
        <w:spacing w:after="0" w:line="600" w:lineRule="auto"/>
        <w:ind w:firstLine="720"/>
        <w:jc w:val="both"/>
        <w:rPr>
          <w:rFonts w:eastAsia="Times New Roman"/>
        </w:rPr>
      </w:pPr>
      <w:r>
        <w:rPr>
          <w:rFonts w:eastAsia="Times New Roman"/>
        </w:rPr>
        <w:t xml:space="preserve">Όρια ηλικίας: Η αύξηση των ορίων ηλικίας για τις προσλήψεις είναι πράγματι κοινοτική υποχρέωση. Με την προτεινόμενη, όμως, μεταβολή των </w:t>
      </w:r>
      <w:r>
        <w:rPr>
          <w:rFonts w:eastAsia="Times New Roman"/>
        </w:rPr>
        <w:t xml:space="preserve">ορίων ηλικίας αφυπηρέτησης θίγεται καίρια η εν λόγω συνταγματική επιταγή της ισότητας. Συγκεκριμένα, ο ν.4336/2015, το λεγόμενο «τρίτο μνημόνιο», προβλέπει στο άρθρο 1 τη συμπλήρωση του εξηκοστού εβδόμου έτους της ηλικίας ως ορίου αφυπηρέτησης και έναρξης </w:t>
      </w:r>
      <w:r>
        <w:rPr>
          <w:rFonts w:eastAsia="Times New Roman"/>
        </w:rPr>
        <w:t xml:space="preserve">της συνταξιοδότησης. </w:t>
      </w:r>
    </w:p>
    <w:p w14:paraId="1288B875" w14:textId="77777777" w:rsidR="000C6DE6" w:rsidRDefault="009B647D">
      <w:pPr>
        <w:spacing w:after="0" w:line="600" w:lineRule="auto"/>
        <w:ind w:firstLine="720"/>
        <w:jc w:val="both"/>
        <w:rPr>
          <w:rFonts w:eastAsia="Times New Roman"/>
        </w:rPr>
      </w:pPr>
      <w:r>
        <w:rPr>
          <w:rFonts w:eastAsia="Times New Roman"/>
        </w:rPr>
        <w:lastRenderedPageBreak/>
        <w:t>Το εν λόγω σχέδιο, αυτό που συζητάμε σήμερα, προβλέπει ότι η αφυπηρέτηση των διπλωματικών υπαλλήλων, όπως και των εμπειρογνωμόνων και των υπαλλήλων του κλάδου οικονομικών και εμπορικών υποθέσεων, θα γίνεται με τη συμπλήρωση του εξηκοσ</w:t>
      </w:r>
      <w:r>
        <w:rPr>
          <w:rFonts w:eastAsia="Times New Roman"/>
        </w:rPr>
        <w:t xml:space="preserve">τού πέμπτου έτους της ηλικίας τους, εφόσον έχουν συμπληρώσει τριάντα πέντε έτη υπηρεσίας. </w:t>
      </w:r>
    </w:p>
    <w:p w14:paraId="1288B876" w14:textId="77777777" w:rsidR="000C6DE6" w:rsidRDefault="009B647D">
      <w:pPr>
        <w:spacing w:after="0" w:line="600" w:lineRule="auto"/>
        <w:ind w:firstLine="720"/>
        <w:jc w:val="both"/>
        <w:rPr>
          <w:rFonts w:eastAsia="Times New Roman"/>
        </w:rPr>
      </w:pPr>
      <w:r>
        <w:rPr>
          <w:rFonts w:eastAsia="Times New Roman"/>
        </w:rPr>
        <w:t>Αυτή η πρόβλεψη είναι αντίθετη προς τη συνταγματική επιταγή περί της ισότητας των Ελλήνων, γιατί δεν μπορεί να θεωρείται ότι οι κλάδοι των υπαλλήλων του Υπουργείου Ε</w:t>
      </w:r>
      <w:r>
        <w:rPr>
          <w:rFonts w:eastAsia="Times New Roman"/>
        </w:rPr>
        <w:t xml:space="preserve">ξωτερικών υπάγονται στα </w:t>
      </w:r>
      <w:proofErr w:type="spellStart"/>
      <w:r>
        <w:rPr>
          <w:rFonts w:eastAsia="Times New Roman"/>
        </w:rPr>
        <w:t>βαρέα</w:t>
      </w:r>
      <w:proofErr w:type="spellEnd"/>
      <w:r>
        <w:rPr>
          <w:rFonts w:eastAsia="Times New Roman"/>
        </w:rPr>
        <w:t xml:space="preserve"> και ανθυγιεινά επαγγέλματα και, συνεπώς, χρειάζεται μια ρύθμιση για να συνταξιοδοτούνται νωρίτερα. Γιατί όχι όλοι, λοιπόν, στα εξήντα επτά; Η εν λόγω ρύθμιση αντιτίθεται στις διατάξεις του Συντάγματος και δημιουργεί ανισότητες</w:t>
      </w:r>
      <w:r>
        <w:rPr>
          <w:rFonts w:eastAsia="Times New Roman"/>
        </w:rPr>
        <w:t xml:space="preserve">, αδικίες και πικρίες στους υπηρετούντες στη δημόσια διοίκηση. </w:t>
      </w:r>
    </w:p>
    <w:p w14:paraId="1288B877" w14:textId="77777777" w:rsidR="000C6DE6" w:rsidRDefault="009B647D">
      <w:pPr>
        <w:spacing w:after="0" w:line="600" w:lineRule="auto"/>
        <w:ind w:firstLine="720"/>
        <w:jc w:val="both"/>
        <w:rPr>
          <w:rFonts w:eastAsia="Times New Roman"/>
        </w:rPr>
      </w:pPr>
      <w:r>
        <w:rPr>
          <w:rFonts w:eastAsia="Times New Roman"/>
        </w:rPr>
        <w:t>Επίσης, για τους υπαλλήλους των κλάδων διοικητικού και διοικητικών γραμματέων, επικοινωνιών και πληροφορικής και επιμελητών, θα πρέπει να υπάρξει πρόβλεψη αναδρομικότητας της διατάξεως 7γ΄ του</w:t>
      </w:r>
      <w:r>
        <w:rPr>
          <w:rFonts w:eastAsia="Times New Roman"/>
        </w:rPr>
        <w:t xml:space="preserve"> άρθρου 9, ώστε να καλυφθούν και οι υπάλληλοι, οι οποίοι αφυπηρέτησαν με βάση τις καταργούμενες πλέον </w:t>
      </w:r>
      <w:r>
        <w:rPr>
          <w:rFonts w:eastAsia="Times New Roman"/>
        </w:rPr>
        <w:lastRenderedPageBreak/>
        <w:t>διατάξεις του οργανισμού του Υπουργείου Εξωτερικών, ενώ ίσχυε ήδη το άρθρο 59 του ν.4369/2016, που περιλαμβάνει αντίστοιχη ρύθμιση για όλους τους πολιτικο</w:t>
      </w:r>
      <w:r>
        <w:rPr>
          <w:rFonts w:eastAsia="Times New Roman"/>
        </w:rPr>
        <w:t xml:space="preserve">ύς και διοικητικούς υπαλλήλους. Δηλαδή, όριο αφυπηρετήσεως εξηκοστό έβδομο και κατάργηση της </w:t>
      </w:r>
      <w:proofErr w:type="spellStart"/>
      <w:r>
        <w:rPr>
          <w:rFonts w:eastAsia="Times New Roman"/>
        </w:rPr>
        <w:t>τριακονταπενταετίας</w:t>
      </w:r>
      <w:proofErr w:type="spellEnd"/>
      <w:r>
        <w:rPr>
          <w:rFonts w:eastAsia="Times New Roman"/>
        </w:rPr>
        <w:t>. Συνεπώς, η παράγραφος 7γ΄ του άρθρου 9 οφείλει να έχει αναδρομική ισχύ, τουλάχιστον από τις 30 Δεκεμβρίου του 2015.</w:t>
      </w:r>
    </w:p>
    <w:p w14:paraId="1288B878" w14:textId="77777777" w:rsidR="000C6DE6" w:rsidRDefault="009B647D">
      <w:pPr>
        <w:spacing w:after="0" w:line="600" w:lineRule="auto"/>
        <w:ind w:firstLine="720"/>
        <w:jc w:val="both"/>
        <w:rPr>
          <w:rFonts w:eastAsia="Times New Roman"/>
        </w:rPr>
      </w:pPr>
      <w:r>
        <w:rPr>
          <w:rFonts w:eastAsia="Times New Roman"/>
        </w:rPr>
        <w:t>Για τις αποδοχές των αποσπ</w:t>
      </w:r>
      <w:r>
        <w:rPr>
          <w:rFonts w:eastAsia="Times New Roman"/>
        </w:rPr>
        <w:t>ασμένων-μετακινουμένων υπαλλήλων του άρθρου 10, πρόκειται για μια πρόνοια που επιβαρύνει τον προϋπολογισμό του Υπουργείου Εξωτερικών, καθώς τα εν λόγω κονδύλια δεν προβλέπονται από τις υπηρεσίες που προέρχονται οι αποσπασμένοι υπάλληλοι, αλλά προέρχονται α</w:t>
      </w:r>
      <w:r>
        <w:rPr>
          <w:rFonts w:eastAsia="Times New Roman"/>
        </w:rPr>
        <w:t>πό τον προϋπολογισμό του Υπουργείου Εξωτερικών.</w:t>
      </w:r>
    </w:p>
    <w:p w14:paraId="1288B879" w14:textId="77777777" w:rsidR="000C6DE6" w:rsidRDefault="009B647D">
      <w:pPr>
        <w:spacing w:after="0" w:line="600" w:lineRule="auto"/>
        <w:ind w:firstLine="720"/>
        <w:jc w:val="both"/>
        <w:rPr>
          <w:rFonts w:eastAsia="Times New Roman"/>
        </w:rPr>
      </w:pPr>
      <w:r>
        <w:rPr>
          <w:rFonts w:eastAsia="Times New Roman"/>
        </w:rPr>
        <w:t>Για τη Διπλωματική Ακαδημία η ρύθμιση που γίνεται για να προστεθούν και άλλες γλώσσες επί της αρχής δεν είναι λάθος. Θα μπορούσαν, όμως, στην ίδια λογική να προστεθούν και άλλες γλώσσες</w:t>
      </w:r>
      <w:r>
        <w:rPr>
          <w:rFonts w:eastAsia="Times New Roman"/>
        </w:rPr>
        <w:t>,</w:t>
      </w:r>
      <w:r>
        <w:rPr>
          <w:rFonts w:eastAsia="Times New Roman"/>
        </w:rPr>
        <w:t xml:space="preserve"> σημαντικές για την άσ</w:t>
      </w:r>
      <w:r>
        <w:rPr>
          <w:rFonts w:eastAsia="Times New Roman"/>
        </w:rPr>
        <w:t xml:space="preserve">κηση της εξωτερικής πολιτικής της χώρας, όπως τα αλβανικά, τα σερβοκροατικά, τα βουλγάρικα, </w:t>
      </w:r>
      <w:r>
        <w:rPr>
          <w:rFonts w:eastAsia="Times New Roman"/>
        </w:rPr>
        <w:lastRenderedPageBreak/>
        <w:t>τα τουρκικά. Γιατί είναι σημαντική η γνώση τέτοιων γλωσσών. Αφού ανοίγουμε το ζήτημα ότι βασική γλώσσα είναι τα αγγλικά, αλλά και κάποιες άλλες, ίσως έπρεπε να το δ</w:t>
      </w:r>
      <w:r>
        <w:rPr>
          <w:rFonts w:eastAsia="Times New Roman"/>
        </w:rPr>
        <w:t>ούμε και αυτό.</w:t>
      </w:r>
    </w:p>
    <w:p w14:paraId="1288B87A" w14:textId="77777777" w:rsidR="000C6DE6" w:rsidRDefault="009B647D">
      <w:pPr>
        <w:spacing w:after="0" w:line="600" w:lineRule="auto"/>
        <w:ind w:firstLine="720"/>
        <w:jc w:val="both"/>
        <w:rPr>
          <w:rFonts w:eastAsia="Times New Roman"/>
        </w:rPr>
      </w:pPr>
      <w:r>
        <w:rPr>
          <w:rFonts w:eastAsia="Times New Roman"/>
        </w:rPr>
        <w:t>Γραφείο Στατιστικής: Εκεί η σύσταση ενός αυτόνομου Γραφείου Στατιστικής στο Υπουργείο Εξωτερικών δεν βοηθά το ενιαίο των στατιστικών υπηρεσιών στη χώρα. Παράλληλα, δυσχεραίνει την πρόσβαση στα στατιστικά στοιχεία. Επιπλέον, ποια είναι τα κρι</w:t>
      </w:r>
      <w:r>
        <w:rPr>
          <w:rFonts w:eastAsia="Times New Roman"/>
        </w:rPr>
        <w:t>τήρια της στελέχωσής του; Γιατί, λοιπόν, ένα Γραφείο Στατιστικής στο Υπουργείο Εξωτερικών και μάλιστα</w:t>
      </w:r>
      <w:r>
        <w:rPr>
          <w:rFonts w:eastAsia="Times New Roman"/>
        </w:rPr>
        <w:t>,</w:t>
      </w:r>
      <w:r>
        <w:rPr>
          <w:rFonts w:eastAsia="Times New Roman"/>
        </w:rPr>
        <w:t xml:space="preserve"> με τόσο πρόχειρο τρόπο;</w:t>
      </w:r>
    </w:p>
    <w:p w14:paraId="1288B87B" w14:textId="77777777" w:rsidR="000C6DE6" w:rsidRDefault="009B647D">
      <w:pPr>
        <w:spacing w:after="0" w:line="600" w:lineRule="auto"/>
        <w:ind w:firstLine="720"/>
        <w:jc w:val="both"/>
        <w:rPr>
          <w:rFonts w:eastAsia="Times New Roman"/>
        </w:rPr>
      </w:pPr>
      <w:r>
        <w:rPr>
          <w:rFonts w:eastAsia="Times New Roman"/>
        </w:rPr>
        <w:t>Για να μη μακρηγορήσω</w:t>
      </w:r>
      <w:r>
        <w:rPr>
          <w:rFonts w:eastAsia="Times New Roman"/>
        </w:rPr>
        <w:t>,</w:t>
      </w:r>
      <w:r>
        <w:rPr>
          <w:rFonts w:eastAsia="Times New Roman"/>
        </w:rPr>
        <w:t xml:space="preserve"> θα πάω σε ένα άλλο θέμα που είναι σοβαρό, την κατάργηση του Ελληνικού Κέντρου Ευρωπαϊκών Μελετών. Πρόκειτα</w:t>
      </w:r>
      <w:r>
        <w:rPr>
          <w:rFonts w:eastAsia="Times New Roman"/>
        </w:rPr>
        <w:t xml:space="preserve">ι για ένα θέμα που, εφόσον λίμναζε, ορθώς διευθετείται. Ωστόσο, να επαναλάβω το αίτημα για την εξόφληση των δεδουλευμένων για τα επτά στελέχη του ΕΚΕΜ, τα οποία παραμένουν απλήρωτα εδώ και πολλά χρόνια. </w:t>
      </w:r>
    </w:p>
    <w:p w14:paraId="1288B87C" w14:textId="77777777" w:rsidR="000C6DE6" w:rsidRDefault="009B647D">
      <w:pPr>
        <w:spacing w:after="0" w:line="600" w:lineRule="auto"/>
        <w:ind w:firstLine="720"/>
        <w:jc w:val="both"/>
        <w:rPr>
          <w:rFonts w:eastAsia="Times New Roman"/>
        </w:rPr>
      </w:pPr>
      <w:r>
        <w:rPr>
          <w:rFonts w:eastAsia="Times New Roman"/>
        </w:rPr>
        <w:t>Για τις προξενικές εισπράξεις του άρθρου 16, είναι μ</w:t>
      </w:r>
      <w:r>
        <w:rPr>
          <w:rFonts w:eastAsia="Times New Roman"/>
        </w:rPr>
        <w:t xml:space="preserve">ια έμμεση, αλλά και σαφής ομολογία αποτυχίας εφαρμογής του προϋπολογισμού του Υπουργείου. Όσον αφορά τις μετακινήσεις εκτός έδρας του προσωπικού του Υπουργείου, η αναδρομικότητα </w:t>
      </w:r>
      <w:r>
        <w:rPr>
          <w:rFonts w:eastAsia="Times New Roman"/>
        </w:rPr>
        <w:lastRenderedPageBreak/>
        <w:t xml:space="preserve">που προβλέπεται επιτρέπει την υπέρβαση του ορίου των ογδόντα ημερών. </w:t>
      </w:r>
    </w:p>
    <w:p w14:paraId="1288B87D" w14:textId="77777777" w:rsidR="000C6DE6" w:rsidRDefault="009B647D">
      <w:pPr>
        <w:spacing w:after="0" w:line="600" w:lineRule="auto"/>
        <w:ind w:firstLine="720"/>
        <w:jc w:val="both"/>
        <w:rPr>
          <w:rFonts w:eastAsia="Times New Roman"/>
          <w:szCs w:val="24"/>
        </w:rPr>
      </w:pPr>
      <w:r>
        <w:rPr>
          <w:rFonts w:eastAsia="Times New Roman"/>
        </w:rPr>
        <w:t>Συνολικά</w:t>
      </w:r>
      <w:r>
        <w:rPr>
          <w:rFonts w:eastAsia="Times New Roman"/>
        </w:rPr>
        <w:t xml:space="preserve"> και συμπερασματικά, κυρίες και κύριοι συνάδελφοι, το παρόν σχέδιο νόμου είναι μια συρραφή διατάξεων</w:t>
      </w:r>
      <w:r>
        <w:rPr>
          <w:rFonts w:eastAsia="Times New Roman"/>
        </w:rPr>
        <w:t>,</w:t>
      </w:r>
      <w:r>
        <w:rPr>
          <w:rFonts w:eastAsia="Times New Roman"/>
        </w:rPr>
        <w:t xml:space="preserve"> χωρίς μια κεντρική φιλοσοφία, χωρίς μια εσωτερική συνοχή. Ουσιαστικά, όπως σας είπα, είναι μια «δόση» του </w:t>
      </w:r>
      <w:r>
        <w:rPr>
          <w:rFonts w:eastAsia="Times New Roman"/>
        </w:rPr>
        <w:t>ο</w:t>
      </w:r>
      <w:r>
        <w:rPr>
          <w:rFonts w:eastAsia="Times New Roman"/>
        </w:rPr>
        <w:t>ργανισμού που θα έπρεπε να συζητηθεί σε βάθος κ</w:t>
      </w:r>
      <w:r>
        <w:rPr>
          <w:rFonts w:eastAsia="Times New Roman"/>
        </w:rPr>
        <w:t xml:space="preserve">αι να ψηφιστεί στο </w:t>
      </w:r>
      <w:r>
        <w:rPr>
          <w:rFonts w:eastAsia="Times New Roman"/>
        </w:rPr>
        <w:t>σύνολ</w:t>
      </w:r>
      <w:r>
        <w:rPr>
          <w:rFonts w:eastAsia="Times New Roman"/>
        </w:rPr>
        <w:t>ό</w:t>
      </w:r>
      <w:r>
        <w:rPr>
          <w:rFonts w:eastAsia="Times New Roman"/>
        </w:rPr>
        <w:t xml:space="preserve"> του. Και επειδή, λοιπόν, δεν υπάρχει ουσιαστικά αρχή σε αυτό το νομοθέτημα, εμείς το καταψηφίζουμε επί της αρχής, αλλά, όπως αποδείχθηκε και από όσα ανέφερα επί των άρθρων, το καταψηφίζουμε και στα άρθρα του.</w:t>
      </w:r>
    </w:p>
    <w:p w14:paraId="1288B87E" w14:textId="77777777" w:rsidR="000C6DE6" w:rsidRDefault="009B647D">
      <w:pPr>
        <w:spacing w:after="0" w:line="600" w:lineRule="auto"/>
        <w:ind w:firstLine="720"/>
        <w:jc w:val="both"/>
        <w:rPr>
          <w:rFonts w:eastAsia="Times New Roman"/>
          <w:szCs w:val="24"/>
        </w:rPr>
      </w:pPr>
      <w:r>
        <w:rPr>
          <w:rFonts w:eastAsia="Times New Roman"/>
          <w:szCs w:val="24"/>
        </w:rPr>
        <w:t>Κύριε Υπουργέ, όσο το</w:t>
      </w:r>
      <w:r>
        <w:rPr>
          <w:rFonts w:eastAsia="Times New Roman"/>
          <w:szCs w:val="24"/>
        </w:rPr>
        <w:t xml:space="preserve"> συντομότερο η Εθνική Αντιπροσωπεία, μετά από σοβαρή και ενδελεχή συζήτηση, καταλήξει στο να ψηφίσει έναν </w:t>
      </w:r>
      <w:r>
        <w:rPr>
          <w:rFonts w:eastAsia="Times New Roman"/>
          <w:szCs w:val="24"/>
        </w:rPr>
        <w:t>ο</w:t>
      </w:r>
      <w:r>
        <w:rPr>
          <w:rFonts w:eastAsia="Times New Roman"/>
          <w:szCs w:val="24"/>
        </w:rPr>
        <w:t>ργανισμό του Υπουργείου Εξωτερικών</w:t>
      </w:r>
      <w:r>
        <w:rPr>
          <w:rFonts w:eastAsia="Times New Roman"/>
          <w:szCs w:val="24"/>
        </w:rPr>
        <w:t>,</w:t>
      </w:r>
      <w:r>
        <w:rPr>
          <w:rFonts w:eastAsia="Times New Roman"/>
          <w:szCs w:val="24"/>
        </w:rPr>
        <w:t xml:space="preserve"> που θα τον καθιστά πιο σύγχρονο, πιο αποτελεσματικό, πιο ευέλικτο, προσαρμοσμένο στις ανάγκες άσκησης εξωτερικής </w:t>
      </w:r>
      <w:r>
        <w:rPr>
          <w:rFonts w:eastAsia="Times New Roman"/>
          <w:szCs w:val="24"/>
        </w:rPr>
        <w:t xml:space="preserve">πολιτικής αυτής της απαιτητικής εποχής, τόσο το καλύτερο. Ας εγκαταλείψετε τις αποσπασματικές ρυθμίσεις που έχουν και μία οσμή βιαστικής δημιουργίας θέσεων προς κάλυψη, για να συζητήσουμε με την απαραίτητη σοβαρότητα πώς πρέπει να διαμορφώνεται η </w:t>
      </w:r>
      <w:r>
        <w:rPr>
          <w:rFonts w:eastAsia="Times New Roman"/>
          <w:szCs w:val="24"/>
        </w:rPr>
        <w:lastRenderedPageBreak/>
        <w:t>εξωτερική</w:t>
      </w:r>
      <w:r>
        <w:rPr>
          <w:rFonts w:eastAsia="Times New Roman"/>
          <w:szCs w:val="24"/>
        </w:rPr>
        <w:t xml:space="preserve"> πολιτική της χώρας σε δύσκολες εποχές. Αυτή θα ήταν μια πραγματική συμβολή σε ώρες δύσκολες και σε ώρες απαιτητικές. Όμως, αυτό το οποίο σήμερα φέρνετε δεν υπηρετεί αυτή την ανάγκη. </w:t>
      </w:r>
    </w:p>
    <w:p w14:paraId="1288B87F" w14:textId="77777777" w:rsidR="000C6DE6" w:rsidRDefault="009B647D">
      <w:pPr>
        <w:spacing w:after="0" w:line="600" w:lineRule="auto"/>
        <w:ind w:firstLine="720"/>
        <w:jc w:val="both"/>
        <w:rPr>
          <w:rFonts w:eastAsia="Times New Roman"/>
          <w:szCs w:val="24"/>
        </w:rPr>
      </w:pPr>
      <w:r>
        <w:rPr>
          <w:rFonts w:eastAsia="Times New Roman"/>
          <w:szCs w:val="24"/>
        </w:rPr>
        <w:t xml:space="preserve">Σας το πρότεινα στην </w:t>
      </w:r>
      <w:r>
        <w:rPr>
          <w:rFonts w:eastAsia="Times New Roman"/>
          <w:szCs w:val="24"/>
        </w:rPr>
        <w:t>ε</w:t>
      </w:r>
      <w:r>
        <w:rPr>
          <w:rFonts w:eastAsia="Times New Roman"/>
          <w:szCs w:val="24"/>
        </w:rPr>
        <w:t>πιτροπή, σας το προτείνω και τώρα: Εφόσον, όπως λέ</w:t>
      </w:r>
      <w:r>
        <w:rPr>
          <w:rFonts w:eastAsia="Times New Roman"/>
          <w:szCs w:val="24"/>
        </w:rPr>
        <w:t xml:space="preserve">τε, δεν υπάρχει τίποτα βιαστικό, να αποσύρετε αυτό το νομοσχέδιο, το οποίο είναι ένα </w:t>
      </w:r>
      <w:proofErr w:type="spellStart"/>
      <w:r>
        <w:rPr>
          <w:rFonts w:eastAsia="Times New Roman"/>
          <w:szCs w:val="24"/>
        </w:rPr>
        <w:t>εμβαλωματικό</w:t>
      </w:r>
      <w:proofErr w:type="spellEnd"/>
      <w:r>
        <w:rPr>
          <w:rFonts w:eastAsia="Times New Roman"/>
          <w:szCs w:val="24"/>
        </w:rPr>
        <w:t xml:space="preserve"> συνονθύλευμα διατάξεων και φέρτε το μαζί με τον </w:t>
      </w:r>
      <w:r>
        <w:rPr>
          <w:rFonts w:eastAsia="Times New Roman"/>
          <w:szCs w:val="24"/>
        </w:rPr>
        <w:t>ο</w:t>
      </w:r>
      <w:r>
        <w:rPr>
          <w:rFonts w:eastAsia="Times New Roman"/>
          <w:szCs w:val="24"/>
        </w:rPr>
        <w:t xml:space="preserve">ργανισμό να το συζητήσουμε στο σύνολό του, για να δούμε τη φιλοσοφία του, να δούμε την αρχή και το τέλος του </w:t>
      </w:r>
      <w:r>
        <w:rPr>
          <w:rFonts w:eastAsia="Times New Roman"/>
          <w:szCs w:val="24"/>
        </w:rPr>
        <w:t>και να δούμε και τι ακριβώς επιδιώκετε μ’ αυτό.</w:t>
      </w:r>
    </w:p>
    <w:p w14:paraId="1288B880" w14:textId="77777777" w:rsidR="000C6DE6" w:rsidRDefault="009B647D">
      <w:pPr>
        <w:spacing w:after="0" w:line="600" w:lineRule="auto"/>
        <w:ind w:firstLine="720"/>
        <w:jc w:val="both"/>
        <w:rPr>
          <w:rFonts w:eastAsia="Times New Roman"/>
          <w:szCs w:val="24"/>
        </w:rPr>
      </w:pPr>
      <w:r>
        <w:rPr>
          <w:rFonts w:eastAsia="Times New Roman"/>
          <w:szCs w:val="24"/>
        </w:rPr>
        <w:t>Ευχαριστώ πολύ.</w:t>
      </w:r>
    </w:p>
    <w:p w14:paraId="1288B881" w14:textId="77777777" w:rsidR="000C6DE6" w:rsidRDefault="009B647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8B882"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ο εισηγητής της Χρυσής Αυγής κ. Χρήστος Παππάς.</w:t>
      </w:r>
    </w:p>
    <w:p w14:paraId="1288B883" w14:textId="77777777" w:rsidR="000C6DE6" w:rsidRDefault="009B647D">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Ευχαριστώ, κύριε Πρόεδρε.</w:t>
      </w:r>
    </w:p>
    <w:p w14:paraId="1288B884" w14:textId="77777777" w:rsidR="000C6DE6" w:rsidRDefault="009B647D">
      <w:pPr>
        <w:spacing w:after="0" w:line="600" w:lineRule="auto"/>
        <w:ind w:firstLine="720"/>
        <w:jc w:val="both"/>
        <w:rPr>
          <w:rFonts w:eastAsia="Times New Roman"/>
          <w:szCs w:val="24"/>
        </w:rPr>
      </w:pPr>
      <w:r>
        <w:rPr>
          <w:rFonts w:eastAsia="Times New Roman"/>
          <w:szCs w:val="24"/>
        </w:rPr>
        <w:t>Θα αναφερθώ αρχικά</w:t>
      </w:r>
      <w:r>
        <w:rPr>
          <w:rFonts w:eastAsia="Times New Roman"/>
          <w:szCs w:val="24"/>
        </w:rPr>
        <w:t>,</w:t>
      </w:r>
      <w:r>
        <w:rPr>
          <w:rFonts w:eastAsia="Times New Roman"/>
          <w:szCs w:val="24"/>
        </w:rPr>
        <w:t xml:space="preserve"> όχι μόνο στον ζοφερό αττικό ουρανό του σήμερα, αλλά και στη ζοφερή πολιτική πραγματικότητα με την υπόθεση του Διεθνούς Νομισματικού Ταμείου. Εσείς οι </w:t>
      </w:r>
      <w:r>
        <w:rPr>
          <w:rFonts w:eastAsia="Times New Roman"/>
          <w:szCs w:val="24"/>
        </w:rPr>
        <w:lastRenderedPageBreak/>
        <w:t>του ΣΥΡΙΖΑ περιμένατε την έκθεση του Διεθνούς Νομισματικού Ταμείου και κατά κάποιον τρ</w:t>
      </w:r>
      <w:r>
        <w:rPr>
          <w:rFonts w:eastAsia="Times New Roman"/>
          <w:szCs w:val="24"/>
        </w:rPr>
        <w:t>όπο</w:t>
      </w:r>
      <w:r>
        <w:rPr>
          <w:rFonts w:eastAsia="Times New Roman"/>
          <w:szCs w:val="24"/>
        </w:rPr>
        <w:t>,</w:t>
      </w:r>
      <w:r>
        <w:rPr>
          <w:rFonts w:eastAsia="Times New Roman"/>
          <w:szCs w:val="24"/>
        </w:rPr>
        <w:t xml:space="preserve"> φτάνατε να σηκώνετε αντάρτικο σε μια υποτιθέμενη αντιπαράθεση μαζί του. Τελικώς ήλθε η έκθεση και δημοσιεύτηκε. Είναι ένα χαστούκι προς τους </w:t>
      </w:r>
      <w:proofErr w:type="spellStart"/>
      <w:r>
        <w:rPr>
          <w:rFonts w:eastAsia="Times New Roman"/>
          <w:szCs w:val="24"/>
        </w:rPr>
        <w:t>μνημονιακούς</w:t>
      </w:r>
      <w:proofErr w:type="spellEnd"/>
      <w:r>
        <w:rPr>
          <w:rFonts w:eastAsia="Times New Roman"/>
          <w:szCs w:val="24"/>
        </w:rPr>
        <w:t xml:space="preserve"> </w:t>
      </w:r>
      <w:proofErr w:type="spellStart"/>
      <w:r>
        <w:rPr>
          <w:rFonts w:eastAsia="Times New Roman"/>
          <w:szCs w:val="24"/>
        </w:rPr>
        <w:t>συριζαίους</w:t>
      </w:r>
      <w:proofErr w:type="spellEnd"/>
      <w:r>
        <w:rPr>
          <w:rFonts w:eastAsia="Times New Roman"/>
          <w:szCs w:val="24"/>
        </w:rPr>
        <w:t xml:space="preserve">, αλλά και προς τους </w:t>
      </w:r>
      <w:proofErr w:type="spellStart"/>
      <w:r>
        <w:rPr>
          <w:rFonts w:eastAsia="Times New Roman"/>
          <w:szCs w:val="24"/>
        </w:rPr>
        <w:t>μνημονιακούς</w:t>
      </w:r>
      <w:proofErr w:type="spellEnd"/>
      <w:r>
        <w:rPr>
          <w:rFonts w:eastAsia="Times New Roman"/>
          <w:szCs w:val="24"/>
        </w:rPr>
        <w:t xml:space="preserve"> νεοδημοκράτες. Στην έκθεση το Ταμείο συμφωνεί εν ολίγ</w:t>
      </w:r>
      <w:r>
        <w:rPr>
          <w:rFonts w:eastAsia="Times New Roman"/>
          <w:szCs w:val="24"/>
        </w:rPr>
        <w:t>οις με τις ελληνικές προτάσεις</w:t>
      </w:r>
      <w:r>
        <w:rPr>
          <w:rFonts w:eastAsia="Times New Roman"/>
          <w:szCs w:val="24"/>
        </w:rPr>
        <w:t>,</w:t>
      </w:r>
      <w:r>
        <w:rPr>
          <w:rFonts w:eastAsia="Times New Roman"/>
          <w:szCs w:val="24"/>
        </w:rPr>
        <w:t xml:space="preserve"> μόνο στο ότι το χρέος χαρακτηρίζεται μη βιώσιμο και εκφράζει την αναγκαιότητα να γίνει μία αναδιάρθρωση.</w:t>
      </w:r>
    </w:p>
    <w:p w14:paraId="1288B885" w14:textId="77777777" w:rsidR="000C6DE6" w:rsidRDefault="009B647D">
      <w:pPr>
        <w:spacing w:after="0" w:line="600" w:lineRule="auto"/>
        <w:ind w:firstLine="720"/>
        <w:jc w:val="both"/>
        <w:rPr>
          <w:rFonts w:eastAsia="Times New Roman"/>
          <w:szCs w:val="24"/>
        </w:rPr>
      </w:pPr>
      <w:r>
        <w:rPr>
          <w:rFonts w:eastAsia="Times New Roman"/>
          <w:szCs w:val="24"/>
        </w:rPr>
        <w:t>Με τι κόστος, όμως, θα προσφερθεί αυτή η πρόταση του Διεθνούς Νομισματικού Ταμείου, αυτή η αναδιάρθρωση; Η πρόταση –ακο</w:t>
      </w:r>
      <w:r>
        <w:rPr>
          <w:rFonts w:eastAsia="Times New Roman"/>
          <w:szCs w:val="24"/>
        </w:rPr>
        <w:t xml:space="preserve">ύστε- περιλαμβάνει τη διεύρυνση της φορολογικής βάσης. </w:t>
      </w:r>
    </w:p>
    <w:p w14:paraId="1288B886" w14:textId="77777777" w:rsidR="000C6DE6" w:rsidRDefault="009B647D">
      <w:pPr>
        <w:spacing w:after="0" w:line="600" w:lineRule="auto"/>
        <w:ind w:firstLine="720"/>
        <w:jc w:val="both"/>
        <w:rPr>
          <w:rFonts w:eastAsia="Times New Roman"/>
          <w:szCs w:val="24"/>
        </w:rPr>
      </w:pPr>
      <w:r>
        <w:rPr>
          <w:rFonts w:eastAsia="Times New Roman"/>
          <w:szCs w:val="24"/>
        </w:rPr>
        <w:t>Αυτοί και οι υπόλοιποι</w:t>
      </w:r>
      <w:r>
        <w:rPr>
          <w:rFonts w:eastAsia="Times New Roman"/>
          <w:szCs w:val="24"/>
        </w:rPr>
        <w:t>,</w:t>
      </w:r>
      <w:r>
        <w:rPr>
          <w:rFonts w:eastAsia="Times New Roman"/>
          <w:szCs w:val="24"/>
        </w:rPr>
        <w:t xml:space="preserve"> που είναι σε συμμαχία μ’ αυτούς είναι οι πραγματικοί φορολογικοί δικτάτορες του ελληνικού λαού, είναι αυτοί που έχουν επιβάλει την επταετή δυστυχία στον ελληνικό λαό, η Ευρωπαϊ</w:t>
      </w:r>
      <w:r>
        <w:rPr>
          <w:rFonts w:eastAsia="Times New Roman"/>
          <w:szCs w:val="24"/>
        </w:rPr>
        <w:t>κή Ένωση μαζί με την Τράπεζά της και το Διεθνές Νομισματικό Ταμείο, με το οποίο εσείς συντάσσεστε.</w:t>
      </w:r>
    </w:p>
    <w:p w14:paraId="1288B887" w14:textId="77777777" w:rsidR="000C6DE6" w:rsidRDefault="009B647D">
      <w:pPr>
        <w:spacing w:after="0" w:line="600" w:lineRule="auto"/>
        <w:ind w:firstLine="720"/>
        <w:jc w:val="both"/>
        <w:rPr>
          <w:rFonts w:eastAsia="Times New Roman"/>
          <w:szCs w:val="24"/>
        </w:rPr>
      </w:pPr>
      <w:r>
        <w:rPr>
          <w:rFonts w:eastAsia="Times New Roman"/>
          <w:szCs w:val="24"/>
        </w:rPr>
        <w:t xml:space="preserve">Αξίζει να σημειωθεί ότι η έκθεση αυτή του </w:t>
      </w:r>
      <w:r>
        <w:rPr>
          <w:rFonts w:eastAsia="Times New Roman"/>
          <w:szCs w:val="24"/>
        </w:rPr>
        <w:t>τ</w:t>
      </w:r>
      <w:r>
        <w:rPr>
          <w:rFonts w:eastAsia="Times New Roman"/>
          <w:szCs w:val="24"/>
        </w:rPr>
        <w:t>αμείου αναφέρεται και στα κόκκινα δάνεια και μαζί με τη μείωση όλων των συ</w:t>
      </w:r>
      <w:r>
        <w:rPr>
          <w:rFonts w:eastAsia="Times New Roman"/>
          <w:szCs w:val="24"/>
        </w:rPr>
        <w:lastRenderedPageBreak/>
        <w:t>ντάξεων, ζητάει και την άρση όλων των πε</w:t>
      </w:r>
      <w:r>
        <w:rPr>
          <w:rFonts w:eastAsia="Times New Roman"/>
          <w:szCs w:val="24"/>
        </w:rPr>
        <w:t>ριορισμών</w:t>
      </w:r>
      <w:r>
        <w:rPr>
          <w:rFonts w:eastAsia="Times New Roman"/>
          <w:szCs w:val="24"/>
        </w:rPr>
        <w:t>,</w:t>
      </w:r>
      <w:r>
        <w:rPr>
          <w:rFonts w:eastAsia="Times New Roman"/>
          <w:szCs w:val="24"/>
        </w:rPr>
        <w:t xml:space="preserve"> που υπάρχουν ήδη για κάποια κόκκινα δάνεια και για κάποιους συμπολίτες μας. </w:t>
      </w:r>
    </w:p>
    <w:p w14:paraId="1288B888" w14:textId="77777777" w:rsidR="000C6DE6" w:rsidRDefault="009B647D">
      <w:pPr>
        <w:spacing w:after="0" w:line="600" w:lineRule="auto"/>
        <w:ind w:firstLine="720"/>
        <w:jc w:val="both"/>
        <w:rPr>
          <w:rFonts w:eastAsia="Times New Roman"/>
          <w:szCs w:val="24"/>
        </w:rPr>
      </w:pPr>
      <w:r>
        <w:rPr>
          <w:rFonts w:eastAsia="Times New Roman"/>
          <w:szCs w:val="24"/>
        </w:rPr>
        <w:t>Όλα αυτά έγιναν χωρίς να έχει στελεχωθεί ακόμα το Υπουργείο Οικονομικών των Ηνωμένων Πολιτειών με τη νέα πολιτική πραγματικότητα στη χώρα, δηλαδή με ανθρώπους της διακυ</w:t>
      </w:r>
      <w:r>
        <w:rPr>
          <w:rFonts w:eastAsia="Times New Roman"/>
          <w:szCs w:val="24"/>
        </w:rPr>
        <w:t xml:space="preserve">βέρνησης </w:t>
      </w:r>
      <w:proofErr w:type="spellStart"/>
      <w:r>
        <w:rPr>
          <w:rFonts w:eastAsia="Times New Roman"/>
          <w:szCs w:val="24"/>
        </w:rPr>
        <w:t>Τραμπ</w:t>
      </w:r>
      <w:proofErr w:type="spellEnd"/>
      <w:r>
        <w:rPr>
          <w:rFonts w:eastAsia="Times New Roman"/>
          <w:szCs w:val="24"/>
        </w:rPr>
        <w:t>. Συνεπώς, οι εξελίξεις πάνω στο ζήτημα αυτό θα είναι ενδεχομένως ραγδαίες, αλλά και απρόβλεπτες.</w:t>
      </w:r>
    </w:p>
    <w:p w14:paraId="1288B889" w14:textId="77777777" w:rsidR="000C6DE6" w:rsidRDefault="009B647D">
      <w:pPr>
        <w:spacing w:after="0" w:line="600" w:lineRule="auto"/>
        <w:ind w:firstLine="720"/>
        <w:jc w:val="both"/>
        <w:rPr>
          <w:rFonts w:eastAsia="Times New Roman" w:cs="Times New Roman"/>
          <w:szCs w:val="24"/>
        </w:rPr>
      </w:pPr>
      <w:r>
        <w:rPr>
          <w:rFonts w:eastAsia="Times New Roman"/>
          <w:szCs w:val="24"/>
        </w:rPr>
        <w:t xml:space="preserve">Οφείλετε να καταλάβετε, κυρίες και κύριοι Δεξιάς και Αριστεράς, ότι ο μόνος δρόμος συμμόρφωσης είναι ότι με τα μνημόνια δεν μπορούμε να </w:t>
      </w:r>
      <w:r>
        <w:rPr>
          <w:rFonts w:eastAsia="Times New Roman"/>
          <w:szCs w:val="24"/>
        </w:rPr>
        <w:t>συμμορφωθούμε. Τα μνημόνια οδηγούν σε μέτρα δισεκατομμυρίων, σε αβάσταχτα μέτρα. Στην πραγματικότητα</w:t>
      </w:r>
      <w:r>
        <w:rPr>
          <w:rFonts w:eastAsia="Times New Roman"/>
          <w:szCs w:val="24"/>
        </w:rPr>
        <w:t>,</w:t>
      </w:r>
      <w:r>
        <w:rPr>
          <w:rFonts w:eastAsia="Times New Roman"/>
          <w:szCs w:val="24"/>
        </w:rPr>
        <w:t xml:space="preserve"> μια νέα τρομοκρατία δημιουργείται. Είναι αβάσταχτα μέτρα για τον ελληνικό λαό, δημιουργούν επιπλέον φτώχεια και πείνα και μοναδική διέξοδος είναι η διέξοδ</w:t>
      </w:r>
      <w:r>
        <w:rPr>
          <w:rFonts w:eastAsia="Times New Roman"/>
          <w:szCs w:val="24"/>
        </w:rPr>
        <w:t xml:space="preserve">ος που προτείνει η Χρυσή Αυγή, που είναι η επιστροφή στην παραγωγική διαδικασία, από την οποία σάς αποτρέπουν οι δανειστές και οι εξουσιαστές του μνημονίου. </w:t>
      </w:r>
      <w:r>
        <w:rPr>
          <w:rFonts w:eastAsia="Times New Roman" w:cs="Times New Roman"/>
          <w:szCs w:val="24"/>
        </w:rPr>
        <w:t>Είναι εμφανές, λοιπόν, το αδιέξοδο στο οποίο βρίσκεται αυτήν τη στιγμή η μεταπολιτευτική πολιτική π</w:t>
      </w:r>
      <w:r>
        <w:rPr>
          <w:rFonts w:eastAsia="Times New Roman" w:cs="Times New Roman"/>
          <w:szCs w:val="24"/>
        </w:rPr>
        <w:t xml:space="preserve">ραγματικότητα του μνημονίου. </w:t>
      </w:r>
    </w:p>
    <w:p w14:paraId="1288B88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Εσείς με τις πολιτικές αυτές που θα έρθουν</w:t>
      </w:r>
      <w:r>
        <w:rPr>
          <w:rFonts w:eastAsia="Times New Roman" w:cs="Times New Roman"/>
          <w:szCs w:val="24"/>
        </w:rPr>
        <w:t>,</w:t>
      </w:r>
      <w:r>
        <w:rPr>
          <w:rFonts w:eastAsia="Times New Roman" w:cs="Times New Roman"/>
          <w:szCs w:val="24"/>
        </w:rPr>
        <w:t xml:space="preserve"> συνιστάτε μια βάναυση εσωτερική υποτίμηση η οποία δεν θα έχει κάποιο αντίκρισμα, κάποιο ουσιαστικό νόημα. Οι μόνοι ωφελημένοι πάλι θα είναι οι τράπεζες και η μοναδική διέξοδος, για ν</w:t>
      </w:r>
      <w:r>
        <w:rPr>
          <w:rFonts w:eastAsia="Times New Roman" w:cs="Times New Roman"/>
          <w:szCs w:val="24"/>
        </w:rPr>
        <w:t xml:space="preserve">α υπάρξει πραγματική ελπίδα στον ελληνικό λαό και όχι οι φρούδες ελπίδες που εσείς είπατε προεκλογικά και ξεγελάσατε τους ψηφοφόρους σας, η μοναδική πολιτική που θα φέρει την ελπίδα στον ελληνικό λαό είναι η πολιτική της Χρυσής Αυγής, που σημαίνει ρήξη με </w:t>
      </w:r>
      <w:r>
        <w:rPr>
          <w:rFonts w:eastAsia="Times New Roman" w:cs="Times New Roman"/>
          <w:szCs w:val="24"/>
        </w:rPr>
        <w:t xml:space="preserve">τους διεθνείς τοκογλύφους και χάραξη αναπτυξιακής πολιτικής. </w:t>
      </w:r>
    </w:p>
    <w:p w14:paraId="1288B88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Σε ό,τι αφορά το νομοσχέδιο του Υπουργείου Εξωτερικών που συζητάμε σήμερα για την τροποποίηση του Κώδικα του Οργανισμού του Υπουργείου και λοιπές διατάξεις</w:t>
      </w:r>
      <w:r>
        <w:rPr>
          <w:rFonts w:eastAsia="Times New Roman" w:cs="Times New Roman"/>
          <w:szCs w:val="24"/>
        </w:rPr>
        <w:t>,</w:t>
      </w:r>
      <w:r>
        <w:rPr>
          <w:rFonts w:eastAsia="Times New Roman" w:cs="Times New Roman"/>
          <w:szCs w:val="24"/>
        </w:rPr>
        <w:t xml:space="preserve"> θα έλεγα ότι αυτό το ρουσφετολογικού </w:t>
      </w:r>
      <w:r>
        <w:rPr>
          <w:rFonts w:eastAsia="Times New Roman" w:cs="Times New Roman"/>
          <w:szCs w:val="24"/>
        </w:rPr>
        <w:t>τύπου νομοσχέδιο, παρ</w:t>
      </w:r>
      <w:r>
        <w:rPr>
          <w:rFonts w:eastAsia="Times New Roman" w:cs="Times New Roman"/>
          <w:szCs w:val="24"/>
        </w:rPr>
        <w:t xml:space="preserve">’ </w:t>
      </w:r>
      <w:r>
        <w:rPr>
          <w:rFonts w:eastAsia="Times New Roman" w:cs="Times New Roman"/>
          <w:szCs w:val="24"/>
        </w:rPr>
        <w:t xml:space="preserve">όλο που γίνεται στην άσκηση της εξωτερικής πολιτικής, ελάχιστα θα μπορούσε να προσφέρει σε τεχνικό επίπεδο, γιατί, πρώτον, δεν υπάρχει πολιτική βούληση, δεύτερον, το νομοσχέδιο είναι άνευρο και δεν έχει κατεύθυνση. Με λίγα λόγια και </w:t>
      </w:r>
      <w:r>
        <w:rPr>
          <w:rFonts w:eastAsia="Times New Roman" w:cs="Times New Roman"/>
          <w:szCs w:val="24"/>
        </w:rPr>
        <w:t xml:space="preserve">απλά, απλώς συνεχίζει την ήδη υπάρχουσα δομή με μηδαμινές παρεμβάσεις. </w:t>
      </w:r>
    </w:p>
    <w:p w14:paraId="1288B88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Είστε η συνέχεια του κράτους. Όλοι εσείς λέτε ότι το κράτος έχει συνέχεια. Είστε η συνέχεια του Σαμαρά. Η διαχειριστική </w:t>
      </w:r>
      <w:r>
        <w:rPr>
          <w:rFonts w:eastAsia="Times New Roman" w:cs="Times New Roman"/>
          <w:szCs w:val="24"/>
        </w:rPr>
        <w:lastRenderedPageBreak/>
        <w:t>λογική, λοιπόν, αυτού του νομοσχεδίου δείχνει και την πραγματική</w:t>
      </w:r>
      <w:r>
        <w:rPr>
          <w:rFonts w:eastAsia="Times New Roman" w:cs="Times New Roman"/>
          <w:szCs w:val="24"/>
        </w:rPr>
        <w:t xml:space="preserve"> στάση της Κυβέρνησης έναντι της εξωτερικής μας πολιτικής. Υποτίθεται ότι η Αριστερά θα τροποποιούσε την καθεστωτική λογική των παλαιών κομμάτων σε όλο το φάσμα της διακυβέρνησης. Εσείς κάθε άλλο παρά αυτό κάνατε. Άλλαξε ο </w:t>
      </w:r>
      <w:proofErr w:type="spellStart"/>
      <w:r>
        <w:rPr>
          <w:rFonts w:eastAsia="Times New Roman" w:cs="Times New Roman"/>
          <w:szCs w:val="24"/>
        </w:rPr>
        <w:t>Μανωλιός</w:t>
      </w:r>
      <w:proofErr w:type="spellEnd"/>
      <w:r>
        <w:rPr>
          <w:rFonts w:eastAsia="Times New Roman" w:cs="Times New Roman"/>
          <w:szCs w:val="24"/>
        </w:rPr>
        <w:t xml:space="preserve"> και φόρεσε τα ρούχα του </w:t>
      </w:r>
      <w:r>
        <w:rPr>
          <w:rFonts w:eastAsia="Times New Roman" w:cs="Times New Roman"/>
          <w:szCs w:val="24"/>
        </w:rPr>
        <w:t xml:space="preserve">αλλιώς. </w:t>
      </w:r>
    </w:p>
    <w:p w14:paraId="1288B88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Οι παρεμβάσεις του νομοσχεδίου σε θεσμικό επίπεδο είναι ανύπαρκτες. Δεν μπορούν να θεωρηθούν ως παρεμβάσεις και αλλαγές οι αναδιατάξεις που υπάρχουν σε κάποιους εποπτευόμενους από το Υπουργείο Εξωτερικών οργανισμούς ή κέντρα. Σε όλες τις περιπτώσε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η λογική που επικρατεί είναι ότι δεν προβάλλεται, για ευνόητους λόγους, η περιστολή των δαπανών, αλλά η αύξησή τους με μεθοδεύσεις και διαδικασίες –το είπα στην αρχή-, με διορισμούς νέων υπαλλήλων. Δηλαδή, και εσείς δημιουργείτε ένα κακέκτυπο κομματικο</w:t>
      </w:r>
      <w:r>
        <w:rPr>
          <w:rFonts w:eastAsia="Times New Roman" w:cs="Times New Roman"/>
          <w:szCs w:val="24"/>
        </w:rPr>
        <w:t xml:space="preserve">ύ κράτους σε όλο το φάσμα του δημόσιου τομέα και γιατί όχι –το βλέπουμε με το σημερινό νομοσχέδιο- στο Υπουργείο Εξωτερικών. </w:t>
      </w:r>
    </w:p>
    <w:p w14:paraId="1288B88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σταθώ σε κάποια άρθρα του νομοσχεδίου. Στο άρθρο 1</w:t>
      </w:r>
      <w:r>
        <w:rPr>
          <w:rFonts w:eastAsia="Times New Roman" w:cs="Times New Roman"/>
          <w:szCs w:val="24"/>
        </w:rPr>
        <w:t>,</w:t>
      </w:r>
      <w:r>
        <w:rPr>
          <w:rFonts w:eastAsia="Times New Roman" w:cs="Times New Roman"/>
          <w:szCs w:val="24"/>
        </w:rPr>
        <w:t xml:space="preserve"> στην αιτιολογική έκθεση</w:t>
      </w:r>
      <w:r>
        <w:rPr>
          <w:rFonts w:eastAsia="Times New Roman" w:cs="Times New Roman"/>
          <w:szCs w:val="24"/>
        </w:rPr>
        <w:t>,</w:t>
      </w:r>
      <w:r>
        <w:rPr>
          <w:rFonts w:eastAsia="Times New Roman" w:cs="Times New Roman"/>
          <w:szCs w:val="24"/>
        </w:rPr>
        <w:t xml:space="preserve"> το Επιστημονικό Κέντρο Ανάλυσης </w:t>
      </w:r>
      <w:r>
        <w:rPr>
          <w:rFonts w:eastAsia="Times New Roman" w:cs="Times New Roman"/>
          <w:szCs w:val="24"/>
        </w:rPr>
        <w:lastRenderedPageBreak/>
        <w:t>και Σχεδιασμού, το</w:t>
      </w:r>
      <w:r>
        <w:rPr>
          <w:rFonts w:eastAsia="Times New Roman" w:cs="Times New Roman"/>
          <w:szCs w:val="24"/>
        </w:rPr>
        <w:t xml:space="preserve"> ΕΚΑΣ, αναφέρεται ως θεσμός με μικρή παρέμβαση και μειωμένη χρηστική αξία, παρ</w:t>
      </w:r>
      <w:r>
        <w:rPr>
          <w:rFonts w:eastAsia="Times New Roman" w:cs="Times New Roman"/>
          <w:szCs w:val="24"/>
        </w:rPr>
        <w:t xml:space="preserve">’ </w:t>
      </w:r>
      <w:r>
        <w:rPr>
          <w:rFonts w:eastAsia="Times New Roman" w:cs="Times New Roman"/>
          <w:szCs w:val="24"/>
        </w:rPr>
        <w:t xml:space="preserve">ότι «συνάγεται ότι το κέντρο δεν μπόρεσε να λειτουργήσει σύμφωνα με τον αρχικό σκοπό ως ερευνητικό μελετητικό όργανο». </w:t>
      </w:r>
    </w:p>
    <w:p w14:paraId="1288B88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το καταργήσετε, αφού εσείς τα γράφετε, </w:t>
      </w:r>
      <w:r>
        <w:rPr>
          <w:rFonts w:eastAsia="Times New Roman" w:cs="Times New Roman"/>
          <w:szCs w:val="24"/>
        </w:rPr>
        <w:t xml:space="preserve">δημιουργείτε στην καλύτερη των περιπτώσεων μια </w:t>
      </w:r>
      <w:proofErr w:type="spellStart"/>
      <w:r>
        <w:rPr>
          <w:rFonts w:eastAsia="Times New Roman" w:cs="Times New Roman"/>
          <w:szCs w:val="24"/>
        </w:rPr>
        <w:t>αριστίνδην</w:t>
      </w:r>
      <w:proofErr w:type="spellEnd"/>
      <w:r>
        <w:rPr>
          <w:rFonts w:eastAsia="Times New Roman" w:cs="Times New Roman"/>
          <w:szCs w:val="24"/>
        </w:rPr>
        <w:t xml:space="preserve"> γνωμοδοτική επιτροπή προσωπικοτήτων για τη συνδρομή της εκάστοτε πολιτικής ηγεσίας του Υπουργείου Εξωτερικών. Αντ’ αυτού, για ευνόητους λόγους, παραμένει εν ενεργεία με αποσπάσεις στελεχών και άλλες</w:t>
      </w:r>
      <w:r>
        <w:rPr>
          <w:rFonts w:eastAsia="Times New Roman" w:cs="Times New Roman"/>
          <w:szCs w:val="24"/>
        </w:rPr>
        <w:t xml:space="preserve"> υπηρεσίες του δημόσιου τομέα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α</w:t>
      </w:r>
      <w:r>
        <w:rPr>
          <w:rFonts w:eastAsia="Times New Roman" w:cs="Times New Roman"/>
          <w:szCs w:val="24"/>
        </w:rPr>
        <w:t>νάλυσης, το οποίο εσείς θα καταργούσατε. Θέσεις, διευθυντές, τακτικοί επιστημονικοί συνεργάτες για μια τριετία, λεφτά, νέοι διορισμοί του ΣΥΡΙΖΑ, το κομματικό κράτος του ΣΥΡΙΖΑ! Εννοείται ότι δεν θα σας πω τι θα ψηφ</w:t>
      </w:r>
      <w:r>
        <w:rPr>
          <w:rFonts w:eastAsia="Times New Roman" w:cs="Times New Roman"/>
          <w:szCs w:val="24"/>
        </w:rPr>
        <w:t>ίσουμε. Φυσικά και σε αυτά τα πράγματα η Χρυσή Αυγή στέκει αντίθετα και ψηφίζει «όχι».</w:t>
      </w:r>
    </w:p>
    <w:p w14:paraId="1288B89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Όσον αφορά το άρθρο 2, με την ίδια λογική που επικρατούσε στο άρθρο 1, το Επιστημονικό Συμβούλιο συγκροτείται από καθηγητές πανεπιστημίου με εξειδίκευση στο διεθνές δίκα</w:t>
      </w:r>
      <w:r>
        <w:rPr>
          <w:rFonts w:eastAsia="Times New Roman" w:cs="Times New Roman"/>
          <w:szCs w:val="24"/>
        </w:rPr>
        <w:t xml:space="preserve">ιο. Αυτό θα μπορούσε να είναι ένα γνωμοδοτικό όργανο για νομικά </w:t>
      </w:r>
      <w:r>
        <w:rPr>
          <w:rFonts w:eastAsia="Times New Roman" w:cs="Times New Roman"/>
          <w:szCs w:val="24"/>
        </w:rPr>
        <w:lastRenderedPageBreak/>
        <w:t>θέματα και σε διεθνές επίπεδο και σε επίπεδο ευρωπαϊκού δικαίου, έχοντας την παροχή γνωμοδότησης για την προετοιμασία στρατηγικής αντιμετώπισης δομικών προβλημάτων και θεμάτων, δηλαδή ενέργειε</w:t>
      </w:r>
      <w:r>
        <w:rPr>
          <w:rFonts w:eastAsia="Times New Roman" w:cs="Times New Roman"/>
          <w:szCs w:val="24"/>
        </w:rPr>
        <w:t xml:space="preserve">ς που θα μπορούσαν χωρίς πρόβλημα να γίνουν από το προηγούμενο όργανο που εσείς καταργείτε. </w:t>
      </w:r>
    </w:p>
    <w:p w14:paraId="1288B89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Όπως γίνεται εμφανές και από την αιτιολογική έκθεση, αντί να περιστέλλονται οι δαπάνες -προκύπτει αυτό από την έκθεση του Γενικού Λογιστηρίου του Κράτους- συμβαίνε</w:t>
      </w:r>
      <w:r>
        <w:rPr>
          <w:rFonts w:eastAsia="Times New Roman" w:cs="Times New Roman"/>
          <w:szCs w:val="24"/>
        </w:rPr>
        <w:t>ι ακριβώς το αντίθετο, δηλαδή αναμένεται να φανούν δαπάνες, όταν θα υπάρξει κοινή υπουργική απόφαση. Φυσικά και όχι.</w:t>
      </w:r>
    </w:p>
    <w:p w14:paraId="1288B89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3, χάριν της συντομίας του λόγου, λέμε «όχι». Στα άρθρα θα αναφερθεί και ο Κοινοβουλευτικός μας Εκπρόσωπος αναλυτικά στον λόγο το</w:t>
      </w:r>
      <w:r>
        <w:rPr>
          <w:rFonts w:eastAsia="Times New Roman" w:cs="Times New Roman"/>
          <w:szCs w:val="24"/>
        </w:rPr>
        <w:t>υ.</w:t>
      </w:r>
    </w:p>
    <w:p w14:paraId="1288B89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Έρχομαι στο σκανδαλώδες άρθρο 4, όπου ξύνετε παλιές αμαρτίες της μεταπολιτευτικής Ελλάδος, που είναι τα απόρρητα κονδύλια του Υπουργείου Εξωτερικών. Θεσμοθετείτε σήμερα, τάχα μου, μια ενίσχυση της διαφάνειας σε ό,τι αφορά την εκτέλεση δαπανών για απορρή</w:t>
      </w:r>
      <w:r>
        <w:rPr>
          <w:rFonts w:eastAsia="Times New Roman" w:cs="Times New Roman"/>
          <w:szCs w:val="24"/>
        </w:rPr>
        <w:t xml:space="preserve">τους, δήθεν, εθνικούς σκοπούς. Τα μυστικά κονδύλια, λοιπόν, ήταν μία διαχρονική πηγή σκανδάλων, πηγή </w:t>
      </w:r>
      <w:r>
        <w:rPr>
          <w:rFonts w:eastAsia="Times New Roman" w:cs="Times New Roman"/>
          <w:szCs w:val="24"/>
        </w:rPr>
        <w:lastRenderedPageBreak/>
        <w:t xml:space="preserve">μαύρου χρήματος, αδιαφάνειας, από την αρχή της Μεταπολίτευσης, από το 1974 μέχρι σήμερα. </w:t>
      </w:r>
    </w:p>
    <w:p w14:paraId="1288B89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να ξεχάσουμε τον αλήστου μνήμης -Θεός </w:t>
      </w:r>
      <w:proofErr w:type="spellStart"/>
      <w:r>
        <w:rPr>
          <w:rFonts w:eastAsia="Times New Roman" w:cs="Times New Roman"/>
          <w:szCs w:val="24"/>
        </w:rPr>
        <w:t>σχωρέστον</w:t>
      </w:r>
      <w:proofErr w:type="spellEnd"/>
      <w:r>
        <w:rPr>
          <w:rFonts w:eastAsia="Times New Roman" w:cs="Times New Roman"/>
          <w:szCs w:val="24"/>
        </w:rPr>
        <w:t>- Αντ</w:t>
      </w:r>
      <w:r>
        <w:rPr>
          <w:rFonts w:eastAsia="Times New Roman" w:cs="Times New Roman"/>
          <w:szCs w:val="24"/>
        </w:rPr>
        <w:t xml:space="preserve">ώνη Σαμαρά και την ιστορία που είχε γράψει αυτός, όταν ως Υπουργός Εξωτερικών είχε μπλεχτεί σε μια υπόθεση με οσμή βόθρου, η οποία ξεχάστηκε και από την δικαστική εξουσία και από </w:t>
      </w:r>
      <w:proofErr w:type="spellStart"/>
      <w:r>
        <w:rPr>
          <w:rFonts w:eastAsia="Times New Roman" w:cs="Times New Roman"/>
          <w:szCs w:val="24"/>
        </w:rPr>
        <w:t>Αρείους</w:t>
      </w:r>
      <w:proofErr w:type="spellEnd"/>
      <w:r>
        <w:rPr>
          <w:rFonts w:eastAsia="Times New Roman" w:cs="Times New Roman"/>
          <w:szCs w:val="24"/>
        </w:rPr>
        <w:t xml:space="preserve"> Πάγους και από δημοσιογράφους. Πώς να μην ξεχαστεί, ειδικά από δημοσι</w:t>
      </w:r>
      <w:r>
        <w:rPr>
          <w:rFonts w:eastAsia="Times New Roman" w:cs="Times New Roman"/>
          <w:szCs w:val="24"/>
        </w:rPr>
        <w:t xml:space="preserve">ογράφους; Τότε, είχαν κυκλοφορήσει οι λίστες δημοσιογράφων -και όχι μόνο- που </w:t>
      </w:r>
      <w:proofErr w:type="spellStart"/>
      <w:r>
        <w:rPr>
          <w:rFonts w:eastAsia="Times New Roman" w:cs="Times New Roman"/>
          <w:szCs w:val="24"/>
        </w:rPr>
        <w:t>επληρώνοντο</w:t>
      </w:r>
      <w:proofErr w:type="spellEnd"/>
      <w:r>
        <w:rPr>
          <w:rFonts w:eastAsia="Times New Roman" w:cs="Times New Roman"/>
          <w:szCs w:val="24"/>
        </w:rPr>
        <w:t xml:space="preserve"> –το θυμάστε καλά- από τα μυστικά κονδύλια του Υπουργείου Εξωτερικών. Εσείς, λοιπόν, τώρα λέτε ότι έχετε ένα όριο και λέτε ότι όταν είναι πάνω από πενήντα χιλιάδες, θα</w:t>
      </w:r>
      <w:r>
        <w:rPr>
          <w:rFonts w:eastAsia="Times New Roman" w:cs="Times New Roman"/>
          <w:szCs w:val="24"/>
        </w:rPr>
        <w:t xml:space="preserve"> πρέπει να καταγράφεται, δηλαδή να κρατούνται -φυσικά στα απόρρητα του Υπουργείου Εξωτερικών- κάποια στοιχεία, κάποια παραστατικά, πάνω από </w:t>
      </w:r>
      <w:r>
        <w:rPr>
          <w:rFonts w:eastAsia="Times New Roman" w:cs="Times New Roman"/>
          <w:szCs w:val="24"/>
        </w:rPr>
        <w:t>πενήντα</w:t>
      </w:r>
      <w:r>
        <w:rPr>
          <w:rFonts w:eastAsia="Times New Roman" w:cs="Times New Roman"/>
          <w:szCs w:val="24"/>
        </w:rPr>
        <w:t xml:space="preserve"> χιλιάδες. Και ποιος μας εγγυάται ότι εσείς δεν θα κόψετε τα πενηντάρικα σε </w:t>
      </w:r>
      <w:proofErr w:type="spellStart"/>
      <w:r>
        <w:rPr>
          <w:rFonts w:eastAsia="Times New Roman" w:cs="Times New Roman"/>
          <w:szCs w:val="24"/>
        </w:rPr>
        <w:t>εικοσιπεντάρικα</w:t>
      </w:r>
      <w:proofErr w:type="spellEnd"/>
      <w:r>
        <w:rPr>
          <w:rFonts w:eastAsia="Times New Roman" w:cs="Times New Roman"/>
          <w:szCs w:val="24"/>
        </w:rPr>
        <w:t xml:space="preserve"> ή σαράντα εννιά χιλιάδες εννιακόσια, για να κάνετε τη δουλειά που έκαναν όλοι οι προηγούμενοι μέχρι σήμερα; </w:t>
      </w:r>
    </w:p>
    <w:p w14:paraId="1288B89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Εμείς, λοιπόν, για να διασφαλιστεί αυτό, γιατί θα συνεχ</w:t>
      </w:r>
      <w:r>
        <w:rPr>
          <w:rFonts w:eastAsia="Times New Roman" w:cs="Times New Roman"/>
          <w:szCs w:val="24"/>
        </w:rPr>
        <w:t xml:space="preserve">ίσετε να έχετε αυτήν τη μαύρη τρύπα, το μαύρο σκάνδαλο, τα </w:t>
      </w:r>
      <w:r>
        <w:rPr>
          <w:rFonts w:eastAsia="Times New Roman" w:cs="Times New Roman"/>
          <w:szCs w:val="24"/>
        </w:rPr>
        <w:lastRenderedPageBreak/>
        <w:t>μαύρα χρήματα του Υπουργείου Εξωτερικών, η Χρυσή Αυγή προτείνει όλες οι δαπάνες να φέρουν την προσωπική υπογραφή του Υπουργού. Επιτέλους, ας αναλάβουν οι Υπουργοί τις ευθύνες τους. Να μην κρύβονται</w:t>
      </w:r>
      <w:r>
        <w:rPr>
          <w:rFonts w:eastAsia="Times New Roman" w:cs="Times New Roman"/>
          <w:szCs w:val="24"/>
        </w:rPr>
        <w:t xml:space="preserve"> πίσω από το ανεύθυνο, από αυτό το σκάνδαλο του νόμου περί ευθύνης </w:t>
      </w:r>
      <w:r>
        <w:rPr>
          <w:rFonts w:eastAsia="Times New Roman" w:cs="Times New Roman"/>
          <w:szCs w:val="24"/>
        </w:rPr>
        <w:t>Υ</w:t>
      </w:r>
      <w:r>
        <w:rPr>
          <w:rFonts w:eastAsia="Times New Roman" w:cs="Times New Roman"/>
          <w:szCs w:val="24"/>
        </w:rPr>
        <w:t>πουργών. Δεν μπορεί και ο τελευταίος δημόσιος υπάλληλος να εγκαλείται για παραβάσεις που έχει κάνει, είτε στην υπηρεσία του είτε στον ποινικό κώδικα, και οι Υπουργοί να είναι στο απυρόβλητ</w:t>
      </w:r>
      <w:r>
        <w:rPr>
          <w:rFonts w:eastAsia="Times New Roman" w:cs="Times New Roman"/>
          <w:szCs w:val="24"/>
        </w:rPr>
        <w:t>ο, που μόνοι σας εσείς τα ψηφίσατε και τα δημιουργήσατε!</w:t>
      </w:r>
    </w:p>
    <w:p w14:paraId="1288B89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Να βάλετε την υπογραφή σας. Να έχετε το θάρρος της υπογραφής σας σε όλα τα παραστατικά του Υπουργείου Εξωτερικών, σε όλες τις δαπάνες για τα μυστικά κονδύλια. Να φυλάσσονται αυτά σε αρχείο και όπως ε</w:t>
      </w:r>
      <w:r>
        <w:rPr>
          <w:rFonts w:eastAsia="Times New Roman" w:cs="Times New Roman"/>
          <w:szCs w:val="24"/>
        </w:rPr>
        <w:t xml:space="preserve">ίπε ο </w:t>
      </w:r>
      <w:proofErr w:type="spellStart"/>
      <w:r>
        <w:rPr>
          <w:rFonts w:eastAsia="Times New Roman" w:cs="Times New Roman"/>
          <w:szCs w:val="24"/>
        </w:rPr>
        <w:t>προλαλήσας</w:t>
      </w:r>
      <w:proofErr w:type="spellEnd"/>
      <w:r>
        <w:rPr>
          <w:rFonts w:eastAsia="Times New Roman" w:cs="Times New Roman"/>
          <w:szCs w:val="24"/>
        </w:rPr>
        <w:t xml:space="preserve"> για μια επιτροπή του Προέδρου της Βουλής κάποιου προσώπου </w:t>
      </w:r>
      <w:proofErr w:type="spellStart"/>
      <w:r>
        <w:rPr>
          <w:rFonts w:eastAsia="Times New Roman" w:cs="Times New Roman"/>
          <w:szCs w:val="24"/>
        </w:rPr>
        <w:t>ανωτάτου</w:t>
      </w:r>
      <w:proofErr w:type="spellEnd"/>
      <w:r>
        <w:rPr>
          <w:rFonts w:eastAsia="Times New Roman" w:cs="Times New Roman"/>
          <w:szCs w:val="24"/>
        </w:rPr>
        <w:t xml:space="preserve"> του δικαστικού σώματος και κάποιου εκπροσώπου –ανέφερε τον Γενικό Γραμματέα του Υπουργείου Εξωτερικών- της </w:t>
      </w:r>
      <w:r>
        <w:rPr>
          <w:rFonts w:eastAsia="Times New Roman" w:cs="Times New Roman"/>
          <w:szCs w:val="24"/>
        </w:rPr>
        <w:t>ε</w:t>
      </w:r>
      <w:r>
        <w:rPr>
          <w:rFonts w:eastAsia="Times New Roman" w:cs="Times New Roman"/>
          <w:szCs w:val="24"/>
        </w:rPr>
        <w:t xml:space="preserve">κτελεστικής </w:t>
      </w:r>
      <w:r>
        <w:rPr>
          <w:rFonts w:eastAsia="Times New Roman" w:cs="Times New Roman"/>
          <w:szCs w:val="24"/>
        </w:rPr>
        <w:t>ε</w:t>
      </w:r>
      <w:r>
        <w:rPr>
          <w:rFonts w:eastAsia="Times New Roman" w:cs="Times New Roman"/>
          <w:szCs w:val="24"/>
        </w:rPr>
        <w:t>ξουσίας, δηλαδή να μετέχουν και οι τρεις εξουσίες σ</w:t>
      </w:r>
      <w:r>
        <w:rPr>
          <w:rFonts w:eastAsia="Times New Roman" w:cs="Times New Roman"/>
          <w:szCs w:val="24"/>
        </w:rPr>
        <w:t>τον κοινοβουλευτισμό, που δήθεν έχουμε στην Ελλάδα, των απορρήτων στοιχείων του Υπουργείου Εξωτερικών. Έτσι, λοιπόν, και τα πα</w:t>
      </w:r>
      <w:r>
        <w:rPr>
          <w:rFonts w:eastAsia="Times New Roman" w:cs="Times New Roman"/>
          <w:szCs w:val="24"/>
        </w:rPr>
        <w:lastRenderedPageBreak/>
        <w:t xml:space="preserve">ραστατικά αυτά να φυλάσσονται και να τίθενται εις γνώσιν και αυτής της επιτροπής, ώστε, αν έχουν γίνει ζαβολιές, αν έχουν γίνει </w:t>
      </w:r>
      <w:proofErr w:type="spellStart"/>
      <w:r>
        <w:rPr>
          <w:rFonts w:eastAsia="Times New Roman" w:cs="Times New Roman"/>
          <w:szCs w:val="24"/>
        </w:rPr>
        <w:t>λα</w:t>
      </w:r>
      <w:r>
        <w:rPr>
          <w:rFonts w:eastAsia="Times New Roman" w:cs="Times New Roman"/>
          <w:szCs w:val="24"/>
        </w:rPr>
        <w:t>μογιές</w:t>
      </w:r>
      <w:proofErr w:type="spellEnd"/>
      <w:r>
        <w:rPr>
          <w:rFonts w:eastAsia="Times New Roman" w:cs="Times New Roman"/>
          <w:szCs w:val="24"/>
        </w:rPr>
        <w:t xml:space="preserve"> -γιατί αυτά γίνονται- αυτά τα πράγματα να μπορούν να ελεγχθούν και αυτός που έχει βάλει την υπογραφή του να έχει και την ευθύνη της υπογραφής του. </w:t>
      </w:r>
    </w:p>
    <w:p w14:paraId="1288B89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Διαφάνεια, λοιπόν. Διαφάνεια που δεν υπάρχει. Και με αυτό το άρθρο, με το άρθρο 4, κάθε άλλο παρά αδι</w:t>
      </w:r>
      <w:r>
        <w:rPr>
          <w:rFonts w:eastAsia="Times New Roman" w:cs="Times New Roman"/>
          <w:szCs w:val="24"/>
        </w:rPr>
        <w:t xml:space="preserve">αφάνεια εισάγετε στο Υπουργείο Εξωτερικών. </w:t>
      </w:r>
    </w:p>
    <w:p w14:paraId="1288B89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Στα άρθρα 5 μέχρι 11</w:t>
      </w:r>
      <w:r>
        <w:rPr>
          <w:rFonts w:eastAsia="Times New Roman" w:cs="Times New Roman"/>
          <w:szCs w:val="24"/>
        </w:rPr>
        <w:t>,</w:t>
      </w:r>
      <w:r>
        <w:rPr>
          <w:rFonts w:eastAsia="Times New Roman" w:cs="Times New Roman"/>
          <w:szCs w:val="24"/>
        </w:rPr>
        <w:t xml:space="preserve"> θα αναφερθεί και ο Κοινοβουλευτικός μας Εκπρόσωπος με λεπτομέρειες. Είναι αδιάφορα άρθρα. </w:t>
      </w:r>
    </w:p>
    <w:p w14:paraId="1288B899" w14:textId="77777777" w:rsidR="000C6DE6" w:rsidRDefault="009B647D">
      <w:pPr>
        <w:spacing w:after="0" w:line="600" w:lineRule="auto"/>
        <w:ind w:firstLine="720"/>
        <w:jc w:val="both"/>
        <w:rPr>
          <w:rFonts w:eastAsia="Times New Roman"/>
          <w:szCs w:val="24"/>
        </w:rPr>
      </w:pPr>
      <w:r>
        <w:rPr>
          <w:rFonts w:eastAsia="Times New Roman"/>
          <w:szCs w:val="24"/>
        </w:rPr>
        <w:t>Στο άρθρο 12</w:t>
      </w:r>
      <w:r>
        <w:rPr>
          <w:rFonts w:eastAsia="Times New Roman"/>
          <w:szCs w:val="24"/>
        </w:rPr>
        <w:t>,</w:t>
      </w:r>
      <w:r>
        <w:rPr>
          <w:rFonts w:eastAsia="Times New Roman"/>
          <w:szCs w:val="24"/>
        </w:rPr>
        <w:t xml:space="preserve"> γίνεται η ίδρυση </w:t>
      </w:r>
      <w:r>
        <w:rPr>
          <w:rFonts w:eastAsia="Times New Roman"/>
          <w:szCs w:val="24"/>
        </w:rPr>
        <w:t>γ</w:t>
      </w:r>
      <w:r>
        <w:rPr>
          <w:rFonts w:eastAsia="Times New Roman"/>
          <w:szCs w:val="24"/>
        </w:rPr>
        <w:t xml:space="preserve">ραφείου </w:t>
      </w:r>
      <w:r>
        <w:rPr>
          <w:rFonts w:eastAsia="Times New Roman"/>
          <w:szCs w:val="24"/>
        </w:rPr>
        <w:t>σ</w:t>
      </w:r>
      <w:r>
        <w:rPr>
          <w:rFonts w:eastAsia="Times New Roman"/>
          <w:szCs w:val="24"/>
        </w:rPr>
        <w:t>τατιστικής ως αυτοτελούς οργανικής μονάδας του Υπουργείου,</w:t>
      </w:r>
      <w:r>
        <w:rPr>
          <w:rFonts w:eastAsia="Times New Roman"/>
          <w:szCs w:val="24"/>
        </w:rPr>
        <w:t xml:space="preserve"> η οποία μάλιστα αυτή η υπηρεσία η στατιστική θα υπάγεται απευθείας στον Υπουργό. Έτσι, αφού εμπλέκεται απευθείας ο Υπουργός και η Κυβέρνηση, δηλαδή, όλο αυτό δείχνει και φωτογραφίζει τη στόχευση της Κυβέρνησης, δηλαδή την δημιουργία ενός κομματικού κράτου</w:t>
      </w:r>
      <w:r>
        <w:rPr>
          <w:rFonts w:eastAsia="Times New Roman"/>
          <w:szCs w:val="24"/>
        </w:rPr>
        <w:t>ς. Θα έχετε τα στοιχεία και δωρεάν όποια στιγμή θέλετε.</w:t>
      </w:r>
    </w:p>
    <w:p w14:paraId="1288B89A" w14:textId="77777777" w:rsidR="000C6DE6" w:rsidRDefault="009B647D">
      <w:pPr>
        <w:spacing w:after="0" w:line="600" w:lineRule="auto"/>
        <w:ind w:firstLine="720"/>
        <w:jc w:val="both"/>
        <w:rPr>
          <w:rFonts w:eastAsia="Times New Roman"/>
          <w:szCs w:val="24"/>
        </w:rPr>
      </w:pPr>
      <w:r>
        <w:rPr>
          <w:rFonts w:eastAsia="Times New Roman"/>
          <w:szCs w:val="24"/>
        </w:rPr>
        <w:t xml:space="preserve">Έχετε δημιουργήσει και εσείς, λοιπόν, έναν κομματικό στρατό με διορισμούς ημετέρων σε κάθε εταιρεία ακόμα και με μηδαμινά σε σύγκριση με άλλες εποχές κονδύλια, χωρίς καμμία </w:t>
      </w:r>
      <w:r>
        <w:rPr>
          <w:rFonts w:eastAsia="Times New Roman"/>
          <w:szCs w:val="24"/>
        </w:rPr>
        <w:lastRenderedPageBreak/>
        <w:t>πολιτική αρμοδιότητα, χωρίς</w:t>
      </w:r>
      <w:r>
        <w:rPr>
          <w:rFonts w:eastAsia="Times New Roman"/>
          <w:szCs w:val="24"/>
        </w:rPr>
        <w:t xml:space="preserve"> κανένα αντικείμενο εργασίας, κάθονται σε καρέκλες ή είναι εξαφανισμένοι χωρίς κανένα ειδικό λόγο και με παράκαμψη όλων των ισχυουσών διατάξεων περί διορισμών.</w:t>
      </w:r>
    </w:p>
    <w:p w14:paraId="1288B89B" w14:textId="77777777" w:rsidR="000C6DE6" w:rsidRDefault="009B647D">
      <w:pPr>
        <w:spacing w:after="0" w:line="600" w:lineRule="auto"/>
        <w:ind w:firstLine="720"/>
        <w:jc w:val="both"/>
        <w:rPr>
          <w:rFonts w:eastAsia="Times New Roman"/>
          <w:szCs w:val="24"/>
        </w:rPr>
      </w:pPr>
      <w:r>
        <w:rPr>
          <w:rFonts w:eastAsia="Times New Roman"/>
          <w:szCs w:val="24"/>
        </w:rPr>
        <w:t>Στα άρθρα 14 έως 18</w:t>
      </w:r>
      <w:r>
        <w:rPr>
          <w:rFonts w:eastAsia="Times New Roman"/>
          <w:szCs w:val="24"/>
        </w:rPr>
        <w:t>,</w:t>
      </w:r>
      <w:r>
        <w:rPr>
          <w:rFonts w:eastAsia="Times New Roman"/>
          <w:szCs w:val="24"/>
        </w:rPr>
        <w:t xml:space="preserve"> θα αναφερθεί ο Κοινοβουλευτικός μας Εκπρόσωπος.</w:t>
      </w:r>
    </w:p>
    <w:p w14:paraId="1288B89C" w14:textId="77777777" w:rsidR="000C6DE6" w:rsidRDefault="009B647D">
      <w:pPr>
        <w:spacing w:after="0" w:line="600" w:lineRule="auto"/>
        <w:ind w:firstLine="720"/>
        <w:jc w:val="both"/>
        <w:rPr>
          <w:rFonts w:eastAsia="Times New Roman"/>
          <w:szCs w:val="24"/>
        </w:rPr>
      </w:pPr>
      <w:r>
        <w:rPr>
          <w:rFonts w:eastAsia="Times New Roman"/>
          <w:szCs w:val="24"/>
        </w:rPr>
        <w:t>Από όλα αυτά τα οποία σας ε</w:t>
      </w:r>
      <w:r>
        <w:rPr>
          <w:rFonts w:eastAsia="Times New Roman"/>
          <w:szCs w:val="24"/>
        </w:rPr>
        <w:t>πεσήμανα</w:t>
      </w:r>
      <w:r>
        <w:rPr>
          <w:rFonts w:eastAsia="Times New Roman"/>
          <w:szCs w:val="24"/>
        </w:rPr>
        <w:t>,</w:t>
      </w:r>
      <w:r>
        <w:rPr>
          <w:rFonts w:eastAsia="Times New Roman"/>
          <w:szCs w:val="24"/>
        </w:rPr>
        <w:t xml:space="preserve"> συνάγεται ότι η Χρυσή Αυγή λέει «όχι», είναι αντίθετη και πάλι στην νοοτροπία της δήθεν αριστερής σας Κυβέρνησης και επιφυλάσσεται κατά την ψηφοφορία να τοποθετηθεί σε κάθε άρθρο ξεχωριστά.</w:t>
      </w:r>
    </w:p>
    <w:p w14:paraId="1288B89D" w14:textId="77777777" w:rsidR="000C6DE6" w:rsidRDefault="009B647D">
      <w:pPr>
        <w:spacing w:after="0" w:line="600" w:lineRule="auto"/>
        <w:ind w:firstLine="720"/>
        <w:jc w:val="both"/>
        <w:rPr>
          <w:rFonts w:eastAsia="Times New Roman"/>
          <w:szCs w:val="24"/>
        </w:rPr>
      </w:pPr>
      <w:r>
        <w:rPr>
          <w:rFonts w:eastAsia="Times New Roman"/>
          <w:szCs w:val="24"/>
        </w:rPr>
        <w:t>Ευχαριστώ.</w:t>
      </w:r>
    </w:p>
    <w:p w14:paraId="1288B89E" w14:textId="77777777" w:rsidR="000C6DE6" w:rsidRDefault="009B647D">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w:t>
      </w:r>
      <w:r>
        <w:rPr>
          <w:rFonts w:eastAsia="Times New Roman" w:cs="Times New Roman"/>
          <w:szCs w:val="24"/>
        </w:rPr>
        <w:t>γής)</w:t>
      </w:r>
    </w:p>
    <w:p w14:paraId="1288B89F" w14:textId="77777777" w:rsidR="000C6DE6" w:rsidRDefault="009B647D">
      <w:pPr>
        <w:spacing w:after="0" w:line="600" w:lineRule="auto"/>
        <w:ind w:firstLine="720"/>
        <w:jc w:val="both"/>
        <w:rPr>
          <w:rFonts w:eastAsia="Times New Roman"/>
          <w:b/>
          <w:bCs/>
          <w:szCs w:val="24"/>
        </w:rPr>
      </w:pPr>
      <w:r>
        <w:rPr>
          <w:rFonts w:eastAsia="Times New Roman"/>
          <w:b/>
          <w:bCs/>
          <w:szCs w:val="24"/>
        </w:rPr>
        <w:t>ΠΡΟΕΔΡΕΥΩΝ (Γεώργιος Βαρεμένος):</w:t>
      </w:r>
      <w:r>
        <w:rPr>
          <w:rFonts w:eastAsia="Times New Roman"/>
          <w:bCs/>
          <w:szCs w:val="24"/>
        </w:rPr>
        <w:t xml:space="preserve"> Σειρά έχει στο Βήμα ο κ. Οδυσσέας Κωνσταντινόπουλος, εισηγητής της Δημοκρατικής Συμπαράταξης ΠΑΣΟΚ</w:t>
      </w:r>
      <w:r>
        <w:rPr>
          <w:rFonts w:eastAsia="Times New Roman"/>
          <w:bCs/>
          <w:szCs w:val="24"/>
        </w:rPr>
        <w:t>-</w:t>
      </w:r>
      <w:r>
        <w:rPr>
          <w:rFonts w:eastAsia="Times New Roman"/>
          <w:bCs/>
          <w:szCs w:val="24"/>
        </w:rPr>
        <w:t>ΔΗΜΑΡ.</w:t>
      </w:r>
    </w:p>
    <w:p w14:paraId="1288B8A0" w14:textId="77777777" w:rsidR="000C6DE6" w:rsidRDefault="009B647D">
      <w:pPr>
        <w:spacing w:after="0" w:line="600" w:lineRule="auto"/>
        <w:ind w:firstLine="720"/>
        <w:jc w:val="both"/>
        <w:rPr>
          <w:rFonts w:eastAsia="Times New Roman"/>
          <w:b/>
          <w:bCs/>
          <w:szCs w:val="24"/>
        </w:rPr>
      </w:pPr>
      <w:r>
        <w:rPr>
          <w:rFonts w:eastAsia="Times New Roman"/>
          <w:b/>
          <w:bCs/>
          <w:szCs w:val="24"/>
        </w:rPr>
        <w:t xml:space="preserve">ΟΔΥΣΣΕΑΣ ΚΩΝΣΤΑΝΤΙΝΟΠΟΥΛΟΣ: </w:t>
      </w:r>
      <w:r>
        <w:rPr>
          <w:rFonts w:eastAsia="Times New Roman"/>
          <w:bCs/>
          <w:szCs w:val="24"/>
        </w:rPr>
        <w:t>Ευχαριστώ, κύριε Πρόεδρε.</w:t>
      </w:r>
    </w:p>
    <w:p w14:paraId="1288B8A1" w14:textId="77777777" w:rsidR="000C6DE6" w:rsidRDefault="009B647D">
      <w:pPr>
        <w:spacing w:after="0" w:line="600" w:lineRule="auto"/>
        <w:ind w:firstLine="720"/>
        <w:jc w:val="both"/>
        <w:rPr>
          <w:rFonts w:eastAsia="Times New Roman" w:cs="Times New Roman"/>
          <w:szCs w:val="24"/>
        </w:rPr>
      </w:pPr>
      <w:r>
        <w:rPr>
          <w:rFonts w:eastAsia="Times New Roman"/>
          <w:szCs w:val="24"/>
        </w:rPr>
        <w:t>Κυρίες και κύριοι συνάδελφοι, εν μέσω διαπραγμάτευσης συζη</w:t>
      </w:r>
      <w:r>
        <w:rPr>
          <w:rFonts w:eastAsia="Times New Roman"/>
          <w:szCs w:val="24"/>
        </w:rPr>
        <w:t>τάμε σήμερα το νομοσχέδιο του Υ</w:t>
      </w:r>
      <w:r>
        <w:rPr>
          <w:rFonts w:eastAsia="Times New Roman" w:cs="Times New Roman"/>
          <w:szCs w:val="24"/>
        </w:rPr>
        <w:t>πουργείου Εξωτερικών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«Τροποποίηση του Κώδικα του Οργανισμού του Υπουργείου Εξωτερικών και λοιπές διατάξεις».</w:t>
      </w:r>
    </w:p>
    <w:p w14:paraId="1288B8A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Τις τελευταίες ημέρες, αλλά και τον τελευταίο καιρό, το κύριο επιχείρημα του ΣΥΡΙΖΑ για τη διαπραγμάτευση</w:t>
      </w:r>
      <w:r>
        <w:rPr>
          <w:rFonts w:eastAsia="Times New Roman" w:cs="Times New Roman"/>
          <w:szCs w:val="24"/>
        </w:rPr>
        <w:t>,</w:t>
      </w:r>
      <w:r>
        <w:rPr>
          <w:rFonts w:eastAsia="Times New Roman" w:cs="Times New Roman"/>
          <w:szCs w:val="24"/>
        </w:rPr>
        <w:t xml:space="preserve"> ήταν ότι</w:t>
      </w:r>
      <w:r>
        <w:rPr>
          <w:rFonts w:eastAsia="Times New Roman" w:cs="Times New Roman"/>
          <w:szCs w:val="24"/>
        </w:rPr>
        <w:t xml:space="preserve"> πρέπει να κλείσουμε την όλη διαδικασία, γιατί πρέπει να μπούμε άμεσα στην ποσοτική χαλάρωση. Και σήμερα ο κ. Βερναρδάκης παρά τω </w:t>
      </w:r>
      <w:proofErr w:type="spellStart"/>
      <w:r>
        <w:rPr>
          <w:rFonts w:eastAsia="Times New Roman" w:cs="Times New Roman"/>
          <w:szCs w:val="24"/>
        </w:rPr>
        <w:t>Πρωθυπουργώ</w:t>
      </w:r>
      <w:proofErr w:type="spellEnd"/>
      <w:r>
        <w:rPr>
          <w:rFonts w:eastAsia="Times New Roman" w:cs="Times New Roman"/>
          <w:szCs w:val="24"/>
        </w:rPr>
        <w:t xml:space="preserve">, στην λογική </w:t>
      </w:r>
      <w:proofErr w:type="spellStart"/>
      <w:r>
        <w:rPr>
          <w:rFonts w:eastAsia="Times New Roman" w:cs="Times New Roman"/>
          <w:szCs w:val="24"/>
        </w:rPr>
        <w:t>Ζουράρι</w:t>
      </w:r>
      <w:proofErr w:type="spellEnd"/>
      <w:r>
        <w:rPr>
          <w:rFonts w:eastAsia="Times New Roman" w:cs="Times New Roman"/>
          <w:szCs w:val="24"/>
        </w:rPr>
        <w:t xml:space="preserve"> «ποιος ζει το 2019», λέει ότι δεν χάθηκε ο κόσμος, αν δεν μπούμε στην ποσοτική χαλάρωση.</w:t>
      </w:r>
    </w:p>
    <w:p w14:paraId="1288B8A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Αναρωτιέμαι, κύριοι συνάδελφοι: Τελικά, χάνεται ή δεν χάνεται ο κόσμος; Τελικά, θα τα ψηφίσετε όλα χωρίς ποσοτική χαλάρωση, χωρίς τίποτα, γιατί πρέπει να παραμείνετε στις θέσεις σας. Και δεν αναφέρομαι σε όλους, θα ήταν άδικο. Θα ήμουν άδικος, αν το έλεγα </w:t>
      </w:r>
      <w:r>
        <w:rPr>
          <w:rFonts w:eastAsia="Times New Roman" w:cs="Times New Roman"/>
          <w:szCs w:val="24"/>
        </w:rPr>
        <w:t>για όλους τους Βουλευτές, αλλά είναι για όλη την ηγετική ομάδα, αφορά τον κ. Τσίπρα και τον κ. Καμμένο και όλη την ηγετική ομάδα του ΣΥΡΙΖΑ.</w:t>
      </w:r>
    </w:p>
    <w:p w14:paraId="1288B8A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Και σας ρωτώ εσάς: Τι λέτε γι’ αυτό; Δεν υπάρχει κανένα θέμα; </w:t>
      </w:r>
    </w:p>
    <w:p w14:paraId="1288B8A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δυστυχώς, θα τα ψηφίσε</w:t>
      </w:r>
      <w:r>
        <w:rPr>
          <w:rFonts w:eastAsia="Times New Roman" w:cs="Times New Roman"/>
          <w:szCs w:val="24"/>
        </w:rPr>
        <w:t>τε όλα χωρίς καμμία κουβέντα. Προτεραιότητα στη διαπραγμάτευση, όταν πάει η Κυβέρνηση στο εξωτερικό είναι μ</w:t>
      </w:r>
      <w:r>
        <w:rPr>
          <w:rFonts w:eastAsia="Times New Roman" w:cs="Times New Roman"/>
          <w:szCs w:val="24"/>
        </w:rPr>
        <w:t>ί</w:t>
      </w:r>
      <w:r>
        <w:rPr>
          <w:rFonts w:eastAsia="Times New Roman" w:cs="Times New Roman"/>
          <w:szCs w:val="24"/>
        </w:rPr>
        <w:t>α, γι’ αυτό κερδίζει πάντα στην διαπραγμάτευση: Να γυρίσει η εντολή του κ. Τσίπρα και του κ. Καμμένου, να γυρίσετε πίσω και να είμαστε στην εξουσία.</w:t>
      </w:r>
      <w:r>
        <w:rPr>
          <w:rFonts w:eastAsia="Times New Roman" w:cs="Times New Roman"/>
          <w:szCs w:val="24"/>
        </w:rPr>
        <w:t xml:space="preserve"> Και πραγματικά γυρίζουν πίσω, τα υπογράφουν όλα και παραμένετε στην εξουσία. Γι’ αυτό είστε πάντα κερδισμένοι.</w:t>
      </w:r>
    </w:p>
    <w:p w14:paraId="1288B8A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Υπάρχει, όμως, ένα ηθικό ζήτημα για εσάς</w:t>
      </w:r>
      <w:r>
        <w:rPr>
          <w:rFonts w:eastAsia="Times New Roman" w:cs="Times New Roman"/>
          <w:szCs w:val="24"/>
        </w:rPr>
        <w:t>.</w:t>
      </w:r>
      <w:r>
        <w:rPr>
          <w:rFonts w:eastAsia="Times New Roman" w:cs="Times New Roman"/>
          <w:szCs w:val="24"/>
        </w:rPr>
        <w:t xml:space="preserve"> Τελικά η ποσοτική χαλάρωση έχει αξία ή όχι;</w:t>
      </w:r>
    </w:p>
    <w:p w14:paraId="1288B8A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πρώτη μέρα, όταν τέθηκε το νομοσχέδιο σε διαβούλευση, </w:t>
      </w:r>
      <w:r>
        <w:rPr>
          <w:rFonts w:eastAsia="Times New Roman" w:cs="Times New Roman"/>
          <w:szCs w:val="24"/>
        </w:rPr>
        <w:t xml:space="preserve">η </w:t>
      </w:r>
      <w:r>
        <w:rPr>
          <w:rFonts w:eastAsia="Times New Roman" w:cs="Times New Roman"/>
          <w:szCs w:val="24"/>
        </w:rPr>
        <w:t xml:space="preserve">Δημοκρατική Συμπαράταξη </w:t>
      </w:r>
      <w:r>
        <w:rPr>
          <w:rFonts w:eastAsia="Times New Roman" w:cs="Times New Roman"/>
          <w:szCs w:val="24"/>
        </w:rPr>
        <w:t>ΠΑΣΟΚ-ΔΗΜΑΡ</w:t>
      </w:r>
      <w:r>
        <w:rPr>
          <w:rFonts w:eastAsia="Times New Roman" w:cs="Times New Roman"/>
          <w:szCs w:val="24"/>
        </w:rPr>
        <w:t xml:space="preserve"> με ανακοινώσεις, με δελτίο Τύπου είπαν ότι αυτό το νομοσχέδιο, το οποίο έρχεται γρήγορα </w:t>
      </w:r>
      <w:proofErr w:type="spellStart"/>
      <w:r>
        <w:rPr>
          <w:rFonts w:eastAsia="Times New Roman" w:cs="Times New Roman"/>
          <w:szCs w:val="24"/>
        </w:rPr>
        <w:t>γρήγορα</w:t>
      </w:r>
      <w:proofErr w:type="spellEnd"/>
      <w:r>
        <w:rPr>
          <w:rFonts w:eastAsia="Times New Roman" w:cs="Times New Roman"/>
          <w:szCs w:val="24"/>
        </w:rPr>
        <w:t>, ενώ ο ίδιος ο Υπουργός έχει φ</w:t>
      </w:r>
      <w:r>
        <w:rPr>
          <w:rFonts w:eastAsia="Times New Roman" w:cs="Times New Roman"/>
          <w:szCs w:val="24"/>
        </w:rPr>
        <w:t xml:space="preserve">τιάξει ομάδα εργασίας, για να υλοποιήσει τον νέο </w:t>
      </w:r>
      <w:r>
        <w:rPr>
          <w:rFonts w:eastAsia="Times New Roman" w:cs="Times New Roman"/>
          <w:szCs w:val="24"/>
        </w:rPr>
        <w:t>ο</w:t>
      </w:r>
      <w:r>
        <w:rPr>
          <w:rFonts w:eastAsia="Times New Roman" w:cs="Times New Roman"/>
          <w:szCs w:val="24"/>
        </w:rPr>
        <w:t xml:space="preserve">ργανισμό του Υπουργείου Εξωτερικών, είναι μόνο και μόνο για μερικούς ακόμα διορισμούς, συγκεκριμένα, στο ΚΑΣ, στο άρθρο 1, και στη σύσταση του Επιστημονικού Συμβουλίου. </w:t>
      </w:r>
    </w:p>
    <w:p w14:paraId="1288B8A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Κι έρχεται εδώ, κύριε Υπουργέ, ως πρ</w:t>
      </w:r>
      <w:r>
        <w:rPr>
          <w:rFonts w:eastAsia="Times New Roman" w:cs="Times New Roman"/>
          <w:szCs w:val="24"/>
        </w:rPr>
        <w:t xml:space="preserve">ος τη σύσταση του Επιστημονικού Συμβουλίου, η Επιστημονική Υπηρεσία της Βουλής στην Έκθεση επί του νομοσχεδίου -δεν είναι δική μας, είναι της Βουλής- και γράφει το εξής: «Υπό το φως των ανωτέρω, προβληματισμός γεννάται ως προς τη συνταγματικότητά της, διά </w:t>
      </w:r>
      <w:r>
        <w:rPr>
          <w:rFonts w:eastAsia="Times New Roman" w:cs="Times New Roman"/>
          <w:szCs w:val="24"/>
        </w:rPr>
        <w:t>του άρθρου 2, παράγραφος 4 του νομοσχεδίου, παρεχόμενης σε άλλο…» -δηλαδή σε εσάς, γιατί εσείς θα ψηφίσετε να πάει μόνο στον Υπουργό- «…πλην του Προέδρου της Δημοκρατίας, όργανο της Διοίκησης εξουσιοδότηση προς ρύθμιση ιδίων θεμάτων εσωτερικής οργάνωσης κα</w:t>
      </w:r>
      <w:r>
        <w:rPr>
          <w:rFonts w:eastAsia="Times New Roman" w:cs="Times New Roman"/>
          <w:szCs w:val="24"/>
        </w:rPr>
        <w:t xml:space="preserve">ι λειτουργίας του Επιστημονικού Συμβουλίου, τα οποία δεν μπορούν να χαρακτηρισθούν ως λεπτομερειακά, ειδικότερα ή τεχνικά, κατά τα ανωτέρω, βλέπε αποφάσεις του </w:t>
      </w:r>
      <w:proofErr w:type="spellStart"/>
      <w:r>
        <w:rPr>
          <w:rFonts w:eastAsia="Times New Roman" w:cs="Times New Roman"/>
          <w:szCs w:val="24"/>
        </w:rPr>
        <w:t>ΣτΕ</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w:t>
      </w:r>
    </w:p>
    <w:p w14:paraId="1288B8A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Τι λέτε γι’ αυτό; Στο άρθρο 2, παράγραφος 4 σας θυμίζω ξανά τι γράφει: «Με απόφαση τ</w:t>
      </w:r>
      <w:r>
        <w:rPr>
          <w:rFonts w:eastAsia="Times New Roman" w:cs="Times New Roman"/>
          <w:szCs w:val="24"/>
        </w:rPr>
        <w:t>ου Υπουργού Εξωτερικών μπορεί να ρυθμίζονται θέματα εσωτερικής οργάνωσης και λειτουργίας του Επιστημονικού Συμβουλίου». Υπάρχει θέμα; Δεν υπάρχει ούτε σε αυτό!</w:t>
      </w:r>
    </w:p>
    <w:p w14:paraId="1288B8A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Πάμε τώρα, όμως, να δούμε τι κάνετε. Είναι σημαντικό. Το νομοσχέδιο αυτό έχει δεκαπέντε άρθρα, π</w:t>
      </w:r>
      <w:r>
        <w:rPr>
          <w:rFonts w:eastAsia="Times New Roman" w:cs="Times New Roman"/>
          <w:szCs w:val="24"/>
        </w:rPr>
        <w:t xml:space="preserve">έντε σελίδες, αλλά διορισμούς αρκετών, καμμιά δεκαπενταριά θα έλεγα. </w:t>
      </w:r>
    </w:p>
    <w:p w14:paraId="1288B8A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Σύσταση Επιστημονικού Συμβουλίου για να γνωμοδοτεί σε ερωτήματα νομικής φύσεως. Θα συγκροτηθεί από καθηγητές, εισηγητές, μπορεί να είναι και κάτοχοι διδακτορικού. Μιλάμε για καμμιά δεκαρ</w:t>
      </w:r>
      <w:r>
        <w:rPr>
          <w:rFonts w:eastAsia="Times New Roman" w:cs="Times New Roman"/>
          <w:szCs w:val="24"/>
        </w:rPr>
        <w:t xml:space="preserve">ιά θέσεις. </w:t>
      </w:r>
    </w:p>
    <w:p w14:paraId="1288B8A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Μετονομασία του Επιστημονικού Κέντρου Ανάλυσης και Σχεδιασμού ΕΚΑΣ σε Κέντρο Ανάλυσης και Σχεδιασμού ΚΑΣ. Ενίσχυση του ρόλου με τον διορισμό -απευθείας πάλι από τον Υπουργό- τεσσάρων τακτικών επιστημονικών συνεργατών. Το άλλαξαν μέχρι τη θητεία</w:t>
      </w:r>
      <w:r>
        <w:rPr>
          <w:rFonts w:eastAsia="Times New Roman" w:cs="Times New Roman"/>
          <w:szCs w:val="24"/>
        </w:rPr>
        <w:t xml:space="preserve"> του. Δίνεται η δυνατότητα, βέβαια, για συμβάσεις ορισμένου χρόνου, ανάθεση συγκεκριμένων μελετών, γνωμοδοτήσεων,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Μετρήστε: δέκα και δεκατρείς, με τις συμβάσεις, είκοσι. </w:t>
      </w:r>
    </w:p>
    <w:p w14:paraId="1288B8A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Ίδρυση Γραφείου Νομοθετικής Πρωτοβουλίας. Τέσσερις θέσεις νο</w:t>
      </w:r>
      <w:r>
        <w:rPr>
          <w:rFonts w:eastAsia="Times New Roman" w:cs="Times New Roman"/>
          <w:szCs w:val="24"/>
        </w:rPr>
        <w:t xml:space="preserve">μικών συμβούλων με έμμισθη εργασία. Πάλι διορισμένοι από τον Υπουργό. Και εμείς είπαμε κάτι, κύριε Υπουργέ και κύριοι συνάδελφοι. Εμείς κατανοούμε ότι μπορεί να υπάρχουν </w:t>
      </w:r>
      <w:r>
        <w:rPr>
          <w:rFonts w:eastAsia="Times New Roman" w:cs="Times New Roman"/>
          <w:szCs w:val="24"/>
        </w:rPr>
        <w:lastRenderedPageBreak/>
        <w:t xml:space="preserve">ελλείψεις στο Υπουργείο Εξωτερικών και σε τρεις-τέσσερις μήνες θα φέρετε τον νέο </w:t>
      </w:r>
      <w:r>
        <w:rPr>
          <w:rFonts w:eastAsia="Times New Roman" w:cs="Times New Roman"/>
          <w:szCs w:val="24"/>
        </w:rPr>
        <w:t>ο</w:t>
      </w:r>
      <w:r>
        <w:rPr>
          <w:rFonts w:eastAsia="Times New Roman" w:cs="Times New Roman"/>
          <w:szCs w:val="24"/>
        </w:rPr>
        <w:t>ργαν</w:t>
      </w:r>
      <w:r>
        <w:rPr>
          <w:rFonts w:eastAsia="Times New Roman" w:cs="Times New Roman"/>
          <w:szCs w:val="24"/>
        </w:rPr>
        <w:t xml:space="preserve">ισμό. Γιατί δεν γίνονται αυτές οι διαδικασίες μέσω ΑΣΕΠ; Να πούμε όλοι ότι θα γίνουν αυτές οι διαδικασίες μέσω ΑΣΕΠ. </w:t>
      </w:r>
    </w:p>
    <w:p w14:paraId="1288B8A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Δεν είναι υπάλληλοι.</w:t>
      </w:r>
    </w:p>
    <w:p w14:paraId="1288B8A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Δεν καταλαβαίνω, κύριε Υπουργέ, γιατί δεν μπορούν</w:t>
      </w:r>
      <w:r>
        <w:rPr>
          <w:rFonts w:eastAsia="Times New Roman" w:cs="Times New Roman"/>
          <w:szCs w:val="24"/>
        </w:rPr>
        <w:t xml:space="preserve"> να είναι υπάλληλοι οι νομικοί σύμβουλοι. Εσείς ως Υπουργός, όπως και όλοι οι Υπουργοί, έχετε επιστημονικούς συνεργάτες, μετακλητούς, αποσπασμένους και πολύ καλά κάνετε. Εδώ μιλάμε για επιπλέον άτομα. Αυτούς, δηλαδή, δεν μπορούμε να τους βάλουμε μέσω ΑΣΕΠ </w:t>
      </w:r>
      <w:r>
        <w:rPr>
          <w:rFonts w:eastAsia="Times New Roman" w:cs="Times New Roman"/>
          <w:szCs w:val="24"/>
        </w:rPr>
        <w:t xml:space="preserve">και να προκηρυχθούν νομικοί, οι οποίοι θα στελεχώσουν την Υπηρεσία; Διαφωνείτε σε κάποιο από αυτά, συνάδελφοι της Πλειοψηφίας; </w:t>
      </w:r>
    </w:p>
    <w:p w14:paraId="1288B8B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Ήρθαν οι φορείς, οι οποίοι έθεσαν πάρα πολλά θέματα. Ένα από τα θέματα είναι σχετικό με τη βαθμολογική τους εξέλιξη. Τα θέματα α</w:t>
      </w:r>
      <w:r>
        <w:rPr>
          <w:rFonts w:eastAsia="Times New Roman" w:cs="Times New Roman"/>
          <w:szCs w:val="24"/>
        </w:rPr>
        <w:t xml:space="preserve">υτά ο Υπουργός είπε ότι θα τα λύσει όταν θα έρθει ο νέος </w:t>
      </w:r>
      <w:r>
        <w:rPr>
          <w:rFonts w:eastAsia="Times New Roman" w:cs="Times New Roman"/>
          <w:szCs w:val="24"/>
        </w:rPr>
        <w:t>ο</w:t>
      </w:r>
      <w:r>
        <w:rPr>
          <w:rFonts w:eastAsia="Times New Roman" w:cs="Times New Roman"/>
          <w:szCs w:val="24"/>
        </w:rPr>
        <w:t xml:space="preserve">ργανισμός του Υπουργείου. </w:t>
      </w:r>
    </w:p>
    <w:p w14:paraId="1288B8B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Ας πάμε τώρα λίγο στα θέματα των άρθρων. Εμείς, κύριε Υπουργέ, κυρίες και κύριοι συνάδελφοι, όπως ξέρετε, είπαμε «όχι» επί της αρχής. Θα ψηφίσουμε, όμως, άρθρα τα οποία αφ</w:t>
      </w:r>
      <w:r>
        <w:rPr>
          <w:rFonts w:eastAsia="Times New Roman" w:cs="Times New Roman"/>
          <w:szCs w:val="24"/>
        </w:rPr>
        <w:t>ορούν, για παράδειγμα, τη ρύθμιση θεμάτων ειδικών δαπανών. Κατά την άποψή μας, παρ</w:t>
      </w:r>
      <w:r>
        <w:rPr>
          <w:rFonts w:eastAsia="Times New Roman" w:cs="Times New Roman"/>
          <w:szCs w:val="24"/>
        </w:rPr>
        <w:t xml:space="preserve">’ </w:t>
      </w:r>
      <w:r>
        <w:rPr>
          <w:rFonts w:eastAsia="Times New Roman" w:cs="Times New Roman"/>
          <w:szCs w:val="24"/>
        </w:rPr>
        <w:t>όλο που αυτός ο τρόπος νομοθέτησης μπορεί να δημιουργήσει κάποια προβλήματα, νομίζουμε ότι είναι ένα θετικό βήμα. Γι’ αυτό εμείς θα το ψηφίσουμε και ελπίζουμε στον χρόνο να</w:t>
      </w:r>
      <w:r>
        <w:rPr>
          <w:rFonts w:eastAsia="Times New Roman" w:cs="Times New Roman"/>
          <w:szCs w:val="24"/>
        </w:rPr>
        <w:t xml:space="preserve"> αποδειχθεί ότι βοηθάει στη διαφάνεια και στη μη δημοσιοποίηση των στοιχείων. </w:t>
      </w:r>
    </w:p>
    <w:p w14:paraId="1288B8B2" w14:textId="77777777" w:rsidR="000C6DE6" w:rsidRDefault="009B647D">
      <w:pPr>
        <w:spacing w:after="0" w:line="600" w:lineRule="auto"/>
        <w:ind w:firstLine="720"/>
        <w:jc w:val="both"/>
        <w:rPr>
          <w:rFonts w:eastAsia="Times New Roman"/>
          <w:szCs w:val="24"/>
        </w:rPr>
      </w:pPr>
      <w:r>
        <w:rPr>
          <w:rFonts w:eastAsia="Times New Roman"/>
          <w:szCs w:val="24"/>
        </w:rPr>
        <w:t xml:space="preserve">Θα στηρίξουμε αρκετά από τα άρθρα, όπως είναι η ρύθμιση θεμάτων ειδικών δαπανών, η αναλογική εφαρμογή του ν.3074/2002, η  απονομή βαθμού επί τιμή, η </w:t>
      </w:r>
      <w:r>
        <w:rPr>
          <w:rFonts w:eastAsia="Times New Roman"/>
          <w:szCs w:val="24"/>
        </w:rPr>
        <w:t>Δ</w:t>
      </w:r>
      <w:r>
        <w:rPr>
          <w:rFonts w:eastAsia="Times New Roman"/>
          <w:szCs w:val="24"/>
        </w:rPr>
        <w:t xml:space="preserve">ιπλωματική </w:t>
      </w:r>
      <w:r>
        <w:rPr>
          <w:rFonts w:eastAsia="Times New Roman"/>
          <w:szCs w:val="24"/>
        </w:rPr>
        <w:t>Α</w:t>
      </w:r>
      <w:r>
        <w:rPr>
          <w:rFonts w:eastAsia="Times New Roman"/>
          <w:szCs w:val="24"/>
        </w:rPr>
        <w:t>καδημία, το άρθ</w:t>
      </w:r>
      <w:r>
        <w:rPr>
          <w:rFonts w:eastAsia="Times New Roman"/>
          <w:szCs w:val="24"/>
        </w:rPr>
        <w:t>ρο που αφορά τους πληρεξούσιους της Ελληνικής Δημοκρατίας ενώπιον Διεθνών Δικαιοδοτικών Οργανισμών, η κατάργηση του Ελληνικού Κέντρου Ευρωπαϊκών Μελετών και τις μετακινήσεις του Υπουργείου Εξωτερικών.</w:t>
      </w:r>
    </w:p>
    <w:p w14:paraId="1288B8B3" w14:textId="77777777" w:rsidR="000C6DE6" w:rsidRDefault="009B647D">
      <w:pPr>
        <w:spacing w:after="0" w:line="600" w:lineRule="auto"/>
        <w:ind w:firstLine="720"/>
        <w:jc w:val="both"/>
        <w:rPr>
          <w:rFonts w:eastAsia="Times New Roman"/>
          <w:szCs w:val="24"/>
        </w:rPr>
      </w:pPr>
      <w:r>
        <w:rPr>
          <w:rFonts w:eastAsia="Times New Roman"/>
          <w:szCs w:val="24"/>
        </w:rPr>
        <w:t>Θέλουμε να πιστεύουμε, κύριε Υπουργέ, ότι έστω και σήμε</w:t>
      </w:r>
      <w:r>
        <w:rPr>
          <w:rFonts w:eastAsia="Times New Roman"/>
          <w:szCs w:val="24"/>
        </w:rPr>
        <w:t>ρα</w:t>
      </w:r>
      <w:r>
        <w:rPr>
          <w:rFonts w:eastAsia="Times New Roman"/>
          <w:szCs w:val="24"/>
        </w:rPr>
        <w:t>,</w:t>
      </w:r>
      <w:r>
        <w:rPr>
          <w:rFonts w:eastAsia="Times New Roman"/>
          <w:szCs w:val="24"/>
        </w:rPr>
        <w:t xml:space="preserve"> θα αποσύρετε τις διατάξεις με τις οποίες διορίζετε επιπλέον συμβούλους και θα το φέρετε μέσω ΑΣΕΠ, ώστε να μπορέσουμε όλοι μαζί, με διαφάνεια, να στηρίξουμε αυτό το νομοσχέδιο.</w:t>
      </w:r>
    </w:p>
    <w:p w14:paraId="1288B8B4" w14:textId="77777777" w:rsidR="000C6DE6" w:rsidRDefault="009B647D">
      <w:pPr>
        <w:spacing w:after="0" w:line="600" w:lineRule="auto"/>
        <w:ind w:firstLine="720"/>
        <w:jc w:val="both"/>
        <w:rPr>
          <w:rFonts w:eastAsia="Times New Roman"/>
          <w:szCs w:val="24"/>
        </w:rPr>
      </w:pPr>
      <w:r>
        <w:rPr>
          <w:rFonts w:eastAsia="Times New Roman"/>
          <w:szCs w:val="24"/>
        </w:rPr>
        <w:lastRenderedPageBreak/>
        <w:t>Σας ευχαριστώ πολύ.</w:t>
      </w:r>
    </w:p>
    <w:p w14:paraId="1288B8B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w:t>
      </w:r>
      <w:r>
        <w:rPr>
          <w:rFonts w:eastAsia="Times New Roman" w:cs="Times New Roman"/>
          <w:szCs w:val="24"/>
        </w:rPr>
        <w:t>άταξης ΠΑΣΟΚ-ΔΗΜΑΡ)</w:t>
      </w:r>
    </w:p>
    <w:p w14:paraId="1288B8B6" w14:textId="77777777" w:rsidR="000C6DE6" w:rsidRDefault="009B647D">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Τον λόγο έχει ο </w:t>
      </w:r>
      <w:r>
        <w:rPr>
          <w:rFonts w:eastAsia="Times New Roman"/>
          <w:szCs w:val="24"/>
        </w:rPr>
        <w:t>ε</w:t>
      </w:r>
      <w:r>
        <w:rPr>
          <w:rFonts w:eastAsia="Times New Roman"/>
          <w:szCs w:val="24"/>
        </w:rPr>
        <w:t>ισηγητής του ΚΚΕ κ. Σταύρος Τάσσος.</w:t>
      </w:r>
    </w:p>
    <w:p w14:paraId="1288B8B7" w14:textId="77777777" w:rsidR="000C6DE6" w:rsidRDefault="009B647D">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1288B8B8" w14:textId="77777777" w:rsidR="000C6DE6" w:rsidRDefault="009B647D">
      <w:pPr>
        <w:spacing w:after="0" w:line="600" w:lineRule="auto"/>
        <w:ind w:firstLine="720"/>
        <w:jc w:val="both"/>
        <w:rPr>
          <w:rFonts w:eastAsia="Times New Roman"/>
          <w:szCs w:val="24"/>
        </w:rPr>
      </w:pPr>
      <w:r>
        <w:rPr>
          <w:rFonts w:eastAsia="Times New Roman"/>
          <w:szCs w:val="24"/>
        </w:rPr>
        <w:t>Όπως αναφέρεται και στον τίτλο του νομοσχεδίου, οι βασικότερες διατάξεις του νομοσχεδίου αυτού αφορούν τροπο</w:t>
      </w:r>
      <w:r>
        <w:rPr>
          <w:rFonts w:eastAsia="Times New Roman"/>
          <w:szCs w:val="24"/>
        </w:rPr>
        <w:t xml:space="preserve">ποίηση του </w:t>
      </w:r>
      <w:r>
        <w:rPr>
          <w:rFonts w:eastAsia="Times New Roman"/>
          <w:szCs w:val="24"/>
        </w:rPr>
        <w:t>ο</w:t>
      </w:r>
      <w:r>
        <w:rPr>
          <w:rFonts w:eastAsia="Times New Roman"/>
          <w:szCs w:val="24"/>
        </w:rPr>
        <w:t xml:space="preserve">ργανισμού του Υπουργείου Εξωτερικών που είχε ψηφιστεί το 2007. Εμείς είχαμε καταψηφίσει τον </w:t>
      </w:r>
      <w:r>
        <w:rPr>
          <w:rFonts w:eastAsia="Times New Roman"/>
          <w:szCs w:val="24"/>
        </w:rPr>
        <w:t>ο</w:t>
      </w:r>
      <w:r>
        <w:rPr>
          <w:rFonts w:eastAsia="Times New Roman"/>
          <w:szCs w:val="24"/>
        </w:rPr>
        <w:t xml:space="preserve">ργανισμό, που υποτίθεται ότι ήθελε να οργανώσει καλύτερα τις υπηρεσίες του Υπουργείου για την πιο αποτελεσματική άσκηση της εξωτερικής πολιτικής, βάζοντας το ζήτημα για ποια εξωτερική πολιτική γίνεται λόγος. </w:t>
      </w:r>
    </w:p>
    <w:p w14:paraId="1288B8B9" w14:textId="77777777" w:rsidR="000C6DE6" w:rsidRDefault="009B647D">
      <w:pPr>
        <w:spacing w:after="0" w:line="600" w:lineRule="auto"/>
        <w:ind w:firstLine="720"/>
        <w:jc w:val="both"/>
        <w:rPr>
          <w:rFonts w:eastAsia="Times New Roman"/>
          <w:szCs w:val="24"/>
        </w:rPr>
      </w:pPr>
      <w:r>
        <w:rPr>
          <w:rFonts w:eastAsia="Times New Roman"/>
          <w:szCs w:val="24"/>
        </w:rPr>
        <w:t xml:space="preserve">Βάζουμε, λοιπόν, το ίδιο ερώτημα και τώρα: Για </w:t>
      </w:r>
      <w:r>
        <w:rPr>
          <w:rFonts w:eastAsia="Times New Roman"/>
          <w:szCs w:val="24"/>
        </w:rPr>
        <w:t xml:space="preserve">ποια εξωτερική πολιτική γίνεται λόγος; Η απάντηση για εμάς είναι προφανής: Για την εξωτερική πολιτική που εξυπηρετεί τα συμφέροντα της ελληνικής αστικής τάξης. Και αυτό εννοούν όλα τα κόμματα που πιστεύουν ότι τον πλούτο τον παράγουν οι επιχειρηματίες και </w:t>
      </w:r>
      <w:r>
        <w:rPr>
          <w:rFonts w:eastAsia="Times New Roman"/>
          <w:szCs w:val="24"/>
        </w:rPr>
        <w:t xml:space="preserve">όχι οι εργαζόμενοι, όταν αναφέρονται στα εθνικά συμφέροντα. </w:t>
      </w:r>
      <w:r>
        <w:rPr>
          <w:rFonts w:eastAsia="Times New Roman"/>
          <w:szCs w:val="24"/>
        </w:rPr>
        <w:lastRenderedPageBreak/>
        <w:t>Στην πραγματικότητα</w:t>
      </w:r>
      <w:r>
        <w:rPr>
          <w:rFonts w:eastAsia="Times New Roman"/>
          <w:szCs w:val="24"/>
        </w:rPr>
        <w:t>,</w:t>
      </w:r>
      <w:r>
        <w:rPr>
          <w:rFonts w:eastAsia="Times New Roman"/>
          <w:szCs w:val="24"/>
        </w:rPr>
        <w:t xml:space="preserve"> αναφέρονται στα συμφέροντα της ελληνικής αστικής τάξης, τα οποία συγχέονται και εξισώνονται με τα εθνικά συμφέροντα, δηλαδή σαν και αυτά να είναι τα λαϊκά συμφέροντα, των εργα</w:t>
      </w:r>
      <w:r>
        <w:rPr>
          <w:rFonts w:eastAsia="Times New Roman"/>
          <w:szCs w:val="24"/>
        </w:rPr>
        <w:t>ζομένων και των λαϊκών στρωμάτων.</w:t>
      </w:r>
    </w:p>
    <w:p w14:paraId="1288B8BA" w14:textId="77777777" w:rsidR="000C6DE6" w:rsidRDefault="009B647D">
      <w:pPr>
        <w:spacing w:after="0" w:line="600" w:lineRule="auto"/>
        <w:ind w:firstLine="720"/>
        <w:jc w:val="both"/>
        <w:rPr>
          <w:rFonts w:eastAsia="Times New Roman"/>
          <w:szCs w:val="24"/>
        </w:rPr>
      </w:pPr>
      <w:r>
        <w:rPr>
          <w:rFonts w:eastAsia="Times New Roman"/>
          <w:szCs w:val="24"/>
        </w:rPr>
        <w:t>Τα συμφέροντα αυτά υπηρετεί η εξωτερική μας πολιτική</w:t>
      </w:r>
      <w:r>
        <w:rPr>
          <w:rFonts w:eastAsia="Times New Roman"/>
          <w:szCs w:val="24"/>
        </w:rPr>
        <w:t>,</w:t>
      </w:r>
      <w:r>
        <w:rPr>
          <w:rFonts w:eastAsia="Times New Roman"/>
          <w:szCs w:val="24"/>
        </w:rPr>
        <w:t xml:space="preserve"> όταν ο Πρωθυπουργός και ο Υπουργός Εξωτερικών πηγαίνουν και επισκέπτονται ξένες χώρες και παίρνουν μαζί τους τους επιχειρηματίες. Αυτά τα συμφέροντα υπηρετεί η επίσκεψη</w:t>
      </w:r>
      <w:r>
        <w:rPr>
          <w:rFonts w:eastAsia="Times New Roman"/>
          <w:szCs w:val="24"/>
        </w:rPr>
        <w:t xml:space="preserve"> που έκανε στη </w:t>
      </w:r>
      <w:r>
        <w:rPr>
          <w:rFonts w:eastAsia="Times New Roman"/>
          <w:szCs w:val="24"/>
        </w:rPr>
        <w:t>«</w:t>
      </w:r>
      <w:r>
        <w:rPr>
          <w:rFonts w:eastAsia="Times New Roman"/>
          <w:szCs w:val="24"/>
          <w:lang w:val="en-US"/>
        </w:rPr>
        <w:t>L</w:t>
      </w:r>
      <w:r>
        <w:rPr>
          <w:rFonts w:eastAsia="Times New Roman"/>
          <w:szCs w:val="24"/>
        </w:rPr>
        <w:t xml:space="preserve">’ </w:t>
      </w:r>
      <w:r>
        <w:rPr>
          <w:rFonts w:eastAsia="Times New Roman"/>
          <w:szCs w:val="24"/>
          <w:lang w:val="en-US"/>
        </w:rPr>
        <w:t>OREAL</w:t>
      </w:r>
      <w:r>
        <w:rPr>
          <w:rFonts w:eastAsia="Times New Roman"/>
          <w:szCs w:val="24"/>
        </w:rPr>
        <w:t>»</w:t>
      </w:r>
      <w:r>
        <w:rPr>
          <w:rFonts w:eastAsia="Times New Roman"/>
          <w:szCs w:val="24"/>
        </w:rPr>
        <w:t xml:space="preserve"> και στη </w:t>
      </w:r>
      <w:r>
        <w:rPr>
          <w:rFonts w:eastAsia="Times New Roman"/>
          <w:szCs w:val="24"/>
        </w:rPr>
        <w:t>«</w:t>
      </w:r>
      <w:r>
        <w:rPr>
          <w:rFonts w:eastAsia="Times New Roman"/>
          <w:szCs w:val="24"/>
          <w:lang w:val="en-US"/>
        </w:rPr>
        <w:t>ROTHSCHILD</w:t>
      </w:r>
      <w:r>
        <w:rPr>
          <w:rFonts w:eastAsia="Times New Roman"/>
          <w:szCs w:val="24"/>
        </w:rPr>
        <w:t>»</w:t>
      </w:r>
      <w:r>
        <w:rPr>
          <w:rFonts w:eastAsia="Times New Roman"/>
          <w:szCs w:val="24"/>
        </w:rPr>
        <w:t xml:space="preserve"> ο Πρωθυπουργός. Αυτά τα συμφέροντα υπηρετεί η Υπηρεσία Οικονομικών Υποθέσεων που υπάρχει στο Υπουργείο Εξωτερικών. Και όταν έγινε η σχετική συζήτηση με τους φορείς, αναρωτήθηκα πού είναι η Υπηρεσία που εκπροσω</w:t>
      </w:r>
      <w:r>
        <w:rPr>
          <w:rFonts w:eastAsia="Times New Roman"/>
          <w:szCs w:val="24"/>
        </w:rPr>
        <w:t xml:space="preserve">πεί τα συμφέροντα των εργαζομένων. Δεν υπάρχει βέβαια. Όχι ότι εάν υπήρχε θα άλλαζε τίποτα όσον αφορά την ουσία, αλλά εν πάση </w:t>
      </w:r>
      <w:proofErr w:type="spellStart"/>
      <w:r>
        <w:rPr>
          <w:rFonts w:eastAsia="Times New Roman"/>
          <w:szCs w:val="24"/>
        </w:rPr>
        <w:t>περιπτώσει</w:t>
      </w:r>
      <w:proofErr w:type="spellEnd"/>
      <w:r>
        <w:rPr>
          <w:rFonts w:eastAsia="Times New Roman"/>
          <w:szCs w:val="24"/>
        </w:rPr>
        <w:t xml:space="preserve"> δεν υπάρχει ούτε καν κατ’ όνομα. </w:t>
      </w:r>
    </w:p>
    <w:p w14:paraId="1288B8BB" w14:textId="77777777" w:rsidR="000C6DE6" w:rsidRDefault="009B647D">
      <w:pPr>
        <w:spacing w:after="0" w:line="600" w:lineRule="auto"/>
        <w:ind w:firstLine="720"/>
        <w:jc w:val="both"/>
        <w:rPr>
          <w:rFonts w:eastAsia="Times New Roman"/>
          <w:szCs w:val="24"/>
        </w:rPr>
      </w:pPr>
      <w:r>
        <w:rPr>
          <w:rFonts w:eastAsia="Times New Roman"/>
          <w:szCs w:val="24"/>
        </w:rPr>
        <w:t>Αυτά τα συμφέροντα υπηρετούνται όταν κάνετε διάφορους άξονες με χώρους όπως η Κύπρος,</w:t>
      </w:r>
      <w:r>
        <w:rPr>
          <w:rFonts w:eastAsia="Times New Roman"/>
          <w:szCs w:val="24"/>
        </w:rPr>
        <w:t xml:space="preserve"> το Ισραήλ, και η Αίγυπτος. </w:t>
      </w:r>
      <w:r>
        <w:rPr>
          <w:rFonts w:eastAsia="Times New Roman"/>
          <w:szCs w:val="24"/>
        </w:rPr>
        <w:lastRenderedPageBreak/>
        <w:t xml:space="preserve">Και, βέβαια, οι άξονες αυτοί δεν αφορούν τους λαούς των περιοχών αυτών. Αφορούν τις αστικές τάξεις των περιοχών αυτών και τα δικά τους ιδιαίτερα συμφέροντα. </w:t>
      </w:r>
    </w:p>
    <w:p w14:paraId="1288B8BC" w14:textId="77777777" w:rsidR="000C6DE6" w:rsidRDefault="009B647D">
      <w:pPr>
        <w:spacing w:after="0" w:line="600" w:lineRule="auto"/>
        <w:ind w:firstLine="720"/>
        <w:jc w:val="both"/>
        <w:rPr>
          <w:rFonts w:eastAsia="Times New Roman"/>
          <w:szCs w:val="24"/>
        </w:rPr>
      </w:pPr>
      <w:r>
        <w:rPr>
          <w:rFonts w:eastAsia="Times New Roman"/>
          <w:szCs w:val="24"/>
        </w:rPr>
        <w:t>Αυτήν η πολιτική υπηρετείται όταν καλείτε τις ΗΠΑ και το ΝΑΤΟ να κάνου</w:t>
      </w:r>
      <w:r>
        <w:rPr>
          <w:rFonts w:eastAsia="Times New Roman"/>
          <w:szCs w:val="24"/>
        </w:rPr>
        <w:t>ν νέες βάσεις και διευκολύνσεις στο ελληνικό έδαφος. Αυτήν την πολιτική της ελληνικής αστικής τάξης υπηρετεί η όλο και βαθύτερη εμπλοκή μας στους ιμπεριαλιστικούς σχεδιασμούς και δράσεις, σε μια περιοχή που βρίσκεται σε μια κατάσταση εκρηκτική όπου τα αλλη</w:t>
      </w:r>
      <w:r>
        <w:rPr>
          <w:rFonts w:eastAsia="Times New Roman"/>
          <w:szCs w:val="24"/>
        </w:rPr>
        <w:t xml:space="preserve">λοσυγκρουόμενα συμφέροντα των διαφόρων ιμπεριαλιστών κινδυνεύουν να τα τινάξουν όλα στον αέρα. </w:t>
      </w:r>
    </w:p>
    <w:p w14:paraId="1288B8BD" w14:textId="77777777" w:rsidR="000C6DE6" w:rsidRDefault="009B647D">
      <w:pPr>
        <w:spacing w:after="0"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την πολιτική υπηρετεί η συμμετοχή μας στο ΝΑΤΟ και στην Ευρωπαϊκή Ένωση και η άμεση υποστήριξη των </w:t>
      </w:r>
      <w:proofErr w:type="spellStart"/>
      <w:r>
        <w:rPr>
          <w:rFonts w:eastAsia="Times New Roman"/>
          <w:szCs w:val="24"/>
        </w:rPr>
        <w:t>δράσε</w:t>
      </w:r>
      <w:r>
        <w:rPr>
          <w:rFonts w:eastAsia="Times New Roman"/>
          <w:szCs w:val="24"/>
        </w:rPr>
        <w:t>ώ</w:t>
      </w:r>
      <w:r>
        <w:rPr>
          <w:rFonts w:eastAsia="Times New Roman"/>
          <w:szCs w:val="24"/>
        </w:rPr>
        <w:t>ν</w:t>
      </w:r>
      <w:proofErr w:type="spellEnd"/>
      <w:r>
        <w:rPr>
          <w:rFonts w:eastAsia="Times New Roman"/>
          <w:szCs w:val="24"/>
        </w:rPr>
        <w:t xml:space="preserve"> τους στην περιοχή, που βέβαια έχουν φέρει εκατο</w:t>
      </w:r>
      <w:r>
        <w:rPr>
          <w:rFonts w:eastAsia="Times New Roman"/>
          <w:szCs w:val="24"/>
        </w:rPr>
        <w:t xml:space="preserve">μμύρια ανθρώπους να εγκαταλείπουν τις χώρες τους για να γλιτώσουν από το θάνατο και έχουν δημιουργήσει όλο αυτό το προσφυγικό και μεταναστευτικό ρεύμα. </w:t>
      </w:r>
    </w:p>
    <w:p w14:paraId="1288B8BE" w14:textId="77777777" w:rsidR="000C6DE6" w:rsidRDefault="009B647D">
      <w:pPr>
        <w:spacing w:after="0" w:line="600" w:lineRule="auto"/>
        <w:ind w:firstLine="720"/>
        <w:jc w:val="both"/>
        <w:rPr>
          <w:rFonts w:eastAsia="Times New Roman"/>
          <w:szCs w:val="24"/>
        </w:rPr>
      </w:pPr>
      <w:r>
        <w:rPr>
          <w:rFonts w:eastAsia="Times New Roman"/>
          <w:szCs w:val="24"/>
        </w:rPr>
        <w:t xml:space="preserve">Αυτήν την πολιτική υπηρετεί η συμμόρφωση προς τις </w:t>
      </w:r>
      <w:r>
        <w:rPr>
          <w:rFonts w:eastAsia="Times New Roman"/>
          <w:szCs w:val="24"/>
        </w:rPr>
        <w:t>ο</w:t>
      </w:r>
      <w:r>
        <w:rPr>
          <w:rFonts w:eastAsia="Times New Roman"/>
          <w:szCs w:val="24"/>
        </w:rPr>
        <w:t>δηγίες της Ευρωπαϊκής Ένωσης, οι οποίες συνοδεύτηκαν</w:t>
      </w:r>
      <w:r>
        <w:rPr>
          <w:rFonts w:eastAsia="Times New Roman"/>
          <w:szCs w:val="24"/>
        </w:rPr>
        <w:t xml:space="preserve"> με την </w:t>
      </w:r>
      <w:r>
        <w:rPr>
          <w:rFonts w:eastAsia="Times New Roman"/>
          <w:szCs w:val="24"/>
        </w:rPr>
        <w:lastRenderedPageBreak/>
        <w:t>πρόσκληση του ΝΑΤΟ για να -υποτίθεται- αποτρέπει τους πρόσφυγες, που και αυτό είναι παράνομο με βάση το διεθνές δίκαιο και τη Συμφωνία της Γενεύης του 1951. Στην ουσία, όμως, έγινε για να περικυκλώσει τη Ρωσία, που αυτή τη στιγμή είναι ο βασικός στ</w:t>
      </w:r>
      <w:r>
        <w:rPr>
          <w:rFonts w:eastAsia="Times New Roman"/>
          <w:szCs w:val="24"/>
        </w:rPr>
        <w:t>ρατηγικός αντίπαλος της Ευρωπαϊκής Ένωσης και του ΝΑΤΟ στην περιοχή μας.</w:t>
      </w:r>
    </w:p>
    <w:p w14:paraId="1288B8B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Αυτήν την πολιτική υπηρετεί ο εγκλωβισμός των προσφύγων και των μεταναστών στη χώρα μας. Επομένως αυτή είναι η πολιτική την οποία υπηρετείτε. </w:t>
      </w:r>
    </w:p>
    <w:p w14:paraId="1288B8C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Ο Υπουργός την προηγούμενη φορά έθεσε </w:t>
      </w:r>
      <w:r>
        <w:rPr>
          <w:rFonts w:eastAsia="Times New Roman" w:cs="Times New Roman"/>
          <w:szCs w:val="24"/>
        </w:rPr>
        <w:t>ένα ερώτημα: «Έλα, τώρα, η ελληνική αστική τάξη είναι τόσο δυνατή;». Λοιπόν, η ελληνική αστική τάξη, στο σύνολό της, κατέχει μια ενδιάμεση θέση στο διεθνές ιμπεριαλιστικό σύστημα με ισχυρές, βέβαια, εξαρτήσεις από τις ΗΠΑ και την Ευρωπαϊκή Ένωση. Όμως τμήμ</w:t>
      </w:r>
      <w:r>
        <w:rPr>
          <w:rFonts w:eastAsia="Times New Roman" w:cs="Times New Roman"/>
          <w:szCs w:val="24"/>
        </w:rPr>
        <w:t>ατα αυτής της ελληνικής αστικής τάξης, όπως οι εφοπλιστές, βρίσκονται στην κορυφή της πυραμίδας. Ως εκ τούτου έχουν αποσπάσει -μεταξύ των άλλων- και πενήντα έξι φοροαπαλλαγές, που τους αποφέρουν κάθε χρόνο περί τα 10 δισεκατομμύρια ευρώ. Για κέρδη, λοιπόν,</w:t>
      </w:r>
      <w:r>
        <w:rPr>
          <w:rFonts w:eastAsia="Times New Roman" w:cs="Times New Roman"/>
          <w:szCs w:val="24"/>
        </w:rPr>
        <w:t xml:space="preserve"> 1.640.000 και πλέον ένας εφοπλιστής </w:t>
      </w:r>
      <w:r>
        <w:rPr>
          <w:rFonts w:eastAsia="Times New Roman" w:cs="Times New Roman"/>
          <w:szCs w:val="24"/>
        </w:rPr>
        <w:lastRenderedPageBreak/>
        <w:t xml:space="preserve">πλήρωσε φόρο 12.000 ευρώ. Γιατί; Διότι είναι γνωστό ότι η φορολογία γίνεται με το τονάζ. Και έναν τέτοιο φόρο πληρώνει ένας μέσος εργαζόμενος. </w:t>
      </w:r>
    </w:p>
    <w:p w14:paraId="1288B8C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Αυτά τα συμφέροντα υπηρετεί η ελληνική εξωτερική πολιτική και αυτή είναι η </w:t>
      </w:r>
      <w:r>
        <w:rPr>
          <w:rFonts w:eastAsia="Times New Roman" w:cs="Times New Roman"/>
          <w:szCs w:val="24"/>
        </w:rPr>
        <w:t>ελληνική αστική τάξη, που δεν είναι καθόλου καρπαζοεισπράκτορας - όπως κάποιοι θέλουν να την παρουσιάσουν- και φτωχός συγγενής. Είπαμε στο σύνολο της, ενδιάμεση θέση. Και υπάρχουν τμήματά της που ρίχνουν καρπαζιές σε άλλους και πάρα πολλές καρπαζιές στον ε</w:t>
      </w:r>
      <w:r>
        <w:rPr>
          <w:rFonts w:eastAsia="Times New Roman" w:cs="Times New Roman"/>
          <w:szCs w:val="24"/>
        </w:rPr>
        <w:t>λληνικό λαό και τους εργαζόμενους.</w:t>
      </w:r>
    </w:p>
    <w:p w14:paraId="1288B8C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έρχεται να τροποποιήσει, για να μπορέσει να υπηρετήσει καλύτερα αυτήν την προοπτική, ορισμένες διατάξεις, που στην ουσία, όμως, δεν αλλάζουν κάτι το σημαντικό. </w:t>
      </w:r>
    </w:p>
    <w:p w14:paraId="1288B8C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 τα άρθρα 1, 2 και 3 τροποποι</w:t>
      </w:r>
      <w:r>
        <w:rPr>
          <w:rFonts w:eastAsia="Times New Roman" w:cs="Times New Roman"/>
          <w:szCs w:val="24"/>
        </w:rPr>
        <w:t xml:space="preserve">ούνται διατάξεις που αφορούν το Επιστημονικό Κέντρο Ανάλυσης και Σχεδιασμού, το ΕΚΑΣ. Φαίνεται έχετε μια γενικότερη απέχθεια στο ΕΚΑΣ και όπου μπορείτε, το καταργείτε, όπου μπορείτε, του αλλάζετε όνομα. Εδώ το ΕΚΑΣ το κάνετε ΚΑΣ. Άλλαξε ο </w:t>
      </w:r>
      <w:proofErr w:type="spellStart"/>
      <w:r>
        <w:rPr>
          <w:rFonts w:eastAsia="Times New Roman" w:cs="Times New Roman"/>
          <w:szCs w:val="24"/>
        </w:rPr>
        <w:t>Μανωλιός</w:t>
      </w:r>
      <w:proofErr w:type="spellEnd"/>
      <w:r>
        <w:rPr>
          <w:rFonts w:eastAsia="Times New Roman" w:cs="Times New Roman"/>
          <w:szCs w:val="24"/>
        </w:rPr>
        <w:t xml:space="preserve"> και έβαλ</w:t>
      </w:r>
      <w:r>
        <w:rPr>
          <w:rFonts w:eastAsia="Times New Roman" w:cs="Times New Roman"/>
          <w:szCs w:val="24"/>
        </w:rPr>
        <w:t xml:space="preserve">ε τα ρούχα του αλλιώς. </w:t>
      </w:r>
    </w:p>
    <w:p w14:paraId="1288B8C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Ουσιαστικά πρόκειται για το ίδιο Σώμα, το οποίο βέβαια, είναι το βασικό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του Υπουργείου Εξωτερικών και το οποίο έχει σκοπό τη σύνδεση της επενδυτικής υποδομής με την οικεία διπλωματική υπηρεσία και συνεισφορά στον τομέα τω</w:t>
      </w:r>
      <w:r>
        <w:rPr>
          <w:rFonts w:eastAsia="Times New Roman" w:cs="Times New Roman"/>
          <w:szCs w:val="24"/>
        </w:rPr>
        <w:t xml:space="preserve">ν εισηγήσεων σχετικά με τους προσανατολισμούς της εξωτερικής πολιτικής της χώρας και της στρατηγικής υλοποίησής της. Αυτά που λέγαμε προηγούμενα. </w:t>
      </w:r>
    </w:p>
    <w:p w14:paraId="1288B8C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Εκτιμάται ότι αυτό δεν μπόρεσε να λειτουργήσει ως έναν τέτοιο βαθμό -το προηγούμενο, το ΕΚΑΣ- και γι’ αυτό πρ</w:t>
      </w:r>
      <w:r>
        <w:rPr>
          <w:rFonts w:eastAsia="Times New Roman" w:cs="Times New Roman"/>
          <w:szCs w:val="24"/>
        </w:rPr>
        <w:t>οωθούνται οι αναφερόμενες αλλαγές με την αιτιολογία ότι ο σχεδιασμός της εξωτερικής πολιτικής αποτελεί υψηλή επιδίωξη της παρούσας πολιτικής ηγεσίας και της Κυβέρνησης στο πλαίσιο της αποστολής της. Η χώρα χρειάζεται διαρκώς να έχει σαφείς προσανατολισμούς</w:t>
      </w:r>
      <w:r>
        <w:rPr>
          <w:rFonts w:eastAsia="Times New Roman" w:cs="Times New Roman"/>
          <w:szCs w:val="24"/>
        </w:rPr>
        <w:t xml:space="preserve"> και να είναι ενταγμένη στη μεγάλη εικόνα που συνθέτει τη σύγχρονη διεθνή πολιτική, καθώς και να έχει θέσεις στα μεγάλα διεθνή προβλήματα πέραν εκείνων που συνεπάγεται η συμμετοχή της χώρας σε διεθνείς οργανισμούς ή παραδοσιακές συμμαχίες ή την αντιμετώπισ</w:t>
      </w:r>
      <w:r>
        <w:rPr>
          <w:rFonts w:eastAsia="Times New Roman" w:cs="Times New Roman"/>
          <w:szCs w:val="24"/>
        </w:rPr>
        <w:t>η μόνο διιστάμενων ζητημάτων με γειτονικές χώρες. Αυτά αφορούν τα άρθρα 1,2 και 3 στα οποία εμείς ψηφίζουμε «</w:t>
      </w:r>
      <w:r>
        <w:rPr>
          <w:rFonts w:eastAsia="Times New Roman" w:cs="Times New Roman"/>
          <w:szCs w:val="24"/>
        </w:rPr>
        <w:t>π</w:t>
      </w:r>
      <w:r>
        <w:rPr>
          <w:rFonts w:eastAsia="Times New Roman" w:cs="Times New Roman"/>
          <w:szCs w:val="24"/>
        </w:rPr>
        <w:t>αρών».</w:t>
      </w:r>
    </w:p>
    <w:p w14:paraId="1288B8C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Στο άρθρο 4, που αφορά τις μυστικές δαπάνες, επειδή διατηρούνται, ψηφίζουμε «</w:t>
      </w:r>
      <w:r>
        <w:rPr>
          <w:rFonts w:eastAsia="Times New Roman" w:cs="Times New Roman"/>
          <w:szCs w:val="24"/>
        </w:rPr>
        <w:t>κ</w:t>
      </w:r>
      <w:r>
        <w:rPr>
          <w:rFonts w:eastAsia="Times New Roman" w:cs="Times New Roman"/>
          <w:szCs w:val="24"/>
        </w:rPr>
        <w:t>ατά».</w:t>
      </w:r>
    </w:p>
    <w:p w14:paraId="1288B8C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5, που επαναφέρετε το όριο ηλικίας των εβδομή</w:t>
      </w:r>
      <w:r>
        <w:rPr>
          <w:rFonts w:eastAsia="Times New Roman" w:cs="Times New Roman"/>
          <w:szCs w:val="24"/>
        </w:rPr>
        <w:t>ντα ετών, κατ’ εξαίρεση θα ψηφίσουμε «</w:t>
      </w:r>
      <w:r>
        <w:rPr>
          <w:rFonts w:eastAsia="Times New Roman" w:cs="Times New Roman"/>
          <w:szCs w:val="24"/>
        </w:rPr>
        <w:t>π</w:t>
      </w:r>
      <w:r>
        <w:rPr>
          <w:rFonts w:eastAsia="Times New Roman" w:cs="Times New Roman"/>
          <w:szCs w:val="24"/>
        </w:rPr>
        <w:t>αρών».</w:t>
      </w:r>
    </w:p>
    <w:p w14:paraId="1288B8C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6, που αφορά την αναλογική εφαρμογή και στους υπαλλήλους του ΥΠΕΞ της νομικής εκπροσώπησής από λειτουργούς στο Νομικό Συμβούλιο του Κράτους, ψηφίζουμε «</w:t>
      </w:r>
      <w:r>
        <w:rPr>
          <w:rFonts w:eastAsia="Times New Roman" w:cs="Times New Roman"/>
          <w:szCs w:val="24"/>
        </w:rPr>
        <w:t>ν</w:t>
      </w:r>
      <w:r>
        <w:rPr>
          <w:rFonts w:eastAsia="Times New Roman" w:cs="Times New Roman"/>
          <w:szCs w:val="24"/>
        </w:rPr>
        <w:t>αι».</w:t>
      </w:r>
    </w:p>
    <w:p w14:paraId="1288B8C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7, που επεκτείνεται και στο κλάδ</w:t>
      </w:r>
      <w:r>
        <w:rPr>
          <w:rFonts w:eastAsia="Times New Roman" w:cs="Times New Roman"/>
          <w:szCs w:val="24"/>
        </w:rPr>
        <w:t>ο των εμπειρογνωμόνων της διατήρησης επί τιμή του βαθμού, είναι αδιάφορο τώρα αν θα έχει επί τιμή βαθμό</w:t>
      </w:r>
      <w:r>
        <w:rPr>
          <w:rFonts w:eastAsia="Times New Roman" w:cs="Times New Roman"/>
          <w:szCs w:val="24"/>
        </w:rPr>
        <w:t>, ψ</w:t>
      </w:r>
      <w:r>
        <w:rPr>
          <w:rFonts w:eastAsia="Times New Roman" w:cs="Times New Roman"/>
          <w:szCs w:val="24"/>
        </w:rPr>
        <w:t>ηφίζουμε «</w:t>
      </w:r>
      <w:r>
        <w:rPr>
          <w:rFonts w:eastAsia="Times New Roman" w:cs="Times New Roman"/>
          <w:szCs w:val="24"/>
        </w:rPr>
        <w:t>π</w:t>
      </w:r>
      <w:r>
        <w:rPr>
          <w:rFonts w:eastAsia="Times New Roman" w:cs="Times New Roman"/>
          <w:szCs w:val="24"/>
        </w:rPr>
        <w:t>αρών».</w:t>
      </w:r>
    </w:p>
    <w:p w14:paraId="1288B8C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 τη μεταφορά της οικοσκευής</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ν</w:t>
      </w:r>
      <w:r>
        <w:rPr>
          <w:rFonts w:eastAsia="Times New Roman" w:cs="Times New Roman"/>
          <w:szCs w:val="24"/>
        </w:rPr>
        <w:t xml:space="preserve">αι». </w:t>
      </w:r>
    </w:p>
    <w:p w14:paraId="1288B8C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 την κατάργηση του ανώτατου ορίου πρόσληψης</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π</w:t>
      </w:r>
      <w:r>
        <w:rPr>
          <w:rFonts w:eastAsia="Times New Roman" w:cs="Times New Roman"/>
          <w:szCs w:val="24"/>
        </w:rPr>
        <w:t xml:space="preserve">αρών». </w:t>
      </w:r>
    </w:p>
    <w:p w14:paraId="1288B8C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 το επίδομα</w:t>
      </w:r>
      <w:r>
        <w:rPr>
          <w:rFonts w:eastAsia="Times New Roman" w:cs="Times New Roman"/>
          <w:szCs w:val="24"/>
        </w:rPr>
        <w:t xml:space="preserve"> υπηρεσίας αλλοδαπής και τα έξοδα κίνησης που προκύπτουν από την απόσπαση αστυνομικού προσωπικού σε εξωτερικές υπηρεσίες του ΥΠΕΞ</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ν</w:t>
      </w:r>
      <w:r>
        <w:rPr>
          <w:rFonts w:eastAsia="Times New Roman" w:cs="Times New Roman"/>
          <w:szCs w:val="24"/>
        </w:rPr>
        <w:t xml:space="preserve">αι». </w:t>
      </w:r>
    </w:p>
    <w:p w14:paraId="1288B8C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11</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ν</w:t>
      </w:r>
      <w:r>
        <w:rPr>
          <w:rFonts w:eastAsia="Times New Roman" w:cs="Times New Roman"/>
          <w:szCs w:val="24"/>
        </w:rPr>
        <w:t xml:space="preserve">αι». </w:t>
      </w:r>
    </w:p>
    <w:p w14:paraId="1288B8C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12</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π</w:t>
      </w:r>
      <w:r>
        <w:rPr>
          <w:rFonts w:eastAsia="Times New Roman" w:cs="Times New Roman"/>
          <w:szCs w:val="24"/>
        </w:rPr>
        <w:t xml:space="preserve">αρών». </w:t>
      </w:r>
    </w:p>
    <w:p w14:paraId="1288B8C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13</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π</w:t>
      </w:r>
      <w:r>
        <w:rPr>
          <w:rFonts w:eastAsia="Times New Roman" w:cs="Times New Roman"/>
          <w:szCs w:val="24"/>
        </w:rPr>
        <w:t xml:space="preserve">αρών». </w:t>
      </w:r>
    </w:p>
    <w:p w14:paraId="1288B8D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Στο άρθ</w:t>
      </w:r>
      <w:r>
        <w:rPr>
          <w:rFonts w:eastAsia="Times New Roman" w:cs="Times New Roman"/>
          <w:szCs w:val="24"/>
        </w:rPr>
        <w:t>ρο 14</w:t>
      </w:r>
      <w:r>
        <w:rPr>
          <w:rFonts w:eastAsia="Times New Roman" w:cs="Times New Roman"/>
          <w:szCs w:val="24"/>
        </w:rPr>
        <w:t>,</w:t>
      </w:r>
      <w:r>
        <w:rPr>
          <w:rFonts w:eastAsia="Times New Roman" w:cs="Times New Roman"/>
          <w:szCs w:val="24"/>
        </w:rPr>
        <w:t xml:space="preserve"> ψηφίζουμε «</w:t>
      </w:r>
      <w:r>
        <w:rPr>
          <w:rFonts w:eastAsia="Times New Roman" w:cs="Times New Roman"/>
          <w:szCs w:val="24"/>
        </w:rPr>
        <w:t>π</w:t>
      </w:r>
      <w:r>
        <w:rPr>
          <w:rFonts w:eastAsia="Times New Roman" w:cs="Times New Roman"/>
          <w:szCs w:val="24"/>
        </w:rPr>
        <w:t>αρών», που είναι το ΕΚΕΜ, και βέβαια ζητάμε να πληρωθούν οι εργαζόμενοι που δούλευαν εκεί.</w:t>
      </w:r>
    </w:p>
    <w:p w14:paraId="1288B8D1"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παρών</w:t>
      </w:r>
      <w:r>
        <w:rPr>
          <w:rFonts w:eastAsia="Times New Roman" w:cs="Times New Roman"/>
          <w:szCs w:val="24"/>
        </w:rPr>
        <w:t xml:space="preserve">» στα άρθρα 15, 16, 17 και 18. </w:t>
      </w:r>
    </w:p>
    <w:p w14:paraId="1288B8D2"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κατά</w:t>
      </w:r>
      <w:r>
        <w:rPr>
          <w:rFonts w:eastAsia="Times New Roman" w:cs="Times New Roman"/>
          <w:szCs w:val="24"/>
        </w:rPr>
        <w:t xml:space="preserve">» στο άρθρο 19. </w:t>
      </w:r>
    </w:p>
    <w:p w14:paraId="1288B8D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1288B8D4" w14:textId="77777777" w:rsidR="000C6DE6" w:rsidRDefault="009B647D">
      <w:pPr>
        <w:spacing w:after="0" w:line="600" w:lineRule="auto"/>
        <w:ind w:firstLine="720"/>
        <w:jc w:val="both"/>
        <w:rPr>
          <w:rFonts w:eastAsia="Times New Roman" w:cs="Times New Roman"/>
        </w:rPr>
      </w:pPr>
      <w:r>
        <w:rPr>
          <w:rFonts w:eastAsia="Times New Roman" w:cs="Times New Roman"/>
        </w:rPr>
        <w:t>Κυρίες και κύριοι σ</w:t>
      </w:r>
      <w:r>
        <w:rPr>
          <w:rFonts w:eastAsia="Times New Roman" w:cs="Times New Roman"/>
        </w:rPr>
        <w:t>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w:t>
      </w:r>
      <w:r>
        <w:rPr>
          <w:rFonts w:eastAsia="Times New Roman" w:cs="Times New Roman"/>
        </w:rPr>
        <w:t xml:space="preserve"> και λειτουργίας της Βουλής, τριάντα τρεις μαθητές και μαθήτριες και τρεις εκπαιδευτικοί συνοδοί τους από το Γυμνάσιο Κάτω Αχαΐας. </w:t>
      </w:r>
    </w:p>
    <w:p w14:paraId="1288B8D5" w14:textId="77777777" w:rsidR="000C6DE6" w:rsidRDefault="009B647D">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288B8D6" w14:textId="77777777" w:rsidR="000C6DE6" w:rsidRDefault="009B647D">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288B8D7" w14:textId="77777777" w:rsidR="000C6DE6" w:rsidRDefault="009B647D">
      <w:pPr>
        <w:spacing w:after="0" w:line="600" w:lineRule="auto"/>
        <w:ind w:firstLine="720"/>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Σαρίδης</w:t>
      </w:r>
      <w:proofErr w:type="spellEnd"/>
      <w:r>
        <w:rPr>
          <w:rFonts w:eastAsia="Times New Roman" w:cs="Times New Roman"/>
        </w:rPr>
        <w:t xml:space="preserve">, εισηγητής της </w:t>
      </w:r>
      <w:r>
        <w:rPr>
          <w:rFonts w:eastAsia="Times New Roman" w:cs="Times New Roman"/>
        </w:rPr>
        <w:t>Ένωσης Κεντρώων.</w:t>
      </w:r>
    </w:p>
    <w:p w14:paraId="1288B8D8" w14:textId="77777777" w:rsidR="000C6DE6" w:rsidRDefault="009B647D">
      <w:pPr>
        <w:spacing w:after="0" w:line="600" w:lineRule="auto"/>
        <w:ind w:firstLine="720"/>
        <w:jc w:val="both"/>
        <w:rPr>
          <w:rFonts w:eastAsia="Times New Roman" w:cs="Times New Roman"/>
          <w:szCs w:val="24"/>
        </w:rPr>
      </w:pPr>
      <w:r>
        <w:rPr>
          <w:rFonts w:eastAsia="Times New Roman" w:cs="Times New Roman"/>
          <w:b/>
        </w:rPr>
        <w:t>ΙΩΑΝΝΗΣ ΣΑΡΙΔΗΣ:</w:t>
      </w:r>
      <w:r>
        <w:rPr>
          <w:rFonts w:eastAsia="Times New Roman" w:cs="Times New Roman"/>
          <w:szCs w:val="24"/>
        </w:rPr>
        <w:t xml:space="preserve"> Ευχαριστώ πολύ, κύριε Πρόεδρε.</w:t>
      </w:r>
    </w:p>
    <w:p w14:paraId="1288B8D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το πρωί είχα την ευκαιρία ως μέλος της Επιτροπής Εξωτερικών και </w:t>
      </w:r>
      <w:r>
        <w:rPr>
          <w:rFonts w:eastAsia="Times New Roman" w:cs="Times New Roman"/>
          <w:szCs w:val="24"/>
        </w:rPr>
        <w:lastRenderedPageBreak/>
        <w:t xml:space="preserve">Εθνικής Άμυνας να απευθυνθώ στους σπουδαστές της Σχολής Εθνικής Άμυνας. </w:t>
      </w:r>
    </w:p>
    <w:p w14:paraId="1288B8D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εισήγησή μου κινήθηκε γύρω από μια βασική διαπίστωση, την οποία κρίνω απολύτως σκόπιμο να επαναλάβω και εδώ, καθώς αποτελεί οδηγό μου στον τρόπο αντιμετώπισης των νομοθετικών πρωτοβουλιών της </w:t>
      </w:r>
      <w:r>
        <w:rPr>
          <w:rFonts w:eastAsia="Times New Roman" w:cs="Times New Roman"/>
          <w:szCs w:val="24"/>
        </w:rPr>
        <w:t>ε</w:t>
      </w:r>
      <w:r>
        <w:rPr>
          <w:rFonts w:eastAsia="Times New Roman" w:cs="Times New Roman"/>
          <w:szCs w:val="24"/>
        </w:rPr>
        <w:t>λληνικής Κυβέρνησης σχετικά με τα ζητήματα εθνικής άμυνας και ε</w:t>
      </w:r>
      <w:r>
        <w:rPr>
          <w:rFonts w:eastAsia="Times New Roman" w:cs="Times New Roman"/>
          <w:szCs w:val="24"/>
        </w:rPr>
        <w:t>ξωτερικών υποθέσεων. Πρόκειται για την τεκμηριωμένη πεποίθησή μου πως εάν η Τουρκία μπορούσε να εξαφανίσει την Ελλάδα, θα το έκανε αύριο το πρωί χωρίς δεύτερη σκέψη. Δεν μπορεί, όμως. Και δεν μπορεί, γιατί δεν το επιτρέπουν οι Έλληνες διπλωμάτες και οι ελλ</w:t>
      </w:r>
      <w:r>
        <w:rPr>
          <w:rFonts w:eastAsia="Times New Roman" w:cs="Times New Roman"/>
          <w:szCs w:val="24"/>
        </w:rPr>
        <w:t>ηνικές Ένοπλες Δυνάμεις.</w:t>
      </w:r>
    </w:p>
    <w:p w14:paraId="1288B8D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Όλοι όσοι φέρουμε την ευθύνη και έχουμε την τιμή να ανησυχούμε για την επιθετική συμπεριφορά των γειτόνων μας, οφείλουμε να αναρωτιόμαστε και να απαντάμε καθημερινά στο εξής ερώτημα: Τι εμποδίζει τους Τούρκους από το να εξαφανίσουν</w:t>
      </w:r>
      <w:r>
        <w:rPr>
          <w:rFonts w:eastAsia="Times New Roman" w:cs="Times New Roman"/>
          <w:szCs w:val="24"/>
        </w:rPr>
        <w:t xml:space="preserve"> την Ελλάδα και πώς το ενισχύω αυτό; </w:t>
      </w:r>
    </w:p>
    <w:p w14:paraId="1288B8D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Έχοντας, λοιπόν, αυτές τις σκέψεις μέσα στο μυαλό μου και έχοντας επιλέξει συνειδητά να αντιμετωπίζω εξ αρχής θετικά </w:t>
      </w:r>
      <w:r>
        <w:rPr>
          <w:rFonts w:eastAsia="Times New Roman" w:cs="Times New Roman"/>
          <w:szCs w:val="24"/>
        </w:rPr>
        <w:lastRenderedPageBreak/>
        <w:t>κάθε νομοθετική πρωτοβουλία που έρχεται στη Βουλή από το ΥΠΕΘΑ και το Υπουργείο Εξωτερικών, προχώρησα</w:t>
      </w:r>
      <w:r>
        <w:rPr>
          <w:rFonts w:eastAsia="Times New Roman" w:cs="Times New Roman"/>
          <w:szCs w:val="24"/>
        </w:rPr>
        <w:t xml:space="preserve"> στην εξέταση και του συγκεκριμένου σχεδίου νόμου. Κατά τη διάρκεια των εργασιών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τοποθετήθηκα θετικά στις περισσότερες διατάξεις του νομοσχεδίου, όπως έχει κιόλας καταγραφεί. Εν τούτοις, κάποια σημεία, τα οποία με προβλημάτισαν έντονα, υπάρχ</w:t>
      </w:r>
      <w:r>
        <w:rPr>
          <w:rFonts w:eastAsia="Times New Roman" w:cs="Times New Roman"/>
          <w:szCs w:val="24"/>
        </w:rPr>
        <w:t xml:space="preserve">ουν σαφώς και θα αναφερθώ κυρίως σ’ αυτά, ελπίζοντας πως έστω και την τελευταία στιγμή ο Υπουργός Εξωτερικών, ο κ. Κοτζιάς, θα προχωρήσει σε κάποιες βελτιώσεις, οι οποίες κρίνονται απαραίτητες. </w:t>
      </w:r>
    </w:p>
    <w:p w14:paraId="1288B8D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Πρώτα-πρώτα, υπάρχει ένα πολύ σοβαρό θέμα με το άρθρο 14, που αφορά την τιμή και την αξιοπρέπεια του ίδιου του Υπουργείου. Οι άνθρωποι του ΕΚΕΜ, του Ελληνικού Κέντρου Ευρωπαϊκών Μελετών, που παραμένουν απλήρωτοι από το 2012 και τώρα βλέπουν να νομοθετούμε </w:t>
      </w:r>
      <w:r>
        <w:rPr>
          <w:rFonts w:eastAsia="Times New Roman" w:cs="Times New Roman"/>
          <w:szCs w:val="24"/>
        </w:rPr>
        <w:t xml:space="preserve">το τέλος του ΕΚΕΜ, χωρίς να δίνουμε σημασία σ’ αυτά που ως κράτος τους χρωστάμε, περιμένουν σήμερα μια απάντηση, μια απόδειξη πως δεν τους απαξιώνουμε. </w:t>
      </w:r>
    </w:p>
    <w:p w14:paraId="1288B8D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Δεν είναι σωστό αυτό που συμβαίνει και αυτό το αναγνωρίζουμε όλοι. Καλώ, λοιπόν, τον κύριο Υπουργό να π</w:t>
      </w:r>
      <w:r>
        <w:rPr>
          <w:rFonts w:eastAsia="Times New Roman" w:cs="Times New Roman"/>
          <w:szCs w:val="24"/>
        </w:rPr>
        <w:t xml:space="preserve">ροχωρήσει </w:t>
      </w:r>
      <w:r>
        <w:rPr>
          <w:rFonts w:eastAsia="Times New Roman" w:cs="Times New Roman"/>
          <w:szCs w:val="24"/>
        </w:rPr>
        <w:lastRenderedPageBreak/>
        <w:t>στην προσθήκη ειδικής αναφοράς στις σχετικές διατάξεις, ώστε να δρομολογηθεί η εξόφληση των δεδουλευμένων των ανθρώπων που εργάστηκαν σ’ έναν πολύ ευαίσθητο τομέα, με ένα πολύ σημαντικό αντικείμενο. Αποτελεί ζήτημα τιμής και ηθικής τάξης να λυθεί</w:t>
      </w:r>
      <w:r>
        <w:rPr>
          <w:rFonts w:eastAsia="Times New Roman" w:cs="Times New Roman"/>
          <w:szCs w:val="24"/>
        </w:rPr>
        <w:t xml:space="preserve"> με οριστικό και ξεκάθαρο τρόπο το συγκεκριμένο θέμα, που αδίκως και πέρα από κάθε έννοια δικαίου ταλαιπωρεί αξιοπρεπείς και φιλότιμους ανθρώπους. Η απόδοση των δεδουλευμένων στους ανθρώπους του ΕΚΕΜ είναι ένα από τα ζητήματα που προσδοκούμε πως ο κύριος Υ</w:t>
      </w:r>
      <w:r>
        <w:rPr>
          <w:rFonts w:eastAsia="Times New Roman" w:cs="Times New Roman"/>
          <w:szCs w:val="24"/>
        </w:rPr>
        <w:t xml:space="preserve">πουργός θα δείξει την απαραίτητη ευαισθησία στο όνομα του δικαίου και της συνεννόησης, αλλά και της συναίνεσης. </w:t>
      </w:r>
    </w:p>
    <w:p w14:paraId="1288B8D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 Ένα άλλο πολύ σημαντικό θέμα που προκύπτει από το συγκεκριμένο νομοθέτημα και ειδικότερα απ’ όσα προβλέπονται στο άρθρο 9, είναι το γεγονός πω</w:t>
      </w:r>
      <w:r>
        <w:rPr>
          <w:rFonts w:eastAsia="Times New Roman" w:cs="Times New Roman"/>
          <w:szCs w:val="24"/>
        </w:rPr>
        <w:t>ς κάποιοι εργαζόμενοι -λίγοι στον αριθμό- έχουν δικαίωμα να λένε πως η επιλογή της χρονικής στιγμής νομοθέτησης, τους στερεί τα δικαιώματά τους στην εργασία. Πρόκειται για ανθρώπους, που έχουν προσφέρει κι έχουν ακόμη να προσφέρουν λόγω της πολύτιμης εμπει</w:t>
      </w:r>
      <w:r>
        <w:rPr>
          <w:rFonts w:eastAsia="Times New Roman" w:cs="Times New Roman"/>
          <w:szCs w:val="24"/>
        </w:rPr>
        <w:t xml:space="preserve">ρίας τους και των αποκτημένων στο πεδίο γνώσεων τους. </w:t>
      </w:r>
    </w:p>
    <w:p w14:paraId="1288B8E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Οφείλουμε, λοιπόν, κύριε Υπουργέ, να επανεξετάσουμε αυτές τις περιπτώσεις -όπως άλλωστε ζήτησα και στις συνεδριάσεις της </w:t>
      </w:r>
      <w:r>
        <w:rPr>
          <w:rFonts w:eastAsia="Times New Roman" w:cs="Times New Roman"/>
          <w:szCs w:val="24"/>
        </w:rPr>
        <w:t>ε</w:t>
      </w:r>
      <w:r>
        <w:rPr>
          <w:rFonts w:eastAsia="Times New Roman" w:cs="Times New Roman"/>
          <w:szCs w:val="24"/>
        </w:rPr>
        <w:t>πιτροπής- και να προχωρήσουμε στην προσθήκη μεταβατικής διάταξης που να εμποδίζ</w:t>
      </w:r>
      <w:r>
        <w:rPr>
          <w:rFonts w:eastAsia="Times New Roman" w:cs="Times New Roman"/>
          <w:szCs w:val="24"/>
        </w:rPr>
        <w:t xml:space="preserve">ει αυτήν την εξέλιξη, δηλαδή για ένα ή δύο μήνες άνθρωποι να υποχρεώνονται στη σύνταξη. Θα ήθελα να ακούσω την τοποθέτησή σας πάνω στο συγκεκριμένο ζήτημα, κύριε Υπουργέ. Το θεωρούμε ιδιαίτερα σημαντικό. </w:t>
      </w:r>
    </w:p>
    <w:p w14:paraId="1288B8E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Επίσης, πολύ σοβαρή σκέψη και εξαιρετική προσοχή χρ</w:t>
      </w:r>
      <w:r>
        <w:rPr>
          <w:rFonts w:eastAsia="Times New Roman" w:cs="Times New Roman"/>
          <w:szCs w:val="24"/>
        </w:rPr>
        <w:t xml:space="preserve">ειάζεται, κατά τη γνώμη μου, και η διάταξη για τα μυστικά κονδύλια του άρθρου 4. </w:t>
      </w:r>
    </w:p>
    <w:p w14:paraId="1288B8E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Ως κοινοβουλευτική παράταξη έχουμε ταχθεί με κάθε τρόπο υπέρ της διαφάνειας. Η δημόσια λογοδοσία αποτελεί για εμάς τον ακρογωνιαίο λίθο της </w:t>
      </w:r>
      <w:r>
        <w:rPr>
          <w:rFonts w:eastAsia="Times New Roman" w:cs="Times New Roman"/>
          <w:szCs w:val="24"/>
        </w:rPr>
        <w:t>δ</w:t>
      </w:r>
      <w:r>
        <w:rPr>
          <w:rFonts w:eastAsia="Times New Roman" w:cs="Times New Roman"/>
          <w:szCs w:val="24"/>
        </w:rPr>
        <w:t>ημοκρατίας. Θα περίμενε κανείς, ό</w:t>
      </w:r>
      <w:r>
        <w:rPr>
          <w:rFonts w:eastAsia="Times New Roman" w:cs="Times New Roman"/>
          <w:szCs w:val="24"/>
        </w:rPr>
        <w:t xml:space="preserve">μως, να επιμείνουμε στη διαφάνεια και στη δημοσιοποίηση όλων των υπολοίπων πεπραγμένων της Κυβέρνησης εκτός από αυτά που όλοι οι Έλληνες καταλαβαίνουν πως πρέπει να παραμένουν μυστικά. </w:t>
      </w:r>
    </w:p>
    <w:p w14:paraId="1288B8E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Τα μυστικά κονδύλια ονομάζονται έτσι για συγκεκριμένο λόγο. Η ενημέρωσ</w:t>
      </w:r>
      <w:r>
        <w:rPr>
          <w:rFonts w:eastAsia="Times New Roman" w:cs="Times New Roman"/>
          <w:szCs w:val="24"/>
        </w:rPr>
        <w:t xml:space="preserve">η της Βουλής είναι πάντα σωστό να γίνεται. Θα </w:t>
      </w:r>
      <w:r>
        <w:rPr>
          <w:rFonts w:eastAsia="Times New Roman" w:cs="Times New Roman"/>
          <w:szCs w:val="24"/>
        </w:rPr>
        <w:lastRenderedPageBreak/>
        <w:t>επιμείνουμε, όμως, για περισσότερες εγγυήσεις πως δεν θα τεθούν σε κίνδυνο ανθρώπινες ζωές. Τα μυστικά κονδύλια είναι μυστικά και πρέπει να είναι μυστικά, γιατί αλλιώς άνθρωποι κινδυνεύουν να χάσουν τη ζωή τους</w:t>
      </w:r>
      <w:r>
        <w:rPr>
          <w:rFonts w:eastAsia="Times New Roman" w:cs="Times New Roman"/>
          <w:szCs w:val="24"/>
        </w:rPr>
        <w:t xml:space="preserve">. </w:t>
      </w:r>
    </w:p>
    <w:p w14:paraId="1288B8E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 χαρά πληροφορήθηκα για τις βελτιώσεις τις οποίες έφερε ο Υπουργός. Συμφωνώ πως είναι σωστό να μην παραμένουν αυτά τα έγγραφα στη Βουλή και να επιστρέφονται αυθημερόν στη φύλαξη των υπηρεσιών του Υπουργείου. Όπως επίσης, είναι συνετή και λογική η πρόβ</w:t>
      </w:r>
      <w:r>
        <w:rPr>
          <w:rFonts w:eastAsia="Times New Roman" w:cs="Times New Roman"/>
          <w:szCs w:val="24"/>
        </w:rPr>
        <w:t xml:space="preserve">λεψη να μην αναπαράγονται τα εν λόγω έγγραφα για κανέναν λόγο. Η ιστορία έχει δείξει πως η ικανότητα της ορθής διαχείρισης ευαίσθητων πληροφοριών πολλές φορές κρίνει την τύχη των εθνών και καθορίζει τη μοίρα των λαών. </w:t>
      </w:r>
    </w:p>
    <w:p w14:paraId="1288B8E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σχολιάζ</w:t>
      </w:r>
      <w:r>
        <w:rPr>
          <w:rFonts w:eastAsia="Times New Roman" w:cs="Times New Roman"/>
          <w:szCs w:val="24"/>
        </w:rPr>
        <w:t>οντας τα επιμέρους άρθρα</w:t>
      </w:r>
      <w:r>
        <w:rPr>
          <w:rFonts w:eastAsia="Times New Roman" w:cs="Times New Roman"/>
          <w:szCs w:val="24"/>
        </w:rPr>
        <w:t>,</w:t>
      </w:r>
      <w:r>
        <w:rPr>
          <w:rFonts w:eastAsia="Times New Roman" w:cs="Times New Roman"/>
          <w:szCs w:val="24"/>
        </w:rPr>
        <w:t xml:space="preserve"> αναγκάζομαι να τα διακρίνω σε δύο κατηγορίες: σε εκείνα, που καλώς ήρθαν νωρίτερα από την ολοκλήρωση της διαβούλευσης και των εργασιών της σχετικής αρμόδιας </w:t>
      </w:r>
      <w:r>
        <w:rPr>
          <w:rFonts w:eastAsia="Times New Roman" w:cs="Times New Roman"/>
          <w:szCs w:val="24"/>
        </w:rPr>
        <w:t>ε</w:t>
      </w:r>
      <w:r>
        <w:rPr>
          <w:rFonts w:eastAsia="Times New Roman" w:cs="Times New Roman"/>
          <w:szCs w:val="24"/>
        </w:rPr>
        <w:t xml:space="preserve">πιτροπής για την τροποποίηση του </w:t>
      </w:r>
      <w:r>
        <w:rPr>
          <w:rFonts w:eastAsia="Times New Roman" w:cs="Times New Roman"/>
          <w:szCs w:val="24"/>
        </w:rPr>
        <w:t>ο</w:t>
      </w:r>
      <w:r>
        <w:rPr>
          <w:rFonts w:eastAsia="Times New Roman" w:cs="Times New Roman"/>
          <w:szCs w:val="24"/>
        </w:rPr>
        <w:t>ργανισμού του Υπουργείου Εξωτερικών, ό</w:t>
      </w:r>
      <w:r>
        <w:rPr>
          <w:rFonts w:eastAsia="Times New Roman" w:cs="Times New Roman"/>
          <w:szCs w:val="24"/>
        </w:rPr>
        <w:t xml:space="preserve">πως το άρθρο 9, που αποτελεί υποχρέωσή μας, καθώς πρέπει </w:t>
      </w:r>
      <w:r>
        <w:rPr>
          <w:rFonts w:eastAsia="Times New Roman" w:cs="Times New Roman"/>
          <w:szCs w:val="24"/>
        </w:rPr>
        <w:lastRenderedPageBreak/>
        <w:t>να εφαρμόσουμε τις σχετικές δικαστικές αποφάσεις, να εναρμονιστούμε με την ευρωπαϊκή νομοθεσία -άρθρο 78/2000- καταργώντας το ανώτατο ηλικιακό όριο πρόσληψης στο Υπουργείο Εξωτερικών και σε εκείνα πο</w:t>
      </w:r>
      <w:r>
        <w:rPr>
          <w:rFonts w:eastAsia="Times New Roman" w:cs="Times New Roman"/>
          <w:szCs w:val="24"/>
        </w:rPr>
        <w:t>υ δημιουργούν απορίες, καθώς δεν δικαιολογούν τον χαρακτηρισμό του επείγοντος, όπως το άρθρο 15, που σύμφωνα με αυτό δίνεται η δυνατότητα στους καθηγητές πανεπιστημίων, που θα συμμετάσχουν στο ΚΑΣ, αλλά και στο Επιστημονικό Συμβούλιο, να διατηρούν παράλληλ</w:t>
      </w:r>
      <w:r>
        <w:rPr>
          <w:rFonts w:eastAsia="Times New Roman" w:cs="Times New Roman"/>
          <w:szCs w:val="24"/>
        </w:rPr>
        <w:t xml:space="preserve">α τη θέση τους στα ακαδημαϊκά ιδρύματα. Δίνεται το δικαίωμα σε κάθε αντικειμενικό παρατηρητή να κάνει λόγο για ευνοιοκρατία και διπλοθεσίτες. </w:t>
      </w:r>
    </w:p>
    <w:p w14:paraId="1288B8E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Ως Ένωση Κεντρώων δεν έχουμε το δικαίωμα να παρεκκλίνουμε από τις αρχές μας, οι οποίες μας οδηγούν στην καταψήφισ</w:t>
      </w:r>
      <w:r>
        <w:rPr>
          <w:rFonts w:eastAsia="Times New Roman" w:cs="Times New Roman"/>
          <w:szCs w:val="24"/>
        </w:rPr>
        <w:t xml:space="preserve">η του συγκεκριμένου άρθρου, του άρθρου 15. </w:t>
      </w:r>
    </w:p>
    <w:p w14:paraId="1288B8E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Εξετάζοντας το υπό συζήτηση νομοσχέδιο -κατ’ </w:t>
      </w:r>
      <w:proofErr w:type="spellStart"/>
      <w:r>
        <w:rPr>
          <w:rFonts w:eastAsia="Times New Roman" w:cs="Times New Roman"/>
          <w:szCs w:val="24"/>
        </w:rPr>
        <w:t>άρθρον</w:t>
      </w:r>
      <w:proofErr w:type="spellEnd"/>
      <w:r>
        <w:rPr>
          <w:rFonts w:eastAsia="Times New Roman" w:cs="Times New Roman"/>
          <w:szCs w:val="24"/>
        </w:rPr>
        <w:t xml:space="preserve"> επίσης- θέλω να επισημάνω και τα εξής: </w:t>
      </w:r>
    </w:p>
    <w:p w14:paraId="1288B8E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1</w:t>
      </w:r>
      <w:r>
        <w:rPr>
          <w:rFonts w:eastAsia="Times New Roman" w:cs="Times New Roman"/>
          <w:szCs w:val="24"/>
        </w:rPr>
        <w:t>,</w:t>
      </w:r>
      <w:r>
        <w:rPr>
          <w:rFonts w:eastAsia="Times New Roman" w:cs="Times New Roman"/>
          <w:szCs w:val="24"/>
        </w:rPr>
        <w:t xml:space="preserve"> ο Υπουργός παίρνει μια απόφαση, που πράγματι είναι δικαίωμα και το αναγνωρίζουμε. Το ΚΑΣ, επιφορτισμένο με </w:t>
      </w:r>
      <w:r>
        <w:rPr>
          <w:rFonts w:eastAsia="Times New Roman" w:cs="Times New Roman"/>
          <w:szCs w:val="24"/>
        </w:rPr>
        <w:t xml:space="preserve">την εκπόνηση χρήσιμων μελετών, οφείλει να υποστηρίζει το κρίσιμο έργο του Υπουργού. </w:t>
      </w:r>
    </w:p>
    <w:p w14:paraId="1288B8E9"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lastRenderedPageBreak/>
        <w:t>Από το αποτέλεσμα θα κριθεί η επιλογή αυτή και η ανασύσταση του Επιστημονικού Συμβουλίου αποτελεί πρωτοβουλία του κυρίου Υπουργού και είναι και δική του ευθύνη να διασφαλί</w:t>
      </w:r>
      <w:r>
        <w:rPr>
          <w:rFonts w:eastAsia="Times New Roman"/>
          <w:szCs w:val="24"/>
        </w:rPr>
        <w:t>σει πως τα χρήματα που θα κοστίσει και αυτό το κρίσιμο γνωμοδοτικό όργανο δεν θα πάνε χαμένα, αλλά θα ενισχύσουν την ελληνική διπλωματία και την αποτελεσματική άσκηση εξωτερικής πολιτικής.</w:t>
      </w:r>
    </w:p>
    <w:p w14:paraId="1288B8EA"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Το Γραφείο Νομοθετικής Πρωτοβουλίας που ιδρύεται στο άρθρο 3, μας π</w:t>
      </w:r>
      <w:r>
        <w:rPr>
          <w:rFonts w:eastAsia="Times New Roman"/>
          <w:szCs w:val="24"/>
        </w:rPr>
        <w:t xml:space="preserve">ροβλημάτισε, καθώς το νομοθετικό έργο του Υπουργείου Εξωτερικών είναι κυρίως κυρώσεις διεθνών συμφωνιών και πρωτοκόλλων συνεργασίας και συνεννόησης. Ίσως με τη λειτουργία αυτού του </w:t>
      </w:r>
      <w:r>
        <w:rPr>
          <w:rFonts w:eastAsia="Times New Roman"/>
          <w:szCs w:val="24"/>
        </w:rPr>
        <w:t>Γ</w:t>
      </w:r>
      <w:r>
        <w:rPr>
          <w:rFonts w:eastAsia="Times New Roman"/>
          <w:szCs w:val="24"/>
        </w:rPr>
        <w:t>ραφείου</w:t>
      </w:r>
      <w:r>
        <w:rPr>
          <w:rFonts w:eastAsia="Times New Roman"/>
          <w:szCs w:val="24"/>
        </w:rPr>
        <w:t>,</w:t>
      </w:r>
      <w:r>
        <w:rPr>
          <w:rFonts w:eastAsia="Times New Roman"/>
          <w:szCs w:val="24"/>
        </w:rPr>
        <w:t xml:space="preserve"> να μπει ένα τέλος στην κακή πρακτική της διείσδυσης άσχετων τροπο</w:t>
      </w:r>
      <w:r>
        <w:rPr>
          <w:rFonts w:eastAsia="Times New Roman"/>
          <w:szCs w:val="24"/>
        </w:rPr>
        <w:t xml:space="preserve">λογιών σε κυρώσεις διεθνών συμβάσεων. </w:t>
      </w:r>
    </w:p>
    <w:p w14:paraId="1288B8EB"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Προχωρώ στο άρθρο 6 και τη σωστή πρόβλεψη για επέκταση της κάλυψης των υπαλλήλων του Υπουργείου Εξωτερικών από το Νομικό Συμβούλιο του Κράτους. Είναι αλήθεια πως πολλές φορές στο πλαίσιο άσκησης των καθηκόντων τους, ο</w:t>
      </w:r>
      <w:r>
        <w:rPr>
          <w:rFonts w:eastAsia="Times New Roman"/>
          <w:szCs w:val="24"/>
        </w:rPr>
        <w:t>ι υ</w:t>
      </w:r>
      <w:r>
        <w:rPr>
          <w:rFonts w:eastAsia="Times New Roman"/>
          <w:szCs w:val="24"/>
        </w:rPr>
        <w:lastRenderedPageBreak/>
        <w:t xml:space="preserve">πάλληλοι του Υπουργείου Εξωτερικών υφίστανται νομικές διώξεις. Είναι, λοιπόν, θα έλεγα, υποχρέωση του κράτους να τους προστατεύει και ορθώς προχωράμε στην εν λόγω επέκταση. </w:t>
      </w:r>
    </w:p>
    <w:p w14:paraId="1288B8EC"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Το άρθρο 7</w:t>
      </w:r>
      <w:r>
        <w:rPr>
          <w:rFonts w:eastAsia="Times New Roman"/>
          <w:szCs w:val="24"/>
        </w:rPr>
        <w:t>,</w:t>
      </w:r>
      <w:r>
        <w:rPr>
          <w:rFonts w:eastAsia="Times New Roman"/>
          <w:szCs w:val="24"/>
        </w:rPr>
        <w:t xml:space="preserve"> ανήκει στην κατηγορία εκείνων των άρθρων που δεν καταλαβαίνουμε για</w:t>
      </w:r>
      <w:r>
        <w:rPr>
          <w:rFonts w:eastAsia="Times New Roman"/>
          <w:szCs w:val="24"/>
        </w:rPr>
        <w:t>τί παρουσιάζονται ως επείγοντα, εν τούτοις δεν διαφωνούμε στη διατήρηση του βαθμού Εμπειρογνώμονος Πρεσβευτή Συμβούλου Α</w:t>
      </w:r>
      <w:r>
        <w:rPr>
          <w:rFonts w:eastAsia="Times New Roman"/>
          <w:szCs w:val="24"/>
        </w:rPr>
        <w:t>΄</w:t>
      </w:r>
      <w:r>
        <w:rPr>
          <w:rFonts w:eastAsia="Times New Roman"/>
          <w:szCs w:val="24"/>
        </w:rPr>
        <w:t xml:space="preserve"> επί τιμή μετά τη συνταξιοδότηση, παρ</w:t>
      </w:r>
      <w:r>
        <w:rPr>
          <w:rFonts w:eastAsia="Times New Roman"/>
          <w:szCs w:val="24"/>
        </w:rPr>
        <w:t xml:space="preserve">’ </w:t>
      </w:r>
      <w:r>
        <w:rPr>
          <w:rFonts w:eastAsia="Times New Roman"/>
          <w:szCs w:val="24"/>
        </w:rPr>
        <w:t xml:space="preserve">όλο που δεν συμπληρώνουν τα τριάντα πέντε χρόνια. </w:t>
      </w:r>
    </w:p>
    <w:p w14:paraId="1288B8ED"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Τα άρθρα 8 και 10</w:t>
      </w:r>
      <w:r>
        <w:rPr>
          <w:rFonts w:eastAsia="Times New Roman"/>
          <w:szCs w:val="24"/>
        </w:rPr>
        <w:t>,</w:t>
      </w:r>
      <w:r>
        <w:rPr>
          <w:rFonts w:eastAsia="Times New Roman"/>
          <w:szCs w:val="24"/>
        </w:rPr>
        <w:t xml:space="preserve"> λύνουν προβλήματα του προσ</w:t>
      </w:r>
      <w:r>
        <w:rPr>
          <w:rFonts w:eastAsia="Times New Roman"/>
          <w:szCs w:val="24"/>
        </w:rPr>
        <w:t xml:space="preserve">ωπικού, που μόνο ως απαράδεκτα μπορούν να χαρακτηριστούν. Άνθρωποι που με αυταπάρνηση και υπό πολύ δύσκολες συνθήκες υπηρετούν σε «καυτές» περιοχές, αν χρειαζόταν να εγκαταλείψουν τη χώρα που υπηρετούν, υπήρχε σοβαρή πιθανότητα να χάσουν την </w:t>
      </w:r>
      <w:proofErr w:type="spellStart"/>
      <w:r>
        <w:rPr>
          <w:rFonts w:eastAsia="Times New Roman"/>
          <w:szCs w:val="24"/>
        </w:rPr>
        <w:t>οικοσυσκευή</w:t>
      </w:r>
      <w:proofErr w:type="spellEnd"/>
      <w:r>
        <w:rPr>
          <w:rFonts w:eastAsia="Times New Roman"/>
          <w:szCs w:val="24"/>
        </w:rPr>
        <w:t xml:space="preserve"> το</w:t>
      </w:r>
      <w:r>
        <w:rPr>
          <w:rFonts w:eastAsia="Times New Roman"/>
          <w:szCs w:val="24"/>
        </w:rPr>
        <w:t xml:space="preserve">υς όχι λόγω των συνθηκών, αλλά κυρίως λόγω της γραφειοκρατίας. Αυτό σταματά με το άρθρο 8. </w:t>
      </w:r>
    </w:p>
    <w:p w14:paraId="1288B8EE"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Στη σωστή κατεύθυνση είναι και το άρθρο 10, καθώς σύμφωνα με αυτό οι απαραίτητοι αστυνομικοί για τη φύλαξη των διπλωματικών μας αποστολών θα λαμβάνουν εγκαίρως το επίδομα αλλοδαπής και τα έξοδα κίνησής τους. Δεν χωρά αντίλογος </w:t>
      </w:r>
      <w:r>
        <w:rPr>
          <w:rFonts w:eastAsia="Times New Roman"/>
          <w:szCs w:val="24"/>
        </w:rPr>
        <w:lastRenderedPageBreak/>
        <w:t>εδώ, καθώς είναι αυτονόητο πω</w:t>
      </w:r>
      <w:r>
        <w:rPr>
          <w:rFonts w:eastAsia="Times New Roman"/>
          <w:szCs w:val="24"/>
        </w:rPr>
        <w:t xml:space="preserve">ς αυτές τις ανάγκες οφείλει να τις καλύπτει το κράτος. </w:t>
      </w:r>
    </w:p>
    <w:p w14:paraId="1288B8EF"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Το άρθρο 11</w:t>
      </w:r>
      <w:r>
        <w:rPr>
          <w:rFonts w:eastAsia="Times New Roman"/>
          <w:szCs w:val="24"/>
        </w:rPr>
        <w:t>,</w:t>
      </w:r>
      <w:r>
        <w:rPr>
          <w:rFonts w:eastAsia="Times New Roman"/>
          <w:szCs w:val="24"/>
        </w:rPr>
        <w:t xml:space="preserve"> προσθέτει κι άλλες ξένες γλώσσες πέραν των γαλλικών για την εισαγωγή των υποψηφίων στη Διπλωματική Ακαδημία. Είναι σωστή κι αυτή η απόφαση. Θα τη στηρίξουμε.</w:t>
      </w:r>
    </w:p>
    <w:p w14:paraId="1288B8F0"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Το άρθρο 12</w:t>
      </w:r>
      <w:r>
        <w:rPr>
          <w:rFonts w:eastAsia="Times New Roman"/>
          <w:szCs w:val="24"/>
        </w:rPr>
        <w:t>,</w:t>
      </w:r>
      <w:r>
        <w:rPr>
          <w:rFonts w:eastAsia="Times New Roman"/>
          <w:szCs w:val="24"/>
        </w:rPr>
        <w:t xml:space="preserve"> είναι από αυτά π</w:t>
      </w:r>
      <w:r>
        <w:rPr>
          <w:rFonts w:eastAsia="Times New Roman"/>
          <w:szCs w:val="24"/>
        </w:rPr>
        <w:t xml:space="preserve">ου ικανοποιούν αληθινές ανάγκες και πληρούν υπαρκτές υποχρεώσεις της Κυβέρνησης. Η σύσταση και λειτουργία του </w:t>
      </w:r>
      <w:r>
        <w:rPr>
          <w:rFonts w:eastAsia="Times New Roman"/>
          <w:szCs w:val="24"/>
        </w:rPr>
        <w:t xml:space="preserve">γραφείου στατιστικής </w:t>
      </w:r>
      <w:r>
        <w:rPr>
          <w:rFonts w:eastAsia="Times New Roman"/>
          <w:szCs w:val="24"/>
        </w:rPr>
        <w:t xml:space="preserve">είναι από όλους παραδεκτό πως είναι αναγκαία. Κρατάμε και την επισήμανση του κ. </w:t>
      </w:r>
      <w:proofErr w:type="spellStart"/>
      <w:r>
        <w:rPr>
          <w:rFonts w:eastAsia="Times New Roman"/>
          <w:szCs w:val="24"/>
        </w:rPr>
        <w:t>Μάρδα</w:t>
      </w:r>
      <w:proofErr w:type="spellEnd"/>
      <w:r>
        <w:rPr>
          <w:rFonts w:eastAsia="Times New Roman"/>
          <w:szCs w:val="24"/>
        </w:rPr>
        <w:t xml:space="preserve"> πως δεν θα χρειαστούν κι εδώ νέες προσλ</w:t>
      </w:r>
      <w:r>
        <w:rPr>
          <w:rFonts w:eastAsia="Times New Roman"/>
          <w:szCs w:val="24"/>
        </w:rPr>
        <w:t>ήψεις.</w:t>
      </w:r>
    </w:p>
    <w:p w14:paraId="1288B8F1"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Και έρχομαι στο άρθρο 13</w:t>
      </w:r>
      <w:r>
        <w:rPr>
          <w:rFonts w:eastAsia="Times New Roman"/>
          <w:szCs w:val="24"/>
        </w:rPr>
        <w:t>,</w:t>
      </w:r>
      <w:r>
        <w:rPr>
          <w:rFonts w:eastAsia="Times New Roman"/>
          <w:szCs w:val="24"/>
        </w:rPr>
        <w:t xml:space="preserve"> με το οποίο ενδυναμώνεται η αποτελεσματική εκπροσώπηση της Ελλάδας σε όλα τα διεθνή δικαστήρια. Αυτό είναι αρκετό για εμάς για να το στηρίξουμε. Είναι γνωστό πως η ασάφεια που είχε δημιουργηθεί, συνέπεια του ν.4110/2013, δη</w:t>
      </w:r>
      <w:r>
        <w:rPr>
          <w:rFonts w:eastAsia="Times New Roman"/>
          <w:szCs w:val="24"/>
        </w:rPr>
        <w:t xml:space="preserve">μιούργησε προβλήματα και έθεσε σε κίνδυνο ελληνικές διεκδικήσεις. </w:t>
      </w:r>
    </w:p>
    <w:p w14:paraId="1288B8F2"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lastRenderedPageBreak/>
        <w:t>Το άρθρο 16, σύμφωνα με το οποίο το 30% των εσόδων των πρεσβειών μας θα πηγαίνουν απευθείας στον προϋπολογισμό του Υπουργείου Εξωτερικών, και το άρθρο 17, με το οποίο προχωράμε στην αναπροσ</w:t>
      </w:r>
      <w:r>
        <w:rPr>
          <w:rFonts w:eastAsia="Times New Roman"/>
          <w:szCs w:val="24"/>
        </w:rPr>
        <w:t>αρμογή των χρονικών ορίων των εκτός έδρας μετακινήσεων των υπαλλήλων του Υπουργείου Εξωτερικών, κρίνονται απαραίτητα και θα ενισχύσουν με πρακτικό τρόπο την αποτελεσματικότητα της άσκησης του διπλωματικού λειτουργήματος. Επεκτείνεται και στα μέλη των πολιτ</w:t>
      </w:r>
      <w:r>
        <w:rPr>
          <w:rFonts w:eastAsia="Times New Roman"/>
          <w:szCs w:val="24"/>
        </w:rPr>
        <w:t xml:space="preserve">ικών γραφείων. </w:t>
      </w:r>
    </w:p>
    <w:p w14:paraId="1288B8F3"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Κυρίες και κύριοι συνάδελφοι, κλείνω την εισήγησή μου επί του νομοσχεδίου υπενθυμίζοντας σε όλους πως η εθνική άμυνα και η εξωτερική πολιτική δεν χωρούν μικροκομματικές πρακτικές. Πρόκειται για δύο τομείς που δεν επιτρέπουν άγονες αντιπαραθ</w:t>
      </w:r>
      <w:r>
        <w:rPr>
          <w:rFonts w:eastAsia="Times New Roman"/>
          <w:szCs w:val="24"/>
        </w:rPr>
        <w:t>έσεις. Αυτό δεν σημαίνει πως θα προσφέρουμε λευκή επιταγή. Σημαίνει απλά πως εξετάζουμε τα εν λόγω νομοθετήματα και γνωρίζουμε πως απαιτούν ειδικό χειρισμό. Ελπίζουμε ότι ο κ. Κοτζιάς θα αξιοποιήσει την εμπιστοσύνη και τη στήριξη που θα του δώσουμε στο συγ</w:t>
      </w:r>
      <w:r>
        <w:rPr>
          <w:rFonts w:eastAsia="Times New Roman"/>
          <w:szCs w:val="24"/>
        </w:rPr>
        <w:t>κεκριμένο νομοσχέδιο, γιατί θεωρούμε ότι είναι υποχρέωσή του.</w:t>
      </w:r>
    </w:p>
    <w:p w14:paraId="1288B8F4"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lastRenderedPageBreak/>
        <w:t xml:space="preserve">Θα ήθελα κλείνοντας να κάνω κι ένα σχόλιο, αν μου επιτρέψετε, για την επικαιρότητα και για το γεγονός πως το Διεθνές Νομισματικό Ταμείο </w:t>
      </w:r>
      <w:proofErr w:type="spellStart"/>
      <w:r>
        <w:rPr>
          <w:rFonts w:eastAsia="Times New Roman"/>
          <w:szCs w:val="24"/>
        </w:rPr>
        <w:t>απεφάνθη</w:t>
      </w:r>
      <w:proofErr w:type="spellEnd"/>
      <w:r>
        <w:rPr>
          <w:rFonts w:eastAsia="Times New Roman"/>
          <w:szCs w:val="24"/>
        </w:rPr>
        <w:t xml:space="preserve"> ότι το ελληνικό χρέος είναι εξαιρετικά μη βιώσιμο. Λύθηκε, λοιπόν, η απορία του ελληνικού λαού. Τέρμα η ασάφεια</w:t>
      </w:r>
      <w:r>
        <w:rPr>
          <w:rFonts w:eastAsia="Times New Roman"/>
          <w:szCs w:val="24"/>
        </w:rPr>
        <w:t xml:space="preserve">! </w:t>
      </w:r>
    </w:p>
    <w:p w14:paraId="1288B8F5"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Ξέρετε, αν μας έμαθε κάτι η Κυβέρνηση ΣΥΡΙΖΑ, αυτό ήταν το πόσο επικίνδυνη είναι η ασάφεια στους όρους μιας συμφωνίας και μάλιστα μιας συμφωνίας δανεισμού.</w:t>
      </w:r>
    </w:p>
    <w:p w14:paraId="1288B8F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δημιουργική ασάφεια και η κάθε είδους ασάφεια οδηγεί σε κάθε είδους αδιέξοδα και προβλήματα. Χα</w:t>
      </w:r>
      <w:r>
        <w:rPr>
          <w:rFonts w:eastAsia="Times New Roman" w:cs="Times New Roman"/>
          <w:szCs w:val="24"/>
        </w:rPr>
        <w:t xml:space="preserve">ρακτηριστικό παράδειγμα και ακλόνητη απόδειξη αποτελεί το γεγονός πως ενώ το καλοκαίρι του 2015 τα πολιτικά κόμματα συνυπέγραψαν το τρίτο μνημόνιο και είχαν βάλει την υπογραφή τους στο ίδιο χαρτί, συνεχίζουν να προσποιούνται τους αντάρτες και πως υπάρχουν </w:t>
      </w:r>
      <w:r>
        <w:rPr>
          <w:rFonts w:eastAsia="Times New Roman" w:cs="Times New Roman"/>
          <w:szCs w:val="24"/>
        </w:rPr>
        <w:t>περιθώρια, όχι για διορθώσεις, όχι για βελτιώσεις, όχι για ελαφρύνσεις, αλλά περιθώρια για ανατροπές.</w:t>
      </w:r>
    </w:p>
    <w:p w14:paraId="1288B8F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δεν έχει προτάσεις. Η Κυβέρνηση στα οικονομικά δεν έχει σχέδιο. Ακολουθεί </w:t>
      </w:r>
      <w:r>
        <w:rPr>
          <w:rFonts w:eastAsia="Times New Roman" w:cs="Times New Roman"/>
          <w:szCs w:val="24"/>
        </w:rPr>
        <w:lastRenderedPageBreak/>
        <w:t xml:space="preserve">την τακτική «βλέποντας και κάνοντας». </w:t>
      </w:r>
      <w:r>
        <w:rPr>
          <w:rFonts w:eastAsia="Times New Roman" w:cs="Times New Roman"/>
          <w:szCs w:val="24"/>
        </w:rPr>
        <w:t xml:space="preserve">Μόνο που αυτή την τακτική τη χρησιμοποιούμε όταν πάμε κάποιο ταξίδι, όχι όταν κυβερνάμε μια χώρα. </w:t>
      </w:r>
    </w:p>
    <w:p w14:paraId="1288B8F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88B8F9"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288B8F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1288B8F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εισηγητής των Α</w:t>
      </w:r>
      <w:r>
        <w:rPr>
          <w:rFonts w:eastAsia="Times New Roman" w:cs="Times New Roman"/>
          <w:szCs w:val="24"/>
        </w:rPr>
        <w:t xml:space="preserve">νεξαρτήτων Ελλήνων, έχει τον λόγο. </w:t>
      </w:r>
    </w:p>
    <w:p w14:paraId="1288B8F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Κυρίες και κύριοι συνάδελφοι, κύριοι Υπουργοί, θα μείνω στο θέμα για το οποίο προορίστηκε η συνεδρίαση της Ολομέλειας, χωρίς να αποπροσανατολίσω από αυτό, αναφερόμενος στο τι έκανε ο Τσίπρας, ο Καμ</w:t>
      </w:r>
      <w:r>
        <w:rPr>
          <w:rFonts w:eastAsia="Times New Roman" w:cs="Times New Roman"/>
          <w:szCs w:val="24"/>
        </w:rPr>
        <w:t>μένος, ο Σημίτης και ενδεχομένως και άλλοι πολιτικοί αρχηγοί στο παρελθόν, ξεφεύγοντας από εκείνο από το οποίο σήμερα οφείλω ως εισηγητής των Ανεξαρτήτων Ελλήνων να καταθέσω την άποψη και τη θέση μας.</w:t>
      </w:r>
    </w:p>
    <w:p w14:paraId="1288B8F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υπό συζήτηση σχέδιο νόμου αποτελεί την απαρχή ενός ε</w:t>
      </w:r>
      <w:r>
        <w:rPr>
          <w:rFonts w:eastAsia="Times New Roman" w:cs="Times New Roman"/>
          <w:szCs w:val="24"/>
        </w:rPr>
        <w:t xml:space="preserve">υρύτερου σχεδίου θεσμικών μεταρρυθμίσεων του Υπουργείου </w:t>
      </w:r>
      <w:r>
        <w:rPr>
          <w:rFonts w:eastAsia="Times New Roman" w:cs="Times New Roman"/>
          <w:szCs w:val="24"/>
        </w:rPr>
        <w:lastRenderedPageBreak/>
        <w:t>Εξωτερικών, το οποίο επιδιώκει να λύσει χρόνια προβλήματα. Στόχος του παρόντος νομοσχεδίου είναι, μεταξύ άλλων, η κάλυψη κενών στο θεσμικό οικοδόμημα του Υπουργείου Εξωτερικών, τα οποία δυσχεραίνουν τ</w:t>
      </w:r>
      <w:r>
        <w:rPr>
          <w:rFonts w:eastAsia="Times New Roman" w:cs="Times New Roman"/>
          <w:szCs w:val="24"/>
        </w:rPr>
        <w:t xml:space="preserve">η χάραξη, τον σχεδιασμό και την άσκηση της εξωτερικής πολιτικής. </w:t>
      </w:r>
    </w:p>
    <w:p w14:paraId="1288B8F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Γι’ αυτό προωθείται η επανασύσταση δύο βασικών οργάνων, του Κέντρου Ανάλυσης και Σχεδιασμού και του Επιστημονικού Συμβουλίου, ενώ καταργείται το Ελληνικό Κέντρο Ευρωπαϊκών Μελετών. </w:t>
      </w:r>
    </w:p>
    <w:p w14:paraId="1288B8F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υπό ψ</w:t>
      </w:r>
      <w:r>
        <w:rPr>
          <w:rFonts w:eastAsia="Times New Roman" w:cs="Times New Roman"/>
          <w:szCs w:val="24"/>
        </w:rPr>
        <w:t>ήφιση σχέδιο νόμου αποτελείται από δεκαεπτά άρθρα, τα οποία και ξεκινώ να αναλύω: Το πρώτο άρθρο έχει να κάνει με ζητήματα οργάνωσης και λειτουργίας του Επιστημονικού Κέντρου Ανάλυσης και Σχεδιασμού, που με οργανικό νόμο του Υπουργείου Εξωτερικών έχει τεθε</w:t>
      </w:r>
      <w:r>
        <w:rPr>
          <w:rFonts w:eastAsia="Times New Roman" w:cs="Times New Roman"/>
          <w:szCs w:val="24"/>
        </w:rPr>
        <w:t>ί σε ισχύ από το 1998 ως Κέντρο Ανάλυσης και Σχεδιασμού.</w:t>
      </w:r>
    </w:p>
    <w:p w14:paraId="1288B90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κέντρο</w:t>
      </w:r>
      <w:r>
        <w:rPr>
          <w:rFonts w:eastAsia="Times New Roman" w:cs="Times New Roman"/>
          <w:szCs w:val="24"/>
        </w:rPr>
        <w:t xml:space="preserve"> αυτό θα κάνει την επιστημονική προετοιμασία για την εξωτερική πολιτική και θα ασχολείται με οτιδήποτε έχει σχέση με αυτήν. Η έλλειψη επιστημονικού προσωπικού στο υφιστάμενο Επιστημονικό Κέν</w:t>
      </w:r>
      <w:r>
        <w:rPr>
          <w:rFonts w:eastAsia="Times New Roman" w:cs="Times New Roman"/>
          <w:szCs w:val="24"/>
        </w:rPr>
        <w:t xml:space="preserve">τρο Ανάλυσης, ικανού στην εκπόνηση </w:t>
      </w:r>
      <w:r>
        <w:rPr>
          <w:rFonts w:eastAsia="Times New Roman" w:cs="Times New Roman"/>
          <w:szCs w:val="24"/>
        </w:rPr>
        <w:lastRenderedPageBreak/>
        <w:t xml:space="preserve">εισηγήσεων, σχεδιασμού και στρατηγικής υλοποίησης της εξωτερικής πολιτικής της χώρας, κατέστησε το </w:t>
      </w:r>
      <w:r>
        <w:rPr>
          <w:rFonts w:eastAsia="Times New Roman" w:cs="Times New Roman"/>
          <w:szCs w:val="24"/>
        </w:rPr>
        <w:t xml:space="preserve">κέντρο </w:t>
      </w:r>
      <w:r>
        <w:rPr>
          <w:rFonts w:eastAsia="Times New Roman" w:cs="Times New Roman"/>
          <w:szCs w:val="24"/>
        </w:rPr>
        <w:t xml:space="preserve">οριακά </w:t>
      </w:r>
      <w:proofErr w:type="spellStart"/>
      <w:r>
        <w:rPr>
          <w:rFonts w:eastAsia="Times New Roman" w:cs="Times New Roman"/>
          <w:szCs w:val="24"/>
        </w:rPr>
        <w:t>λειτουργόν</w:t>
      </w:r>
      <w:proofErr w:type="spellEnd"/>
      <w:r>
        <w:rPr>
          <w:rFonts w:eastAsia="Times New Roman" w:cs="Times New Roman"/>
          <w:szCs w:val="24"/>
        </w:rPr>
        <w:t xml:space="preserve">, αναθέτον την εκπόνηση μελετών σε άλλα ερευνητικά, κέντρα. </w:t>
      </w:r>
    </w:p>
    <w:p w14:paraId="1288B90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Όμως, η μειωμένη χρηστική αξία των με</w:t>
      </w:r>
      <w:r>
        <w:rPr>
          <w:rFonts w:eastAsia="Times New Roman" w:cs="Times New Roman"/>
          <w:szCs w:val="24"/>
        </w:rPr>
        <w:t xml:space="preserve">λετών αυτών τις κατέστησε αναξιοποίητες από τη </w:t>
      </w:r>
      <w:r>
        <w:rPr>
          <w:rFonts w:eastAsia="Times New Roman" w:cs="Times New Roman"/>
          <w:szCs w:val="24"/>
        </w:rPr>
        <w:t>διπλωματική υπηρεσία</w:t>
      </w:r>
      <w:r>
        <w:rPr>
          <w:rFonts w:eastAsia="Times New Roman" w:cs="Times New Roman"/>
          <w:szCs w:val="24"/>
        </w:rPr>
        <w:t xml:space="preserve">. Είναι, λοιπόν, κοινά αποδεκτό πως το </w:t>
      </w:r>
      <w:r>
        <w:rPr>
          <w:rFonts w:eastAsia="Times New Roman" w:cs="Times New Roman"/>
          <w:szCs w:val="24"/>
        </w:rPr>
        <w:t xml:space="preserve">κέντρο </w:t>
      </w:r>
      <w:r>
        <w:rPr>
          <w:rFonts w:eastAsia="Times New Roman" w:cs="Times New Roman"/>
          <w:szCs w:val="24"/>
        </w:rPr>
        <w:t xml:space="preserve">δεν μπόρεσε να λειτουργήσει σύμφωνα με τον αρχικό σκοπό της σύστασής του, δηλαδή ως ερευνητικό μελετητικό κέντρο. </w:t>
      </w:r>
    </w:p>
    <w:p w14:paraId="1288B90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 το δεύτερο άρθρο προβλέπε</w:t>
      </w:r>
      <w:r>
        <w:rPr>
          <w:rFonts w:eastAsia="Times New Roman" w:cs="Times New Roman"/>
          <w:szCs w:val="24"/>
        </w:rPr>
        <w:t>ται η ανασύσταση του Επιστημονικού Συμβουλίου, ενός γνωμοδοτικού οργάνου για νομικά θέματα διεθνούς και ευρωπαϊκού δικαίου μείζονος σημασίας. Η σύστασή του και μόνο από καθηγητές εγνωσμένου πανεπιστημιακού κύρους με ειδίκευση στο διεθνές, στο ευρωπαϊκό ή σ</w:t>
      </w:r>
      <w:r>
        <w:rPr>
          <w:rFonts w:eastAsia="Times New Roman" w:cs="Times New Roman"/>
          <w:szCs w:val="24"/>
        </w:rPr>
        <w:t>το δημόσιο δίκαιο, καθώς και από τον επιστημονικό διευθυντή του ΚΑΣ παρέχει εγγυήσεις επιστημονικής αρτιότητας. Πρόκειται πράγματι για ένα καινοτόμο εγχείρημα, η επιτυχία του οποίου θα θωρακίσει τη χώρα σε θέματα στρατηγικής για τη νομική αντιμετώπιση θεμά</w:t>
      </w:r>
      <w:r>
        <w:rPr>
          <w:rFonts w:eastAsia="Times New Roman" w:cs="Times New Roman"/>
          <w:szCs w:val="24"/>
        </w:rPr>
        <w:t>των μεγίστης εθνικής σημασίας.</w:t>
      </w:r>
    </w:p>
    <w:p w14:paraId="1288B90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3</w:t>
      </w:r>
      <w:r>
        <w:rPr>
          <w:rFonts w:eastAsia="Times New Roman" w:cs="Times New Roman"/>
          <w:szCs w:val="24"/>
        </w:rPr>
        <w:t>,</w:t>
      </w:r>
      <w:r>
        <w:rPr>
          <w:rFonts w:eastAsia="Times New Roman" w:cs="Times New Roman"/>
          <w:szCs w:val="24"/>
        </w:rPr>
        <w:t xml:space="preserve"> συστήνεται </w:t>
      </w:r>
      <w:r>
        <w:rPr>
          <w:rFonts w:eastAsia="Times New Roman" w:cs="Times New Roman"/>
          <w:szCs w:val="24"/>
        </w:rPr>
        <w:t>γραφείο</w:t>
      </w:r>
      <w:r>
        <w:rPr>
          <w:rFonts w:eastAsia="Times New Roman" w:cs="Times New Roman"/>
          <w:szCs w:val="24"/>
        </w:rPr>
        <w:t xml:space="preserve"> </w:t>
      </w:r>
      <w:r>
        <w:rPr>
          <w:rFonts w:eastAsia="Times New Roman" w:cs="Times New Roman"/>
          <w:szCs w:val="24"/>
        </w:rPr>
        <w:t>νομοθετικής πρωτοβουλίας</w:t>
      </w:r>
      <w:r>
        <w:rPr>
          <w:rFonts w:eastAsia="Times New Roman" w:cs="Times New Roman"/>
          <w:szCs w:val="24"/>
        </w:rPr>
        <w:t>, υπαγόμενο απ’ ευθείας στον Υπουργό Εξωτερικό, η ίδρυση του οποίου αποτελεί ανειλημμένη υποχρέωση του Υπουργείου, απορρέουσα από τις διατάξεις του ν.4048/2012. Στο άρ</w:t>
      </w:r>
      <w:r>
        <w:rPr>
          <w:rFonts w:eastAsia="Times New Roman" w:cs="Times New Roman"/>
          <w:szCs w:val="24"/>
        </w:rPr>
        <w:t xml:space="preserve">θρο αυτό προβλέπονται τόσο οι αρμοδιότητες όσο και η στελέχωση του </w:t>
      </w:r>
      <w:r>
        <w:rPr>
          <w:rFonts w:eastAsia="Times New Roman" w:cs="Times New Roman"/>
          <w:szCs w:val="24"/>
        </w:rPr>
        <w:t xml:space="preserve">γραφείου </w:t>
      </w:r>
      <w:r>
        <w:rPr>
          <w:rFonts w:eastAsia="Times New Roman" w:cs="Times New Roman"/>
          <w:szCs w:val="24"/>
        </w:rPr>
        <w:t xml:space="preserve">με νομικούς εξειδικευμένους στο δημόσιο δίκαιο. </w:t>
      </w:r>
    </w:p>
    <w:p w14:paraId="1288B90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 το άρθρο 4 του παρόντος θεσμοθετείται η ενίσχυση της διαφάνειας στην εκτέλεση δαπανών για απόρρητους εθνικούς σκοπούς. Ο ρόλος τ</w:t>
      </w:r>
      <w:r>
        <w:rPr>
          <w:rFonts w:eastAsia="Times New Roman" w:cs="Times New Roman"/>
          <w:szCs w:val="24"/>
        </w:rPr>
        <w:t xml:space="preserve">ης Βουλής γίνεται για πρώτη φορά ουσιαστικός ως προς τη διαχείριση των απόρρητων κονδυλίων και κυρίως ως προς την εξέταση των λόγων και των σκοπών για τους οποίους αυτά διατίθενται. </w:t>
      </w:r>
    </w:p>
    <w:p w14:paraId="1288B905"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 διασφάλιση της διαφάνειας προτείνεται τα παραστατικά των απορρήτων δαπανών που ξεπερνούν τις 25.000 ευρώ να διαβιβάζονται στη Βουλή με συνοδευτική έκθεση. </w:t>
      </w:r>
    </w:p>
    <w:p w14:paraId="1288B906"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7</w:t>
      </w:r>
      <w:r>
        <w:rPr>
          <w:rFonts w:eastAsia="Times New Roman" w:cs="Times New Roman"/>
          <w:szCs w:val="24"/>
        </w:rPr>
        <w:t>,</w:t>
      </w:r>
      <w:r>
        <w:rPr>
          <w:rFonts w:eastAsia="Times New Roman" w:cs="Times New Roman"/>
          <w:szCs w:val="24"/>
        </w:rPr>
        <w:t xml:space="preserve"> προβλέπεται η διατήρηση του βαθμού </w:t>
      </w:r>
      <w:r>
        <w:rPr>
          <w:rFonts w:eastAsia="Times New Roman" w:cs="Times New Roman"/>
          <w:szCs w:val="24"/>
        </w:rPr>
        <w:t xml:space="preserve">εμπειρογνώμονος </w:t>
      </w:r>
      <w:r>
        <w:rPr>
          <w:rFonts w:eastAsia="Times New Roman" w:cs="Times New Roman"/>
          <w:szCs w:val="24"/>
        </w:rPr>
        <w:t>Πρεσβευτή Συμβούλου Α΄ επί τι</w:t>
      </w:r>
      <w:r>
        <w:rPr>
          <w:rFonts w:eastAsia="Times New Roman" w:cs="Times New Roman"/>
          <w:szCs w:val="24"/>
        </w:rPr>
        <w:t xml:space="preserve">μή στους </w:t>
      </w:r>
      <w:proofErr w:type="spellStart"/>
      <w:r>
        <w:rPr>
          <w:rFonts w:eastAsia="Times New Roman" w:cs="Times New Roman"/>
          <w:szCs w:val="24"/>
        </w:rPr>
        <w:t>αποχωρούντες</w:t>
      </w:r>
      <w:proofErr w:type="spellEnd"/>
      <w:r>
        <w:rPr>
          <w:rFonts w:eastAsia="Times New Roman" w:cs="Times New Roman"/>
          <w:szCs w:val="24"/>
        </w:rPr>
        <w:t xml:space="preserve"> εμπειρογνώμονες. </w:t>
      </w:r>
    </w:p>
    <w:p w14:paraId="1288B907"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με την παρούσα τροποποιητική διάταξη επί του οργανικού νόμου του Υπουργείου Εξωτερικών –ν.3566/2007- και με τις νομοτεχνικές βελτιώσεις οι οποίες προ ολίγου μας </w:t>
      </w:r>
      <w:proofErr w:type="spellStart"/>
      <w:r>
        <w:rPr>
          <w:rFonts w:eastAsia="Times New Roman" w:cs="Times New Roman"/>
          <w:szCs w:val="24"/>
        </w:rPr>
        <w:t>εδόθησαν</w:t>
      </w:r>
      <w:proofErr w:type="spellEnd"/>
      <w:r>
        <w:rPr>
          <w:rFonts w:eastAsia="Times New Roman" w:cs="Times New Roman"/>
          <w:szCs w:val="24"/>
        </w:rPr>
        <w:t xml:space="preserve"> αποκαθίσταται η αναγκαία ισότητ</w:t>
      </w:r>
      <w:r>
        <w:rPr>
          <w:rFonts w:eastAsia="Times New Roman" w:cs="Times New Roman"/>
          <w:szCs w:val="24"/>
        </w:rPr>
        <w:t xml:space="preserve">α σε σχέση με τους υπόλοιπους κλάδους της </w:t>
      </w:r>
      <w:r>
        <w:rPr>
          <w:rFonts w:eastAsia="Times New Roman" w:cs="Times New Roman"/>
          <w:szCs w:val="24"/>
        </w:rPr>
        <w:t>διπλωματικής υπηρεσίας</w:t>
      </w:r>
      <w:r>
        <w:rPr>
          <w:rFonts w:eastAsia="Times New Roman" w:cs="Times New Roman"/>
          <w:szCs w:val="24"/>
        </w:rPr>
        <w:t xml:space="preserve">. </w:t>
      </w:r>
    </w:p>
    <w:p w14:paraId="1288B908"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8</w:t>
      </w:r>
      <w:r>
        <w:rPr>
          <w:rFonts w:eastAsia="Times New Roman" w:cs="Times New Roman"/>
          <w:szCs w:val="24"/>
        </w:rPr>
        <w:t>,</w:t>
      </w:r>
      <w:r>
        <w:rPr>
          <w:rFonts w:eastAsia="Times New Roman" w:cs="Times New Roman"/>
          <w:szCs w:val="24"/>
        </w:rPr>
        <w:t xml:space="preserve"> δίνεται η δυνατότητα μεταφοράς μέρους ή ολόκληρης της οικοσκευής υπαλλήλου που υπηρετεί σε περιοχές που εκδηλώνονται πολεμικά ή πολιτικά γεγονότα, καθώς επίσης και θεομηνίες, α</w:t>
      </w:r>
      <w:r>
        <w:rPr>
          <w:rFonts w:eastAsia="Times New Roman" w:cs="Times New Roman"/>
          <w:szCs w:val="24"/>
        </w:rPr>
        <w:t xml:space="preserve">νεξάρτητα από τον χρόνο μετάθεσής του και κατά την κρίση του Υπουργού Εξωτερικών. </w:t>
      </w:r>
    </w:p>
    <w:p w14:paraId="1288B909"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το άρθρο 9, εναρμονίζεται ο Οργανισμός του Υπουργείου Εξωτερικών με ευρωπαϊκές οδηγίες, τροποποιώντας τα άρθρα του, καταργώντας το ανώτατο όριο ηλικίας πρόσληψης, εκτός ε</w:t>
      </w:r>
      <w:r>
        <w:rPr>
          <w:rFonts w:eastAsia="Times New Roman" w:cs="Times New Roman"/>
          <w:szCs w:val="24"/>
        </w:rPr>
        <w:t xml:space="preserve">άν αυτά απαιτούνται από τη φύση και τις ιδιαιτερότητες των προς πλήρωση θέσεων. </w:t>
      </w:r>
    </w:p>
    <w:p w14:paraId="1288B90A"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να επανέλθω και στην Ολομέλεια, κύριε Υπουργέ, στο ζήτημα που έθεσα και κατά τη διάρκεια των συζητήσεων στην επιτροπή και για το οποίο δεν έχω λάβει ακόμη απάντηση. Τ</w:t>
      </w:r>
      <w:r>
        <w:rPr>
          <w:rFonts w:eastAsia="Times New Roman" w:cs="Times New Roman"/>
          <w:szCs w:val="24"/>
        </w:rPr>
        <w:t xml:space="preserve">ο ζήτημα αφορά τη συγκεκριμένη ρύθμιση με την οποία </w:t>
      </w:r>
      <w:r>
        <w:rPr>
          <w:rFonts w:eastAsia="Times New Roman" w:cs="Times New Roman"/>
          <w:szCs w:val="24"/>
        </w:rPr>
        <w:lastRenderedPageBreak/>
        <w:t>οι διοικητικοί υπάλληλοι του Υπουργείου Εξωτερικών θα απολύονται αυτοδικαίως από την υπηρεσία μετά τη συμπλήρωση του εξηκοστού εβδόμου έτους της ηλικίας τους. Ωστόσο, μέχρι και την 31</w:t>
      </w:r>
      <w:r>
        <w:rPr>
          <w:rFonts w:eastAsia="Times New Roman" w:cs="Times New Roman"/>
          <w:szCs w:val="24"/>
          <w:vertAlign w:val="superscript"/>
        </w:rPr>
        <w:t>η</w:t>
      </w:r>
      <w:r>
        <w:rPr>
          <w:rFonts w:eastAsia="Times New Roman" w:cs="Times New Roman"/>
          <w:szCs w:val="24"/>
        </w:rPr>
        <w:t xml:space="preserve"> Δεκεμβρίου του 2016 οι υπάλληλοι αυτοί απολύονταν με τη συμπλήρωση του εξηκοστού έτους της ηλικίας τους και τριάντα πέντε ετών πραγματική υπηρεσία. Αυτό έχει ως συνέπεια να υφίστανται άνιση μεταχείριση όσοι μέχρι τότε συνταξιοδοτήθηκαν σε σχέση με αυτούς </w:t>
      </w:r>
      <w:r>
        <w:rPr>
          <w:rFonts w:eastAsia="Times New Roman" w:cs="Times New Roman"/>
          <w:szCs w:val="24"/>
        </w:rPr>
        <w:t>που θα συμπληρώσουν το 2017 το εξηκοστό έτος, δεδομένου ότι σε αυτούς δίνεται η δυνατότητα να παραμείνουν έως τα εξήντα επτά, ενώ οι πρώτοι την έχουν χάσει. Θεωρώ, λοιπόν, πως για λόγους ισονομίας θα πρέπει στη συγκεκριμένη ρύθμιση να δοθεί δυνατότητα αναδ</w:t>
      </w:r>
      <w:r>
        <w:rPr>
          <w:rFonts w:eastAsia="Times New Roman" w:cs="Times New Roman"/>
          <w:szCs w:val="24"/>
        </w:rPr>
        <w:t xml:space="preserve">ρομικής ισχύος του νόμου. </w:t>
      </w:r>
    </w:p>
    <w:p w14:paraId="1288B90B"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το άρθρο 10, καθίσταται δυνατή η καταβολή και η </w:t>
      </w:r>
      <w:proofErr w:type="spellStart"/>
      <w:r>
        <w:rPr>
          <w:rFonts w:eastAsia="Times New Roman" w:cs="Times New Roman"/>
          <w:szCs w:val="24"/>
        </w:rPr>
        <w:t>ενταλματοποίηση</w:t>
      </w:r>
      <w:proofErr w:type="spellEnd"/>
      <w:r>
        <w:rPr>
          <w:rFonts w:eastAsia="Times New Roman" w:cs="Times New Roman"/>
          <w:szCs w:val="24"/>
        </w:rPr>
        <w:t xml:space="preserve"> των δαπανών μετακίνησης, καθώς και του επιδόματος υπηρεσίας αλλοδαπής των αποσπασμένων αστυνομικών που υπηρετούν στις αρχές εξωτερικής υπηρεσίας του Υπουργείου Εξ</w:t>
      </w:r>
      <w:r>
        <w:rPr>
          <w:rFonts w:eastAsia="Times New Roman" w:cs="Times New Roman"/>
          <w:szCs w:val="24"/>
        </w:rPr>
        <w:t xml:space="preserve">ωτερικών ως προσωπικό ασφαλείας. </w:t>
      </w:r>
    </w:p>
    <w:p w14:paraId="1288B90C"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το άρθρο 12, ιδρύεται γραφείο στατιστικής ως αυτοτελής οργανική μονάδα του Υπουργείου, η οποία υπάγεται απευ</w:t>
      </w:r>
      <w:r>
        <w:rPr>
          <w:rFonts w:eastAsia="Times New Roman" w:cs="Times New Roman"/>
          <w:szCs w:val="24"/>
        </w:rPr>
        <w:lastRenderedPageBreak/>
        <w:t xml:space="preserve">θείας στον Υπουργό Εξωτερικών. Να τονίσουμε σε αυτό το σημείο ότι η σύσταση της νέας υπηρεσίας δεν συνεπάγεται </w:t>
      </w:r>
      <w:r>
        <w:rPr>
          <w:rFonts w:eastAsia="Times New Roman" w:cs="Times New Roman"/>
          <w:szCs w:val="24"/>
        </w:rPr>
        <w:t xml:space="preserve">καμμία πρόσληψη, δεδομένου ότι η στελέχωσή της θα γίνει με υπαλλήλους των κλάδων του Υπουργείου Εξωτερικών. </w:t>
      </w:r>
    </w:p>
    <w:p w14:paraId="1288B90D"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άρθρο 13, προβλέπει τη συνεργασία του Νομικού Συμβουλίου του Κράτους για διάφορα προδικαστικά ερωτήματα, τα οποία απευθύνονται στα θεσμικά όργαν</w:t>
      </w:r>
      <w:r>
        <w:rPr>
          <w:rFonts w:eastAsia="Times New Roman" w:cs="Times New Roman"/>
          <w:szCs w:val="24"/>
        </w:rPr>
        <w:t xml:space="preserve">α της Ευρωπαϊκής Ένωσης. </w:t>
      </w:r>
    </w:p>
    <w:p w14:paraId="1288B90E"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το άρθρο 14, καταργείται το Ελληνικό Κέντρο Ευρωπαϊκών Μελετών, το οποίο είναι άλλωστε ανενεργό από το 2012. Η κατάργηση του ΕΚΕΜ συνεπάγεται την κατάργηση των είκοσι τριών θέσεων που προβλέπονται στον νόμο που διέπει τη λειτου</w:t>
      </w:r>
      <w:r>
        <w:rPr>
          <w:rFonts w:eastAsia="Times New Roman" w:cs="Times New Roman"/>
          <w:szCs w:val="24"/>
        </w:rPr>
        <w:t xml:space="preserve">ργία του. Πρόκειται για μια απόφαση η οποία κρίνεται σκόπιμη στο πλαίσιο της εξυγίανσης της δημόσιας διοίκησης και της περιστολής των δαπανών. </w:t>
      </w:r>
    </w:p>
    <w:p w14:paraId="1288B90F"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15, και εν όψει της ανασύστασης με τον παρόντα νόμο του επιστημονικού συμβουλίου, καθώς και του επιστη</w:t>
      </w:r>
      <w:r>
        <w:rPr>
          <w:rFonts w:eastAsia="Times New Roman" w:cs="Times New Roman"/>
          <w:szCs w:val="24"/>
        </w:rPr>
        <w:t>μονικού διευθυντή και των επιστημονικών συνεργατών του κέντρου ανάλυσης και σχεδιασμού, θεσπίζεται ρύθμιση προκειμέ</w:t>
      </w:r>
      <w:r>
        <w:rPr>
          <w:rFonts w:eastAsia="Times New Roman" w:cs="Times New Roman"/>
          <w:szCs w:val="24"/>
        </w:rPr>
        <w:lastRenderedPageBreak/>
        <w:t>νου οι καθηγητές πανεπιστημίου, οι οποίοι θα ορίζονται στις ανωτέρω θέσεις και όργανα του Υπουργείου Εξωτερικών, να υπηρετούν παράλληλα και σ</w:t>
      </w:r>
      <w:r>
        <w:rPr>
          <w:rFonts w:eastAsia="Times New Roman" w:cs="Times New Roman"/>
          <w:szCs w:val="24"/>
        </w:rPr>
        <w:t xml:space="preserve">τα ιδρύματά τους ως καθηγητές πλήρους απασχόλησης. </w:t>
      </w:r>
    </w:p>
    <w:p w14:paraId="1288B910"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το άρθρο 16, προβλέπεται η εγγραφή και η μεταφορά στον προϋπολογισμό του Υπουργείου Εξωτερικών ποσοστού 30% επί των εσόδων των αρχών του εξωτερικού. Αυτό το ποσοστό θα μεταφέρεται σε συγκεκριμένους κωδ</w:t>
      </w:r>
      <w:r>
        <w:rPr>
          <w:rFonts w:eastAsia="Times New Roman" w:cs="Times New Roman"/>
          <w:szCs w:val="24"/>
        </w:rPr>
        <w:t xml:space="preserve">ικούς του Υπουργείου για την κάλυψη εκτάκτων αναγκών, ιδίως για έξοδα μετακινήσεων, αμοιβές φυσικών και νομικών προσώπων, καθώς και την προμήθεια υλικοτεχνικών υποδομών. </w:t>
      </w:r>
    </w:p>
    <w:p w14:paraId="1288B911"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με το άρθρο 17 προβλέπεται μια προσαρμογή των ημερών μετακινήσεων εκτός έδρας,</w:t>
      </w:r>
      <w:r>
        <w:rPr>
          <w:rFonts w:eastAsia="Times New Roman" w:cs="Times New Roman"/>
          <w:szCs w:val="24"/>
        </w:rPr>
        <w:t xml:space="preserve"> επειδή πραγματοποιούνται πολλά ταξίδια λόγω αναγκών στο Υπουργείο Εξωτερικών. </w:t>
      </w:r>
    </w:p>
    <w:p w14:paraId="1288B912"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Κλείνοντας, οι Ανεξάρτητοι Έλληνες υπερψηφίζουμε το παρόν νομοσχέδιο, το οποίο αναμένεται να βοηθήσει σημαντικά στις μεταρρυθμίσεις που επιχειρεί το Υπουργείο Εξωτερικών, στη χ</w:t>
      </w:r>
      <w:r>
        <w:rPr>
          <w:rFonts w:eastAsia="Times New Roman" w:cs="Times New Roman"/>
          <w:szCs w:val="24"/>
        </w:rPr>
        <w:t xml:space="preserve">άραξη, τον σχεδιασμό και την άσκηση της εξωτερικής πολιτικής. Υπερψηφίζουμε, λοιπόν, το παρόν νομοσχέδιο και επί της αρχής και επί των άρθρων. </w:t>
      </w:r>
    </w:p>
    <w:p w14:paraId="1288B913"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1288B914"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1288B915" w14:textId="77777777" w:rsidR="000C6DE6" w:rsidRDefault="009B647D">
      <w:pPr>
        <w:spacing w:after="0" w:line="600" w:lineRule="auto"/>
        <w:ind w:firstLine="720"/>
        <w:jc w:val="both"/>
        <w:rPr>
          <w:rFonts w:eastAsia="Times New Roman" w:cs="Times New Roman"/>
          <w:szCs w:val="24"/>
        </w:rPr>
      </w:pPr>
      <w:r>
        <w:rPr>
          <w:rFonts w:eastAsia="Times New Roman"/>
          <w:szCs w:val="24"/>
        </w:rPr>
        <w:t xml:space="preserve">Τον λόγο έχει τώρα ο κ. Σπυρίδων </w:t>
      </w:r>
      <w:proofErr w:type="spellStart"/>
      <w:r>
        <w:rPr>
          <w:rFonts w:eastAsia="Times New Roman"/>
          <w:szCs w:val="24"/>
        </w:rPr>
        <w:t>Δανέλλης</w:t>
      </w:r>
      <w:proofErr w:type="spellEnd"/>
      <w:r>
        <w:rPr>
          <w:rFonts w:eastAsia="Times New Roman"/>
          <w:szCs w:val="24"/>
        </w:rPr>
        <w:t>,</w:t>
      </w:r>
      <w:r>
        <w:rPr>
          <w:rFonts w:eastAsia="Times New Roman"/>
          <w:szCs w:val="24"/>
        </w:rPr>
        <w:t xml:space="preserve"> εισηγητής του Ποταμιού. </w:t>
      </w:r>
    </w:p>
    <w:p w14:paraId="1288B916" w14:textId="77777777" w:rsidR="000C6DE6" w:rsidRDefault="009B647D">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1288B917" w14:textId="77777777" w:rsidR="000C6DE6" w:rsidRDefault="009B647D">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συζητούμε σήμερα ένα νομοσχέδιο του Υπουργείου Εξωτερικών, ενός Υπουργείου του οποίου τα νομοθετήματα δεν προσφέρονται για ανέξοδους μικροκομματικούς </w:t>
      </w:r>
      <w:proofErr w:type="spellStart"/>
      <w:r>
        <w:rPr>
          <w:rFonts w:eastAsia="Times New Roman"/>
          <w:szCs w:val="24"/>
        </w:rPr>
        <w:t>τακτι</w:t>
      </w:r>
      <w:r>
        <w:rPr>
          <w:rFonts w:eastAsia="Times New Roman"/>
          <w:szCs w:val="24"/>
        </w:rPr>
        <w:t>κισμούς</w:t>
      </w:r>
      <w:proofErr w:type="spellEnd"/>
      <w:r>
        <w:rPr>
          <w:rFonts w:eastAsia="Times New Roman"/>
          <w:szCs w:val="24"/>
        </w:rPr>
        <w:t>. Εξάλλου βρισκόμαστε σε μία περίοδο που η χώρα βρίσκεται στο μάτι του κυκλώνα, δεδομένων των συνθηκών που επικρατούν τόσο στον πλανήτη, όσο και στην ευρύτερη και στενότερη γειτονιά μας.</w:t>
      </w:r>
    </w:p>
    <w:p w14:paraId="1288B918" w14:textId="77777777" w:rsidR="000C6DE6" w:rsidRDefault="009B647D">
      <w:pPr>
        <w:spacing w:after="0" w:line="600" w:lineRule="auto"/>
        <w:ind w:firstLine="720"/>
        <w:jc w:val="both"/>
        <w:rPr>
          <w:rFonts w:eastAsia="Times New Roman"/>
          <w:szCs w:val="24"/>
        </w:rPr>
      </w:pPr>
      <w:r>
        <w:rPr>
          <w:rFonts w:eastAsia="Times New Roman"/>
          <w:szCs w:val="24"/>
        </w:rPr>
        <w:t xml:space="preserve">Αν και στη σύγχρονη </w:t>
      </w:r>
      <w:proofErr w:type="spellStart"/>
      <w:r>
        <w:rPr>
          <w:rFonts w:eastAsia="Times New Roman"/>
          <w:szCs w:val="24"/>
        </w:rPr>
        <w:t>μετανεωτερική</w:t>
      </w:r>
      <w:proofErr w:type="spellEnd"/>
      <w:r>
        <w:rPr>
          <w:rFonts w:eastAsia="Times New Roman"/>
          <w:szCs w:val="24"/>
        </w:rPr>
        <w:t xml:space="preserve"> εποχή της παγκοσμιοποίησης έ</w:t>
      </w:r>
      <w:r>
        <w:rPr>
          <w:rFonts w:eastAsia="Times New Roman"/>
          <w:szCs w:val="24"/>
        </w:rPr>
        <w:t xml:space="preserve">χουν δημιουργηθεί πλείστοι όσοι διεθνείς οργανισμοί, παρ’ ότι το διεθνές δίκαιο και τα ανθρώπινα δικαιώματα έχουν κατοχυρωθεί σε ένα μεγάλο μέρος του πλανήτη και παρά τη σχετική ειρηνική </w:t>
      </w:r>
      <w:proofErr w:type="spellStart"/>
      <w:r>
        <w:rPr>
          <w:rFonts w:eastAsia="Times New Roman"/>
          <w:szCs w:val="24"/>
        </w:rPr>
        <w:t>εβδομηντάχρονη</w:t>
      </w:r>
      <w:proofErr w:type="spellEnd"/>
      <w:r>
        <w:rPr>
          <w:rFonts w:eastAsia="Times New Roman"/>
          <w:szCs w:val="24"/>
        </w:rPr>
        <w:t xml:space="preserve"> περίοδο από το 1945, η ασφάλεια των κρατών εξακολουθεί</w:t>
      </w:r>
      <w:r>
        <w:rPr>
          <w:rFonts w:eastAsia="Times New Roman"/>
          <w:szCs w:val="24"/>
        </w:rPr>
        <w:t xml:space="preserve"> να μην ακολουθεί ασφαλή γραμμική πορεία.</w:t>
      </w:r>
    </w:p>
    <w:p w14:paraId="1288B919" w14:textId="77777777" w:rsidR="000C6DE6" w:rsidRDefault="009B647D">
      <w:pPr>
        <w:spacing w:after="0" w:line="600" w:lineRule="auto"/>
        <w:ind w:firstLine="720"/>
        <w:jc w:val="both"/>
        <w:rPr>
          <w:rFonts w:eastAsia="Times New Roman"/>
          <w:szCs w:val="24"/>
        </w:rPr>
      </w:pPr>
      <w:r>
        <w:rPr>
          <w:rFonts w:eastAsia="Times New Roman"/>
          <w:szCs w:val="24"/>
        </w:rPr>
        <w:lastRenderedPageBreak/>
        <w:t>Μετά την 11η Σεπτεμβρίου μια πληθώρα παραγόντων στο εσωτερικό, στο διακρατικό και στο διεθνές περιβάλλον κάθε χώρας δημιουργούν πολυπλοκότητα και αίσθημα ανασφάλειας. Ακριβώς</w:t>
      </w:r>
      <w:r>
        <w:rPr>
          <w:rFonts w:eastAsia="Times New Roman"/>
          <w:szCs w:val="24"/>
        </w:rPr>
        <w:t>,</w:t>
      </w:r>
      <w:r>
        <w:rPr>
          <w:rFonts w:eastAsia="Times New Roman"/>
          <w:szCs w:val="24"/>
        </w:rPr>
        <w:t xml:space="preserve"> εξαιτίας αυτού του πολύπλοκου και </w:t>
      </w:r>
      <w:proofErr w:type="spellStart"/>
      <w:r>
        <w:rPr>
          <w:rFonts w:eastAsia="Times New Roman"/>
          <w:szCs w:val="24"/>
        </w:rPr>
        <w:t>πολυ</w:t>
      </w:r>
      <w:r>
        <w:rPr>
          <w:rFonts w:eastAsia="Times New Roman"/>
          <w:szCs w:val="24"/>
        </w:rPr>
        <w:t>επίπεδου</w:t>
      </w:r>
      <w:proofErr w:type="spellEnd"/>
      <w:r>
        <w:rPr>
          <w:rFonts w:eastAsia="Times New Roman"/>
          <w:szCs w:val="24"/>
        </w:rPr>
        <w:t xml:space="preserve"> διεθνούς σκηνικού αναδύεται το χρέος της πολιτείας, κάθε κράτους να μελετά, να εξετάζει, να θέτει προτεραιότητες, να αξιολογεί, να </w:t>
      </w:r>
      <w:proofErr w:type="spellStart"/>
      <w:r>
        <w:rPr>
          <w:rFonts w:eastAsia="Times New Roman"/>
          <w:szCs w:val="24"/>
        </w:rPr>
        <w:t>αναστοχάζεται</w:t>
      </w:r>
      <w:proofErr w:type="spellEnd"/>
      <w:r>
        <w:rPr>
          <w:rFonts w:eastAsia="Times New Roman"/>
          <w:szCs w:val="24"/>
        </w:rPr>
        <w:t xml:space="preserve"> και να αναπροσαρμόζει την πολιτική ενόψει των διεθνών διακρατικών ή εσωτερικών προκλήσεων σε συγκεκριμ</w:t>
      </w:r>
      <w:r>
        <w:rPr>
          <w:rFonts w:eastAsia="Times New Roman"/>
          <w:szCs w:val="24"/>
        </w:rPr>
        <w:t>ένο χώρο και χρόνο.</w:t>
      </w:r>
    </w:p>
    <w:p w14:paraId="1288B91A" w14:textId="77777777" w:rsidR="000C6DE6" w:rsidRDefault="009B647D">
      <w:pPr>
        <w:spacing w:after="0" w:line="600" w:lineRule="auto"/>
        <w:ind w:firstLine="720"/>
        <w:jc w:val="both"/>
        <w:rPr>
          <w:rFonts w:eastAsia="Times New Roman"/>
          <w:szCs w:val="24"/>
        </w:rPr>
      </w:pPr>
      <w:r>
        <w:rPr>
          <w:rFonts w:eastAsia="Times New Roman"/>
          <w:szCs w:val="24"/>
        </w:rPr>
        <w:t>Για τη χώρα μας η κατάσταση είναι λίγο πολύ γνωστή.</w:t>
      </w:r>
    </w:p>
    <w:p w14:paraId="1288B91B" w14:textId="77777777" w:rsidR="000C6DE6" w:rsidRDefault="009B647D">
      <w:pPr>
        <w:spacing w:after="0" w:line="600" w:lineRule="auto"/>
        <w:ind w:firstLine="720"/>
        <w:jc w:val="both"/>
        <w:rPr>
          <w:rFonts w:eastAsia="Times New Roman"/>
          <w:szCs w:val="24"/>
        </w:rPr>
      </w:pPr>
      <w:r>
        <w:rPr>
          <w:rFonts w:eastAsia="Times New Roman"/>
          <w:szCs w:val="24"/>
        </w:rPr>
        <w:t xml:space="preserve">Στα ανατολικά μας είναι ιδιαίτερης κρισιμότητας ο εμφύλιος στη Συρία, οι εστίες πολέμου στο Ιράκ και στην Κεντρική Ασία, αλλά και οι εκτεταμένες προσφυγικές ροές ως απόρροιά τους. </w:t>
      </w:r>
    </w:p>
    <w:p w14:paraId="1288B91C" w14:textId="77777777" w:rsidR="000C6DE6" w:rsidRDefault="009B647D">
      <w:pPr>
        <w:spacing w:after="0" w:line="600" w:lineRule="auto"/>
        <w:ind w:firstLine="720"/>
        <w:jc w:val="both"/>
        <w:rPr>
          <w:rFonts w:eastAsia="Times New Roman"/>
          <w:szCs w:val="24"/>
        </w:rPr>
      </w:pPr>
      <w:r>
        <w:rPr>
          <w:rFonts w:eastAsia="Times New Roman"/>
          <w:szCs w:val="24"/>
        </w:rPr>
        <w:t>Γνω</w:t>
      </w:r>
      <w:r>
        <w:rPr>
          <w:rFonts w:eastAsia="Times New Roman"/>
          <w:szCs w:val="24"/>
        </w:rPr>
        <w:t>στές είναι επίσης οι συνεχείς προκλήσεις μιας σχετικώς αποδυναμωμένης, εξίσου όμως ή και περισσότερο από ποτέ επικίνδυνης Τουρκίας, που συνεχώς αποσταθεροποιείται και μας απειλεί τόσο στρατιωτικά, όσο και με το επαπειλούμενο άνοιγμα από πλευράς της της στρ</w:t>
      </w:r>
      <w:r>
        <w:rPr>
          <w:rFonts w:eastAsia="Times New Roman"/>
          <w:szCs w:val="24"/>
        </w:rPr>
        <w:t xml:space="preserve">όφιγγας των προσφυγικών ροών, τα ανοιχτά και χρόνια ζητήματα του κυπριακού, αλλά και </w:t>
      </w:r>
      <w:r>
        <w:rPr>
          <w:rFonts w:eastAsia="Times New Roman"/>
          <w:szCs w:val="24"/>
        </w:rPr>
        <w:lastRenderedPageBreak/>
        <w:t xml:space="preserve">στα δυτικά μας οι τριγμοί του ευρωπαϊκού οικοδομήματος, ιδίως μετά το </w:t>
      </w:r>
      <w:r>
        <w:rPr>
          <w:rFonts w:eastAsia="Times New Roman"/>
          <w:szCs w:val="24"/>
          <w:lang w:val="en-US"/>
        </w:rPr>
        <w:t>Brexit</w:t>
      </w:r>
      <w:r>
        <w:rPr>
          <w:rFonts w:eastAsia="Times New Roman"/>
          <w:szCs w:val="24"/>
        </w:rPr>
        <w:t>, αλλά και την άνοδο των ακροδεξιών κομμάτων, πάντοτε υπό το πρίσμα των επερχόμενων εκλογικών α</w:t>
      </w:r>
      <w:r>
        <w:rPr>
          <w:rFonts w:eastAsia="Times New Roman"/>
          <w:szCs w:val="24"/>
        </w:rPr>
        <w:t xml:space="preserve">ναμετρήσεων σε μεγάλες χώρες της Ευρωπαϊκής Ένωσης. </w:t>
      </w:r>
    </w:p>
    <w:p w14:paraId="1288B91D" w14:textId="77777777" w:rsidR="000C6DE6" w:rsidRDefault="009B647D">
      <w:pPr>
        <w:spacing w:after="0" w:line="600" w:lineRule="auto"/>
        <w:ind w:firstLine="720"/>
        <w:jc w:val="both"/>
        <w:rPr>
          <w:rFonts w:eastAsia="Times New Roman"/>
          <w:szCs w:val="24"/>
        </w:rPr>
      </w:pPr>
      <w:r>
        <w:rPr>
          <w:rFonts w:eastAsia="Times New Roman"/>
          <w:szCs w:val="24"/>
        </w:rPr>
        <w:t xml:space="preserve">Τέλος, η μειωμένη μας αξιοπιστία για άλλη μια φορά εκδηλώνεται με την αδυναμία κλεισίματος της περίφημης δεύτερης αξιολόγησης, ανοίγοντας και πάλι τη συζήτηση για ένα πιθανό </w:t>
      </w:r>
      <w:proofErr w:type="spellStart"/>
      <w:r>
        <w:rPr>
          <w:rFonts w:eastAsia="Times New Roman"/>
          <w:szCs w:val="24"/>
          <w:lang w:val="en-US"/>
        </w:rPr>
        <w:t>Grexit</w:t>
      </w:r>
      <w:proofErr w:type="spellEnd"/>
      <w:r>
        <w:rPr>
          <w:rFonts w:eastAsia="Times New Roman"/>
          <w:szCs w:val="24"/>
        </w:rPr>
        <w:t xml:space="preserve">. </w:t>
      </w:r>
    </w:p>
    <w:p w14:paraId="1288B91E" w14:textId="77777777" w:rsidR="000C6DE6" w:rsidRDefault="009B647D">
      <w:pPr>
        <w:spacing w:after="0" w:line="600" w:lineRule="auto"/>
        <w:ind w:firstLine="720"/>
        <w:jc w:val="both"/>
        <w:rPr>
          <w:rFonts w:eastAsia="Times New Roman"/>
          <w:szCs w:val="24"/>
        </w:rPr>
      </w:pPr>
      <w:r>
        <w:rPr>
          <w:rFonts w:eastAsia="Times New Roman"/>
          <w:szCs w:val="24"/>
        </w:rPr>
        <w:t xml:space="preserve">Όλα αυτά είναι λόγοι που μας αναγκάζουν να αναζητήσουμε τρόπους συνεννόησης αφήνοντας κατά μέρους τις προπέτειες, τους αφορισμούς και τους άσκοπους διαξιφισμούς. </w:t>
      </w:r>
    </w:p>
    <w:p w14:paraId="1288B91F" w14:textId="77777777" w:rsidR="000C6DE6" w:rsidRDefault="009B647D">
      <w:pPr>
        <w:spacing w:after="0" w:line="600" w:lineRule="auto"/>
        <w:ind w:firstLine="720"/>
        <w:jc w:val="both"/>
        <w:rPr>
          <w:rFonts w:eastAsia="Times New Roman"/>
          <w:szCs w:val="24"/>
        </w:rPr>
      </w:pPr>
      <w:r>
        <w:rPr>
          <w:rFonts w:eastAsia="Times New Roman"/>
          <w:szCs w:val="24"/>
        </w:rPr>
        <w:t xml:space="preserve">Σε αυτό το πλαίσιο θα θυμίσω για μια ακόμη φορά πως το κίνημά μας, το Ποτάμι, έχει προτείνει </w:t>
      </w:r>
      <w:r>
        <w:rPr>
          <w:rFonts w:eastAsia="Times New Roman"/>
          <w:szCs w:val="24"/>
        </w:rPr>
        <w:t xml:space="preserve">την αναγκαιότητα δημιουργίας ενός εθνικού συμβουλίου ασφαλείας και προς τούτο μάλιστα έχει καταθέσει και σχετική ολοκληρωμένη πρόταση νόμου, της οποίας η συζήτηση δυστυχώς εκκρεμεί. </w:t>
      </w:r>
    </w:p>
    <w:p w14:paraId="1288B920" w14:textId="77777777" w:rsidR="000C6DE6" w:rsidRDefault="009B647D">
      <w:pPr>
        <w:spacing w:after="0" w:line="600" w:lineRule="auto"/>
        <w:ind w:firstLine="720"/>
        <w:jc w:val="both"/>
        <w:rPr>
          <w:rFonts w:eastAsia="Times New Roman"/>
          <w:szCs w:val="24"/>
        </w:rPr>
      </w:pPr>
      <w:r>
        <w:rPr>
          <w:rFonts w:eastAsia="Times New Roman"/>
          <w:szCs w:val="24"/>
        </w:rPr>
        <w:t>Παρουσιάζεται για την Ελλάδα η αδήριτη ανάγκη για μια νέα προσέγγιση εθνι</w:t>
      </w:r>
      <w:r>
        <w:rPr>
          <w:rFonts w:eastAsia="Times New Roman"/>
          <w:szCs w:val="24"/>
        </w:rPr>
        <w:t xml:space="preserve">κού συντονισμού, με έμπρακτο σχεδιασμό εφικτών και εφαρμόσιμων πράξεων, ώστε η χώρα να είναι προετοιμασμένη για κάθε σοβαρό βήμα και για κάθε ενδεχόμενο. </w:t>
      </w:r>
    </w:p>
    <w:p w14:paraId="1288B921" w14:textId="77777777" w:rsidR="000C6DE6" w:rsidRDefault="009B647D">
      <w:pPr>
        <w:spacing w:after="0" w:line="600" w:lineRule="auto"/>
        <w:ind w:firstLine="720"/>
        <w:jc w:val="both"/>
        <w:rPr>
          <w:rFonts w:eastAsia="Times New Roman"/>
          <w:szCs w:val="24"/>
        </w:rPr>
      </w:pPr>
      <w:r>
        <w:rPr>
          <w:rFonts w:eastAsia="Times New Roman"/>
          <w:szCs w:val="24"/>
        </w:rPr>
        <w:lastRenderedPageBreak/>
        <w:t>Άλλωστε δεν θα είμαστε οι μόνοι. Πολλές δυτικές χώρες έχουν υιοθετήσει εδώ και χρόνια υπό διάφορες μο</w:t>
      </w:r>
      <w:r>
        <w:rPr>
          <w:rFonts w:eastAsia="Times New Roman"/>
          <w:szCs w:val="24"/>
        </w:rPr>
        <w:t>ρφές τη θέσπιση ενός συμβουλίου για την εθνική ασφάλειά τους. Σε αυτήν την ιδέα ανταποκρίνεται η δημιουργία του συμβουλίου εθνικής ασφαλείας, που θα εδράζεται σε προϋποθέσεις νηφαλιότητας, αίσθησης και γνώσης του διεθνούς δικαίου, της στρατηγικής και της δ</w:t>
      </w:r>
      <w:r>
        <w:rPr>
          <w:rFonts w:eastAsia="Times New Roman"/>
          <w:szCs w:val="24"/>
        </w:rPr>
        <w:t xml:space="preserve">ιπλωματίας, ώστε να γνωμοδοτεί επί των εθνικών θεμάτων από τη συντριπτική πλειοψηφία των δημοκρατικών κομμάτων και να αποφεύγεται η περιστασιακή αντιμετώπιση των προκλήσεων. </w:t>
      </w:r>
    </w:p>
    <w:p w14:paraId="1288B922" w14:textId="77777777" w:rsidR="000C6DE6" w:rsidRDefault="009B647D">
      <w:pPr>
        <w:spacing w:after="0" w:line="600" w:lineRule="auto"/>
        <w:ind w:firstLine="720"/>
        <w:jc w:val="both"/>
        <w:rPr>
          <w:rFonts w:eastAsia="Times New Roman"/>
          <w:szCs w:val="24"/>
        </w:rPr>
      </w:pPr>
      <w:r>
        <w:rPr>
          <w:rFonts w:eastAsia="Times New Roman"/>
          <w:szCs w:val="24"/>
        </w:rPr>
        <w:t>Πρόκειται για ένα όργανο το οποίο θα εκφράζει μία πολιτική δομή που επιτρέπει ένα</w:t>
      </w:r>
      <w:r>
        <w:rPr>
          <w:rFonts w:eastAsia="Times New Roman"/>
          <w:szCs w:val="24"/>
        </w:rPr>
        <w:t xml:space="preserve"> κοινό τόπο και αδιαίρετο τρόπο σκέψης και συνεργασίας σε θέματα εξωτερικής πολιτικής και ασφάλειας, που βεβαίως θα επικουρεί την υπεύθυνη Κυβέρνηση. Θα υπάγεται σε τακτικό κοινοβουλευτικό έλεγχο και θα ενημερώνει το εθνικό κοινοβούλιο, υπό την έννοια της </w:t>
      </w:r>
      <w:r>
        <w:rPr>
          <w:rFonts w:eastAsia="Times New Roman"/>
          <w:szCs w:val="24"/>
        </w:rPr>
        <w:t>απόδοσης του λόγου προς τον λαό.</w:t>
      </w:r>
    </w:p>
    <w:p w14:paraId="1288B923" w14:textId="77777777" w:rsidR="000C6DE6" w:rsidRDefault="009B647D">
      <w:pPr>
        <w:spacing w:after="0" w:line="600" w:lineRule="auto"/>
        <w:ind w:firstLine="720"/>
        <w:jc w:val="both"/>
        <w:rPr>
          <w:rFonts w:eastAsia="Times New Roman"/>
          <w:szCs w:val="24"/>
        </w:rPr>
      </w:pPr>
      <w:r>
        <w:rPr>
          <w:rFonts w:eastAsia="Times New Roman"/>
          <w:szCs w:val="24"/>
        </w:rPr>
        <w:t xml:space="preserve">Έρχομαι τώρα επί του </w:t>
      </w:r>
      <w:proofErr w:type="spellStart"/>
      <w:r>
        <w:rPr>
          <w:rFonts w:eastAsia="Times New Roman"/>
          <w:szCs w:val="24"/>
        </w:rPr>
        <w:t>συζητουμένου</w:t>
      </w:r>
      <w:proofErr w:type="spellEnd"/>
      <w:r>
        <w:rPr>
          <w:rFonts w:eastAsia="Times New Roman"/>
          <w:szCs w:val="24"/>
        </w:rPr>
        <w:t xml:space="preserve"> νομοσχεδίου, το οποίο </w:t>
      </w:r>
      <w:proofErr w:type="spellStart"/>
      <w:r>
        <w:rPr>
          <w:rFonts w:eastAsia="Times New Roman"/>
          <w:szCs w:val="24"/>
        </w:rPr>
        <w:t>εκφεύγει</w:t>
      </w:r>
      <w:proofErr w:type="spellEnd"/>
      <w:r>
        <w:rPr>
          <w:rFonts w:eastAsia="Times New Roman"/>
          <w:szCs w:val="24"/>
        </w:rPr>
        <w:t xml:space="preserve"> των καθιερωμένων κυρώσεων μνημονίων συνεννόησης, τις οποίες βεβαίως έχουμε συνηθίσει ως προς το νομοθετικό έργο του ΥΠΕΞ. </w:t>
      </w:r>
    </w:p>
    <w:p w14:paraId="1288B924" w14:textId="77777777" w:rsidR="000C6DE6" w:rsidRDefault="009B647D">
      <w:pPr>
        <w:spacing w:after="0" w:line="600" w:lineRule="auto"/>
        <w:ind w:firstLine="720"/>
        <w:jc w:val="both"/>
        <w:rPr>
          <w:rFonts w:eastAsia="Times New Roman"/>
          <w:szCs w:val="24"/>
        </w:rPr>
      </w:pPr>
      <w:r>
        <w:rPr>
          <w:rFonts w:eastAsia="Times New Roman"/>
          <w:szCs w:val="24"/>
        </w:rPr>
        <w:lastRenderedPageBreak/>
        <w:t>Πρόκειται για ένα νομοσχέδιο που έρ</w:t>
      </w:r>
      <w:r>
        <w:rPr>
          <w:rFonts w:eastAsia="Times New Roman"/>
          <w:szCs w:val="24"/>
        </w:rPr>
        <w:t xml:space="preserve">χεται να αντιμετωπίσει οργανωτικά κυρίως ζητήματα και να προσπαθήσει να διορθώσει στρεβλώσεις που απασχολούν δομές και το προσωπικό τού εν λόγω Υπουργείου εδώ και χρόνια.  </w:t>
      </w:r>
    </w:p>
    <w:p w14:paraId="1288B92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Ήδη από το στάδιο της συζήτησης στην επιτροπή εκφράσαμε την άποψη πως θα περιμέναμε</w:t>
      </w:r>
      <w:r>
        <w:rPr>
          <w:rFonts w:eastAsia="Times New Roman" w:cs="Times New Roman"/>
          <w:szCs w:val="24"/>
        </w:rPr>
        <w:t xml:space="preserve"> μια ολοκληρωμένη πρόταση αλλαγής του κανονισμού λειτουργίας, που βρίσκεται σε τελικό στάδιο επεξεργασίας απ’ ό,τι γνωρίζουμε και όχι μία αποσπασματική τροποποίηση ορισμένων μόνο διατάξεων, οι οποίες βεβαίως -στις περισσότερες από τις οποίες δεν έχουμε αντ</w:t>
      </w:r>
      <w:r>
        <w:rPr>
          <w:rFonts w:eastAsia="Times New Roman" w:cs="Times New Roman"/>
          <w:szCs w:val="24"/>
        </w:rPr>
        <w:t xml:space="preserve">ίρρηση- θα πρέπει να εκσυγχρονιστούν και να αναδιαρθρωθούν. </w:t>
      </w:r>
    </w:p>
    <w:p w14:paraId="1288B92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Αν και κατανοούμε αυτή την αναγκαιότητα και το επείγον για κάποιες από αυτές τις ρυθμίσεις, δεν αντιλαμβανόμαστε γιατί δεν έγινε εγκαίρως η ολοκλήρωση των απαραίτητων διαδικασιών, έτσι ώστε σήμερ</w:t>
      </w:r>
      <w:r>
        <w:rPr>
          <w:rFonts w:eastAsia="Times New Roman" w:cs="Times New Roman"/>
          <w:szCs w:val="24"/>
        </w:rPr>
        <w:t xml:space="preserve">α να συζητούσαμε το ολοκληρωμένο νομοσχέδιο της αναδιάρθρωσης του </w:t>
      </w:r>
      <w:r>
        <w:rPr>
          <w:rFonts w:eastAsia="Times New Roman" w:cs="Times New Roman"/>
          <w:szCs w:val="24"/>
        </w:rPr>
        <w:t>ο</w:t>
      </w:r>
      <w:r>
        <w:rPr>
          <w:rFonts w:eastAsia="Times New Roman" w:cs="Times New Roman"/>
          <w:szCs w:val="24"/>
        </w:rPr>
        <w:t>ργανισμού του Υπουργείου.</w:t>
      </w:r>
    </w:p>
    <w:p w14:paraId="1288B92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Ένα από τα κύρια ζητήματα που θέτει το συζητούμενο νομοσχέδιο, με τα άρθρα 1 και 2, είναι η ανασύσταση και αναδιοργάνωση του Κέντρου Ανάλυσης και Σχεδιασμού και το</w:t>
      </w:r>
      <w:r>
        <w:rPr>
          <w:rFonts w:eastAsia="Times New Roman" w:cs="Times New Roman"/>
          <w:szCs w:val="24"/>
        </w:rPr>
        <w:t xml:space="preserve">υ Επιστημονικού Συμβουλίου. </w:t>
      </w:r>
    </w:p>
    <w:p w14:paraId="1288B92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Στόχος της δομής αυτής, κατά την ίδρυσή της το 1998, ήταν να αποτελέσει μία αυτοτελή υπηρεσία του ΥΠΕΞ, που θα ήταν επιφορτισμένη με την εκπόνηση εισηγήσεων, σχεδιασμού και στρατηγικής, με στόχο να βοηθήσουν την άσκηση της εξωτ</w:t>
      </w:r>
      <w:r>
        <w:rPr>
          <w:rFonts w:eastAsia="Times New Roman" w:cs="Times New Roman"/>
          <w:szCs w:val="24"/>
        </w:rPr>
        <w:t xml:space="preserve">ερικής πολιτικής της χώρας. Το 1998 ωστόσο, που αρχικά θεσπίστηκε το ΚΑΣ, υποβιβάστηκε εξαιτίας έλλειψης επιστημονικού προσωπικού σε μία απλή διοικητική υπηρεσία. </w:t>
      </w:r>
    </w:p>
    <w:p w14:paraId="1288B92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Κοιτώντας από αυτό το πρίσμα την προσπάθεια αναδιοργάνωσης και αναβάθμισης που εισηγείσθε, β</w:t>
      </w:r>
      <w:r>
        <w:rPr>
          <w:rFonts w:eastAsia="Times New Roman" w:cs="Times New Roman"/>
          <w:szCs w:val="24"/>
        </w:rPr>
        <w:t>εβαίως η διάταξη κινείται στη σωστή κατεύθυνση. Δεν αντιλαμβανόμαστε, όμως, γιατί με το άρθρο 3 συστήνεται ένα αυτοτελές γραφείο νομοθετικής πρωτοβουλίας, το οποίο στελεχώνεται μάλιστα με τέσσερις νομικούς συμβούλους, των οποίων δεν αποσαφηνίζεται το ακριβ</w:t>
      </w:r>
      <w:r>
        <w:rPr>
          <w:rFonts w:eastAsia="Times New Roman" w:cs="Times New Roman"/>
          <w:szCs w:val="24"/>
        </w:rPr>
        <w:t xml:space="preserve">ές περίγραμμα εργασίας τους. Βεβαίως, περιγράφεται ως υποστήριξη του Υπουργού στο νομοθετικό έργο του Υπουργείου. </w:t>
      </w:r>
    </w:p>
    <w:p w14:paraId="1288B92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Δεν γίνεται κατανοητό γιατί απαιτείται αυτός ο αριθμός των νομικών συμβούλων, δεδομένου ότι το ΥΠΕΞ έχει ορισμένο νομοθετικό έργο, το μεγαλύτερο μέρος του οποίου μάλιστα αφορά τις κυρώσεις των διεθνών συμβάσεων που έχουν ήδη υποστεί τη βασική επεξεργασία. </w:t>
      </w:r>
    </w:p>
    <w:p w14:paraId="1288B92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γίνεται κατανοητό γιατί θα πρέπει να υποστούμε την επιπλέον δαπάνη –όσο και αν αυτή η δαπάνη είναι οριοθετημένη- για τη μισθοδοσία αυτών των τεσσάρων στελεχών, μιας και το Υπουργείο έχει ικανή στελέχωση νομικής υπηρεσίας που θα μπορεί να ανταπεξέλθει </w:t>
      </w:r>
      <w:r>
        <w:rPr>
          <w:rFonts w:eastAsia="Times New Roman" w:cs="Times New Roman"/>
          <w:szCs w:val="24"/>
        </w:rPr>
        <w:t>και στις απαιτήσεις του νομοθετικού του έργου.</w:t>
      </w:r>
    </w:p>
    <w:p w14:paraId="1288B92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Θεωρούμε βεβαίως ότι το άρθρο 4, που αφορά το όριο ενημέρωσης της Βουλής για τις απόρρητες δαπάνες του ΥΠΕΞ, κινείται σαφώς σε σωστή κατεύθυνση. Είναι αίτημα δεκαετιών, διότι ενισχύει τη διαφάνεια σε έναν ευαί</w:t>
      </w:r>
      <w:r>
        <w:rPr>
          <w:rFonts w:eastAsia="Times New Roman" w:cs="Times New Roman"/>
          <w:szCs w:val="24"/>
        </w:rPr>
        <w:t xml:space="preserve">σθητο χώρο. </w:t>
      </w:r>
    </w:p>
    <w:p w14:paraId="1288B92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Είναι γνωστό και απολύτως θεμιτό η χώρα διά του ΥΠΕΞ να στηρίζει οικονομικά με απόλυτο τρόπο κρίσιμους θεσμούς του ελληνισμού στο εξωτερικό που προωθούν εθνικά συμφέροντα, θεσμούς που στηρίζουν την επιβίωση ελληνικών πληθυσμών, δημιουργούν κτε</w:t>
      </w:r>
      <w:r>
        <w:rPr>
          <w:rFonts w:eastAsia="Times New Roman" w:cs="Times New Roman"/>
          <w:szCs w:val="24"/>
        </w:rPr>
        <w:t>ρίσματα επικοινωνίας και σχέσεων καλής γειτονίας με άλλες χώρες και προβάλλουν τη θετική εικόνα της χώρας, θεσμοί οι οποίοι αποβλέπουν στην εξυπηρέτηση, αμέσως ή εμμέσως, της εξωτερικής πολιτικής του κράτους και που προφανώς δεν μπορούν να γίνουν γνωστοί χ</w:t>
      </w:r>
      <w:r>
        <w:rPr>
          <w:rFonts w:eastAsia="Times New Roman" w:cs="Times New Roman"/>
          <w:szCs w:val="24"/>
        </w:rPr>
        <w:t xml:space="preserve">ωρίς ζημία των συμφερόντων της χώρας, γιατί είναι κατανοητό πως η εκτέλεση δαπανών </w:t>
      </w:r>
      <w:r>
        <w:rPr>
          <w:rFonts w:eastAsia="Times New Roman" w:cs="Times New Roman"/>
          <w:szCs w:val="24"/>
        </w:rPr>
        <w:lastRenderedPageBreak/>
        <w:t>για απόρρητους εθνικούς σκοπούς ή για διπλωματικούς, πολιτικούς, οικονομικούς και πολιτιστικούς λόγους είναι απαραίτητη σε ένα δύσκολο και απαιτητικό διεθνές τοπίο.</w:t>
      </w:r>
    </w:p>
    <w:p w14:paraId="1288B92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τα προηγούμενα χρόνια έφτασαν στη δημοσιότητα πολλές περιπτώσεις κατασπατάλησης των εν λόγω κονδυλίων σε δραστηριότητες που ουδόλως εξυπηρετούσαν τα συμφέροντα της χώρας, αλλά αντιθέτως κάλυπταν μικροκομματικές και ρουσφετολογικές εξυπηρετήσεις ή έτσι φα</w:t>
      </w:r>
      <w:r>
        <w:rPr>
          <w:rFonts w:eastAsia="Times New Roman" w:cs="Times New Roman"/>
          <w:szCs w:val="24"/>
        </w:rPr>
        <w:t>ίνονταν να είναι. Είναι ένας δημόσιος διάλογος που βεβαίως δεν ωφελεί τη χώρα και τη λειτουργία της δημοκρατίας.</w:t>
      </w:r>
    </w:p>
    <w:p w14:paraId="1288B92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Άρα, το ζητούμενο είναι να διασφαλιστεί το απόρρητο στη διαχείριση αυτών των κονδυλίων, αλλά να υπάρχει και η διαφάνεια και ο έλεγχος εκ μέρους</w:t>
      </w:r>
      <w:r>
        <w:rPr>
          <w:rFonts w:eastAsia="Times New Roman" w:cs="Times New Roman"/>
          <w:szCs w:val="24"/>
        </w:rPr>
        <w:t xml:space="preserve"> της Βουλής, με μία μεθοδολογία όμως που δεν θα δημιουργεί προβλήματα στη διασφάλιση αυτού του απορρήτου.</w:t>
      </w:r>
    </w:p>
    <w:p w14:paraId="1288B93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Στο άρθρο 7 του σχεδίου νόμου δίνεται η δυνατότητα απονομής επί τιμή βαθμού που ισχύει για το σύνολο των </w:t>
      </w:r>
      <w:proofErr w:type="spellStart"/>
      <w:r>
        <w:rPr>
          <w:rFonts w:eastAsia="Times New Roman" w:cs="Times New Roman"/>
          <w:szCs w:val="24"/>
        </w:rPr>
        <w:t>αφυπηρετούντων</w:t>
      </w:r>
      <w:proofErr w:type="spellEnd"/>
      <w:r>
        <w:rPr>
          <w:rFonts w:eastAsia="Times New Roman" w:cs="Times New Roman"/>
          <w:szCs w:val="24"/>
        </w:rPr>
        <w:t xml:space="preserve"> διπλωματικών υπαλλήλων με πρεσ</w:t>
      </w:r>
      <w:r>
        <w:rPr>
          <w:rFonts w:eastAsia="Times New Roman" w:cs="Times New Roman"/>
          <w:szCs w:val="24"/>
        </w:rPr>
        <w:t xml:space="preserve">βευτικό βαθμό, πρέσβεις, πληρεξούσιοι, Υπουργοί, Α΄ και Β΄, καθώς και στους </w:t>
      </w:r>
      <w:proofErr w:type="spellStart"/>
      <w:r>
        <w:rPr>
          <w:rFonts w:eastAsia="Times New Roman" w:cs="Times New Roman"/>
          <w:szCs w:val="24"/>
        </w:rPr>
        <w:t>αφυ</w:t>
      </w:r>
      <w:r>
        <w:rPr>
          <w:rFonts w:eastAsia="Times New Roman" w:cs="Times New Roman"/>
          <w:szCs w:val="24"/>
        </w:rPr>
        <w:lastRenderedPageBreak/>
        <w:t>πηρετούντες</w:t>
      </w:r>
      <w:proofErr w:type="spellEnd"/>
      <w:r>
        <w:rPr>
          <w:rFonts w:eastAsia="Times New Roman" w:cs="Times New Roman"/>
          <w:szCs w:val="24"/>
        </w:rPr>
        <w:t xml:space="preserve"> ειδικούς νομικούς συμβούλους, νομικούς συμβούλους Α’ του κλάδου επιστημονικού προσωπικού και τους </w:t>
      </w:r>
      <w:proofErr w:type="spellStart"/>
      <w:r>
        <w:rPr>
          <w:rFonts w:eastAsia="Times New Roman" w:cs="Times New Roman"/>
          <w:szCs w:val="24"/>
        </w:rPr>
        <w:t>αφυπηρετούντες</w:t>
      </w:r>
      <w:proofErr w:type="spellEnd"/>
      <w:r>
        <w:rPr>
          <w:rFonts w:eastAsia="Times New Roman" w:cs="Times New Roman"/>
          <w:szCs w:val="24"/>
        </w:rPr>
        <w:t xml:space="preserve"> εμπειρογνώμονες πρεσβευτές συμβούλους Α΄ του κλάδου </w:t>
      </w:r>
      <w:r>
        <w:rPr>
          <w:rFonts w:eastAsia="Times New Roman" w:cs="Times New Roman"/>
          <w:szCs w:val="24"/>
        </w:rPr>
        <w:t>εμπειρογνωμόνων.</w:t>
      </w:r>
    </w:p>
    <w:p w14:paraId="1288B93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Νομίζω ότι θα μπορούσαμε για λόγους ισότητας να εξετάσουμε τη δυνατότητα αυτό να ισχύει για τους </w:t>
      </w:r>
      <w:proofErr w:type="spellStart"/>
      <w:r>
        <w:rPr>
          <w:rFonts w:eastAsia="Times New Roman" w:cs="Times New Roman"/>
          <w:szCs w:val="24"/>
        </w:rPr>
        <w:t>αφυπηρετούντες</w:t>
      </w:r>
      <w:proofErr w:type="spellEnd"/>
      <w:r>
        <w:rPr>
          <w:rFonts w:eastAsia="Times New Roman" w:cs="Times New Roman"/>
          <w:szCs w:val="24"/>
        </w:rPr>
        <w:t xml:space="preserve"> υπαλλήλους του κλάδου οικονομικών και εμπορικών υποθέσεων με βαθμό γενικού συμβούλου Α΄. </w:t>
      </w:r>
    </w:p>
    <w:p w14:paraId="1288B93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Συνολικότερα όμως νομίζω ότι όλοι πλέ</w:t>
      </w:r>
      <w:r>
        <w:rPr>
          <w:rFonts w:eastAsia="Times New Roman" w:cs="Times New Roman"/>
          <w:szCs w:val="24"/>
        </w:rPr>
        <w:t xml:space="preserve">ον, το σύνολο του στελεχιακού δυναμικού του Υπουργείου -αλλά και όλοι εμείς φαντάζομαι υιοθετούμε αυτή την άποψη- πρέπει να διασφαλιστεί με ένα σύστημα κρίσεων και εξέλιξης που θα χαρακτηρίζεται από διαφάνεια και αξιοκρατία και θα </w:t>
      </w:r>
      <w:proofErr w:type="spellStart"/>
      <w:r>
        <w:rPr>
          <w:rFonts w:eastAsia="Times New Roman" w:cs="Times New Roman"/>
          <w:szCs w:val="24"/>
        </w:rPr>
        <w:t>διέπεται</w:t>
      </w:r>
      <w:proofErr w:type="spellEnd"/>
      <w:r>
        <w:rPr>
          <w:rFonts w:eastAsia="Times New Roman" w:cs="Times New Roman"/>
          <w:szCs w:val="24"/>
        </w:rPr>
        <w:t xml:space="preserve"> από κοινούς κανό</w:t>
      </w:r>
      <w:r>
        <w:rPr>
          <w:rFonts w:eastAsia="Times New Roman" w:cs="Times New Roman"/>
          <w:szCs w:val="24"/>
        </w:rPr>
        <w:t>νες που θα τηρούνται από όλους.</w:t>
      </w:r>
    </w:p>
    <w:p w14:paraId="1288B93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Φαντάζομαι, επίσης, ότι συμφωνούμε ότι οι υπάλληλοι του κλάδου οικονομικών και εμπορικών υποθέσεων πρέπει να πάψουν να αντιμετωπίζονται ως φτωχοί συγγενείς του υπολοίπου διπλωματικού σώματος, μιας και σε ένα </w:t>
      </w:r>
      <w:proofErr w:type="spellStart"/>
      <w:r>
        <w:rPr>
          <w:rFonts w:eastAsia="Times New Roman" w:cs="Times New Roman"/>
          <w:szCs w:val="24"/>
        </w:rPr>
        <w:t>παγκοσμιοποιημέν</w:t>
      </w:r>
      <w:r>
        <w:rPr>
          <w:rFonts w:eastAsia="Times New Roman" w:cs="Times New Roman"/>
          <w:szCs w:val="24"/>
        </w:rPr>
        <w:t>ο</w:t>
      </w:r>
      <w:proofErr w:type="spellEnd"/>
      <w:r>
        <w:rPr>
          <w:rFonts w:eastAsia="Times New Roman" w:cs="Times New Roman"/>
          <w:szCs w:val="24"/>
        </w:rPr>
        <w:t xml:space="preserve"> οικονομικό περιβάλλον τα καθήκοντά τους είναι καθήκοντα αιχμής, ιδιαίτερα για τη συγκυρία που διέρχεται η χώρα μας.</w:t>
      </w:r>
    </w:p>
    <w:p w14:paraId="1288B93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Και θα πρέπει να κοιτάξουμε την αναδιοργάνωση και την ουσιαστική αναβάθμιση του ρόλου και του έργου των γραφείων αυτών, ακόμη και στις περ</w:t>
      </w:r>
      <w:r>
        <w:rPr>
          <w:rFonts w:eastAsia="Times New Roman" w:cs="Times New Roman"/>
          <w:szCs w:val="24"/>
        </w:rPr>
        <w:t>ιπτώσεις χωρών όπου δεν είναι δυνατή για διάφορους λόγους η σύσταση μιας πρεσβείας, δεδομένου ότι η χώρα μας θα μπορούσε να συνάψει τουλάχιστον εμπορικές και οικονομικές συμφωνίες, επεκτείνοντας τα συμφέροντά της. Στην παρούσα φάση της οικονομίας μας, καμμ</w:t>
      </w:r>
      <w:r>
        <w:rPr>
          <w:rFonts w:eastAsia="Times New Roman" w:cs="Times New Roman"/>
          <w:szCs w:val="24"/>
        </w:rPr>
        <w:t>ιά χώρα δεν περισσεύει και οι αγκυλώσεις του παρελθόντος καλό θα ήταν να ξεπεραστούν.</w:t>
      </w:r>
    </w:p>
    <w:p w14:paraId="1288B93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Σχετικά με το άρθρο 9, θα αναφερθώ ξανά, όπως και στην επιτροπή, στο ζήτημα που αφορά έναν πολύ μικρό αριθμό υπαλλήλων του κλάδου ΔΕ διοικητικών γραμματέων του ΥΠΕΞ, περί</w:t>
      </w:r>
      <w:r>
        <w:rPr>
          <w:rFonts w:eastAsia="Times New Roman" w:cs="Times New Roman"/>
          <w:szCs w:val="24"/>
        </w:rPr>
        <w:t>που έξι ή επτά τον αριθμό, οι οποίοι αναγκάστηκαν σε αφυπηρέτηση την άνοιξη του 2016, καθώς είχαν συμπληρώσει το 60</w:t>
      </w:r>
      <w:r>
        <w:rPr>
          <w:rFonts w:eastAsia="Times New Roman" w:cs="Times New Roman"/>
          <w:szCs w:val="24"/>
          <w:lang w:val="en-US"/>
        </w:rPr>
        <w:t>o</w:t>
      </w:r>
      <w:r>
        <w:rPr>
          <w:rFonts w:eastAsia="Times New Roman" w:cs="Times New Roman"/>
          <w:szCs w:val="24"/>
        </w:rPr>
        <w:t xml:space="preserve"> έτος της ηλικίας τους στις 31-12-2015, με αποτέλεσμα να εμπίπτουν στις διατάξεις του ν.4336/2015. </w:t>
      </w:r>
    </w:p>
    <w:p w14:paraId="1288B93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συγκεκριμένη παρατήρηση είναι, βεβαίως</w:t>
      </w:r>
      <w:r>
        <w:rPr>
          <w:rFonts w:eastAsia="Times New Roman" w:cs="Times New Roman"/>
          <w:szCs w:val="24"/>
        </w:rPr>
        <w:t>, ήσσονος σημασίας για το σύνολο του νομοσχεδίου, όπως, επίσης, και για τον προϋπολογισμό του ΥΠΕΞ, παρ’ όλα αυτά γι’ αυτούς τους αν</w:t>
      </w:r>
      <w:r>
        <w:rPr>
          <w:rFonts w:eastAsia="Times New Roman" w:cs="Times New Roman"/>
          <w:szCs w:val="24"/>
        </w:rPr>
        <w:lastRenderedPageBreak/>
        <w:t>θρώπους αποτελεί ένα ζήτημα αιχμής, καθώς τους οδηγεί σε δύσκολες επιλογές ζωής, που δεν ήταν στο πλάνο τους. Φαντάζομαι ότι</w:t>
      </w:r>
      <w:r>
        <w:rPr>
          <w:rFonts w:eastAsia="Times New Roman" w:cs="Times New Roman"/>
          <w:szCs w:val="24"/>
        </w:rPr>
        <w:t xml:space="preserve"> πρέπει να το ξαναδούμε.</w:t>
      </w:r>
    </w:p>
    <w:p w14:paraId="1288B93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Τέλος, έρχομαι στην περίπτωση του Ελληνικού Κέντρου Ευρωπαϊκών Μελετών, το οποίο, επιτέλους, καταργείται μετά από την πορεία που είχε με το άρθρο 14. Είναι γνωστό ότι από το 2012 το ΕΚΕΜ ουσιαστικά είναι ένα κενό κέλυφος, καθώς δεν</w:t>
      </w:r>
      <w:r>
        <w:rPr>
          <w:rFonts w:eastAsia="Times New Roman" w:cs="Times New Roman"/>
          <w:szCs w:val="24"/>
        </w:rPr>
        <w:t xml:space="preserve"> έχει ούτε έναν υπάλληλο, ενώ συνεχίζει να κατασπαταλά πόρους του ελληνικού δημοσίου.</w:t>
      </w:r>
    </w:p>
    <w:p w14:paraId="1288B93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Εμείς, μέσω του κοινοβουλευτικού ελέγχου, είχαμε αναδείξει αυτό το ζήτημα και τις δαπάνες που θα μπορούσαμε να έχουμε αποφύγει. Σε κάθε περίπτωση, όμως, είναι θετικό που </w:t>
      </w:r>
      <w:r>
        <w:rPr>
          <w:rFonts w:eastAsia="Times New Roman" w:cs="Times New Roman"/>
          <w:szCs w:val="24"/>
        </w:rPr>
        <w:t xml:space="preserve">τα δημόσια ταμεία απαλλάσσονται από τη λειτουργία του. Είναι, όμως, απαραίτητο να κλείσει η εκκρεμότητα των οφειλών των δεδουλευμένων σε κάποια από τα τελευταία στελέχη του, μια εκκρεμότητα η οποία ακόμη υπάρχει, για λόγους ηθικής τάξης, γιατί το ελληνικό </w:t>
      </w:r>
      <w:r>
        <w:rPr>
          <w:rFonts w:eastAsia="Times New Roman" w:cs="Times New Roman"/>
          <w:szCs w:val="24"/>
        </w:rPr>
        <w:t>δημόσιο πρέπει να είναι και να φαίνεται έντιμο απέναντι στις υποχρεώσεις του.</w:t>
      </w:r>
    </w:p>
    <w:p w14:paraId="1288B939" w14:textId="77777777" w:rsidR="000C6DE6" w:rsidRDefault="009B647D">
      <w:pPr>
        <w:spacing w:after="0" w:line="600" w:lineRule="auto"/>
        <w:ind w:firstLine="720"/>
        <w:jc w:val="both"/>
        <w:rPr>
          <w:rFonts w:eastAsia="Times New Roman"/>
          <w:bCs/>
        </w:rPr>
      </w:pPr>
      <w:r>
        <w:rPr>
          <w:rFonts w:eastAsia="Times New Roman" w:cs="Times New Roman"/>
          <w:szCs w:val="24"/>
        </w:rPr>
        <w:t xml:space="preserve">Θα πρέπει, επίσης, </w:t>
      </w:r>
      <w:r>
        <w:rPr>
          <w:rFonts w:eastAsia="Times New Roman"/>
          <w:bCs/>
        </w:rPr>
        <w:t xml:space="preserve">κύριε Υπουργέ –και νομίζω ότι είναι καιρός-, καθώς έχετε πια μια συνολικότερη εικόνα μέσα από τις </w:t>
      </w:r>
      <w:r>
        <w:rPr>
          <w:rFonts w:eastAsia="Times New Roman"/>
          <w:bCs/>
        </w:rPr>
        <w:lastRenderedPageBreak/>
        <w:t>επεξεργασίες που έχετε κάνει και μια πλήρη θεώρηση των νομικώ</w:t>
      </w:r>
      <w:r>
        <w:rPr>
          <w:rFonts w:eastAsia="Times New Roman"/>
          <w:bCs/>
        </w:rPr>
        <w:t>ν προσώπων ιδιωτικού και δημοσίου δικαίου που εποπτεύει το Υπουργείο σας, να προβείτε σε ένα καλό ξεκαθάρισμα, πράγμα το οποίο θα είναι χρήσιμο και οικονομικά και λειτουργικά και, βεβαίως, ηθικά σε σχέση με το ότι υπάρχουν ακόμα, δυστυχώς, πληθώρα οργανισμ</w:t>
      </w:r>
      <w:r>
        <w:rPr>
          <w:rFonts w:eastAsia="Times New Roman"/>
          <w:bCs/>
        </w:rPr>
        <w:t xml:space="preserve">ών και υπηρεσιών, οι οποίες ενώ δεν προσφέρουν καμμιά υπηρεσία, ακόμη εξακολουθούν να </w:t>
      </w:r>
      <w:proofErr w:type="spellStart"/>
      <w:r>
        <w:rPr>
          <w:rFonts w:eastAsia="Times New Roman"/>
          <w:bCs/>
        </w:rPr>
        <w:t>αφαιμάσσουν</w:t>
      </w:r>
      <w:proofErr w:type="spellEnd"/>
      <w:r>
        <w:rPr>
          <w:rFonts w:eastAsia="Times New Roman"/>
          <w:bCs/>
        </w:rPr>
        <w:t xml:space="preserve"> τα δημόσια ταμεία.</w:t>
      </w:r>
    </w:p>
    <w:p w14:paraId="1288B93A" w14:textId="77777777" w:rsidR="000C6DE6" w:rsidRDefault="009B647D">
      <w:pPr>
        <w:spacing w:after="0" w:line="600" w:lineRule="auto"/>
        <w:ind w:firstLine="720"/>
        <w:jc w:val="both"/>
        <w:rPr>
          <w:rFonts w:eastAsia="Times New Roman"/>
          <w:bCs/>
        </w:rPr>
      </w:pPr>
      <w:r>
        <w:rPr>
          <w:rFonts w:eastAsia="Times New Roman"/>
          <w:bCs/>
        </w:rPr>
        <w:t>Εμείς επί της αρχής ψηφίζουμε «ναι» στο νομοσχέδιο και επί των άρθρων θα ακολουθήσει σε λίγο η τοποθέτησή σας.</w:t>
      </w:r>
    </w:p>
    <w:p w14:paraId="1288B93B" w14:textId="77777777" w:rsidR="000C6DE6" w:rsidRDefault="009B647D">
      <w:pPr>
        <w:spacing w:after="0" w:line="600" w:lineRule="auto"/>
        <w:ind w:firstLine="720"/>
        <w:jc w:val="both"/>
        <w:rPr>
          <w:rFonts w:eastAsia="Times New Roman"/>
          <w:bCs/>
        </w:rPr>
      </w:pPr>
      <w:r>
        <w:rPr>
          <w:rFonts w:eastAsia="Times New Roman"/>
          <w:bCs/>
        </w:rPr>
        <w:t>Ευχαριστώ πολύ.</w:t>
      </w:r>
    </w:p>
    <w:p w14:paraId="1288B93C" w14:textId="77777777" w:rsidR="000C6DE6" w:rsidRDefault="009B647D">
      <w:pPr>
        <w:spacing w:after="0" w:line="600" w:lineRule="auto"/>
        <w:ind w:firstLine="720"/>
        <w:jc w:val="both"/>
        <w:rPr>
          <w:rFonts w:eastAsia="Times New Roman"/>
          <w:bCs/>
        </w:rPr>
      </w:pPr>
      <w:r>
        <w:rPr>
          <w:rFonts w:eastAsia="Times New Roman"/>
          <w:bCs/>
        </w:rPr>
        <w:t>(Χειροκροτήματα από τις πτέρυγες</w:t>
      </w:r>
      <w:r>
        <w:rPr>
          <w:rFonts w:eastAsia="Times New Roman"/>
          <w:bCs/>
        </w:rPr>
        <w:t xml:space="preserve"> του Ποταμιού και</w:t>
      </w:r>
      <w:r>
        <w:rPr>
          <w:rFonts w:eastAsia="Times New Roman"/>
          <w:bCs/>
        </w:rPr>
        <w:t xml:space="preserve"> της Δημοκρατικής Συμπαράταξης ΠΑΣΟΚ-ΔΗΜΑΡ)</w:t>
      </w:r>
    </w:p>
    <w:p w14:paraId="1288B93D" w14:textId="77777777" w:rsidR="000C6DE6" w:rsidRDefault="009B647D">
      <w:pPr>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Κι εμείς ευχαριστούμε.</w:t>
      </w:r>
    </w:p>
    <w:p w14:paraId="1288B93E" w14:textId="77777777" w:rsidR="000C6DE6" w:rsidRDefault="009B647D">
      <w:pPr>
        <w:spacing w:after="0" w:line="600" w:lineRule="auto"/>
        <w:ind w:firstLine="720"/>
        <w:jc w:val="both"/>
        <w:rPr>
          <w:rFonts w:eastAsia="Times New Roman"/>
          <w:bCs/>
        </w:rPr>
      </w:pPr>
      <w:r>
        <w:rPr>
          <w:rFonts w:eastAsia="Times New Roman"/>
          <w:bCs/>
        </w:rPr>
        <w:t>Τον λόγο έχει ο Υπουργός Εξωτερικών κ. Νίκος Κοτζιάς.</w:t>
      </w:r>
    </w:p>
    <w:p w14:paraId="1288B93F" w14:textId="77777777" w:rsidR="000C6DE6" w:rsidRDefault="009B647D">
      <w:pPr>
        <w:spacing w:after="0" w:line="600" w:lineRule="auto"/>
        <w:ind w:firstLine="720"/>
        <w:jc w:val="both"/>
        <w:rPr>
          <w:rFonts w:eastAsia="Times New Roman"/>
          <w:bCs/>
        </w:rPr>
      </w:pPr>
      <w:r>
        <w:rPr>
          <w:rFonts w:eastAsia="Times New Roman"/>
          <w:b/>
          <w:bCs/>
        </w:rPr>
        <w:t>ΝΙΚΟΛΑΟΣ ΚΟΤΖΙΑΣ (Υπουργός Εξωτερικών):</w:t>
      </w:r>
      <w:r>
        <w:rPr>
          <w:rFonts w:eastAsia="Times New Roman"/>
          <w:bCs/>
        </w:rPr>
        <w:t xml:space="preserve"> Ευχαριστώ, κύ</w:t>
      </w:r>
      <w:r>
        <w:rPr>
          <w:rFonts w:eastAsia="Times New Roman"/>
          <w:bCs/>
        </w:rPr>
        <w:t>ριε Πρόεδρε.</w:t>
      </w:r>
    </w:p>
    <w:p w14:paraId="1288B940" w14:textId="77777777" w:rsidR="000C6DE6" w:rsidRDefault="009B647D">
      <w:pPr>
        <w:spacing w:after="0" w:line="600" w:lineRule="auto"/>
        <w:ind w:firstLine="720"/>
        <w:jc w:val="both"/>
        <w:rPr>
          <w:rFonts w:eastAsia="Times New Roman"/>
          <w:bCs/>
        </w:rPr>
      </w:pPr>
      <w:r>
        <w:rPr>
          <w:rFonts w:eastAsia="Times New Roman"/>
          <w:bCs/>
        </w:rPr>
        <w:lastRenderedPageBreak/>
        <w:t>Θα ήθελα –και το είπα και σε μια από τις πολύ σπάνιες δημόσιες συνεντεύξεις που δίνω- να ευχαριστήσω όλες και όλους για όλες τις παρατηρήσεις που ακούγονται. Πιστεύω ότι όλα τα πράγματα έχουν τη δυνατότητα να τα εξετάσει κανείς από διαφορετική</w:t>
      </w:r>
      <w:r>
        <w:rPr>
          <w:rFonts w:eastAsia="Times New Roman"/>
          <w:bCs/>
        </w:rPr>
        <w:t>…</w:t>
      </w:r>
    </w:p>
    <w:p w14:paraId="1288B941" w14:textId="77777777" w:rsidR="000C6DE6" w:rsidRDefault="009B647D">
      <w:pPr>
        <w:spacing w:after="0" w:line="600" w:lineRule="auto"/>
        <w:ind w:firstLine="720"/>
        <w:jc w:val="both"/>
        <w:rPr>
          <w:rFonts w:eastAsia="Times New Roman"/>
          <w:bCs/>
        </w:rPr>
      </w:pPr>
      <w:r>
        <w:rPr>
          <w:rFonts w:eastAsia="Times New Roman"/>
          <w:b/>
          <w:bCs/>
        </w:rPr>
        <w:t>ΑΝΔΡΕΑΣ ΛΟΒΕΡΔΟΣ:</w:t>
      </w:r>
      <w:r>
        <w:rPr>
          <w:rFonts w:eastAsia="Times New Roman"/>
          <w:bCs/>
        </w:rPr>
        <w:t xml:space="preserve"> Τις συνεντεύξεις;</w:t>
      </w:r>
    </w:p>
    <w:p w14:paraId="1288B942" w14:textId="77777777" w:rsidR="000C6DE6" w:rsidRDefault="009B647D">
      <w:pPr>
        <w:spacing w:after="0" w:line="600" w:lineRule="auto"/>
        <w:ind w:firstLine="720"/>
        <w:jc w:val="both"/>
        <w:rPr>
          <w:rFonts w:eastAsia="Times New Roman"/>
          <w:bCs/>
        </w:rPr>
      </w:pPr>
      <w:r>
        <w:rPr>
          <w:rFonts w:eastAsia="Times New Roman"/>
          <w:b/>
          <w:bCs/>
        </w:rPr>
        <w:t>ΝΙΚΟΛΑΟΣ ΚΟΤΖΙΑΣ (Υπουργός Εξωτερικών):</w:t>
      </w:r>
      <w:r>
        <w:rPr>
          <w:rFonts w:eastAsia="Times New Roman"/>
          <w:bCs/>
        </w:rPr>
        <w:t xml:space="preserve"> Μια συνέντευξη έδωσα στην ΕΡΤ και ευχαρίστησα όλους όσοι συμμετείχαν στη συζήτηση για το συγκεκριμένο νομοσχέδιο. Και είπα ότι η πλειονότητα όσων ακούστηκαν, ανεξάρτητα αν τα υιο</w:t>
      </w:r>
      <w:r>
        <w:rPr>
          <w:rFonts w:eastAsia="Times New Roman"/>
          <w:bCs/>
        </w:rPr>
        <w:t>θετεί κανείς ή όχι, ήταν θετικά, σε ένα πνεύμα συνεννόησης πάνω στις εθνικές ανάγκες που έχει αυτός ο τόπος.</w:t>
      </w:r>
    </w:p>
    <w:p w14:paraId="1288B943" w14:textId="77777777" w:rsidR="000C6DE6" w:rsidRDefault="009B647D">
      <w:pPr>
        <w:spacing w:after="0" w:line="600" w:lineRule="auto"/>
        <w:ind w:firstLine="720"/>
        <w:jc w:val="both"/>
        <w:rPr>
          <w:rFonts w:eastAsia="Times New Roman"/>
          <w:bCs/>
        </w:rPr>
      </w:pPr>
      <w:r>
        <w:rPr>
          <w:rFonts w:eastAsia="Times New Roman"/>
          <w:bCs/>
        </w:rPr>
        <w:t>Έτσι ακούω και τις παρατηρήσεις σήμερα. Βέβαια, μέσα σε αυτές τις παρατηρήσεις δεν βάζω φαντασιώσεις περί φωτογραφικών διατάξεων. Δεν είναι στο είδ</w:t>
      </w:r>
      <w:r>
        <w:rPr>
          <w:rFonts w:eastAsia="Times New Roman"/>
          <w:bCs/>
        </w:rPr>
        <w:t xml:space="preserve">ος μου. Ακούω, ας πούμε, μια παρατήρηση ότι θέλουμε στο ΚΑΣ να αποσπώνται άνθρωποι, για να κάνω ρουσφέτια. Μα, έχω δέκα θέσεις για αποσπασμένους κι έχω πάρει μόνο δύο. Δύο χρόνια ολόκληρα δεν έχω βάλει τους άλλους οκτώ. Περίμενα να κάνω νομοσχέδιο για να </w:t>
      </w:r>
      <w:r>
        <w:rPr>
          <w:rFonts w:eastAsia="Times New Roman"/>
          <w:bCs/>
        </w:rPr>
        <w:lastRenderedPageBreak/>
        <w:t>π</w:t>
      </w:r>
      <w:r>
        <w:rPr>
          <w:rFonts w:eastAsia="Times New Roman"/>
          <w:bCs/>
        </w:rPr>
        <w:t>άρω αποσπασμένους και να κάνω δεν ξέρω κι εγώ τι; Δεν στέκουν αυτά και δεν αντιστοιχούν στην πολιτική μου ούτε στο είδος της προσωπικότητάς μου.</w:t>
      </w:r>
    </w:p>
    <w:p w14:paraId="1288B944" w14:textId="77777777" w:rsidR="000C6DE6" w:rsidRDefault="009B647D">
      <w:pPr>
        <w:spacing w:after="0" w:line="600" w:lineRule="auto"/>
        <w:ind w:firstLine="720"/>
        <w:jc w:val="both"/>
        <w:rPr>
          <w:rFonts w:eastAsia="Times New Roman"/>
          <w:b/>
          <w:bCs/>
        </w:rPr>
      </w:pPr>
      <w:r>
        <w:rPr>
          <w:rFonts w:eastAsia="Times New Roman"/>
          <w:bCs/>
        </w:rPr>
        <w:t>Εξάλλου, γι’ αυτό και δεν δέχτηκα και τροπολογίες επί του νόμου. Είπα ότι στον πρώτο νόμο που φέρνω ως Υπουργεί</w:t>
      </w:r>
      <w:r>
        <w:rPr>
          <w:rFonts w:eastAsia="Times New Roman"/>
          <w:bCs/>
        </w:rPr>
        <w:t>ο Εξωτερικών δεν θέλω τροπολογίες από άλλα Υπουργεία, για λόγους, κατά τη γνώμη μου, κοινοβουλευτικής τάξης.</w:t>
      </w:r>
    </w:p>
    <w:p w14:paraId="1288B94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ήθελα, επίσης, να πω αρχικά για τον οργανισμό –και θέλω να το διευκρινίσω ξανά- ότι αυτός ο νόμος φτιάχτηκε στα τέλη του 2015 προς αρχές του 201</w:t>
      </w:r>
      <w:r>
        <w:rPr>
          <w:rFonts w:eastAsia="Times New Roman" w:cs="Times New Roman"/>
          <w:szCs w:val="24"/>
        </w:rPr>
        <w:t>6. Τον Απρίλη του 2016 δόθηκε στη δημοσιότητα. Ο οργανισμός άρχισε μετά, ανέβηκε στη «ΔΙΑΥΓΕΙΑ», το είδατε.</w:t>
      </w:r>
    </w:p>
    <w:p w14:paraId="1288B94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 διάφορους λόγους, που δεν έχουν σχέση με το Υπουργείο Εξωτερικών, αλλά ούτε και με την Κυβέρνηση –Γενικά Λογιστήρια κλπ.</w:t>
      </w:r>
      <w:r>
        <w:rPr>
          <w:rFonts w:eastAsia="Times New Roman" w:cs="Times New Roman"/>
          <w:szCs w:val="24"/>
        </w:rPr>
        <w:t>-</w:t>
      </w:r>
      <w:r>
        <w:rPr>
          <w:rFonts w:eastAsia="Times New Roman" w:cs="Times New Roman"/>
          <w:szCs w:val="24"/>
        </w:rPr>
        <w:t>, έμεινε σε εκκρεμότητα</w:t>
      </w:r>
      <w:r>
        <w:rPr>
          <w:rFonts w:eastAsia="Times New Roman" w:cs="Times New Roman"/>
          <w:szCs w:val="24"/>
        </w:rPr>
        <w:t>, υπήρξαν διάφορα ζητήματα, κάθε φορά κάτι άλλο ανακαλύπταμε, υπήρξαν έξωθεν δυνάμεις και γι’ αυτό καθυστέρησα. Όμως, αυτό δεν είναι λόγος για να τον αποσύρω και να περιμένω, δηλαδή αυτή την καθυστέρηση να την παρατείνω και από την πλευρά του ίδιου του Υπο</w:t>
      </w:r>
      <w:r>
        <w:rPr>
          <w:rFonts w:eastAsia="Times New Roman" w:cs="Times New Roman"/>
          <w:szCs w:val="24"/>
        </w:rPr>
        <w:t xml:space="preserve">υργείου. Δηλαδή, ο </w:t>
      </w:r>
      <w:r>
        <w:rPr>
          <w:rFonts w:eastAsia="Times New Roman" w:cs="Times New Roman"/>
          <w:szCs w:val="24"/>
        </w:rPr>
        <w:t xml:space="preserve">οργανισμός </w:t>
      </w:r>
      <w:r>
        <w:rPr>
          <w:rFonts w:eastAsia="Times New Roman" w:cs="Times New Roman"/>
          <w:szCs w:val="24"/>
        </w:rPr>
        <w:t>ήταν μια συνολική αλλαγή.</w:t>
      </w:r>
    </w:p>
    <w:p w14:paraId="1288B94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τώρα να εξηγήσω πώς βλέπω και βλέπουμε στο </w:t>
      </w:r>
      <w:r>
        <w:rPr>
          <w:rFonts w:eastAsia="Times New Roman" w:cs="Times New Roman"/>
          <w:szCs w:val="24"/>
        </w:rPr>
        <w:t xml:space="preserve">υπουργείο </w:t>
      </w:r>
      <w:r>
        <w:rPr>
          <w:rFonts w:eastAsia="Times New Roman" w:cs="Times New Roman"/>
          <w:szCs w:val="24"/>
        </w:rPr>
        <w:t xml:space="preserve">αυτές τις αλλαγές. Έχουμε ένα ερώτημα σαν Υπουργείο Εξωτερικών, που από την ίδια του την φύση είναι το διεθνοποιημένο </w:t>
      </w:r>
      <w:r>
        <w:rPr>
          <w:rFonts w:eastAsia="Times New Roman" w:cs="Times New Roman"/>
          <w:szCs w:val="24"/>
        </w:rPr>
        <w:t>υπουργείο</w:t>
      </w:r>
      <w:r>
        <w:rPr>
          <w:rFonts w:eastAsia="Times New Roman" w:cs="Times New Roman"/>
          <w:szCs w:val="24"/>
        </w:rPr>
        <w:t xml:space="preserve">, δημόσιος </w:t>
      </w:r>
      <w:r>
        <w:rPr>
          <w:rFonts w:eastAsia="Times New Roman" w:cs="Times New Roman"/>
          <w:szCs w:val="24"/>
        </w:rPr>
        <w:t>θεσμός της χώρας: Σε ποια εποχή ζούμε;</w:t>
      </w:r>
    </w:p>
    <w:p w14:paraId="1288B94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Νομίζω ότι οι αλλαγές που ζούμε είναι σε δύο κατευθύνσεις. Η μια αφορά το διεθνές ή αλλιώς συχνά λεγόμενο παγκόσμιο σύστημα. Είναι η παγκοσμιοποίηση και ο κατακερματισμός. Είναι ένας κόσμος που συνδέεται και αλληλοσυν</w:t>
      </w:r>
      <w:r>
        <w:rPr>
          <w:rFonts w:eastAsia="Times New Roman" w:cs="Times New Roman"/>
          <w:szCs w:val="24"/>
        </w:rPr>
        <w:t>δέεται όλο και περισσότερο και ταυτόχρονα, τμήματά του αποσυνδέονται. Είναι ένας κόσμος που συνδέεται με την ψηφιακή επανάσταση, αλλά ταυτόχρονα το 95% της ψηφιακής επανάστασης είναι σε εκατό πόλεις στον κόσμο.</w:t>
      </w:r>
    </w:p>
    <w:p w14:paraId="1288B94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Είναι, επίσης, μια εποχή που δίπλα στην παγκο</w:t>
      </w:r>
      <w:r>
        <w:rPr>
          <w:rFonts w:eastAsia="Times New Roman" w:cs="Times New Roman"/>
          <w:szCs w:val="24"/>
        </w:rPr>
        <w:t>σμιοποίηση αλλάζουν οι κοινωνικές συνθήκες της πολιτικής και έχουμε μεγάλα άλματα στην τεχνολογία. Είναι η εποχή που άλλοι την ονομάζουν δεύτερη εποχή των μηχανών και άλλοι την ονομάζουν τέταρτη βιομηχανική επανάσταση.</w:t>
      </w:r>
    </w:p>
    <w:p w14:paraId="1288B94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Το χαρακτηριστικό αυτής της εποχής, τ</w:t>
      </w:r>
      <w:r>
        <w:rPr>
          <w:rFonts w:eastAsia="Times New Roman" w:cs="Times New Roman"/>
          <w:szCs w:val="24"/>
        </w:rPr>
        <w:t>ης δεύτερης των μηχανών ή της τέταρτης βιομηχανικής επανάστασης, είναι η διάχυση της πληροφορίας. Είναι η αναπαραγωγή της ψηφιακής τεχνολογίας μέσα από την ίδια την τεχνολογία. Ρομπότ κατασκευάζουν ρομπότ. Είναι η σύγχρονη, η τρίτη γενιά της ρομποτικής. Εί</w:t>
      </w:r>
      <w:r>
        <w:rPr>
          <w:rFonts w:eastAsia="Times New Roman" w:cs="Times New Roman"/>
          <w:szCs w:val="24"/>
        </w:rPr>
        <w:t>ναι η εποχή δημιουργίας δικτύων, τα οποία εξελίσσονται σε όλες τις τεχνολογίες με έναν τρόπο που σε μεγάλο βαθμό θυμίζει φαινόμενα της βιολογίας και της φυσικής. Ζούμε σε μια εποχή μεγάλων αλμάτων.</w:t>
      </w:r>
    </w:p>
    <w:p w14:paraId="1288B94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Αν δείτε τη μεν παγκοσμιοποίηση και τον κατακερματισμό, απ</w:t>
      </w:r>
      <w:r>
        <w:rPr>
          <w:rFonts w:eastAsia="Times New Roman" w:cs="Times New Roman"/>
          <w:szCs w:val="24"/>
        </w:rPr>
        <w:t xml:space="preserve">ό τη μια μεριά, που αφορά τις κοινωνικές επιστήμες, τη δε πολιτική και την τεχνολογία, από την άλλη, που αφορά και τις κοινωνικές επιστήμες, αλλά και τις φυσικές επιστήμες και τον τρόπο που θα διαχυθεί μέσα στην ίδια την πολιτική η φυσική, οι ανακαλύψεις, </w:t>
      </w:r>
      <w:r>
        <w:rPr>
          <w:rFonts w:eastAsia="Times New Roman" w:cs="Times New Roman"/>
          <w:szCs w:val="24"/>
        </w:rPr>
        <w:t>οι ανανεώσεις των φυσικών επιστημών, βγαίνει ένα συμπέρασμα, ότι ζούμε σε μια εποχή ανόδου της σημασίας της επιστήμης και για την κοινωνία ολόκληρη, αλλά και για την πολιτική.</w:t>
      </w:r>
    </w:p>
    <w:p w14:paraId="1288B94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ουσία των επειγουσών αλλαγών με τις οποίες ξεκίνησε ο νόμος πριν ενάμιση χρόνο</w:t>
      </w:r>
      <w:r>
        <w:rPr>
          <w:rFonts w:eastAsia="Times New Roman" w:cs="Times New Roman"/>
          <w:szCs w:val="24"/>
        </w:rPr>
        <w:t xml:space="preserve"> ήταν ακριβώς να ενισχύσουμε την </w:t>
      </w:r>
      <w:proofErr w:type="spellStart"/>
      <w:r>
        <w:rPr>
          <w:rFonts w:eastAsia="Times New Roman" w:cs="Times New Roman"/>
          <w:szCs w:val="24"/>
        </w:rPr>
        <w:t>επιστημονικότητα</w:t>
      </w:r>
      <w:proofErr w:type="spellEnd"/>
      <w:r>
        <w:rPr>
          <w:rFonts w:eastAsia="Times New Roman" w:cs="Times New Roman"/>
          <w:szCs w:val="24"/>
        </w:rPr>
        <w:t xml:space="preserve"> του Υπουργείου Εξωτερικών και ακριβώς να </w:t>
      </w:r>
      <w:r>
        <w:rPr>
          <w:rFonts w:eastAsia="Times New Roman" w:cs="Times New Roman"/>
          <w:szCs w:val="24"/>
        </w:rPr>
        <w:lastRenderedPageBreak/>
        <w:t>δώσουμε τη δυνατότητα στο Υπουργείο Εξωτερικών να ανταποκριθεί σε αυτά τα νέα φαινόμενα, από τις φυσικές επιστήμες μέχρι την παγκοσμιοποίηση.</w:t>
      </w:r>
    </w:p>
    <w:p w14:paraId="1288B94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Με κατάπληξή μου ακούω </w:t>
      </w:r>
      <w:r>
        <w:rPr>
          <w:rFonts w:eastAsia="Times New Roman" w:cs="Times New Roman"/>
          <w:szCs w:val="24"/>
        </w:rPr>
        <w:t>ανθρώπους</w:t>
      </w:r>
      <w:r>
        <w:rPr>
          <w:rFonts w:eastAsia="Times New Roman" w:cs="Times New Roman"/>
          <w:szCs w:val="24"/>
        </w:rPr>
        <w:t>,</w:t>
      </w:r>
      <w:r>
        <w:rPr>
          <w:rFonts w:eastAsia="Times New Roman" w:cs="Times New Roman"/>
          <w:szCs w:val="24"/>
        </w:rPr>
        <w:t xml:space="preserve"> οι οποίοι σε αυτή την προσαρμογή σε κοσμοϊστορικές αλλαγές βλέπουν ρουσφέτια. Αυτό είναι καταπληκτικό φαινόμενο. Διότι σημαίνει δύο πράγματα. Πέρα από την </w:t>
      </w:r>
      <w:proofErr w:type="spellStart"/>
      <w:r>
        <w:rPr>
          <w:rFonts w:eastAsia="Times New Roman" w:cs="Times New Roman"/>
          <w:szCs w:val="24"/>
        </w:rPr>
        <w:t>πολιτικάντικη</w:t>
      </w:r>
      <w:proofErr w:type="spellEnd"/>
      <w:r>
        <w:rPr>
          <w:rFonts w:eastAsia="Times New Roman" w:cs="Times New Roman"/>
          <w:szCs w:val="24"/>
        </w:rPr>
        <w:t xml:space="preserve"> κατηγορία σε βάρος των κυβερνητικών κομμάτων και του Υπουργείου Εξωτερικών, </w:t>
      </w:r>
      <w:r>
        <w:rPr>
          <w:rFonts w:eastAsia="Times New Roman" w:cs="Times New Roman"/>
          <w:szCs w:val="24"/>
        </w:rPr>
        <w:t>σημαίνει ότι έχουμε να κάνουμε με πολιτικούς, με δημόσιους άνδρες, που κατά κανόνα είναι ικανότατοι, εξαιρετικοί και πολύ θέλω να έχω φιλικές σχέσεις μαζί τους, αλλά που δεν έχουν αντιληφθεί ότι υπάρχουν αλλαγές στον κόσμο και ότι το θεσμικό σύστημα της χώ</w:t>
      </w:r>
      <w:r>
        <w:rPr>
          <w:rFonts w:eastAsia="Times New Roman" w:cs="Times New Roman"/>
          <w:szCs w:val="24"/>
        </w:rPr>
        <w:t>ρας πρέπει να αλλάξει και ότι ένα Υπουργείο Εξωτερικών δεν μπορεί να ζει χωρίς επιστημονικό προσωπικό και να αντιστοιχεί σε ειδικού τύπου προβλήματα.</w:t>
      </w:r>
    </w:p>
    <w:p w14:paraId="1288B94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Επίσης, σε μια εποχή, όπως αυτή που ζούμε τώρα, ενώ το Υπουργείο Εξωτερικών πρέπει να είναι σταθερά προσηλ</w:t>
      </w:r>
      <w:r>
        <w:rPr>
          <w:rFonts w:eastAsia="Times New Roman" w:cs="Times New Roman"/>
          <w:szCs w:val="24"/>
        </w:rPr>
        <w:t xml:space="preserve">ωμένο στις αξίες του, στην υπεράσπιση της χώρας, στην αναβάθμιση πατριωτικά του ρόλου που παίζει η χώρα στο παγκόσμιο και στο ευρωπαϊκό γίγνεσθαι, ταυτόχρονα πρέπει να υπάρχουν </w:t>
      </w:r>
      <w:r>
        <w:rPr>
          <w:rFonts w:eastAsia="Times New Roman" w:cs="Times New Roman"/>
          <w:szCs w:val="24"/>
        </w:rPr>
        <w:lastRenderedPageBreak/>
        <w:t xml:space="preserve">σημεία στο </w:t>
      </w:r>
      <w:r>
        <w:rPr>
          <w:rFonts w:eastAsia="Times New Roman" w:cs="Times New Roman"/>
          <w:szCs w:val="24"/>
        </w:rPr>
        <w:t xml:space="preserve">υπουργείο </w:t>
      </w:r>
      <w:r>
        <w:rPr>
          <w:rFonts w:eastAsia="Times New Roman" w:cs="Times New Roman"/>
          <w:szCs w:val="24"/>
        </w:rPr>
        <w:t>και όλοι οι άνθρωποι πρέπει να το κάνουν, όλοι οι υπάλληλο</w:t>
      </w:r>
      <w:r>
        <w:rPr>
          <w:rFonts w:eastAsia="Times New Roman" w:cs="Times New Roman"/>
          <w:szCs w:val="24"/>
        </w:rPr>
        <w:t xml:space="preserve">ι μας, αλλά να υπάρχουν και θεσμικά σημεία που να μπορεί να γίνεται </w:t>
      </w:r>
      <w:proofErr w:type="spellStart"/>
      <w:r>
        <w:rPr>
          <w:rFonts w:eastAsia="Times New Roman" w:cs="Times New Roman"/>
          <w:szCs w:val="24"/>
        </w:rPr>
        <w:t>αναστοχασμός</w:t>
      </w:r>
      <w:proofErr w:type="spellEnd"/>
      <w:r>
        <w:rPr>
          <w:rFonts w:eastAsia="Times New Roman" w:cs="Times New Roman"/>
          <w:szCs w:val="24"/>
        </w:rPr>
        <w:t xml:space="preserve">, κατά την αριστοτέλεια έννοια, στοχασμός δηλαδή πάνω στο γίγνεσθαι. Και αυτός ο </w:t>
      </w:r>
      <w:proofErr w:type="spellStart"/>
      <w:r>
        <w:rPr>
          <w:rFonts w:eastAsia="Times New Roman" w:cs="Times New Roman"/>
          <w:szCs w:val="24"/>
        </w:rPr>
        <w:t>αναστοχασμός</w:t>
      </w:r>
      <w:proofErr w:type="spellEnd"/>
      <w:r>
        <w:rPr>
          <w:rFonts w:eastAsia="Times New Roman" w:cs="Times New Roman"/>
          <w:szCs w:val="24"/>
        </w:rPr>
        <w:t xml:space="preserve"> πρέπει να δίνει τη δυνατότητα να διατυπώνονται ελεύθερα και δημοκρατικά στο Υπουργ</w:t>
      </w:r>
      <w:r>
        <w:rPr>
          <w:rFonts w:eastAsia="Times New Roman" w:cs="Times New Roman"/>
          <w:szCs w:val="24"/>
        </w:rPr>
        <w:t xml:space="preserve">είο Εξωτερικών, με αυτό που λέγεται στην </w:t>
      </w:r>
      <w:proofErr w:type="spellStart"/>
      <w:r>
        <w:rPr>
          <w:rFonts w:eastAsia="Times New Roman" w:cs="Times New Roman"/>
          <w:szCs w:val="24"/>
        </w:rPr>
        <w:t>αγγλοφωνία</w:t>
      </w:r>
      <w:proofErr w:type="spellEnd"/>
      <w:r>
        <w:rPr>
          <w:rFonts w:eastAsia="Times New Roman" w:cs="Times New Roman"/>
          <w:szCs w:val="24"/>
        </w:rPr>
        <w:t xml:space="preserve"> </w:t>
      </w:r>
      <w:r>
        <w:rPr>
          <w:rFonts w:eastAsia="Times New Roman" w:cs="Times New Roman"/>
          <w:szCs w:val="24"/>
          <w:lang w:val="en-US"/>
        </w:rPr>
        <w:t>brainstorming</w:t>
      </w:r>
      <w:r>
        <w:rPr>
          <w:rFonts w:eastAsia="Times New Roman" w:cs="Times New Roman"/>
          <w:szCs w:val="24"/>
        </w:rPr>
        <w:t xml:space="preserve"> κλπ., εναλλακτικές λύσεις.</w:t>
      </w:r>
    </w:p>
    <w:p w14:paraId="1288B94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Πρέπει το Υπουργείο Εξωτερικών να μπορεί να αναπαράγει τη σκέψη του και να χρησιμοποιεί όσο το δυνατόν τα πιο καλά επιστημονικά όπλα</w:t>
      </w:r>
      <w:r>
        <w:rPr>
          <w:rFonts w:eastAsia="Times New Roman" w:cs="Times New Roman"/>
          <w:szCs w:val="24"/>
        </w:rPr>
        <w:t>,</w:t>
      </w:r>
      <w:r>
        <w:rPr>
          <w:rFonts w:eastAsia="Times New Roman" w:cs="Times New Roman"/>
          <w:szCs w:val="24"/>
        </w:rPr>
        <w:t xml:space="preserve"> που διαθέτει η χώρα, </w:t>
      </w:r>
      <w:r>
        <w:rPr>
          <w:rFonts w:eastAsia="Times New Roman"/>
          <w:bCs/>
        </w:rPr>
        <w:t>προκειμέ</w:t>
      </w:r>
      <w:r>
        <w:rPr>
          <w:rFonts w:eastAsia="Times New Roman"/>
          <w:bCs/>
        </w:rPr>
        <w:t>νου να</w:t>
      </w:r>
      <w:r>
        <w:rPr>
          <w:rFonts w:eastAsia="Times New Roman" w:cs="Times New Roman"/>
          <w:szCs w:val="24"/>
        </w:rPr>
        <w:t xml:space="preserve"> κάνει εξωτερική πολιτική στην εποχή της παγκοσμιοποίησης, της τέταρτης βιομηχανικής επανάστασης. Και εσείς με καλείτε, μερικοί, να παραιτηθούμε από αυτές τις αναγκαιότητες και να κάνουμε ως να μην υπάρχουν αυτού του τύπου αλλαγές.</w:t>
      </w:r>
    </w:p>
    <w:p w14:paraId="1288B95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Αλλαγή έχουμε και </w:t>
      </w:r>
      <w:r>
        <w:rPr>
          <w:rFonts w:eastAsia="Times New Roman" w:cs="Times New Roman"/>
          <w:szCs w:val="24"/>
        </w:rPr>
        <w:t xml:space="preserve">πρέπει να συζητήσουμε σαν κοινωνία –αυτή είναι η πολιτική μου άποψη, δεν είμαι πολιτικός καριέρας, είμαι, όμως, πολιτικό ον από τα δώδεκα, δεκατρία μου- πώς βλέπουμε ότι πηγαίνει ο κόσμος. Τι θέση νομίζουμε ότι πρέπει να </w:t>
      </w:r>
      <w:r>
        <w:rPr>
          <w:rFonts w:eastAsia="Times New Roman" w:cs="Times New Roman"/>
          <w:szCs w:val="24"/>
        </w:rPr>
        <w:lastRenderedPageBreak/>
        <w:t>έχει η χώρα σε αυτόν τον κόσμο; Και</w:t>
      </w:r>
      <w:r>
        <w:rPr>
          <w:rFonts w:eastAsia="Times New Roman" w:cs="Times New Roman"/>
          <w:szCs w:val="24"/>
        </w:rPr>
        <w:t xml:space="preserve"> τι είδους Υπουργείο Εξωτερικών θέλουμε; Το ξεκινάμε σήμερα, προοίμιο των μεγάλων αλλαγών που πρέπει να γίνουν για τον </w:t>
      </w:r>
      <w:r>
        <w:rPr>
          <w:rFonts w:eastAsia="Times New Roman" w:cs="Times New Roman"/>
          <w:szCs w:val="24"/>
        </w:rPr>
        <w:t>ο</w:t>
      </w:r>
      <w:r>
        <w:rPr>
          <w:rFonts w:eastAsia="Times New Roman" w:cs="Times New Roman"/>
          <w:szCs w:val="24"/>
        </w:rPr>
        <w:t xml:space="preserve">ργανισμό, αλλά που γίνονται καθημερινά εδώ και δύο χρόνια με τον τρόπο που διατυπώνουμε την εξωτερική πολιτική. </w:t>
      </w:r>
    </w:p>
    <w:p w14:paraId="1288B95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Τι ΥΠΕΞ θέλουμε; Ετοιμά</w:t>
      </w:r>
      <w:r>
        <w:rPr>
          <w:rFonts w:eastAsia="Times New Roman" w:cs="Times New Roman"/>
          <w:szCs w:val="24"/>
        </w:rPr>
        <w:t xml:space="preserve">ζουμε σειρά νόμων. Σας το είπα και στην </w:t>
      </w:r>
      <w:r>
        <w:rPr>
          <w:rFonts w:eastAsia="Times New Roman" w:cs="Times New Roman"/>
          <w:szCs w:val="24"/>
        </w:rPr>
        <w:t>ε</w:t>
      </w:r>
      <w:r>
        <w:rPr>
          <w:rFonts w:eastAsia="Times New Roman" w:cs="Times New Roman"/>
          <w:szCs w:val="24"/>
        </w:rPr>
        <w:t>πιτροπή. Έχουμε τον νόμο για το Ινστιτούτο της Βενετίας, τον νόμο για τον απόδημο ελληνισμό, για το μεταφραστικό, για τον μακρόχρονο οργανισμό. Πρέπει, όμως, να έχουμε κριτήρια. Και για εμένα τα κριτήρια είναι οι αλ</w:t>
      </w:r>
      <w:r>
        <w:rPr>
          <w:rFonts w:eastAsia="Times New Roman" w:cs="Times New Roman"/>
          <w:szCs w:val="24"/>
        </w:rPr>
        <w:t>λαγές</w:t>
      </w:r>
      <w:r>
        <w:rPr>
          <w:rFonts w:eastAsia="Times New Roman" w:cs="Times New Roman"/>
          <w:szCs w:val="24"/>
        </w:rPr>
        <w:t>,</w:t>
      </w:r>
      <w:r>
        <w:rPr>
          <w:rFonts w:eastAsia="Times New Roman" w:cs="Times New Roman"/>
          <w:szCs w:val="24"/>
        </w:rPr>
        <w:t xml:space="preserve"> που γίνονται στον κόσμο σε αυτούς τους δύο παράλληλους μηχανισμούς που συμπυκνώνονται σε ένα κοινό τοπίο.</w:t>
      </w:r>
    </w:p>
    <w:p w14:paraId="1288B95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Όμως, επίσης, για να είμαστε σαφείς, με τις αλλαγές προκύπτουν δύο ζητήματα: Ο μεν κατακερματισμός στον κόσμο προκαλεί πολέμους και εντάσεις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απαιτούν εξοπλισμούς και απαιτούν ισχυρή άμυνα για μια χώρα. Η δε παγκοσμιοποίηση ανοίγει τους ορίζοντες και φέρνει κράτη και σε ένα διεθνές θεσμικό σύστημα</w:t>
      </w:r>
      <w:r>
        <w:rPr>
          <w:rFonts w:eastAsia="Times New Roman" w:cs="Times New Roman"/>
          <w:szCs w:val="24"/>
        </w:rPr>
        <w:t>,</w:t>
      </w:r>
      <w:r>
        <w:rPr>
          <w:rFonts w:eastAsia="Times New Roman" w:cs="Times New Roman"/>
          <w:szCs w:val="24"/>
        </w:rPr>
        <w:t xml:space="preserve"> που απαιτεί νομική γνώση καλή, αλλά και σε μια διεκδίκηση κρατών, σαν το δικό μας, ότι αυτό που</w:t>
      </w:r>
      <w:r>
        <w:rPr>
          <w:rFonts w:eastAsia="Times New Roman" w:cs="Times New Roman"/>
          <w:szCs w:val="24"/>
        </w:rPr>
        <w:t xml:space="preserve"> προέχει δεν είναι </w:t>
      </w:r>
      <w:r>
        <w:rPr>
          <w:rFonts w:eastAsia="Times New Roman" w:cs="Times New Roman"/>
          <w:szCs w:val="24"/>
        </w:rPr>
        <w:lastRenderedPageBreak/>
        <w:t>οι ένοπλες συγκρούσεις στις σχέσεις των κρατών, αλλά το διεθνές δίκαιο. Και αν συμφωνούμε σε αυτό, τότε πρέπει να συμφωνήσουμε ότι χρειάζεται και μια βαριά επιστημονική κατάρτιση θεσμικών συστημάτων στην ελληνική επικράτεια και δη στο Υπ</w:t>
      </w:r>
      <w:r>
        <w:rPr>
          <w:rFonts w:eastAsia="Times New Roman" w:cs="Times New Roman"/>
          <w:szCs w:val="24"/>
        </w:rPr>
        <w:t>ουργείο Εξωτερικών.</w:t>
      </w:r>
    </w:p>
    <w:p w14:paraId="1288B95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Τι πρέπει να κάνει το Υπουργείο Εξωτερικών; Να συγκεντρώσει τις καλύτερες δυνάμεις. Ακούω μερικούς που με βάζουν στο δίλημμα, λένε ότι υπάρχει και ΕΝΥ ή η ΕΝΥΕΕ η παλιά. Η ΕΝΥΕΕ η παλιά ασχολείται, όπως ξέρετε, με τις ευρωπαϊκές κοινότη</w:t>
      </w:r>
      <w:r>
        <w:rPr>
          <w:rFonts w:eastAsia="Times New Roman" w:cs="Times New Roman"/>
          <w:szCs w:val="24"/>
        </w:rPr>
        <w:t>τες τότε, με την Ευρωπαϊκή Ένωση σήμερα. Η ΕΝΥ ασχολείται με τη συνεχή διαχείριση νομικών ζητημάτων.</w:t>
      </w:r>
    </w:p>
    <w:p w14:paraId="1288B95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Όμως, υπάρχουν ζητήματα πολιτικής</w:t>
      </w:r>
      <w:r>
        <w:rPr>
          <w:rFonts w:eastAsia="Times New Roman" w:cs="Times New Roman"/>
          <w:szCs w:val="24"/>
        </w:rPr>
        <w:t>,</w:t>
      </w:r>
      <w:r>
        <w:rPr>
          <w:rFonts w:eastAsia="Times New Roman" w:cs="Times New Roman"/>
          <w:szCs w:val="24"/>
        </w:rPr>
        <w:t xml:space="preserve"> που θέλουν μακρόχρονη στρατηγική στο νομικό ζήτημα. Παραδείγματος χάρ</w:t>
      </w:r>
      <w:r>
        <w:rPr>
          <w:rFonts w:eastAsia="Times New Roman" w:cs="Times New Roman"/>
          <w:szCs w:val="24"/>
        </w:rPr>
        <w:t>ιν</w:t>
      </w:r>
      <w:r>
        <w:rPr>
          <w:rFonts w:eastAsia="Times New Roman" w:cs="Times New Roman"/>
          <w:szCs w:val="24"/>
        </w:rPr>
        <w:t>, μπορεί μόνο η ΕΝΥ –εγώ σας λέω και όλοι οι διπλ</w:t>
      </w:r>
      <w:r>
        <w:rPr>
          <w:rFonts w:eastAsia="Times New Roman" w:cs="Times New Roman"/>
          <w:szCs w:val="24"/>
        </w:rPr>
        <w:t xml:space="preserve">ωμάτες μας- να χαράξει χάρτες για την ΑΟΖ; Δεν χρειαζόμαστε ειδικούς; </w:t>
      </w:r>
    </w:p>
    <w:p w14:paraId="1288B95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Θέλετε να σας πω το τελευταίο και το πιο διαφορετικό; Πολλές διαφορές που υπάρχουν σε διεθν</w:t>
      </w:r>
      <w:r>
        <w:rPr>
          <w:rFonts w:eastAsia="Times New Roman" w:cs="Times New Roman"/>
          <w:szCs w:val="24"/>
        </w:rPr>
        <w:t>ή</w:t>
      </w:r>
      <w:r>
        <w:rPr>
          <w:rFonts w:eastAsia="Times New Roman" w:cs="Times New Roman"/>
          <w:szCs w:val="24"/>
        </w:rPr>
        <w:t xml:space="preserve"> ορίζοντα γύρω από την ΑΟΖ οφείλονται στο ότι υπάρχουν κράτη</w:t>
      </w:r>
      <w:r>
        <w:rPr>
          <w:rFonts w:eastAsia="Times New Roman" w:cs="Times New Roman"/>
          <w:szCs w:val="24"/>
        </w:rPr>
        <w:t>,</w:t>
      </w:r>
      <w:r>
        <w:rPr>
          <w:rFonts w:eastAsia="Times New Roman" w:cs="Times New Roman"/>
          <w:szCs w:val="24"/>
        </w:rPr>
        <w:t xml:space="preserve"> που κάνουν τις μετρήσεις πάνω σ</w:t>
      </w:r>
      <w:r>
        <w:rPr>
          <w:rFonts w:eastAsia="Times New Roman" w:cs="Times New Roman"/>
          <w:szCs w:val="24"/>
        </w:rPr>
        <w:t xml:space="preserve">τον χάρτη της ΑΟΖ με κάθετες, ενώ η νέα μέθοδος και οι μηχανές που υπάρχουν επιλέγουν, συστήνουν, είναι η </w:t>
      </w:r>
      <w:r>
        <w:rPr>
          <w:rFonts w:eastAsia="Times New Roman" w:cs="Times New Roman"/>
          <w:szCs w:val="24"/>
        </w:rPr>
        <w:lastRenderedPageBreak/>
        <w:t xml:space="preserve">νομική δέσμευση, στην </w:t>
      </w:r>
      <w:proofErr w:type="spellStart"/>
      <w:r>
        <w:rPr>
          <w:rFonts w:eastAsia="Times New Roman" w:cs="Times New Roman"/>
          <w:szCs w:val="24"/>
        </w:rPr>
        <w:t>υποτείνουσα</w:t>
      </w:r>
      <w:proofErr w:type="spellEnd"/>
      <w:r>
        <w:rPr>
          <w:rFonts w:eastAsia="Times New Roman" w:cs="Times New Roman"/>
          <w:szCs w:val="24"/>
        </w:rPr>
        <w:t xml:space="preserve">. Απαιτώ εγώ τώρα από τον κάθε υπάλληλο ή από εμένα να ξέρουμε όλα τα μαθηματικά αυτής της συνάρτησης; Δεν πρέπει να </w:t>
      </w:r>
      <w:r>
        <w:rPr>
          <w:rFonts w:eastAsia="Times New Roman" w:cs="Times New Roman"/>
          <w:szCs w:val="24"/>
        </w:rPr>
        <w:t xml:space="preserve">χρησιμοποιούμε επιστήμονες </w:t>
      </w:r>
      <w:r>
        <w:rPr>
          <w:rFonts w:eastAsia="Times New Roman"/>
          <w:szCs w:val="24"/>
        </w:rPr>
        <w:t>οι οποίοι</w:t>
      </w:r>
      <w:r>
        <w:rPr>
          <w:rFonts w:eastAsia="Times New Roman" w:cs="Times New Roman"/>
          <w:szCs w:val="24"/>
        </w:rPr>
        <w:t xml:space="preserve"> να ανταποκρίνονται σε αυτού τους είδους τις ικανότητες από την Υδατογραφική Υπηρεσία του Ελληνικού Ναυτικού, μέχρι καθηγητές που έχουν διδάξει σε αυτούς τα υδατογραφικά;</w:t>
      </w:r>
    </w:p>
    <w:p w14:paraId="1288B95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στον βαθμό που μπορούμε, με τις δυνατότητες που έχουμε, να συγκεντρώνουμε τις καλύτερες δυνάμεις, σε συνέργεια με τις υπηρεσίες του Υπουργείου; Διότι ένα τρίτο φαινόμενο της σύγχρονης εποχής είναι ότι τίποτα δεν παράγεται χωρίς συνέργεια. </w:t>
      </w:r>
    </w:p>
    <w:p w14:paraId="1288B95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Εγώ σας λέω να διαβάσετε όχι τα βαριά επιστημονικά, αλλά το πιο εκλαϊκευμένο βιβλίο περί του πώς έχει στηθεί το πανεπιστήμιο του Στάνφορντ και η </w:t>
      </w:r>
      <w:proofErr w:type="spellStart"/>
      <w:r>
        <w:rPr>
          <w:rFonts w:eastAsia="Times New Roman" w:cs="Times New Roman"/>
          <w:szCs w:val="24"/>
        </w:rPr>
        <w:t>Σίλικον</w:t>
      </w:r>
      <w:proofErr w:type="spellEnd"/>
      <w:r>
        <w:rPr>
          <w:rFonts w:eastAsia="Times New Roman" w:cs="Times New Roman"/>
          <w:szCs w:val="24"/>
        </w:rPr>
        <w:t xml:space="preserve"> </w:t>
      </w:r>
      <w:proofErr w:type="spellStart"/>
      <w:r>
        <w:rPr>
          <w:rFonts w:eastAsia="Times New Roman" w:cs="Times New Roman"/>
          <w:szCs w:val="24"/>
        </w:rPr>
        <w:t>Βάλεϊ</w:t>
      </w:r>
      <w:proofErr w:type="spellEnd"/>
      <w:r>
        <w:rPr>
          <w:rFonts w:eastAsia="Times New Roman" w:cs="Times New Roman"/>
          <w:szCs w:val="24"/>
        </w:rPr>
        <w:t xml:space="preserve">. Πώς έχουν στηθεί; Με νέα συστήματα επιστημονικής έρευνας, δράσης, ακόμα και επιχειρηματικής. Τι </w:t>
      </w:r>
      <w:r>
        <w:rPr>
          <w:rFonts w:eastAsia="Times New Roman" w:cs="Times New Roman"/>
          <w:szCs w:val="24"/>
        </w:rPr>
        <w:t xml:space="preserve">είναι αυτά τα νέα συστήματα; Από διαφορετικούς κλάδους ή διαφορετικής έντασης γνώσεις κοινές ομάδες. </w:t>
      </w:r>
    </w:p>
    <w:p w14:paraId="1288B95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εμένα μου λέτε: «Ω, μην ακουμπάτε!». Να πάω στο Διεθνές Δικαστήριο της Χάγης χωρίς να έχουμε μαζί ως Υπουργείο Εξωτερικών τους καλύτερους καθηγητές, π</w:t>
      </w:r>
      <w:r>
        <w:rPr>
          <w:rFonts w:eastAsia="Times New Roman" w:cs="Times New Roman"/>
          <w:szCs w:val="24"/>
        </w:rPr>
        <w:t xml:space="preserve">ου έχουν και τις </w:t>
      </w:r>
      <w:r>
        <w:rPr>
          <w:rFonts w:eastAsia="Times New Roman" w:cs="Times New Roman"/>
          <w:szCs w:val="24"/>
        </w:rPr>
        <w:lastRenderedPageBreak/>
        <w:t>καλύτερες γνώσεις για την ΑΟΖ, για αυτά τα ζητήματα ή που έχουν τη μεγαλύτερη εμπειρία ή που είναι οι δάσκαλοι των δικών μας υπηρεσιών;</w:t>
      </w:r>
    </w:p>
    <w:p w14:paraId="1288B95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Επιστημονικό Συμβούλιο. Και μιλάμε για επτά ανθρώπους, </w:t>
      </w:r>
      <w:r>
        <w:rPr>
          <w:rFonts w:eastAsia="Times New Roman"/>
          <w:szCs w:val="24"/>
        </w:rPr>
        <w:t>οι οποίοι</w:t>
      </w:r>
      <w:r>
        <w:rPr>
          <w:rFonts w:eastAsia="Times New Roman" w:cs="Times New Roman"/>
          <w:szCs w:val="24"/>
        </w:rPr>
        <w:t xml:space="preserve"> δεν θα είναι διπλοθεσίτες. Σιγά μην χρειάζεται, για να γίνει Πρόεδρος του Επιστημονικού Συμβουλίου –που έχει δεχθεί-, ο κ. </w:t>
      </w:r>
      <w:proofErr w:type="spellStart"/>
      <w:r>
        <w:rPr>
          <w:rFonts w:eastAsia="Times New Roman" w:cs="Times New Roman"/>
          <w:szCs w:val="24"/>
        </w:rPr>
        <w:t>Ροζάκης</w:t>
      </w:r>
      <w:proofErr w:type="spellEnd"/>
      <w:r>
        <w:rPr>
          <w:rFonts w:eastAsia="Times New Roman" w:cs="Times New Roman"/>
          <w:szCs w:val="24"/>
        </w:rPr>
        <w:t xml:space="preserve"> να είναι διπλοθεσίτης και να παίρνει δεν ξέρω εγώ τι λεφτά! Σιγά! Υποτιμάτε τους ανθρώπους και υποτιμάτε και τον τρόπο που δ</w:t>
      </w:r>
      <w:r>
        <w:rPr>
          <w:rFonts w:eastAsia="Times New Roman" w:cs="Times New Roman"/>
          <w:szCs w:val="24"/>
        </w:rPr>
        <w:t>ουλεύει το Υπουργείο Εξωτερικών.</w:t>
      </w:r>
    </w:p>
    <w:p w14:paraId="1288B95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Επιστημονικό Συμβούλιο έχει διαφορετικό ρόλο λοιπόν από την ΕΝΥ. Καταστρώνει νομική στρατηγική, συμμετέχει στη νομική υπεράσπιση της χώρας, στα διεθνή δικαστήρια και όπου αλλού είναι απαραίτητο να ληφθούν μακρόχρονα νομι</w:t>
      </w:r>
      <w:r>
        <w:rPr>
          <w:rFonts w:eastAsia="Times New Roman" w:cs="Times New Roman"/>
          <w:szCs w:val="24"/>
        </w:rPr>
        <w:t>κά ζητήματα. Δεν μιλάμε για καθημερινή δουλειά των ανθρώπων, προσφορά κάνουν.</w:t>
      </w:r>
    </w:p>
    <w:p w14:paraId="1288B95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Πήγαμε στις συζητήσεις στην Ελβετία με έξι νομικούς καθηγητές. Δεν θα το κάνατε και εσείς; Ένας ειδικός για την </w:t>
      </w:r>
      <w:r>
        <w:rPr>
          <w:rFonts w:eastAsia="Times New Roman" w:cs="Times New Roman"/>
          <w:szCs w:val="24"/>
          <w:lang w:val="en-US"/>
        </w:rPr>
        <w:t>FIR</w:t>
      </w:r>
      <w:r>
        <w:rPr>
          <w:rFonts w:eastAsia="Times New Roman" w:cs="Times New Roman"/>
          <w:szCs w:val="24"/>
        </w:rPr>
        <w:t xml:space="preserve">, ο άλλος ειδικός για τα </w:t>
      </w:r>
      <w:r>
        <w:rPr>
          <w:rFonts w:eastAsia="Times New Roman" w:cs="Times New Roman"/>
          <w:szCs w:val="24"/>
        </w:rPr>
        <w:t>ο</w:t>
      </w:r>
      <w:r>
        <w:rPr>
          <w:rFonts w:eastAsia="Times New Roman" w:cs="Times New Roman"/>
          <w:szCs w:val="24"/>
        </w:rPr>
        <w:t xml:space="preserve">μοσπονδιακά </w:t>
      </w:r>
      <w:r>
        <w:rPr>
          <w:rFonts w:eastAsia="Times New Roman" w:cs="Times New Roman"/>
          <w:szCs w:val="24"/>
        </w:rPr>
        <w:t>δ</w:t>
      </w:r>
      <w:r>
        <w:rPr>
          <w:rFonts w:eastAsia="Times New Roman" w:cs="Times New Roman"/>
          <w:szCs w:val="24"/>
        </w:rPr>
        <w:t xml:space="preserve">ιεθνή </w:t>
      </w:r>
      <w:r>
        <w:rPr>
          <w:rFonts w:eastAsia="Times New Roman" w:cs="Times New Roman"/>
          <w:szCs w:val="24"/>
        </w:rPr>
        <w:t>σ</w:t>
      </w:r>
      <w:r>
        <w:rPr>
          <w:rFonts w:eastAsia="Times New Roman" w:cs="Times New Roman"/>
          <w:szCs w:val="24"/>
        </w:rPr>
        <w:t>υντάγματα, ο άλλο</w:t>
      </w:r>
      <w:r>
        <w:rPr>
          <w:rFonts w:eastAsia="Times New Roman" w:cs="Times New Roman"/>
          <w:szCs w:val="24"/>
        </w:rPr>
        <w:t xml:space="preserve">ς ειδικός για το διεθνές δίκαιο της θαλάσσης. Δηλαδή δεν θα τους </w:t>
      </w:r>
      <w:r>
        <w:rPr>
          <w:rFonts w:eastAsia="Times New Roman" w:cs="Times New Roman"/>
          <w:szCs w:val="24"/>
        </w:rPr>
        <w:lastRenderedPageBreak/>
        <w:t>παίρνατε; Και κοιτάξτε τους: πλην ενός, κανένας δεν είναι κοντά στα κυβερνητικά κόμματα από τους έξι. Αυτοί είναι οι καλύτεροι που έχει η χώρα, σε αυτό το αντικείμενο και με αυτούς θέλουμε να</w:t>
      </w:r>
      <w:r>
        <w:rPr>
          <w:rFonts w:eastAsia="Times New Roman" w:cs="Times New Roman"/>
          <w:szCs w:val="24"/>
        </w:rPr>
        <w:t xml:space="preserve"> συστήσουμε το Επιστημονικό Συμβούλιο. </w:t>
      </w:r>
    </w:p>
    <w:p w14:paraId="1288B95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νέα συμφωνία για την Κύπρο δεν έχει ζητήματα; Οι επιθέσεις που κάνουν από την Τουρκία, δηλαδή στο εσωτερικό της Τουρκίας και σε σχέση με τις ελληνοτουρκικές θέσεις, οι απαιτήσεις περί τεσσάρων ελευθεριών στην Κύπρο</w:t>
      </w:r>
      <w:r>
        <w:rPr>
          <w:rFonts w:eastAsia="Times New Roman" w:cs="Times New Roman"/>
          <w:szCs w:val="24"/>
        </w:rPr>
        <w:t xml:space="preserve">, τα ζητήματα των τουρκικών «διεκδικήσεων» καταπάτησης του διεθνούς δικαίου, που τις δώδεκα και δεκαοχτώ </w:t>
      </w:r>
      <w:proofErr w:type="spellStart"/>
      <w:r>
        <w:rPr>
          <w:rFonts w:eastAsia="Times New Roman" w:cs="Times New Roman"/>
          <w:szCs w:val="24"/>
        </w:rPr>
        <w:t>ξερονησίδες</w:t>
      </w:r>
      <w:proofErr w:type="spellEnd"/>
      <w:r>
        <w:rPr>
          <w:rFonts w:eastAsia="Times New Roman" w:cs="Times New Roman"/>
          <w:szCs w:val="24"/>
        </w:rPr>
        <w:t xml:space="preserve"> ή νησιά τις έχουν κάνει </w:t>
      </w:r>
      <w:proofErr w:type="spellStart"/>
      <w:r>
        <w:rPr>
          <w:rFonts w:eastAsia="Times New Roman" w:cs="Times New Roman"/>
          <w:szCs w:val="24"/>
        </w:rPr>
        <w:t>εκατόν</w:t>
      </w:r>
      <w:proofErr w:type="spellEnd"/>
      <w:r>
        <w:rPr>
          <w:rFonts w:eastAsia="Times New Roman" w:cs="Times New Roman"/>
          <w:szCs w:val="24"/>
        </w:rPr>
        <w:t xml:space="preserve"> τριάντα και θα το θυμόσαστε ότι εδώ και δέκα χρόνια λένε ότι ακόμα και η νήσος Γαύδος, κατοικημένη, στο πιο </w:t>
      </w:r>
      <w:r>
        <w:rPr>
          <w:rFonts w:eastAsia="Times New Roman" w:cs="Times New Roman"/>
          <w:szCs w:val="24"/>
        </w:rPr>
        <w:t>δυτικό σημείο του πιο νότιου σημείου της χώρας, είναι στα δικά τους χωρικά ύδατα, με αυτούς τους παραλογισμούς δεν θα υπερασπιστούμε την χώρα με ό,τι καλύτερο νομικό κεφάλι διαθέτει;</w:t>
      </w:r>
    </w:p>
    <w:p w14:paraId="1288B95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Τώρα, υπάρχει και ένα άλλο επιχείρημα που λέει: «Τα κάνετε για τα ρουσφέτ</w:t>
      </w:r>
      <w:r>
        <w:rPr>
          <w:rFonts w:eastAsia="Times New Roman" w:cs="Times New Roman"/>
          <w:szCs w:val="24"/>
        </w:rPr>
        <w:t xml:space="preserve">ια, θα πάρετε κόσμο». Αυτά είναι για να τα παίζουν τα δελτία ειδήσεων, για να παίζουν τα μισά. Διότι εμείς τις θέσεις που αλλάζουμε είναι εβδομήντα θέσεις που υπάρχουν, </w:t>
      </w:r>
      <w:r>
        <w:rPr>
          <w:rFonts w:eastAsia="Times New Roman" w:cs="Times New Roman"/>
          <w:szCs w:val="24"/>
        </w:rPr>
        <w:lastRenderedPageBreak/>
        <w:t>τις οποίες αντικαθιστούμε με δώδεκα θέσεις. Και από μισό εκατομμύριο μέχρι ενάμιση εκατ</w:t>
      </w:r>
      <w:r>
        <w:rPr>
          <w:rFonts w:eastAsia="Times New Roman" w:cs="Times New Roman"/>
          <w:szCs w:val="24"/>
        </w:rPr>
        <w:t>ομμύριο ευρώ τον χρόνο που σπαταλιόντουσαν το πάμε στο ποσό –για τις έρευνες λέω, τώρα- των 120.000.</w:t>
      </w:r>
    </w:p>
    <w:p w14:paraId="1288B95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Και ωρύεστε. Παίρνετε τις 120.000 και κάνετε έτσι. Ναι, αλλά είναι 1,5 εκατομμύριο που αντικαθίσταται, είναι σπατάλη αυτό; Και θα ξαναπώ ό,τι είπα στην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τροπή: Το 1,5 εκατομμύριο που γίνεται 120.000, στην Α΄ </w:t>
      </w:r>
      <w:r>
        <w:rPr>
          <w:rFonts w:eastAsia="Times New Roman" w:cs="Times New Roman"/>
          <w:szCs w:val="24"/>
        </w:rPr>
        <w:t>δ</w:t>
      </w:r>
      <w:r>
        <w:rPr>
          <w:rFonts w:eastAsia="Times New Roman" w:cs="Times New Roman"/>
          <w:szCs w:val="24"/>
        </w:rPr>
        <w:t xml:space="preserve">ημοτικού να ήσασταν, θα ξέρατε ότι δεν είναι σπατάλη, είναι περιορισμός εξόδων. Είναι περιορισμός και </w:t>
      </w:r>
      <w:proofErr w:type="spellStart"/>
      <w:r>
        <w:rPr>
          <w:rFonts w:eastAsia="Times New Roman" w:cs="Times New Roman"/>
          <w:szCs w:val="24"/>
        </w:rPr>
        <w:t>εξορθολογισμός</w:t>
      </w:r>
      <w:proofErr w:type="spellEnd"/>
      <w:r>
        <w:rPr>
          <w:rFonts w:eastAsia="Times New Roman" w:cs="Times New Roman"/>
          <w:szCs w:val="24"/>
        </w:rPr>
        <w:t xml:space="preserve">. </w:t>
      </w:r>
    </w:p>
    <w:p w14:paraId="1288B95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θα σας φέρω και ένα άλλο παράδειγμα. Το ΕΚΑΣ έβγαζε ένα περιοδικό, το οποίο κ</w:t>
      </w:r>
      <w:r>
        <w:rPr>
          <w:rFonts w:eastAsia="Times New Roman" w:cs="Times New Roman"/>
          <w:szCs w:val="24"/>
        </w:rPr>
        <w:t>όστιζε στο Υπουργείο Εξωτερικών 150.000 ευρώ τον χρόνο και δεν το διάβαζε και κανένας. Και εμείς αυτό το περιοδικό το κάναμε ηλεκτρονικό. Κόστος; Μηδέν. Βέβαια, με αυτά που ακούω, θα πείτε ότι οι 150.000 είναι λιγότερες του μηδενός και άρα το μηδέν είναι η</w:t>
      </w:r>
      <w:r>
        <w:rPr>
          <w:rFonts w:eastAsia="Times New Roman" w:cs="Times New Roman"/>
          <w:szCs w:val="24"/>
        </w:rPr>
        <w:t xml:space="preserve"> μέγιστη δυνατή μαθηματική σπατάλη. Κόβουμε, λοιπόν, δαπάνες και τις </w:t>
      </w:r>
      <w:proofErr w:type="spellStart"/>
      <w:r>
        <w:rPr>
          <w:rFonts w:eastAsia="Times New Roman" w:cs="Times New Roman"/>
          <w:szCs w:val="24"/>
        </w:rPr>
        <w:t>εξορθολογίζουμε</w:t>
      </w:r>
      <w:proofErr w:type="spellEnd"/>
      <w:r>
        <w:rPr>
          <w:rFonts w:eastAsia="Times New Roman" w:cs="Times New Roman"/>
          <w:szCs w:val="24"/>
        </w:rPr>
        <w:t xml:space="preserve">. Περιορίζουμε θέσεις. </w:t>
      </w:r>
    </w:p>
    <w:p w14:paraId="1288B96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 Αντιπρόεδρος της Βουλής κ</w:t>
      </w:r>
      <w:r w:rsidRPr="00DC79FE">
        <w:rPr>
          <w:rFonts w:eastAsia="Times New Roman" w:cs="Times New Roman"/>
          <w:b/>
          <w:szCs w:val="24"/>
        </w:rPr>
        <w:t>. ΝΙΚΗΤΑΣ ΚΑΚΛΑΜΑΝΗΣ</w:t>
      </w:r>
      <w:r>
        <w:rPr>
          <w:rFonts w:eastAsia="Times New Roman" w:cs="Times New Roman"/>
          <w:szCs w:val="24"/>
        </w:rPr>
        <w:t>)</w:t>
      </w:r>
    </w:p>
    <w:p w14:paraId="1288B96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ήθελα να έχω θέσεις, γιατί να κάνω τέσσερις </w:t>
      </w:r>
      <w:r>
        <w:rPr>
          <w:rFonts w:eastAsia="Times New Roman" w:cs="Times New Roman"/>
          <w:szCs w:val="24"/>
        </w:rPr>
        <w:t>θέσεις στο ΚΑΣ και να μην πάρω τις είκοσι τρεις θέσεις που είχε το ΕΚΕΜ και να κάνω είκοσι τρεις προσλήψεις; Κλείνω το ΕΚΕΜ με τις είκοσι τρεις θέσεις και βάζω τέσσερις θέσεις στο ΚΑΣ. Και μου λένε κάποιοι ότι είναι σπατάλη, ότι κάνουμε ρουσφέτια. Νομίζω ό</w:t>
      </w:r>
      <w:r>
        <w:rPr>
          <w:rFonts w:eastAsia="Times New Roman" w:cs="Times New Roman"/>
          <w:szCs w:val="24"/>
        </w:rPr>
        <w:t>τι και οι μαθητές</w:t>
      </w:r>
      <w:r>
        <w:rPr>
          <w:rFonts w:eastAsia="Times New Roman" w:cs="Times New Roman"/>
          <w:szCs w:val="24"/>
        </w:rPr>
        <w:t>,</w:t>
      </w:r>
      <w:r>
        <w:rPr>
          <w:rFonts w:eastAsia="Times New Roman" w:cs="Times New Roman"/>
          <w:szCs w:val="24"/>
        </w:rPr>
        <w:t xml:space="preserve"> που μας παρακολουθούν ξέρουν ότι το είκοσι τρία είναι μεγαλύτερο του τέσσερα και άρα το τέσσερα είναι περιορισμός. </w:t>
      </w:r>
    </w:p>
    <w:p w14:paraId="1288B96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Καλώς ήρθατε, νεαρές μου κυρίες και κύριοι. </w:t>
      </w:r>
    </w:p>
    <w:p w14:paraId="1288B96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Μιας και αναφερθήκατε, κύριε Υπουργέ, επιτρ</w:t>
      </w:r>
      <w:r>
        <w:rPr>
          <w:rFonts w:eastAsia="Times New Roman" w:cs="Times New Roman"/>
          <w:szCs w:val="24"/>
        </w:rPr>
        <w:t xml:space="preserve">έψτε μου είκοσι δευτερόλεπτα μια διακοπή, για να το πω και εγώ, γιατί μπορεί να πρέπει να φύγουν τα παιδιά σε λίγο. </w:t>
      </w:r>
    </w:p>
    <w:p w14:paraId="1288B964" w14:textId="77777777" w:rsidR="000C6DE6" w:rsidRDefault="009B647D">
      <w:pPr>
        <w:spacing w:after="0" w:line="600" w:lineRule="auto"/>
        <w:ind w:firstLine="720"/>
        <w:jc w:val="both"/>
        <w:rPr>
          <w:rFonts w:eastAsia="Times New Roman" w:cs="Times New Roman"/>
        </w:rPr>
      </w:pPr>
      <w:r>
        <w:rPr>
          <w:rFonts w:eastAsia="Times New Roman" w:cs="Times New Roman"/>
          <w:szCs w:val="24"/>
        </w:rPr>
        <w:t>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w:t>
      </w:r>
      <w:r>
        <w:rPr>
          <w:rFonts w:eastAsia="Times New Roman" w:cs="Times New Roman"/>
        </w:rPr>
        <w:t xml:space="preserve">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w:t>
      </w:r>
      <w:r>
        <w:rPr>
          <w:rFonts w:eastAsia="Times New Roman" w:cs="Times New Roman"/>
        </w:rPr>
        <w:lastRenderedPageBreak/>
        <w:t>δύο εκπαιδευτικοί συνοδοί τους από το 2</w:t>
      </w:r>
      <w:r w:rsidRPr="00DC79FE">
        <w:rPr>
          <w:rFonts w:eastAsia="Times New Roman" w:cs="Times New Roman"/>
          <w:vertAlign w:val="superscript"/>
        </w:rPr>
        <w:t>ο</w:t>
      </w:r>
      <w:r>
        <w:rPr>
          <w:rFonts w:eastAsia="Times New Roman" w:cs="Times New Roman"/>
        </w:rPr>
        <w:t xml:space="preserve"> Γυμνάσιο Κιά</w:t>
      </w:r>
      <w:r>
        <w:rPr>
          <w:rFonts w:eastAsia="Times New Roman" w:cs="Times New Roman"/>
        </w:rPr>
        <w:t>του Κορινθίας.</w:t>
      </w:r>
    </w:p>
    <w:p w14:paraId="1288B965" w14:textId="77777777" w:rsidR="000C6DE6" w:rsidRDefault="009B647D">
      <w:pPr>
        <w:spacing w:after="0" w:line="600" w:lineRule="auto"/>
        <w:ind w:firstLine="720"/>
        <w:jc w:val="both"/>
        <w:rPr>
          <w:rFonts w:eastAsia="Times New Roman" w:cs="Times New Roman"/>
        </w:rPr>
      </w:pPr>
      <w:r>
        <w:rPr>
          <w:rFonts w:eastAsia="Times New Roman" w:cs="Times New Roman"/>
        </w:rPr>
        <w:t xml:space="preserve">Μαζί με τον Υπουργό και η Βουλή σάς καλωσορίζει. </w:t>
      </w:r>
    </w:p>
    <w:p w14:paraId="1288B966" w14:textId="77777777" w:rsidR="000C6DE6" w:rsidRDefault="009B647D">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288B967" w14:textId="77777777" w:rsidR="000C6DE6" w:rsidRDefault="009B647D">
      <w:pPr>
        <w:spacing w:after="0" w:line="600" w:lineRule="auto"/>
        <w:ind w:firstLine="720"/>
        <w:rPr>
          <w:rFonts w:eastAsia="Times New Roman" w:cs="Times New Roman"/>
        </w:rPr>
      </w:pPr>
      <w:r>
        <w:rPr>
          <w:rFonts w:eastAsia="Times New Roman" w:cs="Times New Roman"/>
        </w:rPr>
        <w:t>Ευχαριστώ πολύ, συνεχίστε, κύριε Υπουργέ.</w:t>
      </w:r>
    </w:p>
    <w:p w14:paraId="1288B96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Μου λένε τώρα τι το θέλετε το νομοθετικό γραφείο, γιατί βιά</w:t>
      </w:r>
      <w:r>
        <w:rPr>
          <w:rFonts w:eastAsia="Times New Roman" w:cs="Times New Roman"/>
          <w:szCs w:val="24"/>
        </w:rPr>
        <w:t>ζεστε; Κοιτάξτε καταπληκτική εικόνα: Δεν έχει κανένας άλλος, λέει, πλην του Υπουργείου Άμυνας, το άκουσα από αυτή εδώ την έδρα. Λοιπόν, γραφείο έχει το Υπουργείο Εσωτερικών, το Υπουργείο Εθνικής Άμυνας, το Υπουργείο Εργασίας, το Υπουργείο Πολιτισμού, το Υπ</w:t>
      </w:r>
      <w:r>
        <w:rPr>
          <w:rFonts w:eastAsia="Times New Roman" w:cs="Times New Roman"/>
          <w:szCs w:val="24"/>
        </w:rPr>
        <w:t xml:space="preserve">ουργείο Περιβάλλοντος, το Υπουργείο Υποδομών, το Υπουργείο Αγροτικής Ανάπτυξής, το Υπουργείο Τουρισμού, όλα φτιαγμένα με νόμο δικό σας, της σημερινής Αντιπολίτευσης, το 2012. </w:t>
      </w:r>
    </w:p>
    <w:p w14:paraId="1288B96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Γιατί το χρειάζεται τώρα το Υπουργείο Εξωτερικών; Θα σας πω. Το Υπουργείο Εξωτερ</w:t>
      </w:r>
      <w:r>
        <w:rPr>
          <w:rFonts w:eastAsia="Times New Roman" w:cs="Times New Roman"/>
          <w:szCs w:val="24"/>
        </w:rPr>
        <w:t>ικών στη ΣΤ΄ Διεύθυνσή του έχει μια Υποδιεύθυνση Νομικών Υποθέσεων. Ξέρετε ότι είχε δύο άτομα; Η μία είχε κάνει Εμπορικό Δίκαιο –λες και είμαστε εμείς εμπορικό μαγαζί στο Υπουργείο Εξωτερικών- και η άλλη ήταν διοικητικός υπάλληλος και έκρινε νομοθετήματα κ</w:t>
      </w:r>
      <w:r>
        <w:rPr>
          <w:rFonts w:eastAsia="Times New Roman" w:cs="Times New Roman"/>
          <w:szCs w:val="24"/>
        </w:rPr>
        <w:t xml:space="preserve">αι νομοθετικές </w:t>
      </w:r>
      <w:r>
        <w:rPr>
          <w:rFonts w:eastAsia="Times New Roman" w:cs="Times New Roman"/>
          <w:szCs w:val="24"/>
        </w:rPr>
        <w:lastRenderedPageBreak/>
        <w:t xml:space="preserve">περιπτώσεις και το κυριότερο; Τις συμβάσεις και τις προμήθειες, κυρίες μου και κύριοι! </w:t>
      </w:r>
    </w:p>
    <w:p w14:paraId="1288B96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αν τους έπιανες να κάνουν κανένα λάθος, όπως έγινε τον πρώτο χρόνο, σου έλεγαν: «Εγώ, κύριε Υπουργέ, δεν ξέρω». Αλλά να βάζετε διοικητικούς για να βλ</w:t>
      </w:r>
      <w:r>
        <w:rPr>
          <w:rFonts w:eastAsia="Times New Roman" w:cs="Times New Roman"/>
          <w:szCs w:val="24"/>
        </w:rPr>
        <w:t>έπουν τις νομοθετικές πρωτοβουλίες της χώρας και τις νομικές υποθέσεις του Υπουργείου, έχει καλώς. Το να βάλω νομικούς-νομικούς είναι ύποπτο.</w:t>
      </w:r>
    </w:p>
    <w:p w14:paraId="1288B96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τι άλλο έχει αυτό το γραφείο; Έχει γνωμοδοτικές αρμοδιότητες, έχει αρμοδιότητες στη διαδικασία δημοσίων συμβάσ</w:t>
      </w:r>
      <w:r>
        <w:rPr>
          <w:rFonts w:eastAsia="Times New Roman" w:cs="Times New Roman"/>
          <w:szCs w:val="24"/>
        </w:rPr>
        <w:t>εων, για τη νομιμότητα των διοικητικών εγγράφων. Είμαστε στο Υπουργείο συχνά σε μια κατάσταση</w:t>
      </w:r>
      <w:r>
        <w:rPr>
          <w:rFonts w:eastAsia="Times New Roman" w:cs="Times New Roman"/>
          <w:szCs w:val="24"/>
        </w:rPr>
        <w:t>,</w:t>
      </w:r>
      <w:r>
        <w:rPr>
          <w:rFonts w:eastAsia="Times New Roman" w:cs="Times New Roman"/>
          <w:szCs w:val="24"/>
        </w:rPr>
        <w:t xml:space="preserve"> που ουδείς είναι σίγουρος αν ένα νομοθέτημα είναι αρκούντως ορθό.</w:t>
      </w:r>
    </w:p>
    <w:p w14:paraId="1288B96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Θέλω να πω και κάτι εδώ –γιατί μου το λένε πάρα πολλοί και από άλλα κόμματα και με πολύ καλές π</w:t>
      </w:r>
      <w:r>
        <w:rPr>
          <w:rFonts w:eastAsia="Times New Roman" w:cs="Times New Roman"/>
          <w:szCs w:val="24"/>
        </w:rPr>
        <w:t>ροτάσεις, όπως η Ένωση Κεντρώων και το Ποτάμι, και τους ευχαριστώ για άλλη μια φορά, όπως και το Εθνικό Συμβούλιο Εξωτερικής Πολιτικής– για εκείνους τους υπαλλήλους, που επειδή ο νόμος θα γίνει το 2017, τον Δεκέμβρη του 2016 το χάνουν. Και αν πάρουμε τον Δ</w:t>
      </w:r>
      <w:r>
        <w:rPr>
          <w:rFonts w:eastAsia="Times New Roman" w:cs="Times New Roman"/>
          <w:szCs w:val="24"/>
        </w:rPr>
        <w:t xml:space="preserve">εκέμβρη του 2016, είπα στην </w:t>
      </w:r>
      <w:r>
        <w:rPr>
          <w:rFonts w:eastAsia="Times New Roman" w:cs="Times New Roman"/>
          <w:szCs w:val="24"/>
        </w:rPr>
        <w:t>ε</w:t>
      </w:r>
      <w:r>
        <w:rPr>
          <w:rFonts w:eastAsia="Times New Roman" w:cs="Times New Roman"/>
          <w:szCs w:val="24"/>
        </w:rPr>
        <w:t>πιτροπή, τι θα γίνει;</w:t>
      </w:r>
    </w:p>
    <w:p w14:paraId="1288B96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με το ΕΚΕΜ να θυμηθώ ότι ο νόμος σε δύο σημεία λέει ότι το Υπουργείο Εξωτερικών θα αναλάβουμε όλες τις οικονομικές απαιτήσεις που υπάρχουν έναντι του ΕΚΕΜ, στα οποία συμπεριλαμβάνονται και τα χρέη. Τα </w:t>
      </w:r>
      <w:r>
        <w:rPr>
          <w:rFonts w:eastAsia="Times New Roman" w:cs="Times New Roman"/>
          <w:szCs w:val="24"/>
        </w:rPr>
        <w:t>αναλαμβάνει το Υπουργείο Εξωτερικών και θα τα εξετάσει με τη νομική τους διαδικασία. Σε αυτό είμαστε σύμφωνοι.</w:t>
      </w:r>
    </w:p>
    <w:p w14:paraId="1288B96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άλλο δεν είμαι σύμφωνος. Αυτή η κακή ελληνική αρχή ότι λαμβάνουμε τα τέλη του 2016 και μετά σε επόμενο νομοσχέδιο έρχεται η τροπολογία που λέ</w:t>
      </w:r>
      <w:r>
        <w:rPr>
          <w:rFonts w:eastAsia="Times New Roman" w:cs="Times New Roman"/>
          <w:szCs w:val="24"/>
        </w:rPr>
        <w:t>ει: «μα γιατί πήρατε τον Φλεβάρη του 2017 και τον Δεκέμβρη του 2016 και δεν παίρνετε και του Νοέμβρη»; Πείτε μου γιατί θα σταματήσω να πάρω του Δεκέμβρη και όχι του Νοέμβρη και γιατί δεν θα πάρω και του Σεπτέμβρη και του Αυγούστου;</w:t>
      </w:r>
    </w:p>
    <w:p w14:paraId="1288B96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Αυτές οι φωτογραφικές </w:t>
      </w:r>
      <w:r>
        <w:rPr>
          <w:rFonts w:eastAsia="Times New Roman" w:cs="Times New Roman"/>
          <w:szCs w:val="24"/>
        </w:rPr>
        <w:t xml:space="preserve">διατάξεις –είναι θέμα προσωπικής μου αρχής- δεν έχουν τελειωμό, συνάδελφοι και </w:t>
      </w:r>
      <w:proofErr w:type="spellStart"/>
      <w:r>
        <w:rPr>
          <w:rFonts w:eastAsia="Times New Roman" w:cs="Times New Roman"/>
          <w:szCs w:val="24"/>
        </w:rPr>
        <w:t>συναδέλφισσες</w:t>
      </w:r>
      <w:proofErr w:type="spellEnd"/>
      <w:r>
        <w:rPr>
          <w:rFonts w:eastAsia="Times New Roman" w:cs="Times New Roman"/>
          <w:szCs w:val="24"/>
        </w:rPr>
        <w:t>. Όταν ανοίξεις την πόρτα που λέει ότι ο νόμος εφαρμόζεται αναδρομικά, ποιος κρίνει μέχρι πού πάει το αναδρομικό και είναι δίκαιο; Και γιατί είναι δίκαιο να πάρω αυ</w:t>
      </w:r>
      <w:r>
        <w:rPr>
          <w:rFonts w:eastAsia="Times New Roman" w:cs="Times New Roman"/>
          <w:szCs w:val="24"/>
        </w:rPr>
        <w:t xml:space="preserve">τόν που ήταν μέχρι πριν τρεις μήνες; Και αφού τον πάρω αυτόν, δεν είναι δίκαιο να πάρω </w:t>
      </w:r>
      <w:r>
        <w:rPr>
          <w:rFonts w:eastAsia="Times New Roman" w:cs="Times New Roman"/>
          <w:szCs w:val="24"/>
        </w:rPr>
        <w:lastRenderedPageBreak/>
        <w:t>και αυτόν που ήταν έναν μήνα πριν από αυτόν; Έτσι φτιαχνόταν το ελληνικό κράτος μέχρι σήμερα.</w:t>
      </w:r>
    </w:p>
    <w:p w14:paraId="1288B97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δική μου γνώμη είναι ότι όταν έχουμε ειδικούς νόμους –αν είναι γενικοί νό</w:t>
      </w:r>
      <w:r>
        <w:rPr>
          <w:rFonts w:eastAsia="Times New Roman" w:cs="Times New Roman"/>
          <w:szCs w:val="24"/>
        </w:rPr>
        <w:t>μοι δεν πιάνουν φωτογραφικά- και αφορούν τέσσερα ή πέντε άτομα, πάει για φωτογραφία το πράγμα και από πίσω άλλους πέντε ή δέκα, που θα θέλουν τη δική τους φωτογραφία. Δεν γίνεται. Εγώ είμαι της αρχής ότι ο νόμος πρέπει να εφαρμόζεται από την στιγμή που ψηφ</w:t>
      </w:r>
      <w:r>
        <w:rPr>
          <w:rFonts w:eastAsia="Times New Roman" w:cs="Times New Roman"/>
          <w:szCs w:val="24"/>
        </w:rPr>
        <w:t>ίζεται. Αυτό είναι το ορθό. Κρίμα που δεν ψηφίστηκε πριν από δύο χρόνια, κρίμα που δεν ψηφίστηκε πριν από δέκα. Αλλά αυτό είναι το ορθό κατά τη δική μου γνώμη.</w:t>
      </w:r>
    </w:p>
    <w:p w14:paraId="1288B97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Τώρα, σχετικά με τα απόρρητα. Είναι μια τολμηρή πράξη. Άκουσα την πρόταση</w:t>
      </w:r>
      <w:r>
        <w:rPr>
          <w:rFonts w:eastAsia="Times New Roman" w:cs="Times New Roman"/>
          <w:szCs w:val="24"/>
        </w:rPr>
        <w:t>,</w:t>
      </w:r>
      <w:r>
        <w:rPr>
          <w:rFonts w:eastAsia="Times New Roman" w:cs="Times New Roman"/>
          <w:szCs w:val="24"/>
        </w:rPr>
        <w:t xml:space="preserve"> που λέει να βάλουμε έ</w:t>
      </w:r>
      <w:r>
        <w:rPr>
          <w:rFonts w:eastAsia="Times New Roman" w:cs="Times New Roman"/>
          <w:szCs w:val="24"/>
        </w:rPr>
        <w:t xml:space="preserve">ναν δικαστικό,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και τον Πρόεδρο της Βουλής. Προσέξτε να δείτε,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–ο υπηρεσιακός, δεν μιλάμε για πολιτικό, αυτός είναι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Γρ</w:t>
      </w:r>
      <w:r>
        <w:rPr>
          <w:rFonts w:eastAsia="Times New Roman" w:cs="Times New Roman"/>
          <w:szCs w:val="24"/>
        </w:rPr>
        <w:t>αμματέας του Υπουργείου- είναι αυτός που διαχειρίζεται και ελέγχει τις δαπάνες από τα α</w:t>
      </w:r>
      <w:r>
        <w:rPr>
          <w:rFonts w:eastAsia="Times New Roman" w:cs="Times New Roman"/>
          <w:szCs w:val="24"/>
        </w:rPr>
        <w:t>πόρρητα. Δεν μπορώ να βάλω να είναι και αυτός που αποφασίζει.</w:t>
      </w:r>
    </w:p>
    <w:p w14:paraId="1288B97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Δεύτερον, ο δικαστικός να έρθει και στο Υπουργείο. Έρχονται οι δικαστικοί. Αλλά το νόημα του νόμου δεν είναι να βάλω </w:t>
      </w:r>
      <w:r>
        <w:rPr>
          <w:rFonts w:eastAsia="Times New Roman" w:cs="Times New Roman"/>
          <w:szCs w:val="24"/>
        </w:rPr>
        <w:lastRenderedPageBreak/>
        <w:t>έναν μπάστακα παραπάνω πάνω στο Υπουργείο. Αν χρειαστεί, να βάλουμε και δέκα.</w:t>
      </w:r>
      <w:r>
        <w:rPr>
          <w:rFonts w:eastAsia="Times New Roman" w:cs="Times New Roman"/>
          <w:szCs w:val="24"/>
        </w:rPr>
        <w:t xml:space="preserve"> Το νόημα του νόμου είναι ότι δεν μπορεί να υπάρχει τίποτα</w:t>
      </w:r>
      <w:r>
        <w:rPr>
          <w:rFonts w:eastAsia="Times New Roman" w:cs="Times New Roman"/>
          <w:szCs w:val="24"/>
        </w:rPr>
        <w:t>,</w:t>
      </w:r>
      <w:r>
        <w:rPr>
          <w:rFonts w:eastAsia="Times New Roman" w:cs="Times New Roman"/>
          <w:szCs w:val="24"/>
        </w:rPr>
        <w:t xml:space="preserve"> που να είναι μυστικό από τη Βουλή. Δεν υπάρχει κα</w:t>
      </w:r>
      <w:r>
        <w:rPr>
          <w:rFonts w:eastAsia="Times New Roman" w:cs="Times New Roman"/>
          <w:szCs w:val="24"/>
        </w:rPr>
        <w:t>μ</w:t>
      </w:r>
      <w:r>
        <w:rPr>
          <w:rFonts w:eastAsia="Times New Roman" w:cs="Times New Roman"/>
          <w:szCs w:val="24"/>
        </w:rPr>
        <w:t>μία πολιτική ενέργεια που να μπορεί να αποκλείσει κ</w:t>
      </w:r>
      <w:r>
        <w:rPr>
          <w:rFonts w:eastAsia="Times New Roman" w:cs="Times New Roman"/>
          <w:szCs w:val="24"/>
        </w:rPr>
        <w:t>άποιος</w:t>
      </w:r>
      <w:r>
        <w:rPr>
          <w:rFonts w:eastAsia="Times New Roman" w:cs="Times New Roman"/>
          <w:szCs w:val="24"/>
        </w:rPr>
        <w:t xml:space="preserve"> από τα δικαιώματα της Βουλής.</w:t>
      </w:r>
    </w:p>
    <w:p w14:paraId="1288B973"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8B97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πρέπει η Βουλή να τα βλέπει. Δεν είναι θέμα να τα βλέπει ένας πρόεδρος δικαστηρίου. Η Βουλή πρέπει να τα βλέπει.</w:t>
      </w:r>
    </w:p>
    <w:p w14:paraId="1288B97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Πώς να τα βλέπει; Συνεννοηθήκαμε με τον Πρόεδρο της Βουλής, ένα εξαιρετικό Βουλευτή και κοινοβουλευτικό άντρα, και φέραμε τη συγκεκριμένη τροπ</w:t>
      </w:r>
      <w:r>
        <w:rPr>
          <w:rFonts w:eastAsia="Times New Roman" w:cs="Times New Roman"/>
          <w:szCs w:val="24"/>
        </w:rPr>
        <w:t xml:space="preserve">οποίηση. Να το βλέπει η </w:t>
      </w:r>
      <w:r>
        <w:rPr>
          <w:rFonts w:eastAsia="Times New Roman" w:cs="Times New Roman"/>
          <w:szCs w:val="24"/>
        </w:rPr>
        <w:t>ε</w:t>
      </w:r>
      <w:r>
        <w:rPr>
          <w:rFonts w:eastAsia="Times New Roman" w:cs="Times New Roman"/>
          <w:szCs w:val="24"/>
        </w:rPr>
        <w:t>πιτροπή, να μην μοιράζεται, να το διαβάζει εκεί, να αποφασίζει, να πηγαίνουν πίσω στο Υπουργείο Εξωτερικών επιτόπου.</w:t>
      </w:r>
    </w:p>
    <w:p w14:paraId="1288B97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Έχει δίκιο ο εκπρόσωπος της Νέας Δημοκρατίας ότι πρέπει να διασφαλίζουμε τα ζητήματα της διαφάνειας, αλλά στους εκ</w:t>
      </w:r>
      <w:r>
        <w:rPr>
          <w:rFonts w:eastAsia="Times New Roman" w:cs="Times New Roman"/>
          <w:szCs w:val="24"/>
        </w:rPr>
        <w:t xml:space="preserve">προσώπους των κομμάτων, που είμαι πεπεισμένος ότι με ευθύνη τα κόμματα θα τους διορίσουν ή θα τους προτείνουν για αυτήν την </w:t>
      </w:r>
      <w:r>
        <w:rPr>
          <w:rFonts w:eastAsia="Times New Roman" w:cs="Times New Roman"/>
          <w:szCs w:val="24"/>
        </w:rPr>
        <w:t>ε</w:t>
      </w:r>
      <w:r>
        <w:rPr>
          <w:rFonts w:eastAsia="Times New Roman" w:cs="Times New Roman"/>
          <w:szCs w:val="24"/>
        </w:rPr>
        <w:t xml:space="preserve">πιτροπή, γιατί να έχω εγώ λιγότερη εμπιστοσύνη από </w:t>
      </w:r>
      <w:r>
        <w:rPr>
          <w:rFonts w:eastAsia="Times New Roman" w:cs="Times New Roman"/>
          <w:szCs w:val="24"/>
        </w:rPr>
        <w:lastRenderedPageBreak/>
        <w:t>ό,τι έχω στους διοικητικούς υπαλλήλους που βλέπουν τις απόρρητες δαπάνες; Δεν εμ</w:t>
      </w:r>
      <w:r>
        <w:rPr>
          <w:rFonts w:eastAsia="Times New Roman" w:cs="Times New Roman"/>
          <w:szCs w:val="24"/>
        </w:rPr>
        <w:t xml:space="preserve">πιστεύομαι την ελληνική Βουλή λιγότερο από το ελληνικό </w:t>
      </w:r>
      <w:r>
        <w:rPr>
          <w:rFonts w:eastAsia="Times New Roman" w:cs="Times New Roman"/>
          <w:szCs w:val="24"/>
        </w:rPr>
        <w:t>δ</w:t>
      </w:r>
      <w:r>
        <w:rPr>
          <w:rFonts w:eastAsia="Times New Roman" w:cs="Times New Roman"/>
          <w:szCs w:val="24"/>
        </w:rPr>
        <w:t>ημόσιο. Αυτή είναι η άποψή μας και για αυτήν τη διαφάνεια συζητάμε.</w:t>
      </w:r>
    </w:p>
    <w:p w14:paraId="1288B977" w14:textId="77777777" w:rsidR="000C6DE6" w:rsidRDefault="009B647D">
      <w:pPr>
        <w:spacing w:after="0" w:line="600" w:lineRule="auto"/>
        <w:ind w:firstLine="720"/>
        <w:jc w:val="both"/>
        <w:rPr>
          <w:rFonts w:eastAsia="Times New Roman"/>
          <w:szCs w:val="24"/>
        </w:rPr>
      </w:pPr>
      <w:r>
        <w:rPr>
          <w:rFonts w:eastAsia="Times New Roman"/>
          <w:szCs w:val="24"/>
        </w:rPr>
        <w:t>Όσον αφορά τις γλώσσες, είναι σωστό ότι πρέπει να έχουμε και ανθρώπους που ξέρουν αλβανικά, τουρκικά, κινέζικα. Για αυτό παίρνουμε ε</w:t>
      </w:r>
      <w:r>
        <w:rPr>
          <w:rFonts w:eastAsia="Times New Roman"/>
          <w:szCs w:val="24"/>
        </w:rPr>
        <w:t xml:space="preserve">μπειρογνώμονες. Για τα κινέζικα δεν πήραμε δυστυχώς. Η καλύτερη υποψηφιότητα δεν συμπλήρωνε τα τριάντα δύο χρόνια. Είναι μια καθηγήτρια στο </w:t>
      </w:r>
      <w:r>
        <w:rPr>
          <w:rFonts w:eastAsia="Times New Roman"/>
          <w:szCs w:val="24"/>
        </w:rPr>
        <w:t>π</w:t>
      </w:r>
      <w:r>
        <w:rPr>
          <w:rFonts w:eastAsia="Times New Roman"/>
          <w:szCs w:val="24"/>
        </w:rPr>
        <w:t xml:space="preserve">ανεπιστήμιο του </w:t>
      </w:r>
      <w:proofErr w:type="spellStart"/>
      <w:r>
        <w:rPr>
          <w:rFonts w:eastAsia="Times New Roman"/>
          <w:szCs w:val="24"/>
        </w:rPr>
        <w:t>Πεκίνο</w:t>
      </w:r>
      <w:r>
        <w:rPr>
          <w:rFonts w:eastAsia="Times New Roman"/>
          <w:szCs w:val="24"/>
        </w:rPr>
        <w:t>υ</w:t>
      </w:r>
      <w:proofErr w:type="spellEnd"/>
      <w:r>
        <w:rPr>
          <w:rFonts w:eastAsia="Times New Roman"/>
          <w:szCs w:val="24"/>
        </w:rPr>
        <w:t xml:space="preserve">. Διδάσκει στο </w:t>
      </w:r>
      <w:r>
        <w:rPr>
          <w:rFonts w:eastAsia="Times New Roman"/>
          <w:szCs w:val="24"/>
        </w:rPr>
        <w:t>π</w:t>
      </w:r>
      <w:r>
        <w:rPr>
          <w:rFonts w:eastAsia="Times New Roman"/>
          <w:szCs w:val="24"/>
        </w:rPr>
        <w:t>ανεπιστήμιο περί εξωτερικής πολιτικής της Κίνας. Τους τελευταίους που πήραμε</w:t>
      </w:r>
      <w:r>
        <w:rPr>
          <w:rFonts w:eastAsia="Times New Roman"/>
          <w:szCs w:val="24"/>
        </w:rPr>
        <w:t xml:space="preserve">, αν είδατε, ήταν για ρωσικά, αλλά αυτοί είναι εμπειρογνώμονες. Ο διπλωμάτης, όμως, πρέπει να έχει ευρύτερο χαρακτήρα και για αυτό οι γλώσσες που βάλαμε είναι γλώσσες που είναι οι επίσημες στην Ευρωπαϊκή Ένωση, στον ΟΗΕ και σε άλλους διεθνείς οργανισμούς, </w:t>
      </w:r>
      <w:r>
        <w:rPr>
          <w:rFonts w:eastAsia="Times New Roman"/>
          <w:szCs w:val="24"/>
        </w:rPr>
        <w:t>με τις οποίες μπορούν να κινηθούν σε μεγάλες περιφέρειες και σε μεγάλες περιοχές.</w:t>
      </w:r>
    </w:p>
    <w:p w14:paraId="1288B978" w14:textId="77777777" w:rsidR="000C6DE6" w:rsidRDefault="009B647D">
      <w:pPr>
        <w:spacing w:after="0" w:line="600" w:lineRule="auto"/>
        <w:ind w:firstLine="720"/>
        <w:jc w:val="both"/>
        <w:rPr>
          <w:rFonts w:eastAsia="Times New Roman"/>
          <w:szCs w:val="24"/>
        </w:rPr>
      </w:pPr>
      <w:r>
        <w:rPr>
          <w:rFonts w:eastAsia="Times New Roman"/>
          <w:szCs w:val="24"/>
        </w:rPr>
        <w:t xml:space="preserve">Θέλω να πω κάτι ακόμα, επειδή το άκουσα και εδώ και στην </w:t>
      </w:r>
      <w:r>
        <w:rPr>
          <w:rFonts w:eastAsia="Times New Roman"/>
          <w:szCs w:val="24"/>
        </w:rPr>
        <w:t>ε</w:t>
      </w:r>
      <w:r>
        <w:rPr>
          <w:rFonts w:eastAsia="Times New Roman"/>
          <w:szCs w:val="24"/>
        </w:rPr>
        <w:t xml:space="preserve">πιτροπή. Λέει «είναι υπό τον Υπουργό Εξωτερικών». Στο </w:t>
      </w:r>
      <w:r>
        <w:rPr>
          <w:rFonts w:eastAsia="Times New Roman"/>
          <w:szCs w:val="24"/>
        </w:rPr>
        <w:lastRenderedPageBreak/>
        <w:t>Υπουργείο Εξωτερικών -και όποιος έχει παραστάσεις από το Υπουρ</w:t>
      </w:r>
      <w:r>
        <w:rPr>
          <w:rFonts w:eastAsia="Times New Roman"/>
          <w:szCs w:val="24"/>
        </w:rPr>
        <w:t>γείο Εξωτερικών το ξέρει- υπάρχουν ορισμένοι θεσμοί</w:t>
      </w:r>
      <w:r>
        <w:rPr>
          <w:rFonts w:eastAsia="Times New Roman"/>
          <w:szCs w:val="24"/>
        </w:rPr>
        <w:t>,</w:t>
      </w:r>
      <w:r>
        <w:rPr>
          <w:rFonts w:eastAsia="Times New Roman"/>
          <w:szCs w:val="24"/>
        </w:rPr>
        <w:t xml:space="preserve"> που είναι απευθείας στον Υπουργό Εξωτερικών. Παραδείγματος χάριν, ο πιο ισχυρός, που είναι και ο τρίτος στην ιεραρχία, ο διπλωμάτης που προΐσταται, είναι η Γενική Επιθεώρηση. Η Γενική Επιθεώρηση είναι αυ</w:t>
      </w:r>
      <w:r>
        <w:rPr>
          <w:rFonts w:eastAsia="Times New Roman"/>
          <w:szCs w:val="24"/>
        </w:rPr>
        <w:t>τή</w:t>
      </w:r>
      <w:r>
        <w:rPr>
          <w:rFonts w:eastAsia="Times New Roman"/>
          <w:szCs w:val="24"/>
        </w:rPr>
        <w:t>,</w:t>
      </w:r>
      <w:r>
        <w:rPr>
          <w:rFonts w:eastAsia="Times New Roman"/>
          <w:szCs w:val="24"/>
        </w:rPr>
        <w:t xml:space="preserve"> που ελέγχει το νόμιμο και το καλώς έχειν της λειτουργίας των Διευθύνσεων και των Πρεσβειών. Και ο νομοθέτης σοφά αυτό το διπλωματικό αρχείο κ.λπ. δεν τα υπέβαλε στον κόπο, ας το πω έτσι, του ελέγχου από </w:t>
      </w:r>
      <w:r>
        <w:rPr>
          <w:rFonts w:eastAsia="Times New Roman"/>
          <w:szCs w:val="24"/>
        </w:rPr>
        <w:t>δ</w:t>
      </w:r>
      <w:r>
        <w:rPr>
          <w:rFonts w:eastAsia="Times New Roman"/>
          <w:szCs w:val="24"/>
        </w:rPr>
        <w:t>ιευθύνσεις. Τα έβαλε χωριστά, στην ευθύνη του Υπ</w:t>
      </w:r>
      <w:r>
        <w:rPr>
          <w:rFonts w:eastAsia="Times New Roman"/>
          <w:szCs w:val="24"/>
        </w:rPr>
        <w:t>ουργού. Ακόμα και η ΕΝΥ είναι στην ευθύνη του Υπουργού. Προΐσταται απευθείας ο Υπουργός, επειδή υπάρχει αυτή η αντίφαση. Και δεν είναι μόνο έτσι στην Ελλάδα. Δεν υπάρχει σοβαρό Υπουργείο Εξωτερικών που να μην είναι έτσι.</w:t>
      </w:r>
    </w:p>
    <w:p w14:paraId="1288B979" w14:textId="77777777" w:rsidR="000C6DE6" w:rsidRDefault="009B647D">
      <w:pPr>
        <w:spacing w:after="0" w:line="600" w:lineRule="auto"/>
        <w:ind w:firstLine="720"/>
        <w:jc w:val="both"/>
        <w:rPr>
          <w:rFonts w:eastAsia="Times New Roman"/>
          <w:szCs w:val="24"/>
        </w:rPr>
      </w:pPr>
      <w:r>
        <w:rPr>
          <w:rFonts w:eastAsia="Times New Roman"/>
          <w:szCs w:val="24"/>
        </w:rPr>
        <w:t>Θέλουν οι μεν να πάρουν παράδειγμα την Κίνα, τη Ρωσία ή δεν ξέρω ποια άλλη; Θέλουν οι δε να πάρουν παράδειγμα τη Γαλλία ή τις Ηνωμένες Πολιτείες της Αμερικής; Όλοι αυτοί οι θεσμοί -και υπάρχουν σε όλα τα σοβαρά Υπουργεία επιστημονικά συμβούλια και ΚΑΣ- υπά</w:t>
      </w:r>
      <w:r>
        <w:rPr>
          <w:rFonts w:eastAsia="Times New Roman"/>
          <w:szCs w:val="24"/>
        </w:rPr>
        <w:t xml:space="preserve">γονται στον Υπουργό, διότι ο Υπουργός θα τους δώσει τις οδηγίες και υπάγονται σε συνεννόηση με την </w:t>
      </w:r>
      <w:r>
        <w:rPr>
          <w:rFonts w:eastAsia="Times New Roman"/>
          <w:szCs w:val="24"/>
        </w:rPr>
        <w:lastRenderedPageBreak/>
        <w:t>υ</w:t>
      </w:r>
      <w:r>
        <w:rPr>
          <w:rFonts w:eastAsia="Times New Roman"/>
          <w:szCs w:val="24"/>
        </w:rPr>
        <w:t xml:space="preserve">πηρεσία. Όμως η </w:t>
      </w:r>
      <w:r>
        <w:rPr>
          <w:rFonts w:eastAsia="Times New Roman"/>
          <w:szCs w:val="24"/>
        </w:rPr>
        <w:t>υ</w:t>
      </w:r>
      <w:r>
        <w:rPr>
          <w:rFonts w:eastAsia="Times New Roman"/>
          <w:szCs w:val="24"/>
        </w:rPr>
        <w:t>πηρεσία που πρέπει να εφαρμόζει μια πολιτική δεν μπορεί να είναι αυτή που θα ελέγχει αν ο θεσμός ΚΑΣ παράγει με επάρκεια εναλλακτικές πολιτ</w:t>
      </w:r>
      <w:r>
        <w:rPr>
          <w:rFonts w:eastAsia="Times New Roman"/>
          <w:szCs w:val="24"/>
        </w:rPr>
        <w:t xml:space="preserve">ικές από τις οποίες μετά πρέπει να επιλέξει και η ίδια η </w:t>
      </w:r>
      <w:r>
        <w:rPr>
          <w:rFonts w:eastAsia="Times New Roman"/>
          <w:szCs w:val="24"/>
        </w:rPr>
        <w:t>υ</w:t>
      </w:r>
      <w:r>
        <w:rPr>
          <w:rFonts w:eastAsia="Times New Roman"/>
          <w:szCs w:val="24"/>
        </w:rPr>
        <w:t>πηρεσία.</w:t>
      </w:r>
    </w:p>
    <w:p w14:paraId="1288B97A" w14:textId="77777777" w:rsidR="000C6DE6" w:rsidRDefault="009B647D">
      <w:pPr>
        <w:spacing w:after="0" w:line="600" w:lineRule="auto"/>
        <w:ind w:firstLine="720"/>
        <w:jc w:val="both"/>
        <w:rPr>
          <w:rFonts w:eastAsia="Times New Roman"/>
          <w:szCs w:val="24"/>
        </w:rPr>
      </w:pPr>
      <w:r>
        <w:rPr>
          <w:rFonts w:eastAsia="Times New Roman"/>
          <w:szCs w:val="24"/>
        </w:rPr>
        <w:t>Έχω κι ένα τελευταίο ζήτημα.</w:t>
      </w:r>
    </w:p>
    <w:p w14:paraId="1288B97B"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κλείνετε με αυτό. Σας έχω αφήσει να μιλήσετε παραπάνω πέντε λεπτά.</w:t>
      </w:r>
    </w:p>
    <w:p w14:paraId="1288B97C" w14:textId="77777777" w:rsidR="000C6DE6" w:rsidRDefault="009B647D">
      <w:pPr>
        <w:spacing w:after="0"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Ναι, κύριε Πρόεδ</w:t>
      </w:r>
      <w:r>
        <w:rPr>
          <w:rFonts w:eastAsia="Times New Roman"/>
          <w:szCs w:val="24"/>
        </w:rPr>
        <w:t>ρε. Χίλια ευχαριστώ. Κλείνω με αυτό.</w:t>
      </w:r>
    </w:p>
    <w:p w14:paraId="1288B97D" w14:textId="77777777" w:rsidR="000C6DE6" w:rsidRDefault="009B647D">
      <w:pPr>
        <w:spacing w:after="0" w:line="600" w:lineRule="auto"/>
        <w:ind w:firstLine="720"/>
        <w:jc w:val="both"/>
        <w:rPr>
          <w:rFonts w:eastAsia="Times New Roman"/>
          <w:szCs w:val="24"/>
        </w:rPr>
      </w:pPr>
      <w:r>
        <w:rPr>
          <w:rFonts w:eastAsia="Times New Roman"/>
          <w:szCs w:val="24"/>
        </w:rPr>
        <w:t xml:space="preserve">Κατηγορήθηκα την προηγούμενη φορά στην </w:t>
      </w:r>
      <w:r>
        <w:rPr>
          <w:rFonts w:eastAsia="Times New Roman"/>
          <w:szCs w:val="24"/>
        </w:rPr>
        <w:t>ε</w:t>
      </w:r>
      <w:r>
        <w:rPr>
          <w:rFonts w:eastAsia="Times New Roman"/>
          <w:szCs w:val="24"/>
        </w:rPr>
        <w:t>πιτροπή για δύο πράγματα. Πρώτον, για ρουσφετολογικές προτιμήσεις, που απέδειξα με αριθμούς ότι δεν αληθεύουν και δεύτερον, ότι έστησα τον νόμο για να διώξω μερικούς. Ακούστηκε απ</w:t>
      </w:r>
      <w:r>
        <w:rPr>
          <w:rFonts w:eastAsia="Times New Roman"/>
          <w:szCs w:val="24"/>
        </w:rPr>
        <w:t xml:space="preserve">ό έναν Κοινοβουλευτικό Εκπρόσωπο κόμματος –πήρα τα Πρακτικά- το εξής: </w:t>
      </w:r>
      <w:r>
        <w:rPr>
          <w:rFonts w:eastAsia="Times New Roman"/>
          <w:szCs w:val="24"/>
        </w:rPr>
        <w:t>«</w:t>
      </w:r>
      <w:r>
        <w:rPr>
          <w:rFonts w:eastAsia="Times New Roman"/>
          <w:szCs w:val="24"/>
        </w:rPr>
        <w:t xml:space="preserve">Ο κ. Καλομοίρης, ο οποίος δεν είναι στον δικό μας πολιτικό χώρο, ήρθε σε επαφή με εμάς για τα θέματα που αφορούσαν διατάξεις συνταξιούχων του Υπουργείου Εξωτερικών με τον κύριο Υπουργό </w:t>
      </w:r>
      <w:r>
        <w:rPr>
          <w:rFonts w:eastAsia="Times New Roman"/>
          <w:szCs w:val="24"/>
        </w:rPr>
        <w:t>και είχε τεθεί ένα θέμα. Ο κ. Καλομοίρης λέει ότι ο Υπουργός σε συνομιλία μαζί του είπε ότι έκανε αυτή τη διάταξη για να διώξει υπαλλήλους</w:t>
      </w:r>
      <w:r>
        <w:rPr>
          <w:rFonts w:eastAsia="Times New Roman"/>
          <w:szCs w:val="24"/>
        </w:rPr>
        <w:t>»</w:t>
      </w:r>
      <w:r>
        <w:rPr>
          <w:rFonts w:eastAsia="Times New Roman"/>
          <w:szCs w:val="24"/>
        </w:rPr>
        <w:t>.</w:t>
      </w:r>
    </w:p>
    <w:p w14:paraId="1288B97E" w14:textId="77777777" w:rsidR="000C6DE6" w:rsidRDefault="009B647D">
      <w:pPr>
        <w:spacing w:after="0" w:line="600" w:lineRule="auto"/>
        <w:ind w:firstLine="720"/>
        <w:jc w:val="both"/>
        <w:rPr>
          <w:rFonts w:eastAsia="Times New Roman"/>
          <w:szCs w:val="24"/>
        </w:rPr>
      </w:pPr>
      <w:r>
        <w:rPr>
          <w:rFonts w:eastAsia="Times New Roman"/>
          <w:b/>
          <w:szCs w:val="24"/>
        </w:rPr>
        <w:lastRenderedPageBreak/>
        <w:t>ΔΗΜΗΤΡΙΟΣ ΜΑΡΔΑΣ:</w:t>
      </w:r>
      <w:r>
        <w:rPr>
          <w:rFonts w:eastAsia="Times New Roman"/>
          <w:szCs w:val="24"/>
        </w:rPr>
        <w:t xml:space="preserve"> Ο Κωνσταντινόπουλος.</w:t>
      </w:r>
    </w:p>
    <w:p w14:paraId="1288B97F" w14:textId="77777777" w:rsidR="000C6DE6" w:rsidRDefault="009B647D">
      <w:pPr>
        <w:spacing w:after="0"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Εγώ δεν είπα όνομα. Είπα: εκπρόσωπος</w:t>
      </w:r>
      <w:r>
        <w:rPr>
          <w:rFonts w:eastAsia="Times New Roman"/>
          <w:szCs w:val="24"/>
        </w:rPr>
        <w:t xml:space="preserve"> κόμματος.</w:t>
      </w:r>
    </w:p>
    <w:p w14:paraId="1288B980" w14:textId="77777777" w:rsidR="000C6DE6" w:rsidRDefault="009B647D">
      <w:pPr>
        <w:spacing w:after="0" w:line="600" w:lineRule="auto"/>
        <w:ind w:firstLine="720"/>
        <w:jc w:val="both"/>
        <w:rPr>
          <w:rFonts w:eastAsia="Times New Roman"/>
          <w:szCs w:val="24"/>
        </w:rPr>
      </w:pPr>
      <w:r>
        <w:rPr>
          <w:rFonts w:eastAsia="Times New Roman"/>
          <w:b/>
          <w:szCs w:val="24"/>
        </w:rPr>
        <w:t>ΔΗΜΗΤΡΙΟΣ ΜΑΡΔΑΣ:</w:t>
      </w:r>
      <w:r>
        <w:rPr>
          <w:rFonts w:eastAsia="Times New Roman"/>
          <w:szCs w:val="24"/>
        </w:rPr>
        <w:t xml:space="preserve"> Επειδή αναφέρατε τον κ. Καλομοίρη.</w:t>
      </w:r>
    </w:p>
    <w:p w14:paraId="1288B981" w14:textId="77777777" w:rsidR="000C6DE6" w:rsidRDefault="009B647D">
      <w:pPr>
        <w:spacing w:after="0"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Ο κ. Καλομοίρης είναι της ΑΔΕΔΥ. Σωστά λέω, κύριοί μου. Εγώ δεν αναφέρθηκα σε πρόσωπο.</w:t>
      </w:r>
    </w:p>
    <w:p w14:paraId="1288B982" w14:textId="77777777" w:rsidR="000C6DE6" w:rsidRDefault="009B647D">
      <w:pPr>
        <w:spacing w:after="0" w:line="600" w:lineRule="auto"/>
        <w:ind w:firstLine="720"/>
        <w:jc w:val="both"/>
        <w:rPr>
          <w:rFonts w:eastAsia="Times New Roman"/>
          <w:szCs w:val="24"/>
        </w:rPr>
      </w:pPr>
      <w:r>
        <w:rPr>
          <w:rFonts w:eastAsia="Times New Roman"/>
          <w:szCs w:val="24"/>
        </w:rPr>
        <w:t>Ο Αντιπρόεδρος της ΑΔΕΔΥ κάνει μια τέτοια βαριά καταγγελία και ζη</w:t>
      </w:r>
      <w:r>
        <w:rPr>
          <w:rFonts w:eastAsia="Times New Roman"/>
          <w:szCs w:val="24"/>
        </w:rPr>
        <w:t>τήθηκε στο όνομα αυτής της βαριάς καταγγελίας να κληθεί.</w:t>
      </w:r>
    </w:p>
    <w:p w14:paraId="1288B983" w14:textId="77777777" w:rsidR="000C6DE6" w:rsidRDefault="009B647D">
      <w:pPr>
        <w:spacing w:after="0" w:line="600" w:lineRule="auto"/>
        <w:ind w:firstLine="720"/>
        <w:jc w:val="both"/>
        <w:rPr>
          <w:rFonts w:eastAsia="Times New Roman"/>
          <w:szCs w:val="24"/>
        </w:rPr>
      </w:pPr>
      <w:r>
        <w:rPr>
          <w:rFonts w:eastAsia="Times New Roman"/>
          <w:szCs w:val="24"/>
        </w:rPr>
        <w:t>Διαβάζω από το επόμενο Πρακτικό. Έλειπα ταξίδι, ήρθα σήμερα το πρωί. «Δεν έχω κάνει», λέει ο κ. Καλομοίρης, «καμμία καταγγελία για τον Υπουργό Εξωτερικών με αυτό το περιεχόμενο».</w:t>
      </w:r>
    </w:p>
    <w:p w14:paraId="1288B984" w14:textId="77777777" w:rsidR="000C6DE6" w:rsidRDefault="009B647D">
      <w:pPr>
        <w:spacing w:after="0" w:line="600" w:lineRule="auto"/>
        <w:ind w:firstLine="720"/>
        <w:jc w:val="both"/>
        <w:rPr>
          <w:rFonts w:eastAsia="Times New Roman"/>
          <w:szCs w:val="24"/>
        </w:rPr>
      </w:pPr>
      <w:r>
        <w:rPr>
          <w:rFonts w:eastAsia="Times New Roman"/>
          <w:szCs w:val="24"/>
        </w:rPr>
        <w:t xml:space="preserve">Είναι σαφές ότι και </w:t>
      </w:r>
      <w:r>
        <w:rPr>
          <w:rFonts w:eastAsia="Times New Roman"/>
          <w:szCs w:val="24"/>
        </w:rPr>
        <w:t>οι δύο καταγγελίες «πέφτουν» και αυτό που κάνει ο νόμος είναι να ανοίγει την πόρτα αναβάθμισης και προσανατολισμού του Υπουργείου Εξωτερικών, με πιο ισχυ</w:t>
      </w:r>
      <w:r>
        <w:rPr>
          <w:rFonts w:eastAsia="Times New Roman"/>
          <w:szCs w:val="24"/>
        </w:rPr>
        <w:lastRenderedPageBreak/>
        <w:t>ρούς θεσμούς, στις μεγάλες αλλαγές που κάνει ο σημερινός κόσμος, στις αλλαγές που συνδέονται με την παγ</w:t>
      </w:r>
      <w:r>
        <w:rPr>
          <w:rFonts w:eastAsia="Times New Roman"/>
          <w:szCs w:val="24"/>
        </w:rPr>
        <w:t>κοσμιοποίηση, τη νέα πολιτική, τις νέες τεχνολογίες, τις κοινωνικές ανάγκες.</w:t>
      </w:r>
    </w:p>
    <w:p w14:paraId="1288B985" w14:textId="77777777" w:rsidR="000C6DE6" w:rsidRDefault="009B647D">
      <w:pPr>
        <w:spacing w:after="0" w:line="600" w:lineRule="auto"/>
        <w:ind w:firstLine="720"/>
        <w:jc w:val="both"/>
        <w:rPr>
          <w:rFonts w:eastAsia="Times New Roman"/>
          <w:szCs w:val="24"/>
        </w:rPr>
      </w:pPr>
      <w:r>
        <w:rPr>
          <w:rFonts w:eastAsia="Times New Roman"/>
          <w:szCs w:val="24"/>
        </w:rPr>
        <w:t>Ευχαριστώ πολύ.</w:t>
      </w:r>
    </w:p>
    <w:p w14:paraId="1288B986" w14:textId="77777777" w:rsidR="000C6DE6" w:rsidRDefault="009B647D">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288B987"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συνεχίσουμε ως εξής: Απ’ ό,τι μου είπε ο κ. Βαρεμένος, έχει συμφωνηθε</w:t>
      </w:r>
      <w:r>
        <w:rPr>
          <w:rFonts w:eastAsia="Times New Roman"/>
          <w:szCs w:val="24"/>
        </w:rPr>
        <w:t xml:space="preserve">ί να μιλήσουν δύο ομιλητές, συνάδελφοι. Η πρώτη είναι η κ. </w:t>
      </w:r>
      <w:proofErr w:type="spellStart"/>
      <w:r>
        <w:rPr>
          <w:rFonts w:eastAsia="Times New Roman"/>
          <w:szCs w:val="24"/>
        </w:rPr>
        <w:t>Αυλωνίτου</w:t>
      </w:r>
      <w:proofErr w:type="spellEnd"/>
      <w:r>
        <w:rPr>
          <w:rFonts w:eastAsia="Times New Roman"/>
          <w:szCs w:val="24"/>
        </w:rPr>
        <w:t xml:space="preserve"> και μετά ο κ. Τσιάρας. Θα ακολουθήσει ο κ. Λοβέρδος. Μετά θα μιλήσουν δύο συνάδελφοι ακόμη, ο κ. </w:t>
      </w:r>
      <w:proofErr w:type="spellStart"/>
      <w:r>
        <w:rPr>
          <w:rFonts w:eastAsia="Times New Roman"/>
          <w:szCs w:val="24"/>
        </w:rPr>
        <w:t>Παναγιώταρος</w:t>
      </w:r>
      <w:proofErr w:type="spellEnd"/>
      <w:r>
        <w:rPr>
          <w:rFonts w:eastAsia="Times New Roman"/>
          <w:szCs w:val="24"/>
        </w:rPr>
        <w:t xml:space="preserve"> και ο κ. Καρράς. Θα ακολουθήσει ο κ. </w:t>
      </w:r>
      <w:proofErr w:type="spellStart"/>
      <w:r>
        <w:rPr>
          <w:rFonts w:eastAsia="Times New Roman"/>
          <w:szCs w:val="24"/>
        </w:rPr>
        <w:t>Ξυδάκης</w:t>
      </w:r>
      <w:proofErr w:type="spellEnd"/>
      <w:r>
        <w:rPr>
          <w:rFonts w:eastAsia="Times New Roman"/>
          <w:szCs w:val="24"/>
        </w:rPr>
        <w:t xml:space="preserve"> και μετά άλλοι δύο συνάδελφοι. Θ</w:t>
      </w:r>
      <w:r>
        <w:rPr>
          <w:rFonts w:eastAsia="Times New Roman"/>
          <w:szCs w:val="24"/>
        </w:rPr>
        <w:t>α πηγαίνουμε ανά δύο. Και από ό,τι έχω καταλάβει, έχουν ζητήσει να μιλήσουν πρώτα οι Κοινοβουλευτικοί Εκπρόσωποι και μετά ξανά για μια μικρή δευτερολογία οι εισηγητές.</w:t>
      </w:r>
    </w:p>
    <w:p w14:paraId="1288B988" w14:textId="77777777" w:rsidR="000C6DE6" w:rsidRDefault="009B647D">
      <w:pPr>
        <w:spacing w:after="0"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Αυλωνίτου</w:t>
      </w:r>
      <w:proofErr w:type="spellEnd"/>
      <w:r>
        <w:rPr>
          <w:rFonts w:eastAsia="Times New Roman"/>
          <w:szCs w:val="24"/>
        </w:rPr>
        <w:t>, έχετε τον λόγο.</w:t>
      </w:r>
    </w:p>
    <w:p w14:paraId="1288B989" w14:textId="77777777" w:rsidR="000C6DE6" w:rsidRDefault="009B647D">
      <w:pPr>
        <w:spacing w:after="0" w:line="600" w:lineRule="auto"/>
        <w:ind w:firstLine="720"/>
        <w:jc w:val="both"/>
        <w:rPr>
          <w:rFonts w:eastAsia="Times New Roman"/>
        </w:rPr>
      </w:pPr>
      <w:r>
        <w:rPr>
          <w:rFonts w:eastAsia="Times New Roman"/>
          <w:b/>
        </w:rPr>
        <w:t>ΕΛΕΝΗ ΑΥΛΩΝΙΤΟΥ:</w:t>
      </w:r>
      <w:r>
        <w:rPr>
          <w:rFonts w:eastAsia="Times New Roman"/>
        </w:rPr>
        <w:t xml:space="preserve"> Ευχαριστώ πολύ, κύριε Πρόεδρε.</w:t>
      </w:r>
    </w:p>
    <w:p w14:paraId="1288B98A" w14:textId="77777777" w:rsidR="000C6DE6" w:rsidRDefault="009B647D">
      <w:pPr>
        <w:spacing w:after="0" w:line="600" w:lineRule="auto"/>
        <w:ind w:firstLine="720"/>
        <w:jc w:val="both"/>
        <w:rPr>
          <w:rFonts w:eastAsia="Times New Roman"/>
        </w:rPr>
      </w:pPr>
      <w:r>
        <w:rPr>
          <w:rFonts w:eastAsia="Times New Roman"/>
        </w:rPr>
        <w:t xml:space="preserve">Κυρίες και κύριοι συνάδελφοι, το νομοσχέδιο «Τροποποίηση του Κώδικα του Οργανισμού του Υπουργείου Εξωτερικών </w:t>
      </w:r>
      <w:r>
        <w:rPr>
          <w:rFonts w:eastAsia="Times New Roman"/>
        </w:rPr>
        <w:lastRenderedPageBreak/>
        <w:t xml:space="preserve">και </w:t>
      </w:r>
      <w:r>
        <w:rPr>
          <w:rFonts w:eastAsia="Times New Roman"/>
        </w:rPr>
        <w:t>άλλες</w:t>
      </w:r>
      <w:r>
        <w:rPr>
          <w:rFonts w:eastAsia="Times New Roman"/>
        </w:rPr>
        <w:t xml:space="preserve"> διατάξεις», που συζητάμε σήμερα, έρχεται να αντιμετωπίσει μερικές επείγουσες ανάγκες του Υπουργείου Εξωτερικών, ενώ θα ακολουθήσουν σύντ</w:t>
      </w:r>
      <w:r>
        <w:rPr>
          <w:rFonts w:eastAsia="Times New Roman"/>
        </w:rPr>
        <w:t>ομα ευρύτερες θεσμικές μεταρρυθμίσεις στο Υπουργείο. Σήμερα, λοιπόν, μιλάμε εδώ για όσα δεν μπορούν πραγματικά να περιμένουν.</w:t>
      </w:r>
    </w:p>
    <w:p w14:paraId="1288B98B" w14:textId="77777777" w:rsidR="000C6DE6" w:rsidRDefault="009B647D">
      <w:pPr>
        <w:spacing w:after="0" w:line="600" w:lineRule="auto"/>
        <w:ind w:firstLine="720"/>
        <w:jc w:val="both"/>
        <w:rPr>
          <w:rFonts w:eastAsia="Times New Roman"/>
        </w:rPr>
      </w:pPr>
      <w:r>
        <w:rPr>
          <w:rFonts w:eastAsia="Times New Roman"/>
        </w:rPr>
        <w:t xml:space="preserve">Κύρια αιχμή του σημερινού νομοσχεδίου είναι η ενίσχυση του στρατηγικού σχεδιασμού της εξωτερικής μας πολιτικής. Πρόκειται για ένα </w:t>
      </w:r>
      <w:r>
        <w:rPr>
          <w:rFonts w:eastAsia="Times New Roman"/>
        </w:rPr>
        <w:t>εξαιρετικά πολύ σοβαρό θέμα, που δεν μπορεί να περιμένει την ευρύτερη θεσμική μεταρρύθμιση και πρέπει να γίνει τώρα. Η ευρύτερη περιοχή μας βρίσκεται σε αναβρασμό, ενώ φαίνεται να μεταβάλλονται ορισμένα γεωπολιτικά δεδομένα, που θεωρούσαμε ως χθες αμετακίν</w:t>
      </w:r>
      <w:r>
        <w:rPr>
          <w:rFonts w:eastAsia="Times New Roman"/>
        </w:rPr>
        <w:t xml:space="preserve">ητα. </w:t>
      </w:r>
    </w:p>
    <w:p w14:paraId="1288B98C" w14:textId="77777777" w:rsidR="000C6DE6" w:rsidRDefault="009B647D">
      <w:pPr>
        <w:spacing w:after="0" w:line="600" w:lineRule="auto"/>
        <w:ind w:firstLine="720"/>
        <w:jc w:val="both"/>
        <w:rPr>
          <w:rFonts w:eastAsia="Times New Roman"/>
        </w:rPr>
      </w:pPr>
      <w:r>
        <w:rPr>
          <w:rFonts w:eastAsia="Times New Roman"/>
        </w:rPr>
        <w:t>Σε ένα τέτοιο, λοιπόν, περιβάλλον επιβάλλεται να διαμορφώνει η χώρα μας μια συνολικότερη στρατηγική εικόνα και να μην αυτοσχεδιάζουμε από μέρα σε μέρα, με βάση το πώς νιώθουμε, με βάση το πώς έχουμε συνηθίσει, με βάση το τι κάναμε χθες. Το ανασχεδιασ</w:t>
      </w:r>
      <w:r>
        <w:rPr>
          <w:rFonts w:eastAsia="Times New Roman"/>
        </w:rPr>
        <w:t>μένο Κέντρο Ανάλυσης και Σχεδιασμού καλείται, λοιπόν, να καλύψει αυτήν την ανάγκη.</w:t>
      </w:r>
    </w:p>
    <w:p w14:paraId="1288B98D" w14:textId="77777777" w:rsidR="000C6DE6" w:rsidRDefault="009B647D">
      <w:pPr>
        <w:spacing w:after="0" w:line="600" w:lineRule="auto"/>
        <w:ind w:firstLine="720"/>
        <w:jc w:val="both"/>
        <w:rPr>
          <w:rFonts w:eastAsia="Times New Roman"/>
        </w:rPr>
      </w:pPr>
      <w:r>
        <w:rPr>
          <w:rFonts w:eastAsia="Times New Roman"/>
        </w:rPr>
        <w:t xml:space="preserve">Αντίστοιχης σοβαρότητας και σημασίας θέμα είναι, λοιπόν, και η σύσταση στο Υπουργείο Εξωτερικών Επιστημονικού </w:t>
      </w:r>
      <w:r>
        <w:rPr>
          <w:rFonts w:eastAsia="Times New Roman"/>
        </w:rPr>
        <w:lastRenderedPageBreak/>
        <w:t>Συμβουλίου</w:t>
      </w:r>
      <w:r>
        <w:rPr>
          <w:rFonts w:eastAsia="Times New Roman"/>
        </w:rPr>
        <w:t>,</w:t>
      </w:r>
      <w:r>
        <w:rPr>
          <w:rFonts w:eastAsia="Times New Roman"/>
        </w:rPr>
        <w:t xml:space="preserve"> που θα γνωμοδοτεί για ζητήματα νομικής φύσεως, δηλα</w:t>
      </w:r>
      <w:r>
        <w:rPr>
          <w:rFonts w:eastAsia="Times New Roman"/>
        </w:rPr>
        <w:t>δή</w:t>
      </w:r>
      <w:r>
        <w:rPr>
          <w:rFonts w:eastAsia="Times New Roman"/>
        </w:rPr>
        <w:t>,</w:t>
      </w:r>
      <w:r>
        <w:rPr>
          <w:rFonts w:eastAsia="Times New Roman"/>
        </w:rPr>
        <w:t xml:space="preserve"> ζητήματα διεθνούς δικαίου. Εφόσον αντιμετωπίζουμε ως εξαιρετικά πιθανή την προσφυγή σε διεθνείς νομικές διαδικασίες, κυρίες και κύριοι συνάδελφοι, πρέπει να είμαστε έτοιμοι να κρίνουμε πότε μας συμφέρει και πότε όχι, καθώς και έτοιμοι να κάνουμε πάντα </w:t>
      </w:r>
      <w:r>
        <w:rPr>
          <w:rFonts w:eastAsia="Times New Roman"/>
        </w:rPr>
        <w:t>το καλύτερο για τα συμφέροντα της χώρας μας. Σε τόσο εξειδικευμένα ζητήματα, όμως, χρειάζεται εξειδικευμένη αντιμετώπιση. Και αυτό κάνει το σημερινό νομοσχέδιο.</w:t>
      </w:r>
    </w:p>
    <w:p w14:paraId="1288B98E" w14:textId="77777777" w:rsidR="000C6DE6" w:rsidRDefault="009B647D">
      <w:pPr>
        <w:spacing w:after="0" w:line="600" w:lineRule="auto"/>
        <w:ind w:firstLine="720"/>
        <w:jc w:val="both"/>
        <w:rPr>
          <w:rFonts w:eastAsia="Times New Roman"/>
        </w:rPr>
      </w:pPr>
      <w:r>
        <w:rPr>
          <w:rFonts w:eastAsia="Times New Roman"/>
        </w:rPr>
        <w:t xml:space="preserve">Η ίδρυση αυτοτελούς Γραφείου Νομοθετικής Πρωτοβουλίας στο Υπουργείο Εξωτερικών προβλέπεται από </w:t>
      </w:r>
      <w:r>
        <w:rPr>
          <w:rFonts w:eastAsia="Times New Roman"/>
        </w:rPr>
        <w:t>τα άρθρα 14 και 15 του ν.4048/2012.  Όμως δεν είχε γίνει έως τώρα. Κυρίες και κύριοι συνάδελφοι της Αντιπολίτευσης, το νομοθετήσατε και το παρατήσατε. Καιρός, λοιπόν, να γίνει τώρα και μάλιστα να γίνει πριν από τις ευρύτερες θεσμικές μεταρρυθμίσεις στο Υπο</w:t>
      </w:r>
      <w:r>
        <w:rPr>
          <w:rFonts w:eastAsia="Times New Roman"/>
        </w:rPr>
        <w:t xml:space="preserve">υργείο Εξωτερικών. </w:t>
      </w:r>
    </w:p>
    <w:p w14:paraId="1288B98F" w14:textId="77777777" w:rsidR="000C6DE6" w:rsidRDefault="009B647D">
      <w:pPr>
        <w:spacing w:after="0" w:line="600" w:lineRule="auto"/>
        <w:ind w:firstLine="720"/>
        <w:jc w:val="both"/>
        <w:rPr>
          <w:rFonts w:eastAsia="Times New Roman"/>
        </w:rPr>
      </w:pPr>
      <w:r>
        <w:rPr>
          <w:rFonts w:eastAsia="Times New Roman"/>
        </w:rPr>
        <w:t>Υπάρχουν μεταρρυθμίσεις σε εξειδικευμένα τεχνικά θέματα, που συναντώνται στη σφαίρα της εξωτερικής πολιτικής και δεν συναντώνται πουθενά αλλού. Έτσι, το νομοσχέδιο αναγνωρίζει ότι δεν βρίσκεις εύκολα άμισθο πρόξενο όπως τον θες, όπου το</w:t>
      </w:r>
      <w:r>
        <w:rPr>
          <w:rFonts w:eastAsia="Times New Roman"/>
        </w:rPr>
        <w:t xml:space="preserve">ν θες και όποτε τον θες, οπότε επιτρέπει αυτόν που έχεις </w:t>
      </w:r>
      <w:r>
        <w:rPr>
          <w:rFonts w:eastAsia="Times New Roman"/>
        </w:rPr>
        <w:lastRenderedPageBreak/>
        <w:t>να τον κρατάς τρία χρόνια παραπάνω από την υποχρεωτική ηλικία συνταξιοδότησης των εξήντα επτά ετών, αν βέβαια η υγεία του του το επιτρέπει.</w:t>
      </w:r>
    </w:p>
    <w:p w14:paraId="1288B990" w14:textId="77777777" w:rsidR="000C6DE6" w:rsidRDefault="009B647D">
      <w:pPr>
        <w:spacing w:after="0" w:line="600" w:lineRule="auto"/>
        <w:ind w:firstLine="720"/>
        <w:jc w:val="both"/>
        <w:rPr>
          <w:rFonts w:eastAsia="Times New Roman"/>
        </w:rPr>
      </w:pPr>
      <w:r>
        <w:rPr>
          <w:rFonts w:eastAsia="Times New Roman"/>
        </w:rPr>
        <w:t xml:space="preserve">Άλλη περίπτωση της ίδιας φύσης είναι η αύξηση των </w:t>
      </w:r>
      <w:proofErr w:type="spellStart"/>
      <w:r>
        <w:rPr>
          <w:rFonts w:eastAsia="Times New Roman"/>
        </w:rPr>
        <w:t>επιτρεπομ</w:t>
      </w:r>
      <w:r>
        <w:rPr>
          <w:rFonts w:eastAsia="Times New Roman"/>
        </w:rPr>
        <w:t>ένων</w:t>
      </w:r>
      <w:proofErr w:type="spellEnd"/>
      <w:r>
        <w:rPr>
          <w:rFonts w:eastAsia="Times New Roman"/>
        </w:rPr>
        <w:t xml:space="preserve"> κατ’ έτος ημερών, εκτός έδρας, ορισμένων στελεχών του Υπουργείου Εξωτερικών</w:t>
      </w:r>
      <w:r>
        <w:rPr>
          <w:rFonts w:eastAsia="Times New Roman"/>
        </w:rPr>
        <w:t>,</w:t>
      </w:r>
      <w:r>
        <w:rPr>
          <w:rFonts w:eastAsia="Times New Roman"/>
        </w:rPr>
        <w:t xml:space="preserve"> που εδρεύουν στην Αθήνα και η δουλειά τους είναι να ταξιδεύουν στο εξωτερικό. Ίσως, όμως, κύριε Υπουργέ, να χρειάζεται μια ακόμα ρύθμιση, μια τροπολογία που να λέει ότι όταν </w:t>
      </w:r>
      <w:r>
        <w:rPr>
          <w:rFonts w:eastAsia="Times New Roman"/>
        </w:rPr>
        <w:t xml:space="preserve">ο Πρωθυπουργός ταξιδεύει στο εξωτερικό για να συναντηθεί με μεγάλους διεθνείς επιχειρηματικούς παράγοντες, προκειμένου να φέρει επενδύσεις στη χώρα, επιτρέπεται να χρησιμοποιεί το πρωθυπουργικό αεροπλάνο με δημόσια δαπάνη και δεν χρειάζεται να πηγαίνει με </w:t>
      </w:r>
      <w:r>
        <w:rPr>
          <w:rFonts w:eastAsia="Times New Roman"/>
        </w:rPr>
        <w:t>τα πόδια ή έστω, κύριε Υπουργέ, να φέρετε μια ρύθμιση, ώστε να πάρουμε στον Πρωθυπουργό μας ένα πρωθυπουργικό ποδήλατο!</w:t>
      </w:r>
    </w:p>
    <w:p w14:paraId="1288B991" w14:textId="77777777" w:rsidR="000C6DE6" w:rsidRDefault="009B647D">
      <w:pPr>
        <w:spacing w:after="0" w:line="600" w:lineRule="auto"/>
        <w:ind w:firstLine="709"/>
        <w:jc w:val="both"/>
        <w:rPr>
          <w:rFonts w:eastAsia="Times New Roman"/>
          <w:szCs w:val="24"/>
        </w:rPr>
      </w:pPr>
      <w:r>
        <w:rPr>
          <w:rFonts w:eastAsia="Times New Roman"/>
        </w:rPr>
        <w:t>Είχα σκοπό να σχολιάσω την άλλη σοβαρή ρύθμιση του νομοσχεδίου για τον κοινοβουλευτικό έλεγχο των ειδικών δαπανών του Υπουργείου Εξωτερι</w:t>
      </w:r>
      <w:r>
        <w:rPr>
          <w:rFonts w:eastAsia="Times New Roman"/>
        </w:rPr>
        <w:t xml:space="preserve">κών. Είχα σκοπό να πω ότι με λίγη καλή διάθεση και με λίγη συνεννόηση ανάμεσα σε Αρχηγούς δημοκρατικών κοινοβουλευτικών κομμάτων, που εκπροσωπούν </w:t>
      </w:r>
      <w:r>
        <w:rPr>
          <w:rFonts w:eastAsia="Times New Roman"/>
        </w:rPr>
        <w:lastRenderedPageBreak/>
        <w:t>μια αυξημένη πλειοψηφία της Βουλής, θα μπορούσε να γίνεται άνετα έλεγχος των δαπανών αυτών, με απόλυτη εχεμύθε</w:t>
      </w:r>
      <w:r>
        <w:rPr>
          <w:rFonts w:eastAsia="Times New Roman"/>
        </w:rPr>
        <w:t>ια.</w:t>
      </w:r>
      <w:r>
        <w:rPr>
          <w:rFonts w:eastAsia="Times New Roman"/>
        </w:rPr>
        <w:t xml:space="preserve"> </w:t>
      </w:r>
      <w:r>
        <w:rPr>
          <w:rFonts w:eastAsia="Times New Roman"/>
          <w:szCs w:val="24"/>
        </w:rPr>
        <w:t>Τι να πεις, όμως όταν έχουμε καταντήσει κοινοβουλευτικά κόμματα που διαρρηγνύουν τα ιμάτιά τους ότι η χώρα χρειάζεται επενδύσεις, στη συνέχεια να διαρρηγνύουν τα ιμάτιά τους όταν ο Πρωθυπουργός αναζητεί αυτές τις επενδύσεις χωρίς να το κάνει βούκινο. Ί</w:t>
      </w:r>
      <w:r>
        <w:rPr>
          <w:rFonts w:eastAsia="Times New Roman"/>
          <w:szCs w:val="24"/>
        </w:rPr>
        <w:t>σως - λέω ίσως- μερικοί συνάδελφοι της Αντιπολίτευσης</w:t>
      </w:r>
      <w:r>
        <w:rPr>
          <w:rFonts w:eastAsia="Times New Roman"/>
          <w:szCs w:val="24"/>
        </w:rPr>
        <w:t>,</w:t>
      </w:r>
      <w:r>
        <w:rPr>
          <w:rFonts w:eastAsia="Times New Roman"/>
          <w:szCs w:val="24"/>
        </w:rPr>
        <w:t xml:space="preserve"> που έχουν δραστηριοποιηθεί και γνωρίζουν τον ιδιωτικό τομέα, να γνωρίζουν επίσης ότι όταν ξεκινούν διαπραγματεύσεις μεταξύ επιχειρήσεων για τη σύναψη κάποιας εμπορικής συμφωνίας συνάπτεται πρώτα μια σύμβαση εμπιστευτικότητας.</w:t>
      </w:r>
    </w:p>
    <w:p w14:paraId="1288B992" w14:textId="77777777" w:rsidR="000C6DE6" w:rsidRDefault="009B647D">
      <w:pPr>
        <w:spacing w:after="0" w:line="600" w:lineRule="auto"/>
        <w:ind w:firstLine="720"/>
        <w:jc w:val="both"/>
        <w:rPr>
          <w:rFonts w:eastAsia="Times New Roman"/>
          <w:szCs w:val="24"/>
        </w:rPr>
      </w:pPr>
      <w:r>
        <w:rPr>
          <w:rFonts w:eastAsia="Times New Roman"/>
          <w:szCs w:val="24"/>
        </w:rPr>
        <w:t xml:space="preserve">Εσείς, κύριοι συνάδελφοι της </w:t>
      </w:r>
      <w:r>
        <w:rPr>
          <w:rFonts w:eastAsia="Times New Roman"/>
          <w:szCs w:val="24"/>
        </w:rPr>
        <w:t xml:space="preserve">Αξιωματικής Αντιπολίτευσης, που έχετε φοιτήσει και στο Χάρβαρντ, το έχετε αυτό στο τσεπάκι σας. </w:t>
      </w:r>
      <w:r>
        <w:rPr>
          <w:rFonts w:eastAsia="Times New Roman"/>
          <w:szCs w:val="24"/>
          <w:lang w:val="en-US"/>
        </w:rPr>
        <w:t>Confidentiality</w:t>
      </w:r>
      <w:r>
        <w:rPr>
          <w:rFonts w:eastAsia="Times New Roman"/>
          <w:szCs w:val="24"/>
        </w:rPr>
        <w:t xml:space="preserve"> </w:t>
      </w:r>
      <w:r>
        <w:rPr>
          <w:rFonts w:eastAsia="Times New Roman"/>
          <w:szCs w:val="24"/>
          <w:lang w:val="en-US"/>
        </w:rPr>
        <w:t>agreement</w:t>
      </w:r>
      <w:r>
        <w:rPr>
          <w:rFonts w:eastAsia="Times New Roman"/>
          <w:szCs w:val="24"/>
        </w:rPr>
        <w:t xml:space="preserve"> το λένε στο Χάρβαρντ, που </w:t>
      </w:r>
      <w:proofErr w:type="spellStart"/>
      <w:r>
        <w:rPr>
          <w:rFonts w:eastAsia="Times New Roman"/>
          <w:szCs w:val="24"/>
        </w:rPr>
        <w:t>λαϊκώς</w:t>
      </w:r>
      <w:proofErr w:type="spellEnd"/>
      <w:r>
        <w:rPr>
          <w:rFonts w:eastAsia="Times New Roman"/>
          <w:szCs w:val="24"/>
        </w:rPr>
        <w:t xml:space="preserve"> σημαίνει πως ό,τι λέμε μεταξύ μας μένει μεταξύ μας. Οι ιδιωτικές επιχειρήσεις, που τις λατρεύετε στα </w:t>
      </w:r>
      <w:r>
        <w:rPr>
          <w:rFonts w:eastAsia="Times New Roman"/>
          <w:szCs w:val="24"/>
        </w:rPr>
        <w:t xml:space="preserve">λόγια, έτσι δουλεύουν, κύριοι που υπερθεματίζετε για τον ιδιωτικό τομέα. </w:t>
      </w:r>
    </w:p>
    <w:p w14:paraId="1288B993"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Εσείς τι τις κάνετε;</w:t>
      </w:r>
    </w:p>
    <w:p w14:paraId="1288B994" w14:textId="77777777" w:rsidR="000C6DE6" w:rsidRDefault="009B647D">
      <w:pPr>
        <w:spacing w:after="0" w:line="600" w:lineRule="auto"/>
        <w:ind w:firstLine="720"/>
        <w:jc w:val="both"/>
        <w:rPr>
          <w:rFonts w:eastAsia="Times New Roman"/>
          <w:szCs w:val="24"/>
        </w:rPr>
      </w:pPr>
      <w:r>
        <w:rPr>
          <w:rFonts w:eastAsia="Times New Roman"/>
          <w:b/>
          <w:szCs w:val="24"/>
        </w:rPr>
        <w:t>ΕΛΕΝΗ ΑΥΛΩΝΙΤΟΥ:</w:t>
      </w:r>
      <w:r>
        <w:rPr>
          <w:rFonts w:eastAsia="Times New Roman"/>
          <w:szCs w:val="24"/>
        </w:rPr>
        <w:t xml:space="preserve"> Αν θέλεις να μιλήσεις μαζί τους, έτσι πας. Όταν βέβαια κλείσει η δουλειά, κάνε το βούκινο, όχι όμως </w:t>
      </w:r>
      <w:r>
        <w:rPr>
          <w:rFonts w:eastAsia="Times New Roman"/>
          <w:szCs w:val="24"/>
        </w:rPr>
        <w:lastRenderedPageBreak/>
        <w:t xml:space="preserve">πριν, εκτός και μόνο </w:t>
      </w:r>
      <w:r>
        <w:rPr>
          <w:rFonts w:eastAsia="Times New Roman"/>
          <w:szCs w:val="24"/>
        </w:rPr>
        <w:t>εκτός αν θες να «κάψεις» τη δουλειά, οπότε φυσιολογικά, κυρίες και κύριοι συνάδελφοι, και ειδικά εσείς της Αξιωματικής Αντιπολίτευσης, γεννάται το ερώτημα τι θέλετε επιτέλους.</w:t>
      </w:r>
    </w:p>
    <w:p w14:paraId="1288B995"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Μαθήματα καπιταλισμού μάς κάνετε;</w:t>
      </w:r>
    </w:p>
    <w:p w14:paraId="1288B996" w14:textId="77777777" w:rsidR="000C6DE6" w:rsidRDefault="009B647D">
      <w:pPr>
        <w:spacing w:after="0" w:line="600" w:lineRule="auto"/>
        <w:ind w:firstLine="720"/>
        <w:jc w:val="both"/>
        <w:rPr>
          <w:rFonts w:eastAsia="Times New Roman"/>
          <w:szCs w:val="24"/>
        </w:rPr>
      </w:pPr>
      <w:r>
        <w:rPr>
          <w:rFonts w:eastAsia="Times New Roman"/>
          <w:b/>
          <w:szCs w:val="24"/>
        </w:rPr>
        <w:t>ΕΛΕΝΗ ΑΥΛΩΝΙΤΟΥ:</w:t>
      </w:r>
      <w:r>
        <w:rPr>
          <w:rFonts w:eastAsia="Times New Roman"/>
          <w:szCs w:val="24"/>
        </w:rPr>
        <w:t xml:space="preserve"> Θέλετε</w:t>
      </w:r>
      <w:r>
        <w:rPr>
          <w:rFonts w:eastAsia="Times New Roman"/>
          <w:szCs w:val="24"/>
        </w:rPr>
        <w:t xml:space="preserve"> να «κάψετε» τη δουλειά γιατί φοβάστε ότι η ανάκαμψη της οικονομίας θα σας βλάψει πολιτικά; Είστε τόσο άσχετοι με το πώς δουλεύει ο ιδιωτικός τομέας; Δεν το πιστεύω.</w:t>
      </w:r>
    </w:p>
    <w:p w14:paraId="1288B997" w14:textId="77777777" w:rsidR="000C6DE6" w:rsidRDefault="009B647D">
      <w:pPr>
        <w:spacing w:after="0"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Ενώ εσείς είστε σχετικοί!</w:t>
      </w:r>
    </w:p>
    <w:p w14:paraId="1288B998" w14:textId="77777777" w:rsidR="000C6DE6" w:rsidRDefault="009B647D">
      <w:pPr>
        <w:spacing w:after="0" w:line="600" w:lineRule="auto"/>
        <w:ind w:firstLine="720"/>
        <w:jc w:val="both"/>
        <w:rPr>
          <w:rFonts w:eastAsia="Times New Roman"/>
          <w:szCs w:val="24"/>
        </w:rPr>
      </w:pPr>
      <w:r>
        <w:rPr>
          <w:rFonts w:eastAsia="Times New Roman"/>
          <w:b/>
          <w:szCs w:val="24"/>
        </w:rPr>
        <w:t>ΕΛΕΝΗ ΑΥΛΩΝΙΤΟΥ:</w:t>
      </w:r>
      <w:r>
        <w:rPr>
          <w:rFonts w:eastAsia="Times New Roman"/>
          <w:szCs w:val="24"/>
        </w:rPr>
        <w:t xml:space="preserve"> Ή μήπως κάνετε αντιπερισπ</w:t>
      </w:r>
      <w:r>
        <w:rPr>
          <w:rFonts w:eastAsia="Times New Roman"/>
          <w:szCs w:val="24"/>
        </w:rPr>
        <w:t>ασμό για το «πόθεν έσχες» του Αρχηγού σας;</w:t>
      </w:r>
    </w:p>
    <w:p w14:paraId="1288B999" w14:textId="77777777" w:rsidR="000C6DE6" w:rsidRDefault="009B647D">
      <w:pPr>
        <w:spacing w:after="0" w:line="600" w:lineRule="auto"/>
        <w:ind w:firstLine="720"/>
        <w:jc w:val="both"/>
        <w:rPr>
          <w:rFonts w:eastAsia="Times New Roman"/>
          <w:szCs w:val="24"/>
        </w:rPr>
      </w:pPr>
      <w:r>
        <w:rPr>
          <w:rFonts w:eastAsia="Times New Roman"/>
          <w:szCs w:val="24"/>
        </w:rPr>
        <w:t>Να σας πω, όμως, κάτι που θα σας καταπλήξει: Οι άνθρωποι, ξέρετε, δεν μπαίνουν σε αεροπλάνα μόνο για να πάνε διακοπές όπως εσείς, γιατί για σας το αεροπλάνο είναι ισοδύναμο με τις διακοπές. Μερικές φορές κινούνται</w:t>
      </w:r>
      <w:r>
        <w:rPr>
          <w:rFonts w:eastAsia="Times New Roman"/>
          <w:szCs w:val="24"/>
        </w:rPr>
        <w:t xml:space="preserve"> οι άνθρωποι με αεροπλάνο για να εξυπηρετήσουν τα συμφέροντα της χώρας, όπως οι διπλωμάτες μας, όπως ο Πρωθυπουργός μας. </w:t>
      </w:r>
    </w:p>
    <w:p w14:paraId="1288B99A" w14:textId="77777777" w:rsidR="000C6DE6" w:rsidRDefault="009B647D">
      <w:pPr>
        <w:spacing w:after="0" w:line="600" w:lineRule="auto"/>
        <w:ind w:firstLine="720"/>
        <w:jc w:val="both"/>
        <w:rPr>
          <w:rFonts w:eastAsia="Times New Roman"/>
          <w:szCs w:val="24"/>
        </w:rPr>
      </w:pPr>
      <w:r>
        <w:rPr>
          <w:rFonts w:eastAsia="Times New Roman"/>
          <w:szCs w:val="24"/>
        </w:rPr>
        <w:lastRenderedPageBreak/>
        <w:t>Κυρίες και κύριοι συνάδελφοι, υπερψηφίζω αυτό το νομοσχέδιο και επί της αρχής και επί των άρθρων.</w:t>
      </w:r>
    </w:p>
    <w:p w14:paraId="1288B99B" w14:textId="77777777" w:rsidR="000C6DE6" w:rsidRDefault="009B647D">
      <w:pPr>
        <w:spacing w:after="0" w:line="600" w:lineRule="auto"/>
        <w:ind w:firstLine="720"/>
        <w:jc w:val="both"/>
        <w:rPr>
          <w:rFonts w:eastAsia="Times New Roman"/>
          <w:szCs w:val="24"/>
        </w:rPr>
      </w:pPr>
      <w:r>
        <w:rPr>
          <w:rFonts w:eastAsia="Times New Roman"/>
          <w:szCs w:val="24"/>
        </w:rPr>
        <w:t>Σας ευχαριστώ, κύριε Πρόεδρε.</w:t>
      </w:r>
    </w:p>
    <w:p w14:paraId="1288B99C" w14:textId="77777777" w:rsidR="000C6DE6" w:rsidRDefault="009B647D">
      <w:pPr>
        <w:spacing w:after="0" w:line="600" w:lineRule="auto"/>
        <w:ind w:firstLine="720"/>
        <w:jc w:val="center"/>
        <w:rPr>
          <w:rFonts w:eastAsia="Times New Roman"/>
          <w:szCs w:val="24"/>
        </w:rPr>
      </w:pPr>
      <w:r>
        <w:rPr>
          <w:rFonts w:eastAsia="Times New Roman"/>
          <w:szCs w:val="24"/>
        </w:rPr>
        <w:t>(Χειρο</w:t>
      </w:r>
      <w:r>
        <w:rPr>
          <w:rFonts w:eastAsia="Times New Roman"/>
          <w:szCs w:val="24"/>
        </w:rPr>
        <w:t>κροτήματα από την πτέρυγα του ΣΥΡΙΖΑ)</w:t>
      </w:r>
    </w:p>
    <w:p w14:paraId="1288B99D" w14:textId="77777777" w:rsidR="000C6DE6" w:rsidRDefault="009B647D">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Μαθήματα καπιταλισμού από τον ΣΥΡΙΖΑ!</w:t>
      </w:r>
    </w:p>
    <w:p w14:paraId="1288B99E"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Τσιάρας έχει τον λόγο.</w:t>
      </w:r>
    </w:p>
    <w:p w14:paraId="1288B99F" w14:textId="77777777" w:rsidR="000C6DE6" w:rsidRDefault="009B647D">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Ευχαριστώ πολύ, κύριε Πρόεδρε.</w:t>
      </w:r>
    </w:p>
    <w:p w14:paraId="1288B9A0" w14:textId="77777777" w:rsidR="000C6DE6" w:rsidRDefault="009B647D">
      <w:pPr>
        <w:spacing w:after="0" w:line="600" w:lineRule="auto"/>
        <w:ind w:firstLine="720"/>
        <w:jc w:val="both"/>
        <w:rPr>
          <w:rFonts w:eastAsia="Times New Roman"/>
          <w:szCs w:val="24"/>
        </w:rPr>
      </w:pPr>
      <w:r>
        <w:rPr>
          <w:rFonts w:eastAsia="Times New Roman"/>
          <w:szCs w:val="24"/>
        </w:rPr>
        <w:t>Κυρίες και κύριοι συνάδελφοι, είχα την ευκα</w:t>
      </w:r>
      <w:r>
        <w:rPr>
          <w:rFonts w:eastAsia="Times New Roman"/>
          <w:szCs w:val="24"/>
        </w:rPr>
        <w:t>ιρία να ακούσω τόσο τον Υπουργό, ο οποίος αυτή τη στιγμή δεν βρίσκεται στην Αίθουσα, όσο και την αξιότιμη συνάδελφο που μόλις κατήλθε του Βήματος. Νομίζω ότι λίγο ή πολύ ο καθένας από μας με πολύ μεγάλη ευκολία μπορεί να διαμορφώσει μια άποψη σε σχέση με τ</w:t>
      </w:r>
      <w:r>
        <w:rPr>
          <w:rFonts w:eastAsia="Times New Roman"/>
          <w:szCs w:val="24"/>
        </w:rPr>
        <w:t xml:space="preserve">ο πώς η Κυβέρνηση φέρνει ένα σχέδιο νόμου και το προτείνει στην Ολομέλεια και σε σχέση με το τι ενδεχομένως μπορεί να υπάρχει πίσω απ’ όλη αυτή τη διαδικασία ως δεύτερη σκέψη ή ως δεύτερη επιδίωξη. </w:t>
      </w:r>
    </w:p>
    <w:p w14:paraId="1288B9A1" w14:textId="77777777" w:rsidR="000C6DE6" w:rsidRDefault="009B647D">
      <w:pPr>
        <w:spacing w:after="0" w:line="600" w:lineRule="auto"/>
        <w:ind w:firstLine="720"/>
        <w:jc w:val="both"/>
        <w:rPr>
          <w:rFonts w:eastAsia="Times New Roman"/>
          <w:szCs w:val="24"/>
        </w:rPr>
      </w:pPr>
      <w:r>
        <w:rPr>
          <w:rFonts w:eastAsia="Times New Roman"/>
          <w:szCs w:val="24"/>
        </w:rPr>
        <w:lastRenderedPageBreak/>
        <w:t xml:space="preserve">Θα προσπαθήσω να παρουσιάσω κάποιες σκέψεις, τη στιγμή </w:t>
      </w:r>
      <w:r>
        <w:rPr>
          <w:rFonts w:eastAsia="Times New Roman"/>
          <w:szCs w:val="24"/>
        </w:rPr>
        <w:t>που για μας στη Νέα Δημοκρατία είναι κοινή παραδοχή ότι σε ζητήματα</w:t>
      </w:r>
      <w:r>
        <w:rPr>
          <w:rFonts w:eastAsia="Times New Roman"/>
          <w:szCs w:val="24"/>
        </w:rPr>
        <w:t>,</w:t>
      </w:r>
      <w:r>
        <w:rPr>
          <w:rFonts w:eastAsia="Times New Roman"/>
          <w:szCs w:val="24"/>
        </w:rPr>
        <w:t xml:space="preserve"> που αφορούν στην εξωτερική πολιτική και στην εθνική άμυνα πρέπει να υπάρχει μια γενικότερη συναίνεση και μια γενικότερη πολιτική συνεννόηση. </w:t>
      </w:r>
    </w:p>
    <w:p w14:paraId="1288B9A2" w14:textId="77777777" w:rsidR="000C6DE6" w:rsidRDefault="009B647D">
      <w:pPr>
        <w:spacing w:after="0" w:line="600" w:lineRule="auto"/>
        <w:ind w:firstLine="720"/>
        <w:jc w:val="both"/>
        <w:rPr>
          <w:rFonts w:eastAsia="Times New Roman"/>
          <w:szCs w:val="24"/>
        </w:rPr>
      </w:pPr>
      <w:r>
        <w:rPr>
          <w:rFonts w:eastAsia="Times New Roman"/>
          <w:szCs w:val="24"/>
        </w:rPr>
        <w:t>Πραγματικά θα ήταν ευχής έργον σήμερα να συζη</w:t>
      </w:r>
      <w:r>
        <w:rPr>
          <w:rFonts w:eastAsia="Times New Roman"/>
          <w:szCs w:val="24"/>
        </w:rPr>
        <w:t>τούσαμε για ένα νομοσχέδιο το οποίο θα μας έδινε την ευκαιρία να συνεννοηθούμε και να συμφωνήσουμε. Το λέω αυτό με όλη μου την ειλικρίνεια.</w:t>
      </w:r>
    </w:p>
    <w:p w14:paraId="1288B9A3" w14:textId="77777777" w:rsidR="000C6DE6" w:rsidRDefault="009B647D">
      <w:pPr>
        <w:spacing w:after="0" w:line="600" w:lineRule="auto"/>
        <w:ind w:firstLine="720"/>
        <w:jc w:val="both"/>
        <w:rPr>
          <w:rFonts w:eastAsia="Times New Roman"/>
          <w:szCs w:val="24"/>
        </w:rPr>
      </w:pPr>
      <w:r>
        <w:rPr>
          <w:rFonts w:eastAsia="Times New Roman"/>
          <w:szCs w:val="24"/>
        </w:rPr>
        <w:t>Αυτό το νομοσχέδιο –το επεσήμανα στην αρμόδια Επιτροπή Εξωτερικών Υποθέσεων- έχει πολλά θετικά σημεία στα οποία θα μ</w:t>
      </w:r>
      <w:r>
        <w:rPr>
          <w:rFonts w:eastAsia="Times New Roman"/>
          <w:szCs w:val="24"/>
        </w:rPr>
        <w:t>πορούσε κανείς να προσβλέπει στη συνεννόηση. Χαρακτηριστικά θα μπορούσα να σας αναφέρω την κατάργηση του ΕΚΕΜ ή τη συζήτηση</w:t>
      </w:r>
      <w:r>
        <w:rPr>
          <w:rFonts w:eastAsia="Times New Roman"/>
          <w:szCs w:val="24"/>
        </w:rPr>
        <w:t>,</w:t>
      </w:r>
      <w:r>
        <w:rPr>
          <w:rFonts w:eastAsia="Times New Roman"/>
          <w:szCs w:val="24"/>
        </w:rPr>
        <w:t xml:space="preserve"> που γίνεται για το πώς πρέπει να διαχειριστούμε το μεγάλο ζήτημα των απορρήτων δαπανών ή ακόμα και θέματα που έχουν να κάνουν με τη</w:t>
      </w:r>
      <w:r>
        <w:rPr>
          <w:rFonts w:eastAsia="Times New Roman"/>
          <w:szCs w:val="24"/>
        </w:rPr>
        <w:t xml:space="preserve">ν προετοιμασία των νομοσχεδίων ή τις γενικότερες διευθετήσεις που επιχειρεί να ολοκληρώσει μέσα από συγκεκριμένες προτάσεις. </w:t>
      </w:r>
    </w:p>
    <w:p w14:paraId="1288B9A4" w14:textId="77777777" w:rsidR="000C6DE6" w:rsidRDefault="009B647D">
      <w:pPr>
        <w:spacing w:after="0" w:line="600" w:lineRule="auto"/>
        <w:ind w:firstLine="720"/>
        <w:jc w:val="both"/>
        <w:rPr>
          <w:rFonts w:eastAsia="Times New Roman"/>
          <w:szCs w:val="24"/>
        </w:rPr>
      </w:pPr>
      <w:r>
        <w:rPr>
          <w:rFonts w:eastAsia="Times New Roman"/>
          <w:szCs w:val="24"/>
        </w:rPr>
        <w:lastRenderedPageBreak/>
        <w:t>Την ίδια στιγμή, όμως, το νομοσχέδιο έρχεται να αποδείξει ότι με τον τρόπο που η Κυβέρνηση σκέφτεται ζητήματα</w:t>
      </w:r>
      <w:r>
        <w:rPr>
          <w:rFonts w:eastAsia="Times New Roman"/>
          <w:szCs w:val="24"/>
        </w:rPr>
        <w:t>,</w:t>
      </w:r>
      <w:r>
        <w:rPr>
          <w:rFonts w:eastAsia="Times New Roman"/>
          <w:szCs w:val="24"/>
        </w:rPr>
        <w:t xml:space="preserve"> που αφορούν κυρίως </w:t>
      </w:r>
      <w:r>
        <w:rPr>
          <w:rFonts w:eastAsia="Times New Roman"/>
          <w:szCs w:val="24"/>
        </w:rPr>
        <w:t>στη λειτουργία του Υπουργείου Εξωτερικών, είναι σχεδόν αδύνατο να συνεννοηθούμε και αυτό γιατί είναι πασιφανές –και ειδικά μετά την τοποθέτηση του κυρίου Υπουργού- ότι τελικά αυτό το νομοσχέδιο ήλθε μόνο και μόνο για να ικανοποιήσει τα δύο πρώτα του άρθρα.</w:t>
      </w:r>
      <w:r>
        <w:rPr>
          <w:rFonts w:eastAsia="Times New Roman"/>
          <w:szCs w:val="24"/>
        </w:rPr>
        <w:t xml:space="preserve"> Δεν υπάρχει αμφιβολία πλέον περί αυτού, όταν ο κύριος Υπουργός για είκοσι λεπτά μιλάει για την αναγκαιότητα της, αν θέλετε, μετάλλαξης του ΕΚΑΣ σε ΚΑΣ και γιατί πρέπει να υπάρχει, και όταν ξέρουμε ότι υπάρχει μια ανοικτή συζήτηση που αφορά στον Οργανισμό </w:t>
      </w:r>
      <w:r>
        <w:rPr>
          <w:rFonts w:eastAsia="Times New Roman"/>
          <w:szCs w:val="24"/>
        </w:rPr>
        <w:t>του Υπουργείου Εξωτερικών -τουλάχιστον οι παριστάμενοι κύριοι Υπουργοί κι εγώ προσωπικά, έχοντας την εμπειρία της θητείας μου στο Υπουργείο Εξωτερικών-, νομίζω ότι κάθε συζήτηση που μπορεί να γίνεται αυτή τη στιγμή μάλλον εκθέτει το ίδιο το παρόν, το κρατο</w:t>
      </w:r>
      <w:r>
        <w:rPr>
          <w:rFonts w:eastAsia="Times New Roman"/>
          <w:szCs w:val="24"/>
        </w:rPr>
        <w:t>ύν πολιτικό σύστημα, παρά απαντά σε προβλήματα ή δίνει λύσεις προς αυτή την κατεύθυνση.</w:t>
      </w:r>
    </w:p>
    <w:p w14:paraId="1288B9A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γιατί παρά το ότι ο κύριος Υπουργός είπε ότι έγινε πολύ μεγάλη συζήτηση για τον </w:t>
      </w:r>
      <w:r>
        <w:rPr>
          <w:rFonts w:eastAsia="Times New Roman" w:cs="Times New Roman"/>
          <w:szCs w:val="24"/>
        </w:rPr>
        <w:t>ο</w:t>
      </w:r>
      <w:r>
        <w:rPr>
          <w:rFonts w:eastAsia="Times New Roman" w:cs="Times New Roman"/>
          <w:szCs w:val="24"/>
        </w:rPr>
        <w:t xml:space="preserve">ργανισμό και ότι το πήρε </w:t>
      </w:r>
      <w:r>
        <w:rPr>
          <w:rFonts w:eastAsia="Times New Roman" w:cs="Times New Roman"/>
          <w:szCs w:val="24"/>
        </w:rPr>
        <w:lastRenderedPageBreak/>
        <w:t>πίσω, γιατί επενέβησαν κάποιες δυνάμεις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ενός αναρωτιέμαι ποιες μπορεί να είναι αυτές οι δυνάμεις πέραν της όποιας φυσικής πολιτικής ηγεσίας του Υπουργείου Εξωτερικών και από την άλλη πλευρά όταν αυτή η συζήτηση πλέον έχει κρατήσει τόσα χρόνια και ξέρουμε ότι ήταν μια ώριμη ουσιαστικά εξέλιξη η </w:t>
      </w:r>
      <w:r>
        <w:rPr>
          <w:rFonts w:eastAsia="Times New Roman" w:cs="Times New Roman"/>
          <w:szCs w:val="24"/>
        </w:rPr>
        <w:t>οποία θα μπορούσε να προσδιοριστεί τους επόμενους δύο ή τρεις μήνες, νομίζω ότι η απάντηση πολύ εύκολα θα μπορούσε να δοθεί και θα μπορούσαμε να περιμένουμε την ολοκλήρωση ενός τελικού μοντέλου Οργανισμού του Υπουργείου μέσα στο οποίο θα μπορούσαν ενδεχομέ</w:t>
      </w:r>
      <w:r>
        <w:rPr>
          <w:rFonts w:eastAsia="Times New Roman" w:cs="Times New Roman"/>
          <w:szCs w:val="24"/>
        </w:rPr>
        <w:t xml:space="preserve">νως να ενταχθούν διευθύνσεις ή να ενταχθούν συμβούλια όπως αυτά που επιχειρεί με τη συγκεκριμένη νομοθετική ρύθμιση να φέρει σήμερα ο Υπουργός. Το λέω αυτό γιατί παρά το ότι ο κύριος Υπουργός είπε ότι έγινε πολύ μεγάλη συζήτηση για τον </w:t>
      </w:r>
      <w:proofErr w:type="spellStart"/>
      <w:r>
        <w:rPr>
          <w:rFonts w:eastAsia="Times New Roman" w:cs="Times New Roman"/>
          <w:szCs w:val="24"/>
        </w:rPr>
        <w:t>ργανισμό</w:t>
      </w:r>
      <w:proofErr w:type="spellEnd"/>
      <w:r>
        <w:rPr>
          <w:rFonts w:eastAsia="Times New Roman" w:cs="Times New Roman"/>
          <w:szCs w:val="24"/>
        </w:rPr>
        <w:t xml:space="preserve"> και ότι το </w:t>
      </w:r>
      <w:r>
        <w:rPr>
          <w:rFonts w:eastAsia="Times New Roman" w:cs="Times New Roman"/>
          <w:szCs w:val="24"/>
        </w:rPr>
        <w:t>πήρε πίσω, γιατί επενέβησαν κάποιες δυνάμεις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αφ</w:t>
      </w:r>
      <w:r>
        <w:rPr>
          <w:rFonts w:eastAsia="Times New Roman" w:cs="Times New Roman"/>
          <w:szCs w:val="24"/>
        </w:rPr>
        <w:t xml:space="preserve">’ </w:t>
      </w:r>
      <w:r>
        <w:rPr>
          <w:rFonts w:eastAsia="Times New Roman" w:cs="Times New Roman"/>
          <w:szCs w:val="24"/>
        </w:rPr>
        <w:t>ενός αναρωτιέμαι ποιες μπορεί να είναι αυτές οι δυνάμεις πέραν της όποιας φυσικής πολιτικής ηγεσίας του Υπουργείου Εξωτερικών και από την άλλη πλευρά όταν αυτή η συζήτηση πλέον έχει κρατήσει τόσα χρόνια και ξέρουμε ότι ήταν μια ώριμη ουσιαστικά εξέλιξη η ο</w:t>
      </w:r>
      <w:r>
        <w:rPr>
          <w:rFonts w:eastAsia="Times New Roman" w:cs="Times New Roman"/>
          <w:szCs w:val="24"/>
        </w:rPr>
        <w:t>ποία θα μπο</w:t>
      </w:r>
      <w:r>
        <w:rPr>
          <w:rFonts w:eastAsia="Times New Roman" w:cs="Times New Roman"/>
          <w:szCs w:val="24"/>
        </w:rPr>
        <w:lastRenderedPageBreak/>
        <w:t>ρούσε να προσδιοριστεί τους επόμενους δύο ή τρεις μήνες, νομίζω ότι η απάντηση πολύ εύκολα θα μπορούσε να δοθεί και θα μπορούσαμε να περιμένουμε την ολοκλήρωση ενός τελικού μοντέλου Οργανισμού του Υπουργείου μέσα στο οποίο θα μπορούσαν ενδεχομέν</w:t>
      </w:r>
      <w:r>
        <w:rPr>
          <w:rFonts w:eastAsia="Times New Roman" w:cs="Times New Roman"/>
          <w:szCs w:val="24"/>
        </w:rPr>
        <w:t xml:space="preserve">ως να ενταχθούν διευθύνσεις ή να ενταχθούν συμβούλια όπως αυτά που επιχειρεί με τη συγκεκριμένη νομοθετική ρύθμιση να φέρει σήμερα ο Υπουργός. </w:t>
      </w:r>
    </w:p>
    <w:p w14:paraId="1288B9A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Νομίζω ότι σε έναν πολύ μεγάλο βαθμό θα μπορούσαμε να λέμε ότι αυτή τη στιγμή υπάρχει μια εξέλιξη. Αυτή την εξέλ</w:t>
      </w:r>
      <w:r>
        <w:rPr>
          <w:rFonts w:eastAsia="Times New Roman" w:cs="Times New Roman"/>
          <w:szCs w:val="24"/>
        </w:rPr>
        <w:t>ιξη πώς μπορεί, όμως, να τη δει κανείς όταν φαίνεται καθαρά ότι η τοποθέτηση των συγκεκριμένων ανθρώπων μέσα από μια λογική κριτηρίων που περιγράφονται, στην πραγματικότητα δρομολογεί μια εξέλιξη εγκατάστασης με θεσμικό ρόλο εμπειρογνωμόνων στο Υπουργείο Ε</w:t>
      </w:r>
      <w:r>
        <w:rPr>
          <w:rFonts w:eastAsia="Times New Roman" w:cs="Times New Roman"/>
          <w:szCs w:val="24"/>
        </w:rPr>
        <w:t xml:space="preserve">ξωτερικών; Αυτό νομίζω ότι σε έναν πολύ μεγάλο βαθμό θα μπορούσε ο καθένας από εσάς να το δει, να το καταλάβει και ενδεχομένως να το αντικρούσει, για να μην υπάρχει κάποιο ζήτημα από εκεί και πέρα. </w:t>
      </w:r>
    </w:p>
    <w:p w14:paraId="1288B9A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Υπάρχουν ζητήματα ανοιχτά. Αναφέρθηκαν νωρίτερα από τον ε</w:t>
      </w:r>
      <w:r>
        <w:rPr>
          <w:rFonts w:eastAsia="Times New Roman" w:cs="Times New Roman"/>
          <w:szCs w:val="24"/>
        </w:rPr>
        <w:t xml:space="preserve">ισηγητή της Νέας Δημοκρατίας. Η βαθμολογική κατάταξη των υπαλλήλων είναι σε εκκρεμότητα. Στο άρθρο 14 η κατάργηση </w:t>
      </w:r>
      <w:r>
        <w:rPr>
          <w:rFonts w:eastAsia="Times New Roman" w:cs="Times New Roman"/>
          <w:szCs w:val="24"/>
        </w:rPr>
        <w:lastRenderedPageBreak/>
        <w:t>του ΕΚΕΜ, που επαναλαμβάνω σαν φιλοσοφία θα μπορούσε να μας βρίσκει σύμφωνους, δυστυχώς δεν περιγράφει την ίδια στιγμή τι θα γίνει με το προσω</w:t>
      </w:r>
      <w:r>
        <w:rPr>
          <w:rFonts w:eastAsia="Times New Roman" w:cs="Times New Roman"/>
          <w:szCs w:val="24"/>
        </w:rPr>
        <w:t xml:space="preserve">πικό, εάν θα πληρωθεί. Ετέθη ένα ζήτημα. Δεν έπρεπε αυτό να απαντηθεί ουσιαστικά, για να υπάρξει τόπος συμφωνίας κι όχι μια γενική ρύθμιση η οποία δεν προσβλέπει και δεν προβλέπει πολύ περισσότερο το πώς θα αντιμετωπιστεί ένα ανθρώπινο δυναμικό, καθώς και </w:t>
      </w:r>
      <w:r>
        <w:rPr>
          <w:rFonts w:eastAsia="Times New Roman" w:cs="Times New Roman"/>
          <w:szCs w:val="24"/>
        </w:rPr>
        <w:t>εάν υπάρχουν διαγωνισμοί ή έργα αυτή τη στιγμή στο ΕΚΕΜ, τα οποία είναι σε εξέλιξη, εάν θα αποζημιωθούν ή όχι; Κανένας λόγος για όλα αυτά στη συγκεκριμένη ρύθμιση; Πιθανόν θα απαντήσετε, κύριε Υπουργέ, αλλά αυτό πρέπει να περιγράφεται από τον ίδιο τον νόμο</w:t>
      </w:r>
      <w:r>
        <w:rPr>
          <w:rFonts w:eastAsia="Times New Roman" w:cs="Times New Roman"/>
          <w:szCs w:val="24"/>
        </w:rPr>
        <w:t xml:space="preserve">. </w:t>
      </w:r>
    </w:p>
    <w:p w14:paraId="1288B9A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Πώς μπορεί κανείς να θεωρεί ότι εξελίσσεται μέσα από αυτήν τη νομοθετική πρωτοβουλία το Υπουργείο Εξωτερικών, όταν υπάρχει στο άρθρο 18 η κατάργηση του περιορισμού της εξαετίας για τις αποσπάσεις συνυπηρέτησης; Πόσο καιρό μπορεί να αποσπάται ένας υπάλλη</w:t>
      </w:r>
      <w:r>
        <w:rPr>
          <w:rFonts w:eastAsia="Times New Roman" w:cs="Times New Roman"/>
          <w:szCs w:val="24"/>
        </w:rPr>
        <w:t xml:space="preserve">λος, για να καταλάβουμε, από το Υπουργείο Εξωτερικών, όταν ξεπερνάμε χρόνους που σε έναν πολύ μεγάλο βαθμό από μόνοι τους αποτελούν πρόκληση για το σύνολο των υπολοίπων υπαλλήλων της χώρας; Και βεβαίως, </w:t>
      </w:r>
      <w:r>
        <w:rPr>
          <w:rFonts w:eastAsia="Times New Roman" w:cs="Times New Roman"/>
          <w:szCs w:val="24"/>
        </w:rPr>
        <w:lastRenderedPageBreak/>
        <w:t>πώς μπορεί να λέμε ότι τα προσόντα που θέλουμε προκει</w:t>
      </w:r>
      <w:r>
        <w:rPr>
          <w:rFonts w:eastAsia="Times New Roman" w:cs="Times New Roman"/>
          <w:szCs w:val="24"/>
        </w:rPr>
        <w:t xml:space="preserve">μένου να διοριστεί ένας υπάλληλος, διπλωματικός ή όχι, μέσα από έναν διαγωνισμό του Υπουργείου, θα πρέπει να πληρούνται στον χρόνο του διορισμού του και όχι στον χρόνο κατάθεσης της αίτησης; Αυτά δεν προσιδιάζουν σε σοβαρή πολιτεία, αξιότιμοι και αγαπητοί </w:t>
      </w:r>
      <w:r>
        <w:rPr>
          <w:rFonts w:eastAsia="Times New Roman" w:cs="Times New Roman"/>
          <w:szCs w:val="24"/>
        </w:rPr>
        <w:t xml:space="preserve">κύριοι Υπουργοί. </w:t>
      </w:r>
    </w:p>
    <w:p w14:paraId="1288B9A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Υπάρχουν ζητήματα τα οποία πρέπει κανείς να τα βλέπει προφανώς αναλύοντας μια πραγματικότητα και προσπαθώντας να αντιμετωπίσει προβλήματα, αλλά και από την άλλη πλευρά συνεκτιμώντας ότι η οποιαδήποτε επιλογή πρέπει να κινείται μέσα στην α</w:t>
      </w:r>
      <w:r>
        <w:rPr>
          <w:rFonts w:eastAsia="Times New Roman" w:cs="Times New Roman"/>
          <w:szCs w:val="24"/>
        </w:rPr>
        <w:t xml:space="preserve">πόλυτη νομιμότητα και σε αυτό το παράδειγμα που πρέπει το πολιτικό σύστημα να εκπέμπει ειδικά αυτήν τη δύσκολη περίοδο προς την ελληνική κοινωνία. </w:t>
      </w:r>
    </w:p>
    <w:p w14:paraId="1288B9A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Νομίζω ότι η τοποθέτηση του κυρίου Υπουργού επιβεβαίωσε ότι εάν δεν μπορούμε κάποια πράγματα να τα καλύψουμε</w:t>
      </w:r>
      <w:r>
        <w:rPr>
          <w:rFonts w:eastAsia="Times New Roman" w:cs="Times New Roman"/>
          <w:szCs w:val="24"/>
        </w:rPr>
        <w:t xml:space="preserve"> με έναν πολύ συγκεκριμένο τρόπο, είναι πολύ εύκολο να προστρέξουμε και να προσφύγουμε ίσως σε αυτό που ακούγεται ευχάριστα. Και αναφέρομαι προφανώς στο άρθρο 4 που αφορά τις απόρρητες δαπάνες. Εμείς είχαμε επισημάνει στην Επιτροπή Ε</w:t>
      </w:r>
      <w:r>
        <w:rPr>
          <w:rFonts w:eastAsia="Times New Roman" w:cs="Times New Roman"/>
          <w:szCs w:val="24"/>
        </w:rPr>
        <w:lastRenderedPageBreak/>
        <w:t>ξωτερικών Υποθέσεων ότι</w:t>
      </w:r>
      <w:r>
        <w:rPr>
          <w:rFonts w:eastAsia="Times New Roman" w:cs="Times New Roman"/>
          <w:szCs w:val="24"/>
        </w:rPr>
        <w:t xml:space="preserve"> ναι, πρέπει να γίνει επιτέλους μια σοβαρή συζήτηση και πρέπει να απαντηθεί το συγκεκριμένο ζήτημα, μιας και προκαλεί την ελληνική κοινωνία σε έναν πολύ μεγάλο βαθμό. Δεν μπορεί, όμως, να γίνει με έναν τέτοιο τρόπο που να εκθέτει τα εθνικά μας συμφέροντα. </w:t>
      </w:r>
      <w:r>
        <w:rPr>
          <w:rFonts w:eastAsia="Times New Roman" w:cs="Times New Roman"/>
          <w:szCs w:val="24"/>
        </w:rPr>
        <w:t xml:space="preserve">Και αυτό είναι μια πάγια και σταθερή θέση της Νέας Δημοκρατίας. </w:t>
      </w:r>
    </w:p>
    <w:p w14:paraId="1288B9A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Τέλος, θέλω να καταθέσω μια σκέψη που αφορά τα σχόλια που άκουσα νωρίτερα από την κυρία συνάδελφο που μόλις κατέβηκε. Προφανώς είναι δικαίωμα του Πρωθυπουργού να χρησιμοποιεί το πρωθυπουργικό</w:t>
      </w:r>
      <w:r>
        <w:rPr>
          <w:rFonts w:eastAsia="Times New Roman" w:cs="Times New Roman"/>
          <w:szCs w:val="24"/>
        </w:rPr>
        <w:t xml:space="preserve"> αεροσκάφος και να πάει όπου θέλει. Είναι, όμως, ταυτόχρονα και υποχρέωσή του απόλυτη να πληροφορεί την ελληνική κοινωνία, τους Έλληνες πολίτες γιατί χρησιμοποιεί το αεροπλάνο, πού πηγαίνει και ποιον συναντάει. </w:t>
      </w:r>
    </w:p>
    <w:p w14:paraId="1288B9A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δυνατότητα να προσπαθούμε κάθε φορά να </w:t>
      </w:r>
      <w:proofErr w:type="spellStart"/>
      <w:r>
        <w:rPr>
          <w:rFonts w:eastAsia="Times New Roman" w:cs="Times New Roman"/>
          <w:szCs w:val="24"/>
        </w:rPr>
        <w:t>ετε</w:t>
      </w:r>
      <w:r>
        <w:rPr>
          <w:rFonts w:eastAsia="Times New Roman" w:cs="Times New Roman"/>
          <w:szCs w:val="24"/>
        </w:rPr>
        <w:t>ροπροσδιορίσουμε</w:t>
      </w:r>
      <w:proofErr w:type="spellEnd"/>
      <w:r>
        <w:rPr>
          <w:rFonts w:eastAsia="Times New Roman" w:cs="Times New Roman"/>
          <w:szCs w:val="24"/>
        </w:rPr>
        <w:t xml:space="preserve"> τη συζήτηση, χωρίς στην πραγματικότητα να αναδεικνύουμε την ευθύνη του πολιτικού συστήματος, προφανώς προσιδιάζει σε μια γνωστή πρακτική και τακτική –λυπάμαι που το λέω- πολλών πολιτικών κομμάτων και ενός πολύ μεγάλου μέρους του πολιτικού </w:t>
      </w:r>
      <w:r>
        <w:rPr>
          <w:rFonts w:eastAsia="Times New Roman" w:cs="Times New Roman"/>
          <w:szCs w:val="24"/>
        </w:rPr>
        <w:t xml:space="preserve">μας συστήματος, που στην πραγματικότητα έχει να κάνει με τον ίδιο τον λαϊκισμό. </w:t>
      </w:r>
    </w:p>
    <w:p w14:paraId="1288B9A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Πολύ θα θέλαμε εμείς στη Νέα Δημοκρατία, σήμερα, να συμφωνούμε σε ένα νομοσχέδιο της Κυβέρνησης. Με τον τρόπο, όμως, αγαπητοί κύριοι Υπουργοί, που φέρνετε τις συγκεκριμένες πρ</w:t>
      </w:r>
      <w:r>
        <w:rPr>
          <w:rFonts w:eastAsia="Times New Roman" w:cs="Times New Roman"/>
          <w:szCs w:val="24"/>
        </w:rPr>
        <w:t xml:space="preserve">οτάσεις, αντιλαμβάνεστε ότι τέτοια συμφωνία και τέτοια συναίνεση δεν μπορεί να υπάρξει. </w:t>
      </w:r>
    </w:p>
    <w:p w14:paraId="1288B9A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288B9AF"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8B9B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Πρόεδρε, μπορώ να έχω τον λόγο;</w:t>
      </w:r>
    </w:p>
    <w:p w14:paraId="1288B9B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ήτας Κακλαμάνης):</w:t>
      </w:r>
      <w:r>
        <w:rPr>
          <w:rFonts w:eastAsia="Times New Roman" w:cs="Times New Roman"/>
          <w:szCs w:val="24"/>
        </w:rPr>
        <w:t xml:space="preserve"> Κύριε Αμανατίδη, κρατάτε σημειώσεις και θα πάρετε τον λόγο να απαντήσετε. Γιατί δεν γίνεται να ζητάτε να απαντάτε σε κάθε ομιλητή. </w:t>
      </w:r>
    </w:p>
    <w:p w14:paraId="1288B9B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Είναι μ</w:t>
      </w:r>
      <w:r>
        <w:rPr>
          <w:rFonts w:eastAsia="Times New Roman" w:cs="Times New Roman"/>
          <w:szCs w:val="24"/>
        </w:rPr>
        <w:t>ί</w:t>
      </w:r>
      <w:r>
        <w:rPr>
          <w:rFonts w:eastAsia="Times New Roman" w:cs="Times New Roman"/>
          <w:szCs w:val="24"/>
        </w:rPr>
        <w:t xml:space="preserve">α ερώτηση που έκανε ο Βουλευτής κ. Τσιάρας και νομίζω </w:t>
      </w:r>
      <w:r>
        <w:rPr>
          <w:rFonts w:eastAsia="Times New Roman" w:cs="Times New Roman"/>
          <w:szCs w:val="24"/>
        </w:rPr>
        <w:t>ότι διευκολύνει να απαντήσω τώρα.</w:t>
      </w:r>
    </w:p>
    <w:p w14:paraId="1288B9B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έχετε τον λόγο για δύο λεπτά, επειδή ζητήσατε τον λόγο. Αλλά θα κρατάτε σημειώσεις από δω και πέρα και όταν τελειώσει ο κύκλος, θα σας δώσω τον λόγο να απαντήσετε συνολικά. </w:t>
      </w:r>
    </w:p>
    <w:p w14:paraId="1288B9B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w:t>
      </w:r>
      <w:r>
        <w:rPr>
          <w:rFonts w:eastAsia="Times New Roman" w:cs="Times New Roman"/>
          <w:szCs w:val="24"/>
        </w:rPr>
        <w:t>έχετε τον λόγο για δύο λεπτά.</w:t>
      </w:r>
    </w:p>
    <w:p w14:paraId="1288B9B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Βεβαίως. </w:t>
      </w:r>
    </w:p>
    <w:p w14:paraId="1288B9B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Απλώς επιτρέψτε μου, κύριε Βουλευτά, να πω κάτι για το ΕΚΕΜ και για τις υποχρεώσεις τις οποίες έχει. Σύμφωνα με τη διάταξη του νόμου και όπως με πληροφορούν και οι  Υπηρεσί</w:t>
      </w:r>
      <w:r>
        <w:rPr>
          <w:rFonts w:eastAsia="Times New Roman" w:cs="Times New Roman"/>
          <w:szCs w:val="24"/>
        </w:rPr>
        <w:t xml:space="preserve">ες, εφόσον στο άρθρο 14 στο β΄ γράφει ότι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καθίσταται καθολικός διάδοχος που υπεισέρχεται σε όλα τα δικαιώματα, υποχρεώσεις και έννομες σχέσεις του καταργούμενου ΕΚΕΜ, όπως και στο Λογιστήριο του Κράτους -που βάζει και τις </w:t>
      </w:r>
      <w:r>
        <w:rPr>
          <w:rFonts w:eastAsia="Times New Roman" w:cs="Times New Roman"/>
          <w:szCs w:val="24"/>
        </w:rPr>
        <w:t>280.000</w:t>
      </w:r>
      <w:r>
        <w:rPr>
          <w:rFonts w:eastAsia="Times New Roman" w:cs="Times New Roman"/>
          <w:szCs w:val="24"/>
        </w:rPr>
        <w:t xml:space="preserve"> χιλιάδ</w:t>
      </w:r>
      <w:r>
        <w:rPr>
          <w:rFonts w:eastAsia="Times New Roman" w:cs="Times New Roman"/>
          <w:szCs w:val="24"/>
        </w:rPr>
        <w:t xml:space="preserve">ες, που είναι αυτά που οφείλει το ΕΚΕΜ-, τα αναλαμβάνει το Υπουργείο Εξωτερικών και θα πληρωθούν. Για να είμαστε ξεκάθαροι.  </w:t>
      </w:r>
    </w:p>
    <w:p w14:paraId="1288B9B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ΤΣΙΑΡΑΣ: </w:t>
      </w:r>
      <w:r>
        <w:rPr>
          <w:rFonts w:eastAsia="Times New Roman" w:cs="Times New Roman"/>
          <w:szCs w:val="24"/>
        </w:rPr>
        <w:t>Χωρίς αυτό να διευκρινίζεται, όμως.</w:t>
      </w:r>
      <w:r>
        <w:rPr>
          <w:rFonts w:eastAsia="Times New Roman" w:cs="Times New Roman"/>
          <w:b/>
          <w:szCs w:val="24"/>
        </w:rPr>
        <w:t xml:space="preserve"> </w:t>
      </w:r>
    </w:p>
    <w:p w14:paraId="1288B9B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Μα, από τη στιγμή που είναι</w:t>
      </w:r>
      <w:r>
        <w:rPr>
          <w:rFonts w:eastAsia="Times New Roman" w:cs="Times New Roman"/>
          <w:szCs w:val="24"/>
        </w:rPr>
        <w:t xml:space="preserve"> ο καθολικός ανάδοχος και γράφεται μέσα στο Λογιστήριο, θέλω να το ξεκαθαρίσω ότι τα χρήματα αυτά θα πληρωθούν. </w:t>
      </w:r>
    </w:p>
    <w:p w14:paraId="1288B9B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Καταγράφεται ως δήλωση-δέσμευση του Υπουργείου ως προς το συγκεκριμένο θέμα.</w:t>
      </w:r>
    </w:p>
    <w:p w14:paraId="1288B9B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w:t>
      </w:r>
      <w:r>
        <w:rPr>
          <w:rFonts w:eastAsia="Times New Roman" w:cs="Times New Roman"/>
          <w:szCs w:val="24"/>
        </w:rPr>
        <w:t>Εκπρόσωπος της Δημοκρατικής Συμπαράταξης ΠΑΣΟΚ-ΔΗΜΑΡ, κ. Ανδρέας Λοβέρδος.</w:t>
      </w:r>
    </w:p>
    <w:p w14:paraId="1288B9B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w:t>
      </w:r>
    </w:p>
    <w:p w14:paraId="1288B9B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βέβαια σχέδιο νόμου του Υπουργείου Εξωτερικών, αλλά θα ήταν λάθος να μην επιχειρούσαμε μια ανασκόπηση των όσων </w:t>
      </w:r>
      <w:r>
        <w:rPr>
          <w:rFonts w:eastAsia="Times New Roman" w:cs="Times New Roman"/>
          <w:szCs w:val="24"/>
        </w:rPr>
        <w:t xml:space="preserve">έχουν πει κορυφαία κυβερνητικά και πολιτικά στελέχη της Πλειοψηφίας τις τελευταίες μέρες. Δεν μιλάμε για την τελευταία περίοδο, γιατί δεν θα με έφτανε όλη η ομιλία μου να αναφέρω τα «μαργαριτάρια» ή τα επικίνδυνα που έχουν λεχθεί τον τελευταίο μήνα ή τους </w:t>
      </w:r>
      <w:r>
        <w:rPr>
          <w:rFonts w:eastAsia="Times New Roman" w:cs="Times New Roman"/>
          <w:szCs w:val="24"/>
        </w:rPr>
        <w:t>τελευταίους δύο μήνες. Θα μείνω στις τελευταίες επτά μέρες. Με την εβδομάδα πρέπει να το πηγαίνουμε με το «ανθολόγιο» του ΣΥΡΙΖΑ.</w:t>
      </w:r>
    </w:p>
    <w:p w14:paraId="1288B9B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Φροντίζετε, κυρίες και κύριοι της Πλειοψηφίας, με δηλώσεις αλλά και με ενέργειες να προκαλείτε έναν εφιάλτη στην οικονομία της</w:t>
      </w:r>
      <w:r>
        <w:rPr>
          <w:rFonts w:eastAsia="Times New Roman" w:cs="Times New Roman"/>
          <w:szCs w:val="24"/>
        </w:rPr>
        <w:t xml:space="preserve"> χώρας, έναν εφιάλτη που έχει γίνει πια καθεστώς. Έχετε συναίσθηση, άραγε, τι σημαίνει για έναν επενδυτή να ακούει </w:t>
      </w:r>
      <w:r>
        <w:rPr>
          <w:rFonts w:eastAsia="Times New Roman" w:cs="Times New Roman"/>
          <w:szCs w:val="24"/>
        </w:rPr>
        <w:lastRenderedPageBreak/>
        <w:t xml:space="preserve">τον επί δύο χρόνια Υπουργό –και μάλιστα Εξωτερικών- και νυν Κοινοβουλευτικό Εκπρόσωπο της Πλειοψηφίας να μιλάει για δραχμή; Καταλαβαίνετε τι </w:t>
      </w:r>
      <w:r>
        <w:rPr>
          <w:rFonts w:eastAsia="Times New Roman" w:cs="Times New Roman"/>
          <w:szCs w:val="24"/>
        </w:rPr>
        <w:t xml:space="preserve">σημαίνει ο Υπουργός Μετανάστευσης να μιλάει για το μεταναστευτικό, αναφέροντας ότι μετά τους νεκρούς έχει γίνει σοφός; Αφού ο Υπουργός ανέφερε τον Αριστοτέλη, να πω κι εγώ ότι στους πενήντα νεκρούς θα είναι εντάξει ο Υπουργός, θα νιώθει Αριστοτέλης! </w:t>
      </w:r>
    </w:p>
    <w:p w14:paraId="1288B9B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Πείτε</w:t>
      </w:r>
      <w:r>
        <w:rPr>
          <w:rFonts w:eastAsia="Times New Roman" w:cs="Times New Roman"/>
          <w:szCs w:val="24"/>
        </w:rPr>
        <w:t xml:space="preserve"> μου, ποιον κοροϊδεύει ο Πρωθυπουργός της χώρας όταν διατυμπανίζει επί λέξει «μέσα σε ενάμιση χρόνο στήσαμε την οικονομία στα πόδια της»; Σε ποιον μιλάει; Οι Υπουργοί του έχουν κάνει εδώ τους απολογισμούς των οικονομικών του Δημοσίου, του ελληνικού κράτους</w:t>
      </w:r>
      <w:r>
        <w:rPr>
          <w:rFonts w:eastAsia="Times New Roman" w:cs="Times New Roman"/>
          <w:szCs w:val="24"/>
        </w:rPr>
        <w:t xml:space="preserve">, του 2014, του 2013 και έχουν βρει ότι το 2014 η οικονομία έκλεισε με 0,35% και πήγαινε για ρυθμούς ανάπτυξης 3% και 3,7%. </w:t>
      </w:r>
    </w:p>
    <w:p w14:paraId="1288B9B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Σήμερα ο κ. Βερναρδάκης, αντίθετα με τα όσα λέει ο Αντιπρόεδρος της Κυβέρνησής σας, ο κ. Δραγασάκης, μας είπε ότι αν το </w:t>
      </w:r>
      <w:r>
        <w:rPr>
          <w:rFonts w:eastAsia="Times New Roman" w:cs="Times New Roman"/>
          <w:szCs w:val="24"/>
          <w:lang w:val="en-US"/>
        </w:rPr>
        <w:t>QE</w:t>
      </w:r>
      <w:r>
        <w:rPr>
          <w:rFonts w:eastAsia="Times New Roman" w:cs="Times New Roman"/>
          <w:szCs w:val="24"/>
        </w:rPr>
        <w:t>, η ποσοτ</w:t>
      </w:r>
      <w:r>
        <w:rPr>
          <w:rFonts w:eastAsia="Times New Roman" w:cs="Times New Roman"/>
          <w:szCs w:val="24"/>
        </w:rPr>
        <w:t xml:space="preserve">ική χαλάρωση, δεν γίνει τον Μάρτιο, δεν είναι και το τέλος του κόσμου. Αυτό είναι ένα μήνυμα στην οικονομία ότι η ρευστότητα δεν παίζει και μεγάλο ρόλο, δεν πειράζει. Άλλα έχουν πει, όμως, άλλοι Υπουργοί της Κυβέρνησης, επικίνδυνοι </w:t>
      </w:r>
      <w:r>
        <w:rPr>
          <w:rFonts w:eastAsia="Times New Roman" w:cs="Times New Roman"/>
          <w:szCs w:val="24"/>
        </w:rPr>
        <w:lastRenderedPageBreak/>
        <w:t>ανίκανοι αλλά και θρασεί</w:t>
      </w:r>
      <w:r>
        <w:rPr>
          <w:rFonts w:eastAsia="Times New Roman" w:cs="Times New Roman"/>
          <w:szCs w:val="24"/>
        </w:rPr>
        <w:t xml:space="preserve">ς. Υπουργός, αγανακτισμένος το πάλαι ποτέ, είπε σε πολίτη, που ευγενικά του μιλούσε: «Άντε πάγαινε». «Άντε πάγαινε»! Εσείς να πάτε και να σηκωθείτε να φύγετε! Δεν μπορείτε να μιλάτε στον κόσμο με το θράσος αυτό. </w:t>
      </w:r>
    </w:p>
    <w:p w14:paraId="1288B9C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ακόμη, είναι σήμερα, αυτές τις μέρες, τ</w:t>
      </w:r>
      <w:r>
        <w:rPr>
          <w:rFonts w:eastAsia="Times New Roman" w:cs="Times New Roman"/>
          <w:szCs w:val="24"/>
        </w:rPr>
        <w:t>ο νέο έτος, σε επικαιρότητα το ασφαλιστικό από απλούς εργαζομένους με «μπλοκάκι», 27% που για δύο μήνες γίνεται 10%.</w:t>
      </w:r>
    </w:p>
    <w:p w14:paraId="1288B9C1" w14:textId="77777777" w:rsidR="000C6DE6" w:rsidRDefault="009B647D">
      <w:pPr>
        <w:spacing w:after="0" w:line="600" w:lineRule="auto"/>
        <w:ind w:firstLine="720"/>
        <w:jc w:val="both"/>
        <w:rPr>
          <w:rFonts w:eastAsia="Times New Roman"/>
          <w:szCs w:val="24"/>
        </w:rPr>
      </w:pPr>
      <w:r>
        <w:rPr>
          <w:rFonts w:eastAsia="Times New Roman"/>
          <w:szCs w:val="24"/>
        </w:rPr>
        <w:t xml:space="preserve">Και φέρνει αντιφάσεις στην πρακτική που επί επτά μήνες, που είχατε χρονικό περιθώριο ως Υπουργείο Εργασίας, δεν κάνατε τις αναγκαίες επεξεργασίες, για να μπορέσετε να είστε εντάξει στους πολύ </w:t>
      </w:r>
      <w:proofErr w:type="spellStart"/>
      <w:r>
        <w:rPr>
          <w:rFonts w:eastAsia="Times New Roman"/>
          <w:szCs w:val="24"/>
        </w:rPr>
        <w:t>βαρείς</w:t>
      </w:r>
      <w:proofErr w:type="spellEnd"/>
      <w:r>
        <w:rPr>
          <w:rFonts w:eastAsia="Times New Roman"/>
          <w:szCs w:val="24"/>
        </w:rPr>
        <w:t xml:space="preserve"> όρους που έχετε επιβάλει στον κόσμο της εργασίας, τουλάχι</w:t>
      </w:r>
      <w:r>
        <w:rPr>
          <w:rFonts w:eastAsia="Times New Roman"/>
          <w:szCs w:val="24"/>
        </w:rPr>
        <w:t xml:space="preserve">στον να είστε πρακτικά εντάξει. Ούτε και εκεί επιδείξατε δεξιότητες. </w:t>
      </w:r>
      <w:r>
        <w:rPr>
          <w:rFonts w:eastAsia="Times New Roman"/>
          <w:szCs w:val="24"/>
        </w:rPr>
        <w:t>Σ</w:t>
      </w:r>
      <w:r>
        <w:rPr>
          <w:rFonts w:eastAsia="Times New Roman"/>
          <w:szCs w:val="24"/>
        </w:rPr>
        <w:t xml:space="preserve">ήμερα χρυσώνετε το χάπι για δύο μήνες, αλλά το 27% ως γενική ρύθμιση </w:t>
      </w:r>
      <w:proofErr w:type="spellStart"/>
      <w:r>
        <w:rPr>
          <w:rFonts w:eastAsia="Times New Roman"/>
          <w:szCs w:val="24"/>
        </w:rPr>
        <w:t>Κατρούγκαλου</w:t>
      </w:r>
      <w:proofErr w:type="spellEnd"/>
      <w:r>
        <w:rPr>
          <w:rFonts w:eastAsia="Times New Roman"/>
          <w:szCs w:val="24"/>
        </w:rPr>
        <w:t xml:space="preserve"> -τον έχουν κάπως χαρακτηρίσει οι ασφαλισμένοι- θα ισχύσει και θα βασιλεύσει.</w:t>
      </w:r>
    </w:p>
    <w:p w14:paraId="1288B9C2" w14:textId="77777777" w:rsidR="000C6DE6" w:rsidRDefault="009B647D">
      <w:pPr>
        <w:spacing w:after="0" w:line="600" w:lineRule="auto"/>
        <w:ind w:firstLine="720"/>
        <w:jc w:val="both"/>
        <w:rPr>
          <w:rFonts w:eastAsia="Times New Roman"/>
          <w:szCs w:val="24"/>
        </w:rPr>
      </w:pPr>
      <w:r>
        <w:rPr>
          <w:rFonts w:eastAsia="Times New Roman"/>
          <w:szCs w:val="24"/>
        </w:rPr>
        <w:t>Σήμερα μου έστειλε επιστολή</w:t>
      </w:r>
      <w:r>
        <w:rPr>
          <w:rFonts w:eastAsia="Times New Roman"/>
          <w:szCs w:val="24"/>
        </w:rPr>
        <w:t xml:space="preserve"> ένας εργαζόμενος που είναι ασφαλισμένος στο ΙΚΑ, αλλά για να θρέψει τρία παιδιά -μάλιστα και τα τρία από κακοτυχία είναι ασθενή με χρόνιες ασθένειες- αναγκάζεται να κάνει δεύτερη δουλειά ιδιωτική. </w:t>
      </w:r>
    </w:p>
    <w:p w14:paraId="1288B9C3" w14:textId="77777777" w:rsidR="000C6DE6" w:rsidRDefault="009B647D">
      <w:pPr>
        <w:spacing w:after="0" w:line="600" w:lineRule="auto"/>
        <w:ind w:firstLine="720"/>
        <w:jc w:val="both"/>
        <w:rPr>
          <w:rFonts w:eastAsia="Times New Roman"/>
          <w:szCs w:val="24"/>
        </w:rPr>
      </w:pPr>
      <w:r>
        <w:rPr>
          <w:rFonts w:eastAsia="Times New Roman"/>
          <w:szCs w:val="24"/>
        </w:rPr>
        <w:lastRenderedPageBreak/>
        <w:t xml:space="preserve">Κύριος </w:t>
      </w:r>
      <w:proofErr w:type="spellStart"/>
      <w:r>
        <w:rPr>
          <w:rFonts w:eastAsia="Times New Roman"/>
          <w:szCs w:val="24"/>
        </w:rPr>
        <w:t>Κατρούγκαλος</w:t>
      </w:r>
      <w:proofErr w:type="spellEnd"/>
      <w:r>
        <w:rPr>
          <w:rFonts w:eastAsia="Times New Roman"/>
          <w:szCs w:val="24"/>
        </w:rPr>
        <w:t xml:space="preserve">! Το ψηφίζατε! Κύριος </w:t>
      </w:r>
      <w:proofErr w:type="spellStart"/>
      <w:r>
        <w:rPr>
          <w:rFonts w:eastAsia="Times New Roman"/>
          <w:szCs w:val="24"/>
        </w:rPr>
        <w:t>Κατρούγκαλος</w:t>
      </w:r>
      <w:proofErr w:type="spellEnd"/>
      <w:r>
        <w:rPr>
          <w:rFonts w:eastAsia="Times New Roman"/>
          <w:szCs w:val="24"/>
        </w:rPr>
        <w:t>, ΣΥ</w:t>
      </w:r>
      <w:r>
        <w:rPr>
          <w:rFonts w:eastAsia="Times New Roman"/>
          <w:szCs w:val="24"/>
        </w:rPr>
        <w:t>ΡΙΖΑ και ΑΝΕΛ! Στα 500 ευρώ εισόδημα, 150 ευρώ ασφάλιστρα στον ΟΑΕΕ χωρίς ανταπόδοση 1 ευρώ, κυρίες και κύριοι. Μπράβο! Μπράβο, εσείς οι φίλοι του λαού!</w:t>
      </w:r>
    </w:p>
    <w:p w14:paraId="1288B9C4" w14:textId="77777777" w:rsidR="000C6DE6" w:rsidRDefault="009B647D">
      <w:pPr>
        <w:spacing w:after="0" w:line="600" w:lineRule="auto"/>
        <w:ind w:firstLine="720"/>
        <w:jc w:val="both"/>
        <w:rPr>
          <w:rFonts w:eastAsia="Times New Roman"/>
          <w:szCs w:val="24"/>
        </w:rPr>
      </w:pPr>
      <w:r>
        <w:rPr>
          <w:rFonts w:eastAsia="Times New Roman"/>
          <w:szCs w:val="24"/>
        </w:rPr>
        <w:t>Τώρα θα αναφερθώ σε ό,τι αφορά τα θέματα του Υπουργείου όχι του σχεδίου νόμου. Ως Κοινοβουλευτικός Εκπρ</w:t>
      </w:r>
      <w:r>
        <w:rPr>
          <w:rFonts w:eastAsia="Times New Roman"/>
          <w:szCs w:val="24"/>
        </w:rPr>
        <w:t xml:space="preserve">όσωπος, νομιμοποιούμε και δικαιούμαι από τον Κανονισμό γενικεύσεις. </w:t>
      </w:r>
    </w:p>
    <w:p w14:paraId="1288B9C5" w14:textId="77777777" w:rsidR="000C6DE6" w:rsidRDefault="009B647D">
      <w:pPr>
        <w:spacing w:after="0" w:line="600" w:lineRule="auto"/>
        <w:ind w:firstLine="720"/>
        <w:jc w:val="both"/>
        <w:rPr>
          <w:rFonts w:eastAsia="Times New Roman"/>
          <w:szCs w:val="24"/>
        </w:rPr>
      </w:pPr>
      <w:r>
        <w:rPr>
          <w:rFonts w:eastAsia="Times New Roman"/>
          <w:szCs w:val="24"/>
        </w:rPr>
        <w:t>Κοιτάξτε. Παιδεία, πολιτισμός, άμυνα, εξωτερική πολιτική για την Δημοκρατική Συμπαράταξη δεν είναι πεδία εκτός πολιτικής προφανώς, αλλά είναι πεδία εκτός πολιτικής αντιπαράθεσης και συγκρ</w:t>
      </w:r>
      <w:r>
        <w:rPr>
          <w:rFonts w:eastAsia="Times New Roman"/>
          <w:szCs w:val="24"/>
        </w:rPr>
        <w:t>ούσεων κατά κανόνα. Όταν καταργεί ο Υπουργός σας, αυτός της Παιδείας του ’15, τη διδασκαλία του «Επιτάφιου» του Θουκυδίδη είναι άξιος όχι κριτικής, αλλά μομφών στο Κοινοβούλιο.</w:t>
      </w:r>
    </w:p>
    <w:p w14:paraId="1288B9C6" w14:textId="77777777" w:rsidR="000C6DE6" w:rsidRDefault="009B647D">
      <w:pPr>
        <w:spacing w:after="0" w:line="600" w:lineRule="auto"/>
        <w:ind w:firstLine="720"/>
        <w:jc w:val="both"/>
        <w:rPr>
          <w:rFonts w:eastAsia="Times New Roman"/>
          <w:szCs w:val="24"/>
        </w:rPr>
      </w:pPr>
      <w:r>
        <w:rPr>
          <w:rFonts w:eastAsia="Times New Roman"/>
          <w:szCs w:val="24"/>
        </w:rPr>
        <w:t>Γενικά, όμως, το κλίμα το δικό μας δεν είναι το δικό σας. Εμείς δεν θα λανσάρου</w:t>
      </w:r>
      <w:r>
        <w:rPr>
          <w:rFonts w:eastAsia="Times New Roman"/>
          <w:szCs w:val="24"/>
        </w:rPr>
        <w:t xml:space="preserve">με κλίμα τάχα αγανακτισμένων, όταν συζητάμε για θέματα εξωτερικής πολιτικής. Σας το αποδείξαμε και στο Κυπριακό. </w:t>
      </w:r>
    </w:p>
    <w:p w14:paraId="1288B9C7" w14:textId="77777777" w:rsidR="000C6DE6" w:rsidRDefault="009B647D">
      <w:pPr>
        <w:spacing w:after="0" w:line="600" w:lineRule="auto"/>
        <w:ind w:firstLine="720"/>
        <w:jc w:val="both"/>
        <w:rPr>
          <w:rFonts w:eastAsia="Times New Roman"/>
          <w:szCs w:val="24"/>
        </w:rPr>
      </w:pPr>
      <w:r>
        <w:rPr>
          <w:rFonts w:eastAsia="Times New Roman"/>
          <w:szCs w:val="24"/>
        </w:rPr>
        <w:lastRenderedPageBreak/>
        <w:t xml:space="preserve">Το είπα και στην </w:t>
      </w:r>
      <w:r>
        <w:rPr>
          <w:rFonts w:eastAsia="Times New Roman"/>
          <w:szCs w:val="24"/>
        </w:rPr>
        <w:t>ε</w:t>
      </w:r>
      <w:r>
        <w:rPr>
          <w:rFonts w:eastAsia="Times New Roman"/>
          <w:szCs w:val="24"/>
        </w:rPr>
        <w:t>πιτροπή, συνάδελφοι, το λέω και τώρα. Όταν ένα κόμμα της Αντιπολίτευσης δεν βάζει τον πήχη τόσο ψηλά, ώστε η Κυβέρνηση να πε</w:t>
      </w:r>
      <w:r>
        <w:rPr>
          <w:rFonts w:eastAsia="Times New Roman"/>
          <w:szCs w:val="24"/>
        </w:rPr>
        <w:t>ράσει από κάτω και να είναι λιποβαρής ή να τον ρίξει και να είναι προδοτική, όταν η Αντιπολίτευση μιλάει με σύνεση και δεν δημιουργεί προβλήματα στην Κυβέρνηση, όταν αυτή προσπαθεί να διεκπεραιώσει ένα μεγάλο θέμα, τότε προσφέρει αυτό που έχει να προσφέρει</w:t>
      </w:r>
      <w:r>
        <w:rPr>
          <w:rFonts w:eastAsia="Times New Roman"/>
          <w:szCs w:val="24"/>
        </w:rPr>
        <w:t xml:space="preserve"> στα θέματα που </w:t>
      </w:r>
      <w:proofErr w:type="spellStart"/>
      <w:r>
        <w:rPr>
          <w:rFonts w:eastAsia="Times New Roman"/>
          <w:szCs w:val="24"/>
        </w:rPr>
        <w:t>προείπα</w:t>
      </w:r>
      <w:proofErr w:type="spellEnd"/>
      <w:r>
        <w:rPr>
          <w:rFonts w:eastAsia="Times New Roman"/>
          <w:szCs w:val="24"/>
        </w:rPr>
        <w:t xml:space="preserve"> και που πρέπει να είναι εκτός της καθημερινής πολιτικής μας αντιπαράθεσης. Αυτό είναι παρακαταθήκη. Είναι παρακαταθήκη και για τα επόμενα χρόνια, όταν θα αποσυρθείτε. </w:t>
      </w:r>
    </w:p>
    <w:p w14:paraId="1288B9C8" w14:textId="77777777" w:rsidR="000C6DE6" w:rsidRDefault="009B647D">
      <w:pPr>
        <w:spacing w:after="0" w:line="600" w:lineRule="auto"/>
        <w:ind w:firstLine="720"/>
        <w:jc w:val="both"/>
        <w:rPr>
          <w:rFonts w:eastAsia="Times New Roman"/>
          <w:szCs w:val="24"/>
        </w:rPr>
      </w:pPr>
      <w:r>
        <w:rPr>
          <w:rFonts w:eastAsia="Times New Roman"/>
          <w:szCs w:val="24"/>
        </w:rPr>
        <w:t xml:space="preserve">Ελπίζω οι κοινοβουλευτικές δυνάμεις που παίρνουν μάθημα από την </w:t>
      </w:r>
      <w:r>
        <w:rPr>
          <w:rFonts w:eastAsia="Times New Roman"/>
          <w:szCs w:val="24"/>
        </w:rPr>
        <w:t>Αντιπολίτευση και ειδικά από την Δημοκρατική Συμπαράταξη να το θυμούνται, να μην χαλάσει η μνήμη τους, με κριτήριο το ότι θα περάσουμε στην Αντιπολίτευση, ότι για τα θέματα αυτά χρειάζεται συνεννόηση και άλλη στάση από τη στάση των αγανακτισμένων.</w:t>
      </w:r>
    </w:p>
    <w:p w14:paraId="1288B9C9" w14:textId="77777777" w:rsidR="000C6DE6" w:rsidRDefault="009B647D">
      <w:pPr>
        <w:spacing w:after="0" w:line="600" w:lineRule="auto"/>
        <w:ind w:firstLine="720"/>
        <w:jc w:val="both"/>
        <w:rPr>
          <w:rFonts w:eastAsia="Times New Roman"/>
          <w:szCs w:val="24"/>
        </w:rPr>
      </w:pPr>
      <w:r>
        <w:rPr>
          <w:rFonts w:eastAsia="Times New Roman"/>
          <w:szCs w:val="24"/>
        </w:rPr>
        <w:t>Κυρίες κ</w:t>
      </w:r>
      <w:r>
        <w:rPr>
          <w:rFonts w:eastAsia="Times New Roman"/>
          <w:szCs w:val="24"/>
        </w:rPr>
        <w:t xml:space="preserve">αι κύριοι Βουλευτές, όμως, αυτό δεν σημαίνει ότι δεν μπορούμε να μην υπογραμμίζουμε τη διαφορετική θέση που έχει σε θέματα εξωτερικής πολιτικής ο Υπουργός Εξωτερικών με τον Υπουργό Εθνικής Αμύνης. Δεν θα μπω σε λεπτομέρειες, </w:t>
      </w:r>
      <w:r>
        <w:rPr>
          <w:rFonts w:eastAsia="Times New Roman"/>
          <w:szCs w:val="24"/>
        </w:rPr>
        <w:lastRenderedPageBreak/>
        <w:t>αλλά και με ανακοίνωση μου το ε</w:t>
      </w:r>
      <w:r>
        <w:rPr>
          <w:rFonts w:eastAsia="Times New Roman"/>
          <w:szCs w:val="24"/>
        </w:rPr>
        <w:t>ίχα κάνει και τώρα τονίζω ότι αυτοί οι δύο Υπουργοί σε μ</w:t>
      </w:r>
      <w:r>
        <w:rPr>
          <w:rFonts w:eastAsia="Times New Roman"/>
          <w:szCs w:val="24"/>
        </w:rPr>
        <w:t>ί</w:t>
      </w:r>
      <w:r>
        <w:rPr>
          <w:rFonts w:eastAsia="Times New Roman"/>
          <w:szCs w:val="24"/>
        </w:rPr>
        <w:t>α χώρα που ζει τα προβλήματα που έχει μ</w:t>
      </w:r>
      <w:r>
        <w:rPr>
          <w:rFonts w:eastAsia="Times New Roman"/>
          <w:szCs w:val="24"/>
        </w:rPr>
        <w:t>ί</w:t>
      </w:r>
      <w:r>
        <w:rPr>
          <w:rFonts w:eastAsia="Times New Roman"/>
          <w:szCs w:val="24"/>
        </w:rPr>
        <w:t>α χώρα που γειτνιάζει με την Τουρκία, ειδικά όταν αυτή είναι η Ελλάδα, οι δύο αυτοί Υπουργοί είναι καταδικασμένοι στο πλαίσιο μιας Κυβέρνησης να είναι ταυτισμέ</w:t>
      </w:r>
      <w:r>
        <w:rPr>
          <w:rFonts w:eastAsia="Times New Roman"/>
          <w:szCs w:val="24"/>
        </w:rPr>
        <w:t>νοι. Ειδάλλως δεν μπορούν να συνυπάρχουν στην ίδια Κυβέρνηση.</w:t>
      </w:r>
    </w:p>
    <w:p w14:paraId="1288B9CA" w14:textId="77777777" w:rsidR="000C6DE6" w:rsidRDefault="009B647D">
      <w:pPr>
        <w:spacing w:after="0" w:line="600" w:lineRule="auto"/>
        <w:ind w:firstLine="720"/>
        <w:jc w:val="both"/>
        <w:rPr>
          <w:rFonts w:eastAsia="Times New Roman"/>
          <w:szCs w:val="24"/>
        </w:rPr>
      </w:pPr>
      <w:r>
        <w:rPr>
          <w:rFonts w:eastAsia="Times New Roman"/>
          <w:szCs w:val="24"/>
        </w:rPr>
        <w:t>Καλές ήταν οι αναφορές του Υπουργού Εξωτερικών πριν από λίγο για τα προβλήματα, τις αντιφάσεις της εποχής. Είπε ότι η παγκοσμιοποίηση θα ήθελε λιγότερους εξοπλισμούς, περισσότερη εξωστρέφεια. Μα</w:t>
      </w:r>
      <w:r>
        <w:rPr>
          <w:rFonts w:eastAsia="Times New Roman"/>
          <w:szCs w:val="24"/>
        </w:rPr>
        <w:t xml:space="preserve">, είναι αυτό η πολιτική που ταιριάζει σε όλες τις χώρες ή για πολλές από αυτές η αύξηση των εξοπλισμών είναι ένας καλός κανόνας; Είναι πραγματική αντίφαση. </w:t>
      </w:r>
    </w:p>
    <w:p w14:paraId="1288B9CB" w14:textId="77777777" w:rsidR="000C6DE6" w:rsidRDefault="009B647D">
      <w:pPr>
        <w:spacing w:after="0" w:line="600" w:lineRule="auto"/>
        <w:ind w:firstLine="720"/>
        <w:jc w:val="both"/>
        <w:rPr>
          <w:rFonts w:eastAsia="Times New Roman" w:cs="Times New Roman"/>
          <w:szCs w:val="24"/>
        </w:rPr>
      </w:pPr>
      <w:r>
        <w:rPr>
          <w:rFonts w:eastAsia="Times New Roman"/>
          <w:szCs w:val="24"/>
        </w:rPr>
        <w:t>Η Ελλάδα, όμως, βιώνει μ</w:t>
      </w:r>
      <w:r>
        <w:rPr>
          <w:rFonts w:eastAsia="Times New Roman"/>
          <w:szCs w:val="24"/>
        </w:rPr>
        <w:t>ί</w:t>
      </w:r>
      <w:r>
        <w:rPr>
          <w:rFonts w:eastAsia="Times New Roman"/>
          <w:szCs w:val="24"/>
        </w:rPr>
        <w:t>α άλλη και τη βιώνει με πάρα πολύ επώδυνους όρους, κυρίες και κύριοι Βουλε</w:t>
      </w:r>
      <w:r>
        <w:rPr>
          <w:rFonts w:eastAsia="Times New Roman"/>
          <w:szCs w:val="24"/>
        </w:rPr>
        <w:t xml:space="preserve">υτές. Η ελληνική περίπτωση περιγράφει το παράδειγμα μιας χώρας που επί διακόσια χρόνια, όταν πτωχεύει, </w:t>
      </w:r>
      <w:proofErr w:type="spellStart"/>
      <w:r>
        <w:rPr>
          <w:rFonts w:eastAsia="Times New Roman"/>
          <w:szCs w:val="24"/>
        </w:rPr>
        <w:t>συμπροσδιοριστικός</w:t>
      </w:r>
      <w:proofErr w:type="spellEnd"/>
      <w:r>
        <w:rPr>
          <w:rFonts w:eastAsia="Times New Roman"/>
          <w:szCs w:val="24"/>
        </w:rPr>
        <w:t xml:space="preserve"> παράγοντας της πτώχευσής της είναι οι εξοπλισμοί, από τους «ακραίους» του Δηλιγιάννη, που του μοιάζει η Κυβέρνηση και ο Πρω</w:t>
      </w:r>
      <w:r>
        <w:rPr>
          <w:rFonts w:eastAsia="Times New Roman"/>
          <w:szCs w:val="24"/>
        </w:rPr>
        <w:lastRenderedPageBreak/>
        <w:t xml:space="preserve">θυπουργός, </w:t>
      </w:r>
      <w:r>
        <w:rPr>
          <w:rFonts w:eastAsia="Times New Roman"/>
          <w:szCs w:val="24"/>
        </w:rPr>
        <w:t>μέχρι τους μετριοπαθέστερους άλλων εποχών. Σήμερα παραμένουμε μ</w:t>
      </w:r>
      <w:r>
        <w:rPr>
          <w:rFonts w:eastAsia="Times New Roman"/>
          <w:szCs w:val="24"/>
        </w:rPr>
        <w:t>ί</w:t>
      </w:r>
      <w:r>
        <w:rPr>
          <w:rFonts w:eastAsia="Times New Roman"/>
          <w:szCs w:val="24"/>
        </w:rPr>
        <w:t>α χώρα πρώτη σε εξοπλιστικές δαπάνες. Μα, έχουμε την Τουρκία γείτονα</w:t>
      </w:r>
      <w:r>
        <w:rPr>
          <w:rFonts w:eastAsia="Times New Roman" w:cs="Times New Roman"/>
          <w:szCs w:val="24"/>
        </w:rPr>
        <w:t>.</w:t>
      </w:r>
    </w:p>
    <w:p w14:paraId="1288B9C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Μα, αυτό </w:t>
      </w:r>
      <w:proofErr w:type="spellStart"/>
      <w:r>
        <w:rPr>
          <w:rFonts w:eastAsia="Times New Roman" w:cs="Times New Roman"/>
          <w:szCs w:val="24"/>
        </w:rPr>
        <w:t>συμπροσδιορίζει</w:t>
      </w:r>
      <w:proofErr w:type="spellEnd"/>
      <w:r>
        <w:rPr>
          <w:rFonts w:eastAsia="Times New Roman" w:cs="Times New Roman"/>
          <w:szCs w:val="24"/>
        </w:rPr>
        <w:t xml:space="preserve"> τις πολιτικές που πρέπει να σκεφθούν. Αυτό σημαίνει ισορροπίες, ανάγκη ισορροπιών. Αυτή η ανάγκη </w:t>
      </w:r>
      <w:r>
        <w:rPr>
          <w:rFonts w:eastAsia="Times New Roman" w:cs="Times New Roman"/>
          <w:szCs w:val="24"/>
        </w:rPr>
        <w:t xml:space="preserve">ισορροπιών χρειάζεται πολιτική στρατηγική. Δεν χρειάζεται ντε και καλά θέσεις εργασίας στο Υπουργείο Εξωτερικών για κάποιους ακαδημαϊκούς. </w:t>
      </w:r>
    </w:p>
    <w:p w14:paraId="1288B9C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Μας είπε: Με ποιους θα κάνουμε πολιτική; Με αυτούς που δεν έχουν την αναγκαία κατάρτιση για τα μεγάλα θέματα; </w:t>
      </w:r>
    </w:p>
    <w:p w14:paraId="1288B9C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ερ</w:t>
      </w:r>
      <w:r>
        <w:rPr>
          <w:rFonts w:eastAsia="Times New Roman" w:cs="Times New Roman"/>
          <w:szCs w:val="24"/>
        </w:rPr>
        <w:t xml:space="preserve">ώτημα είναι ρητορικό και απαντημένο. Εμείς πώς πήραμε τον κ. </w:t>
      </w:r>
      <w:proofErr w:type="spellStart"/>
      <w:r>
        <w:rPr>
          <w:rFonts w:eastAsia="Times New Roman" w:cs="Times New Roman"/>
          <w:szCs w:val="24"/>
        </w:rPr>
        <w:t>Αλιβιζάτο</w:t>
      </w:r>
      <w:proofErr w:type="spellEnd"/>
      <w:r>
        <w:rPr>
          <w:rFonts w:eastAsia="Times New Roman" w:cs="Times New Roman"/>
          <w:szCs w:val="24"/>
        </w:rPr>
        <w:t xml:space="preserve"> να υπερασπιστεί την ελληνική δημοκρατία στο θέμα της βασιλικής περιουσίας και νικήσαμε; Πώς τον πήραμε; Πώς πήρατε τον κ. Μαντζουράνη και τον κ. Δρόσο, για να ηττηθούν στο πεδίο της μάχ</w:t>
      </w:r>
      <w:r>
        <w:rPr>
          <w:rFonts w:eastAsia="Times New Roman" w:cs="Times New Roman"/>
          <w:szCs w:val="24"/>
        </w:rPr>
        <w:t xml:space="preserve">ης για τα θέματα του νόμου Παππά; Είναι ανάγκη αυτό να γίνει μόνιμη θέση; </w:t>
      </w:r>
    </w:p>
    <w:p w14:paraId="1288B9C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Είναι ρητορικά τα ερωτήματα που έθεσε και τα απαντάει η πρακτική. Δεν καταλαβαίνω γιατί παρουσίασε, με την ένταση που τα παρουσίασε, τα θέματα που τον οδηγούν στις ρυθμίσεις που </w:t>
      </w:r>
      <w:r>
        <w:rPr>
          <w:rFonts w:eastAsia="Times New Roman" w:cs="Times New Roman"/>
          <w:szCs w:val="24"/>
        </w:rPr>
        <w:lastRenderedPageBreak/>
        <w:t>ο κ</w:t>
      </w:r>
      <w:r>
        <w:rPr>
          <w:rFonts w:eastAsia="Times New Roman" w:cs="Times New Roman"/>
          <w:szCs w:val="24"/>
        </w:rPr>
        <w:t xml:space="preserve">. Κωνσταντινόπουλος -πολύ σωστά- είπε ότι εμείς καταψηφίζουμε. </w:t>
      </w:r>
    </w:p>
    <w:p w14:paraId="1288B9D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Και ακόμα οι συνάδελφοι Βουλευτές της Πλειοψηφίας καταχειροκροτούσαν τον Υπουργό </w:t>
      </w:r>
      <w:proofErr w:type="spellStart"/>
      <w:r>
        <w:rPr>
          <w:rFonts w:eastAsia="Times New Roman" w:cs="Times New Roman"/>
          <w:szCs w:val="24"/>
        </w:rPr>
        <w:t>Βαρουφάκη</w:t>
      </w:r>
      <w:proofErr w:type="spellEnd"/>
      <w:r>
        <w:rPr>
          <w:rFonts w:eastAsia="Times New Roman" w:cs="Times New Roman"/>
          <w:szCs w:val="24"/>
        </w:rPr>
        <w:t>, όταν αυτός έλεγε ότι θα δουλέψει με την υπαλληλία του Υπουργείου Οικονομικών. Τον καταχειροκροτούσαν</w:t>
      </w:r>
      <w:r>
        <w:rPr>
          <w:rFonts w:eastAsia="Times New Roman" w:cs="Times New Roman"/>
          <w:szCs w:val="24"/>
        </w:rPr>
        <w:t xml:space="preserve">. Τους αρκούσε τότε η ελληνική </w:t>
      </w:r>
      <w:proofErr w:type="spellStart"/>
      <w:r>
        <w:rPr>
          <w:rFonts w:eastAsia="Times New Roman" w:cs="Times New Roman"/>
          <w:szCs w:val="24"/>
        </w:rPr>
        <w:t>δημοσιοϋπαλληλία</w:t>
      </w:r>
      <w:proofErr w:type="spellEnd"/>
      <w:r>
        <w:rPr>
          <w:rFonts w:eastAsia="Times New Roman" w:cs="Times New Roman"/>
          <w:szCs w:val="24"/>
        </w:rPr>
        <w:t xml:space="preserve">. Και βέβαια, πρώτος τους κορόιδεψε, γιατί αγόρασε πολύ ακριβούς συμβούλους, αλλοδαπούς, για να κάνει αυτά που έκανε και για τα οποία θα δώσει λόγο, για να μην ξεχνιόμαστε. </w:t>
      </w:r>
    </w:p>
    <w:p w14:paraId="1288B9D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Πάμε τώρα στο σχέδιο νόμου. Ο συνάδ</w:t>
      </w:r>
      <w:r>
        <w:rPr>
          <w:rFonts w:eastAsia="Times New Roman" w:cs="Times New Roman"/>
          <w:szCs w:val="24"/>
        </w:rPr>
        <w:t>ελφος Κωνσταντινόπουλος έδωσε το νόημα αυτών που καθορίζουν την αρχή του και σωστά είπε ότι εμείς δεν θα ψηφίσουμε ούτε επί της αρχής ούτε για πολλές διατάξεις. Δεν θα ψηφίσουμε τις διατάξεις που ιδρύουν υπηρεσίες. Δεν με νοιάζει αν ο Υπουργός πήρε συμβούλ</w:t>
      </w:r>
      <w:r>
        <w:rPr>
          <w:rFonts w:eastAsia="Times New Roman" w:cs="Times New Roman"/>
          <w:szCs w:val="24"/>
        </w:rPr>
        <w:t xml:space="preserve">ους όσους του δίνει δικαίωμα ο νόμος ή αν δεν πήρε. Είναι δικό του θέμα. </w:t>
      </w:r>
    </w:p>
    <w:p w14:paraId="1288B9D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Όμως, στη συγκυρία αυτή που η Ελλάδα έχει δυσκολίες και η Κυβέρνηση ΣΥΡΙΖΑ-ΑΝΕΛ απαντάει στις δυσκολίες με τη δημιουργία υπηρεσιών, εμείς δεν θα στέρξουμε. </w:t>
      </w:r>
    </w:p>
    <w:p w14:paraId="1288B9D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«Έχω πρόβλημα και φτιάχνω</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γενική γραμματεία» ήταν συνταγή δεκαετιών. Είναι λάθη που έχουμε κάνει εμείς και η Νέα Δημοκρατία και για τα οποία εμείς τουλάχιστον έχουμε κάνει αυτοκριτική και έχουμε φύγει από τη λογική του κρατισμού. Το «έχω πρόβλημα και φτιάχνω μ</w:t>
      </w:r>
      <w:r>
        <w:rPr>
          <w:rFonts w:eastAsia="Times New Roman" w:cs="Times New Roman"/>
          <w:szCs w:val="24"/>
        </w:rPr>
        <w:t>ί</w:t>
      </w:r>
      <w:r>
        <w:rPr>
          <w:rFonts w:eastAsia="Times New Roman" w:cs="Times New Roman"/>
          <w:szCs w:val="24"/>
        </w:rPr>
        <w:t>α υπηρεσία» ως π</w:t>
      </w:r>
      <w:r>
        <w:rPr>
          <w:rFonts w:eastAsia="Times New Roman" w:cs="Times New Roman"/>
          <w:szCs w:val="24"/>
        </w:rPr>
        <w:t xml:space="preserve">ρότυπο παραγωγής πολιτικής έχει αποτύχει. Το ακολουθείτε σε αυτό το σχέδιο νόμου και το καταψηφίζουμε. </w:t>
      </w:r>
    </w:p>
    <w:p w14:paraId="1288B9D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ακόμη δεν μπορεί να περιπαίζεις ανθρώπους που οι ημερολογιακές ατυχίες τούς έχουν δημιουργήσει δυσκολίες. Ναι, εμείς συμφωνούμε με το ΠΟΤΑΜΙ, συμφων</w:t>
      </w:r>
      <w:r>
        <w:rPr>
          <w:rFonts w:eastAsia="Times New Roman" w:cs="Times New Roman"/>
          <w:szCs w:val="24"/>
        </w:rPr>
        <w:t xml:space="preserve">ούμε την Ένωση Κεντρώων. Εμείς το είπαμε πρώτοι. Το είπα εγώ πρώτος και ο κ. Κωνσταντινόπουλος στην </w:t>
      </w:r>
      <w:r>
        <w:rPr>
          <w:rFonts w:eastAsia="Times New Roman" w:cs="Times New Roman"/>
          <w:szCs w:val="24"/>
        </w:rPr>
        <w:t>ε</w:t>
      </w:r>
      <w:r>
        <w:rPr>
          <w:rFonts w:eastAsia="Times New Roman" w:cs="Times New Roman"/>
          <w:szCs w:val="24"/>
        </w:rPr>
        <w:t>πιτροπή, ότι αυτοί που είναι στις παρυφές της ρύθμισής σας, δηλαδή στις 31</w:t>
      </w:r>
      <w:r>
        <w:rPr>
          <w:rFonts w:eastAsia="Times New Roman" w:cs="Times New Roman"/>
          <w:szCs w:val="24"/>
        </w:rPr>
        <w:t xml:space="preserve"> Δεκεμβρίου</w:t>
      </w:r>
      <w:r>
        <w:rPr>
          <w:rFonts w:eastAsia="Times New Roman" w:cs="Times New Roman"/>
          <w:szCs w:val="24"/>
        </w:rPr>
        <w:t>, πρέπει να τύχουν των ρυθμίσεων που επιφυλάσσει ο νόμος στους υπόλοιπ</w:t>
      </w:r>
      <w:r>
        <w:rPr>
          <w:rFonts w:eastAsia="Times New Roman" w:cs="Times New Roman"/>
          <w:szCs w:val="24"/>
        </w:rPr>
        <w:t xml:space="preserve">ους υπαλλήλους. Το ζητούν και πρέπει να το ικανοποιήσετε. </w:t>
      </w:r>
    </w:p>
    <w:p w14:paraId="1288B9D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Επίσης, και έξι άνθρωποι που αφυπηρέτησαν βιαίως, όπως μας περιγράφουν, και αυτοί πρέπει να είναι στο </w:t>
      </w:r>
      <w:proofErr w:type="spellStart"/>
      <w:r>
        <w:rPr>
          <w:rFonts w:eastAsia="Times New Roman" w:cs="Times New Roman"/>
          <w:szCs w:val="24"/>
        </w:rPr>
        <w:t>σπέκτρουμ</w:t>
      </w:r>
      <w:proofErr w:type="spellEnd"/>
      <w:r>
        <w:rPr>
          <w:rFonts w:eastAsia="Times New Roman" w:cs="Times New Roman"/>
          <w:szCs w:val="24"/>
        </w:rPr>
        <w:t xml:space="preserve"> των επιλογών σας, γιατί οι επιλογές αυτές είναι δίκαιες. </w:t>
      </w:r>
    </w:p>
    <w:p w14:paraId="1288B9D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Ακόμη, είπε για το ΕΚΕΜ ότι</w:t>
      </w:r>
      <w:r>
        <w:rPr>
          <w:rFonts w:eastAsia="Times New Roman" w:cs="Times New Roman"/>
          <w:szCs w:val="24"/>
        </w:rPr>
        <w:t xml:space="preserve"> θα καλυφθούν όλες οι παρελθούσες προβληματικές καταστάσεις με οικονομικό περιεχόμενο. </w:t>
      </w:r>
      <w:r>
        <w:rPr>
          <w:rFonts w:eastAsia="Times New Roman" w:cs="Times New Roman"/>
          <w:szCs w:val="24"/>
        </w:rPr>
        <w:lastRenderedPageBreak/>
        <w:t xml:space="preserve">Σωστά, αλλά πότε; Υπάρχουν άνθρωποι, επτά υπάλληλοι, που από το 2012, με ευθύνη όλων των Υπουργών, έχουν να πάρουν </w:t>
      </w:r>
      <w:r>
        <w:rPr>
          <w:rFonts w:eastAsia="Times New Roman" w:cs="Times New Roman"/>
          <w:szCs w:val="24"/>
        </w:rPr>
        <w:t>1</w:t>
      </w:r>
      <w:r>
        <w:rPr>
          <w:rFonts w:eastAsia="Times New Roman" w:cs="Times New Roman"/>
          <w:szCs w:val="24"/>
        </w:rPr>
        <w:t xml:space="preserve"> ευρώ.</w:t>
      </w:r>
    </w:p>
    <w:p w14:paraId="1288B9D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ΕΥΑΓΓΕΛΙΑ ΒΑΓΙΩΝΑΚΗ:</w:t>
      </w:r>
      <w:r>
        <w:rPr>
          <w:rFonts w:eastAsia="Times New Roman" w:cs="Times New Roman"/>
          <w:szCs w:val="24"/>
        </w:rPr>
        <w:t xml:space="preserve"> Όχι…</w:t>
      </w:r>
    </w:p>
    <w:p w14:paraId="1288B9D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όλων των κομμάτων. </w:t>
      </w:r>
    </w:p>
    <w:p w14:paraId="1288B9D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ΕΥΑΓΓΕΛΙΑ ΒΑΓΙΩΝΑΚΗ:</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ειπώθηκε ότι τα έχουν πάρει. </w:t>
      </w:r>
    </w:p>
    <w:p w14:paraId="1288B9D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αυτοί οι άνθρωποι -όχι υπάλληλοι- να ικανοποιηθούν κατά προτεραιότητα. Συνεπώς, η </w:t>
      </w:r>
      <w:r>
        <w:rPr>
          <w:rFonts w:eastAsia="Times New Roman" w:cs="Times New Roman"/>
          <w:szCs w:val="24"/>
        </w:rPr>
        <w:t>ε</w:t>
      </w:r>
      <w:r>
        <w:rPr>
          <w:rFonts w:eastAsia="Times New Roman" w:cs="Times New Roman"/>
          <w:szCs w:val="24"/>
        </w:rPr>
        <w:t>πιτροπή πρέπει να συγκεντρώσει τα δικαιολογητικά και πρέπ</w:t>
      </w:r>
      <w:r>
        <w:rPr>
          <w:rFonts w:eastAsia="Times New Roman" w:cs="Times New Roman"/>
          <w:szCs w:val="24"/>
        </w:rPr>
        <w:t xml:space="preserve">ει επ’ αυτού να υπάρξει μια προσθήκη στο άρθρο 3β΄, που να το ρυθμίζει. </w:t>
      </w:r>
    </w:p>
    <w:p w14:paraId="1288B9D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88B9D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Κλείνω με αυτό κι ευχαριστώ, κύριε Πρόεδρε.  </w:t>
      </w:r>
    </w:p>
    <w:p w14:paraId="1288B9D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Τέλος, κυρίες και κύριοι Βουλευτές, περιμένουμε τον Ο</w:t>
      </w:r>
      <w:r>
        <w:rPr>
          <w:rFonts w:eastAsia="Times New Roman" w:cs="Times New Roman"/>
          <w:szCs w:val="24"/>
        </w:rPr>
        <w:t>ργανισμό. Μάλιστα δεν ήθελα να διακόψω μ</w:t>
      </w:r>
      <w:r>
        <w:rPr>
          <w:rFonts w:eastAsia="Times New Roman" w:cs="Times New Roman"/>
          <w:szCs w:val="24"/>
        </w:rPr>
        <w:t>ί</w:t>
      </w:r>
      <w:r>
        <w:rPr>
          <w:rFonts w:eastAsia="Times New Roman" w:cs="Times New Roman"/>
          <w:szCs w:val="24"/>
        </w:rPr>
        <w:t xml:space="preserve">α ροή συζήτησης σήμερα, που δεν έχει προβλήματα. Μίλησε ο Υπουργός και είπε ότι το Γενικό Λογιστήριο καθυστερεί έναν χρόνο τον νόμο. Τι έχει, επιτέλους, ο Οργανισμός του και προκαλεί τέτοιες καθυστερήσεις; </w:t>
      </w:r>
      <w:r>
        <w:rPr>
          <w:rFonts w:eastAsia="Times New Roman" w:cs="Times New Roman"/>
          <w:szCs w:val="24"/>
        </w:rPr>
        <w:lastRenderedPageBreak/>
        <w:t>Θα τον ρω</w:t>
      </w:r>
      <w:r>
        <w:rPr>
          <w:rFonts w:eastAsia="Times New Roman" w:cs="Times New Roman"/>
          <w:szCs w:val="24"/>
        </w:rPr>
        <w:t xml:space="preserve">τούσα αν ήταν άλλο το πλαίσιο και αν ήταν άλλο Υπουργείο. Τι έχει, ώστε επί έναν χρόνο να μην μπορεί να φέρει τον Οργανισμό που σχεδίασε από πέρσι τον Απρίλιο και είναι σε εκκρεμότητα; Τι εντοπίζει το Γενικό Λογιστήριο και το σταματάει το νομοθέτημά του; </w:t>
      </w:r>
    </w:p>
    <w:p w14:paraId="1288B9D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αφού ολοκληρώσει αυτήν την εκδρομή του στην ελληνική διοίκηση, να φέρει κάτι συνολικό. Με το πνεύμα που έχουμε δει κάθε προσπάθεια και που ξέρετε εσείς και οι Υφυπουργοί που είστε μέσα στο ΑΣΕΠ την στάση που κρατάμε ως Αντιπολίτευση, θα</w:t>
      </w:r>
      <w:r>
        <w:rPr>
          <w:rFonts w:eastAsia="Times New Roman" w:cs="Times New Roman"/>
          <w:szCs w:val="24"/>
        </w:rPr>
        <w:t xml:space="preserve"> αντιμετωπίσουμε και τον Οργανισμό. </w:t>
      </w:r>
    </w:p>
    <w:p w14:paraId="1288B9DF" w14:textId="77777777" w:rsidR="000C6DE6" w:rsidRDefault="009B647D">
      <w:pPr>
        <w:spacing w:after="0" w:line="600" w:lineRule="auto"/>
        <w:ind w:firstLine="720"/>
        <w:jc w:val="both"/>
        <w:rPr>
          <w:rFonts w:eastAsia="Times New Roman"/>
          <w:szCs w:val="24"/>
        </w:rPr>
      </w:pPr>
      <w:r>
        <w:rPr>
          <w:rFonts w:eastAsia="Times New Roman"/>
          <w:szCs w:val="24"/>
        </w:rPr>
        <w:t>Α</w:t>
      </w:r>
      <w:r>
        <w:rPr>
          <w:rFonts w:eastAsia="Times New Roman"/>
          <w:szCs w:val="24"/>
        </w:rPr>
        <w:t>πό τώρα λέω –και είναι η τελευταία μου φράση- το θέμα των οικονομικών εμπορικών ακολούθων, να το δείτε με πολύ μεγάλο σεβασμό. Κοιτάξτε, κύριοι –και είναι η τελευταία μου φράση, πραγματικά- όταν βγαίνεις από την Ελλάδα</w:t>
      </w:r>
      <w:r>
        <w:rPr>
          <w:rFonts w:eastAsia="Times New Roman"/>
          <w:szCs w:val="24"/>
        </w:rPr>
        <w:t xml:space="preserve"> και μιλάς για την οικονομία και τα προβλήματά της, οι οικονομικοί ακόλουθοι -δεν θέλω να πω, δεν θέλω να δείξω υφισταμένους, εργαζομένους σας- σου λένε ότι εδώ κάνουμε μ</w:t>
      </w:r>
      <w:r>
        <w:rPr>
          <w:rFonts w:eastAsia="Times New Roman"/>
          <w:szCs w:val="24"/>
        </w:rPr>
        <w:t>ί</w:t>
      </w:r>
      <w:r>
        <w:rPr>
          <w:rFonts w:eastAsia="Times New Roman"/>
          <w:szCs w:val="24"/>
        </w:rPr>
        <w:t xml:space="preserve">α δουλειά, αλλά δεν μπορούμε να συνδεθούμε με το Κέντρο. </w:t>
      </w:r>
      <w:r>
        <w:rPr>
          <w:rFonts w:eastAsia="Times New Roman"/>
          <w:szCs w:val="24"/>
        </w:rPr>
        <w:t>Α</w:t>
      </w:r>
      <w:r>
        <w:rPr>
          <w:rFonts w:eastAsia="Times New Roman"/>
          <w:szCs w:val="24"/>
        </w:rPr>
        <w:t xml:space="preserve">υτό ήταν το πάγιο πρόβλημα </w:t>
      </w:r>
      <w:r>
        <w:rPr>
          <w:rFonts w:eastAsia="Times New Roman"/>
          <w:szCs w:val="24"/>
        </w:rPr>
        <w:t>του Υπουργείου Εξωτερικών. Σε αυτό πρέπει να δώσετε μ</w:t>
      </w:r>
      <w:r>
        <w:rPr>
          <w:rFonts w:eastAsia="Times New Roman"/>
          <w:szCs w:val="24"/>
        </w:rPr>
        <w:t>ί</w:t>
      </w:r>
      <w:r>
        <w:rPr>
          <w:rFonts w:eastAsia="Times New Roman"/>
          <w:szCs w:val="24"/>
        </w:rPr>
        <w:t>α ειδική σημασία.</w:t>
      </w:r>
    </w:p>
    <w:p w14:paraId="1288B9E0" w14:textId="77777777" w:rsidR="000C6DE6" w:rsidRDefault="009B647D">
      <w:pPr>
        <w:spacing w:after="0" w:line="600" w:lineRule="auto"/>
        <w:ind w:firstLine="720"/>
        <w:jc w:val="both"/>
        <w:rPr>
          <w:rFonts w:eastAsia="Times New Roman"/>
          <w:szCs w:val="24"/>
        </w:rPr>
      </w:pPr>
      <w:r>
        <w:rPr>
          <w:rFonts w:eastAsia="Times New Roman"/>
          <w:szCs w:val="24"/>
        </w:rPr>
        <w:lastRenderedPageBreak/>
        <w:t xml:space="preserve">Γιατί όταν λέτε ότι πρέπει να σεβαστείτε τη δυνατότητα της Ελλάδας να ανοιχθεί οικονομικά, πρέπει να δείτε και τον δικό τους κόπο και τις δυσκολίες που αντιμετωπίζουν σε ό,τι αφορά τη </w:t>
      </w:r>
      <w:r>
        <w:rPr>
          <w:rFonts w:eastAsia="Times New Roman"/>
          <w:szCs w:val="24"/>
        </w:rPr>
        <w:t>σύνδεσή τους με το Κέντρο. Έχω ειδική ευαισθησία γιατί αυτή την υπηρεσία την έχω κάνει εγώ στο Υπουργείο σας και παρακολουθώ δυστυχώς να περνούν τα χρόνια, αλλά τα προβλήματα να παραμένουν.</w:t>
      </w:r>
    </w:p>
    <w:p w14:paraId="1288B9E1" w14:textId="77777777" w:rsidR="000C6DE6" w:rsidRDefault="009B647D">
      <w:pPr>
        <w:spacing w:after="0" w:line="600" w:lineRule="auto"/>
        <w:ind w:firstLine="720"/>
        <w:jc w:val="both"/>
        <w:rPr>
          <w:rFonts w:eastAsia="Times New Roman"/>
          <w:szCs w:val="24"/>
        </w:rPr>
      </w:pPr>
      <w:r>
        <w:rPr>
          <w:rFonts w:eastAsia="Times New Roman"/>
          <w:szCs w:val="24"/>
        </w:rPr>
        <w:t>Ευχαριστώ.</w:t>
      </w:r>
    </w:p>
    <w:p w14:paraId="1288B9E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w:t>
      </w:r>
      <w:r>
        <w:rPr>
          <w:rFonts w:eastAsia="Times New Roman" w:cs="Times New Roman"/>
          <w:szCs w:val="24"/>
        </w:rPr>
        <w:t>άταξης ΠΑΣΟΚ-ΔΗΜΑΡ)</w:t>
      </w:r>
    </w:p>
    <w:p w14:paraId="1288B9E3" w14:textId="77777777" w:rsidR="000C6DE6" w:rsidRDefault="009B647D">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ο κ. </w:t>
      </w:r>
      <w:proofErr w:type="spellStart"/>
      <w:r>
        <w:rPr>
          <w:rFonts w:eastAsia="Times New Roman"/>
          <w:bCs/>
          <w:szCs w:val="24"/>
        </w:rPr>
        <w:t>Παναγιώταρος</w:t>
      </w:r>
      <w:proofErr w:type="spellEnd"/>
      <w:r>
        <w:rPr>
          <w:rFonts w:eastAsia="Times New Roman"/>
          <w:bCs/>
          <w:szCs w:val="24"/>
        </w:rPr>
        <w:t xml:space="preserve"> από τη Χρυσή Αυγή. Μετά είναι ο κ. Δημήτριος Καρράς και θα ακολουθήσει ο κ. </w:t>
      </w:r>
      <w:proofErr w:type="spellStart"/>
      <w:r>
        <w:rPr>
          <w:rFonts w:eastAsia="Times New Roman"/>
          <w:bCs/>
          <w:szCs w:val="24"/>
        </w:rPr>
        <w:t>Ξυδάκης</w:t>
      </w:r>
      <w:proofErr w:type="spellEnd"/>
      <w:r>
        <w:rPr>
          <w:rFonts w:eastAsia="Times New Roman"/>
          <w:bCs/>
          <w:szCs w:val="24"/>
        </w:rPr>
        <w:t>.</w:t>
      </w:r>
    </w:p>
    <w:p w14:paraId="1288B9E4" w14:textId="77777777" w:rsidR="000C6DE6" w:rsidRDefault="009B647D">
      <w:pPr>
        <w:spacing w:after="0" w:line="600" w:lineRule="auto"/>
        <w:ind w:firstLine="720"/>
        <w:jc w:val="both"/>
        <w:rPr>
          <w:rFonts w:eastAsia="Times New Roman"/>
          <w:bCs/>
          <w:szCs w:val="24"/>
        </w:rPr>
      </w:pPr>
      <w:r>
        <w:rPr>
          <w:rFonts w:eastAsia="Times New Roman"/>
          <w:bCs/>
          <w:szCs w:val="24"/>
        </w:rPr>
        <w:t>Ορίστε, έχετε τον λόγο.</w:t>
      </w:r>
    </w:p>
    <w:p w14:paraId="1288B9E5" w14:textId="77777777" w:rsidR="000C6DE6" w:rsidRDefault="009B647D">
      <w:pPr>
        <w:spacing w:after="0"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κύριε Πρόεδρε.</w:t>
      </w:r>
    </w:p>
    <w:p w14:paraId="1288B9E6" w14:textId="77777777" w:rsidR="000C6DE6" w:rsidRDefault="009B647D">
      <w:pPr>
        <w:spacing w:after="0" w:line="600" w:lineRule="auto"/>
        <w:ind w:firstLine="720"/>
        <w:jc w:val="both"/>
        <w:rPr>
          <w:rFonts w:eastAsia="Times New Roman"/>
          <w:bCs/>
          <w:szCs w:val="24"/>
        </w:rPr>
      </w:pPr>
      <w:r>
        <w:rPr>
          <w:rFonts w:eastAsia="Times New Roman"/>
          <w:bCs/>
          <w:szCs w:val="24"/>
        </w:rPr>
        <w:t>Τελικά η Κυβέρνη</w:t>
      </w:r>
      <w:r>
        <w:rPr>
          <w:rFonts w:eastAsia="Times New Roman"/>
          <w:bCs/>
          <w:szCs w:val="24"/>
        </w:rPr>
        <w:t xml:space="preserve">ση δεν μας έχει πει ακόμα με ποιον από τους έξι συνιδιοκτήτες της τράπεζας των </w:t>
      </w:r>
      <w:r>
        <w:rPr>
          <w:rFonts w:eastAsia="Times New Roman"/>
          <w:bCs/>
          <w:szCs w:val="24"/>
          <w:lang w:val="en-US"/>
        </w:rPr>
        <w:t>Rothschild</w:t>
      </w:r>
      <w:r>
        <w:rPr>
          <w:rFonts w:eastAsia="Times New Roman"/>
          <w:bCs/>
          <w:szCs w:val="24"/>
        </w:rPr>
        <w:t xml:space="preserve"> συναντήθηκε, για να μας λυθεί και αυτή η απορία. Ο έτερος της Κυβέρνη</w:t>
      </w:r>
      <w:r>
        <w:rPr>
          <w:rFonts w:eastAsia="Times New Roman"/>
          <w:bCs/>
          <w:szCs w:val="24"/>
        </w:rPr>
        <w:lastRenderedPageBreak/>
        <w:t xml:space="preserve">σης, οι Ανεξάρτητοι Έλληνες, τους </w:t>
      </w:r>
      <w:r>
        <w:rPr>
          <w:rFonts w:eastAsia="Times New Roman"/>
          <w:bCs/>
          <w:szCs w:val="24"/>
          <w:lang w:val="en-US"/>
        </w:rPr>
        <w:t>Rothschild</w:t>
      </w:r>
      <w:r>
        <w:rPr>
          <w:rFonts w:eastAsia="Times New Roman"/>
          <w:bCs/>
          <w:szCs w:val="24"/>
        </w:rPr>
        <w:t xml:space="preserve">, βέβαια, τους κατηγορούσαν, τους στηλίτευαν συνεχώς </w:t>
      </w:r>
      <w:r>
        <w:rPr>
          <w:rFonts w:eastAsia="Times New Roman"/>
          <w:bCs/>
          <w:szCs w:val="24"/>
        </w:rPr>
        <w:t>κατά την προεκλογική περίοδο φυσικά, γιατί τώρα τα πράγματα είναι λίγο διαφορετικά.</w:t>
      </w:r>
    </w:p>
    <w:p w14:paraId="1288B9E7" w14:textId="77777777" w:rsidR="000C6DE6" w:rsidRDefault="009B647D">
      <w:pPr>
        <w:spacing w:after="0" w:line="600" w:lineRule="auto"/>
        <w:ind w:firstLine="720"/>
        <w:jc w:val="both"/>
        <w:rPr>
          <w:rFonts w:eastAsia="Times New Roman"/>
          <w:bCs/>
          <w:szCs w:val="24"/>
        </w:rPr>
      </w:pPr>
      <w:r>
        <w:rPr>
          <w:rFonts w:eastAsia="Times New Roman"/>
          <w:bCs/>
          <w:szCs w:val="24"/>
        </w:rPr>
        <w:t>Σαν σήμερα –πριν προχωρήσουμε στα του νομοσχεδίου- πριν από 25 χρόνια υπεγράφη στις 7 Φεβρουαρίου του 1992 αυτή η άθλια συνθήκη του Μάαστριχτ από τη Νέα Δημοκρατία και το Π</w:t>
      </w:r>
      <w:r>
        <w:rPr>
          <w:rFonts w:eastAsia="Times New Roman"/>
          <w:bCs/>
          <w:szCs w:val="24"/>
        </w:rPr>
        <w:t>ΑΣΟΚ, θεωρώντας ότι είναι κάτι πολύ καλό για την πατρίδα μας. Είκοσι πέντε χρόνια μετά, όμως, βλέπουμε τη ζοφερή πραγματικότητα. Η λεγόμενη τότε ΕΟΚ μεταλλάχθηκε σιγά, σιγά στη σημερινή Ευρωπαϊκή Ένωση των τραπεζιτών, των τοκογλύφων με τους περιορισμούς τη</w:t>
      </w:r>
      <w:r>
        <w:rPr>
          <w:rFonts w:eastAsia="Times New Roman"/>
          <w:bCs/>
          <w:szCs w:val="24"/>
        </w:rPr>
        <w:t xml:space="preserve">ς εθνικής κυριαρχίας των κρατών μελών της και όλα τα αρνητικά που βιώνουμε εν </w:t>
      </w:r>
      <w:proofErr w:type="spellStart"/>
      <w:r>
        <w:rPr>
          <w:rFonts w:eastAsia="Times New Roman"/>
          <w:bCs/>
          <w:szCs w:val="24"/>
        </w:rPr>
        <w:t>έτει</w:t>
      </w:r>
      <w:proofErr w:type="spellEnd"/>
      <w:r>
        <w:rPr>
          <w:rFonts w:eastAsia="Times New Roman"/>
          <w:bCs/>
          <w:szCs w:val="24"/>
        </w:rPr>
        <w:t xml:space="preserve"> 2017. </w:t>
      </w:r>
    </w:p>
    <w:p w14:paraId="1288B9E8" w14:textId="77777777" w:rsidR="000C6DE6" w:rsidRDefault="009B647D">
      <w:pPr>
        <w:spacing w:after="0" w:line="600" w:lineRule="auto"/>
        <w:ind w:firstLine="720"/>
        <w:jc w:val="both"/>
        <w:rPr>
          <w:rFonts w:eastAsia="Times New Roman"/>
          <w:bCs/>
          <w:szCs w:val="24"/>
        </w:rPr>
      </w:pPr>
      <w:r>
        <w:rPr>
          <w:rFonts w:eastAsia="Times New Roman"/>
          <w:bCs/>
          <w:szCs w:val="24"/>
        </w:rPr>
        <w:t>Έφυγε και ο Υπουργός και ο Υφυπουργός. Ήθελα να τους ρωτήσω για τις ερωτήσεις που καταθέτει η Χρυσή Αυγή ειδικότερα για ζητήματα που αφορούν τη Θράκη και τη Βόρειο Ήπ</w:t>
      </w:r>
      <w:r>
        <w:rPr>
          <w:rFonts w:eastAsia="Times New Roman"/>
          <w:bCs/>
          <w:szCs w:val="24"/>
        </w:rPr>
        <w:t xml:space="preserve">ειρο και δεν απαντώνται εδώ και μήνες με διάφορα προσχήματα. Δεν πειράζει, όμως. </w:t>
      </w:r>
    </w:p>
    <w:p w14:paraId="1288B9E9" w14:textId="77777777" w:rsidR="000C6DE6" w:rsidRDefault="009B647D">
      <w:pPr>
        <w:spacing w:after="0" w:line="600" w:lineRule="auto"/>
        <w:ind w:firstLine="720"/>
        <w:jc w:val="both"/>
        <w:rPr>
          <w:rFonts w:eastAsia="Times New Roman"/>
          <w:bCs/>
          <w:szCs w:val="24"/>
        </w:rPr>
      </w:pPr>
      <w:r>
        <w:rPr>
          <w:rFonts w:eastAsia="Times New Roman"/>
          <w:bCs/>
          <w:szCs w:val="24"/>
        </w:rPr>
        <w:t xml:space="preserve">Διαβάζουμε στο άρθρο 1 στο συγκεκριμένο σχέδιο νόμου ότι υπάρχει η εξής αλλαγή. Η μετονομασία του Επιστημονικού </w:t>
      </w:r>
      <w:r>
        <w:rPr>
          <w:rFonts w:eastAsia="Times New Roman"/>
          <w:bCs/>
          <w:szCs w:val="24"/>
        </w:rPr>
        <w:lastRenderedPageBreak/>
        <w:t>Κέντρου Ανάλυσης και Σχεδιασμού σε Κέντρο Ανάλυσης Σχεδιασμού.</w:t>
      </w:r>
      <w:r>
        <w:rPr>
          <w:rFonts w:eastAsia="Times New Roman"/>
          <w:bCs/>
          <w:szCs w:val="24"/>
        </w:rPr>
        <w:t xml:space="preserve"> Αυτή η σημαντικότατη αλλαγή θα λύσει όλα τα προβλήματα των διαχρονικών αποτυχιών των διαφόρων Υπουργών Εξωτερικών εδώ και δεκαετίες στην πατρίδα μας. Βέβαια, αν νομίζετε ότι αυτές οι μετονομασίες θα δώσουν λύση στα προβλήματα, μάλλον λάθος κάνετε.</w:t>
      </w:r>
    </w:p>
    <w:p w14:paraId="1288B9EA" w14:textId="77777777" w:rsidR="000C6DE6" w:rsidRDefault="009B647D">
      <w:pPr>
        <w:spacing w:after="0" w:line="600" w:lineRule="auto"/>
        <w:ind w:firstLine="720"/>
        <w:jc w:val="both"/>
        <w:rPr>
          <w:rFonts w:eastAsia="Times New Roman"/>
          <w:bCs/>
          <w:szCs w:val="24"/>
        </w:rPr>
      </w:pPr>
      <w:r>
        <w:rPr>
          <w:rFonts w:eastAsia="Times New Roman"/>
          <w:bCs/>
          <w:szCs w:val="24"/>
        </w:rPr>
        <w:t>Η τραγι</w:t>
      </w:r>
      <w:r>
        <w:rPr>
          <w:rFonts w:eastAsia="Times New Roman"/>
          <w:bCs/>
          <w:szCs w:val="24"/>
        </w:rPr>
        <w:t xml:space="preserve">κή ελληνική πραγματικότητα ήταν αυτό που είδαμε προχθές, όταν ο Υπουργός Μεταναστευτικής Πολιτικής κ. </w:t>
      </w:r>
      <w:proofErr w:type="spellStart"/>
      <w:r>
        <w:rPr>
          <w:rFonts w:eastAsia="Times New Roman"/>
          <w:bCs/>
          <w:szCs w:val="24"/>
        </w:rPr>
        <w:t>Μουζάλας</w:t>
      </w:r>
      <w:proofErr w:type="spellEnd"/>
      <w:r>
        <w:rPr>
          <w:rFonts w:eastAsia="Times New Roman"/>
          <w:bCs/>
          <w:szCs w:val="24"/>
        </w:rPr>
        <w:t xml:space="preserve"> επισκέφτηκε το Ελληνικό για να δει τα έργα και τις ημέρες του. Εκεί είδε όλη η Ελλάδα ένα μικρό </w:t>
      </w:r>
      <w:proofErr w:type="spellStart"/>
      <w:r>
        <w:rPr>
          <w:rFonts w:eastAsia="Times New Roman"/>
          <w:bCs/>
          <w:szCs w:val="24"/>
        </w:rPr>
        <w:t>Αφγανόπουλο</w:t>
      </w:r>
      <w:proofErr w:type="spellEnd"/>
      <w:r>
        <w:rPr>
          <w:rFonts w:eastAsia="Times New Roman"/>
          <w:bCs/>
          <w:szCs w:val="24"/>
        </w:rPr>
        <w:t xml:space="preserve"> να γρονθοκοπεί με μίσος και μανία ένα</w:t>
      </w:r>
      <w:r>
        <w:rPr>
          <w:rFonts w:eastAsia="Times New Roman"/>
          <w:bCs/>
          <w:szCs w:val="24"/>
        </w:rPr>
        <w:t xml:space="preserve">ν Έλληνα αστυνομικό. </w:t>
      </w:r>
      <w:r>
        <w:rPr>
          <w:rFonts w:eastAsia="Times New Roman"/>
          <w:bCs/>
          <w:szCs w:val="24"/>
        </w:rPr>
        <w:t>Α</w:t>
      </w:r>
      <w:r>
        <w:rPr>
          <w:rFonts w:eastAsia="Times New Roman"/>
          <w:bCs/>
          <w:szCs w:val="24"/>
        </w:rPr>
        <w:t xml:space="preserve">ντί αυτή τη στιγμή να τον έχουμε στείλει πακέτο μαζί με την οικογένειά του πίσω, τον είχαμε και δισέλιδο αφιέρωμα στην εφημερίδα ΕΘΝΟΣ. Πήγε να μαλακώσει αυτό το σοβαρότατο που συνέβη εις βάρος ενός Έλληνα πολίτη. </w:t>
      </w:r>
      <w:r>
        <w:rPr>
          <w:rFonts w:eastAsia="Times New Roman"/>
          <w:bCs/>
          <w:szCs w:val="24"/>
        </w:rPr>
        <w:t>Σ</w:t>
      </w:r>
      <w:r>
        <w:rPr>
          <w:rFonts w:eastAsia="Times New Roman"/>
          <w:bCs/>
          <w:szCs w:val="24"/>
        </w:rPr>
        <w:t xml:space="preserve">το </w:t>
      </w:r>
      <w:r>
        <w:rPr>
          <w:rFonts w:eastAsia="Times New Roman"/>
          <w:bCs/>
          <w:szCs w:val="24"/>
          <w:lang w:val="en-US"/>
        </w:rPr>
        <w:t>background</w:t>
      </w:r>
      <w:r>
        <w:rPr>
          <w:rFonts w:eastAsia="Times New Roman"/>
          <w:bCs/>
          <w:szCs w:val="24"/>
        </w:rPr>
        <w:t xml:space="preserve">, από πίσω, ένας άλλος έδειχνε ότι θα σας πάρουμε τα κεφάλια, θα σας κόψουμε τα κεφάλια. </w:t>
      </w:r>
      <w:r>
        <w:rPr>
          <w:rFonts w:eastAsia="Times New Roman"/>
          <w:bCs/>
          <w:szCs w:val="24"/>
        </w:rPr>
        <w:t>Α</w:t>
      </w:r>
      <w:r>
        <w:rPr>
          <w:rFonts w:eastAsia="Times New Roman"/>
          <w:bCs/>
          <w:szCs w:val="24"/>
        </w:rPr>
        <w:t>ντί να τους κόψουμε εμείς κάτι άλλο, όλα καλά, δεν τρέχει τίποτα απολύτως.</w:t>
      </w:r>
    </w:p>
    <w:p w14:paraId="1288B9EB" w14:textId="77777777" w:rsidR="000C6DE6" w:rsidRDefault="009B647D">
      <w:pPr>
        <w:spacing w:after="0" w:line="600" w:lineRule="auto"/>
        <w:ind w:firstLine="720"/>
        <w:jc w:val="both"/>
        <w:rPr>
          <w:rFonts w:eastAsia="Times New Roman"/>
          <w:szCs w:val="24"/>
        </w:rPr>
      </w:pPr>
      <w:r>
        <w:rPr>
          <w:rFonts w:eastAsia="Times New Roman"/>
          <w:bCs/>
          <w:szCs w:val="24"/>
        </w:rPr>
        <w:t>Ο κ. Κοτζιάς πριν εδώ είπε ότι θα γίνουν κοσμοϊστορικά πράγματα με αυτό το νομοσχέδιο στα ζ</w:t>
      </w:r>
      <w:r>
        <w:rPr>
          <w:rFonts w:eastAsia="Times New Roman"/>
          <w:bCs/>
          <w:szCs w:val="24"/>
        </w:rPr>
        <w:t xml:space="preserve">ητήματα της εξωτερικής </w:t>
      </w:r>
      <w:r>
        <w:rPr>
          <w:rFonts w:eastAsia="Times New Roman"/>
          <w:bCs/>
          <w:szCs w:val="24"/>
        </w:rPr>
        <w:lastRenderedPageBreak/>
        <w:t>πολιτικής, ότι το Υπουργείο Εξωτερικών θα δουλεύει ρολόι στην εποχή της τέταρτης ρομποτικής, όπου πλέον ρομπότ φτιάχνουν ρομπότ και διάφορα άλλα πολύ ωραία και ενδιαφέροντα. Το καλό όμως ήταν όταν μας είπε ένα όνομα για το ποιος θα α</w:t>
      </w:r>
      <w:r>
        <w:rPr>
          <w:rFonts w:eastAsia="Times New Roman"/>
          <w:bCs/>
          <w:szCs w:val="24"/>
        </w:rPr>
        <w:t xml:space="preserve">ναλάβει. Μας είπε ότι ο κ. </w:t>
      </w:r>
      <w:proofErr w:type="spellStart"/>
      <w:r>
        <w:rPr>
          <w:rFonts w:eastAsia="Times New Roman"/>
          <w:bCs/>
          <w:szCs w:val="24"/>
        </w:rPr>
        <w:t>Ροζάκης</w:t>
      </w:r>
      <w:proofErr w:type="spellEnd"/>
      <w:r>
        <w:rPr>
          <w:rFonts w:eastAsia="Times New Roman"/>
          <w:bCs/>
          <w:szCs w:val="24"/>
        </w:rPr>
        <w:t xml:space="preserve"> δεν έχει ανάγκη να είναι διπλοθεσίτης. Είναι ο κ. Χρήστος </w:t>
      </w:r>
      <w:proofErr w:type="spellStart"/>
      <w:r>
        <w:rPr>
          <w:rFonts w:eastAsia="Times New Roman"/>
          <w:bCs/>
          <w:szCs w:val="24"/>
        </w:rPr>
        <w:t>Ροζάκης</w:t>
      </w:r>
      <w:proofErr w:type="spellEnd"/>
      <w:r>
        <w:rPr>
          <w:rFonts w:eastAsia="Times New Roman"/>
          <w:bCs/>
          <w:szCs w:val="24"/>
        </w:rPr>
        <w:t xml:space="preserve">, ο γνωστός </w:t>
      </w:r>
      <w:proofErr w:type="spellStart"/>
      <w:r>
        <w:rPr>
          <w:rFonts w:eastAsia="Times New Roman"/>
          <w:bCs/>
          <w:szCs w:val="24"/>
        </w:rPr>
        <w:t>Ροζενστάιν</w:t>
      </w:r>
      <w:proofErr w:type="spellEnd"/>
      <w:r>
        <w:rPr>
          <w:rFonts w:eastAsia="Times New Roman"/>
          <w:bCs/>
          <w:szCs w:val="24"/>
        </w:rPr>
        <w:t>, που ήταν και Υπουργός επί κυβερνήσεων Σημίτη, που ήταν και αντιπρόεδρος στο Ευρωπαϊκό Δικαστήριο Ανθρωπίνων Δικαιωμάτων και είχε βγά</w:t>
      </w:r>
      <w:r>
        <w:rPr>
          <w:rFonts w:eastAsia="Times New Roman"/>
          <w:bCs/>
          <w:szCs w:val="24"/>
        </w:rPr>
        <w:t xml:space="preserve">λει και δύο καταδικαστικές αποφάσεις της </w:t>
      </w:r>
      <w:proofErr w:type="spellStart"/>
      <w:r>
        <w:rPr>
          <w:rFonts w:eastAsia="Times New Roman"/>
          <w:bCs/>
          <w:szCs w:val="24"/>
        </w:rPr>
        <w:t>πατρίδος</w:t>
      </w:r>
      <w:proofErr w:type="spellEnd"/>
      <w:r>
        <w:rPr>
          <w:rFonts w:eastAsia="Times New Roman"/>
          <w:bCs/>
          <w:szCs w:val="24"/>
        </w:rPr>
        <w:t xml:space="preserve"> μας, ως αντιπρόεδρος;</w:t>
      </w:r>
    </w:p>
    <w:p w14:paraId="1288B9E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Για να θυμίσουμε στον κόσμο τι συμβαίνει σε αυτήν τη χώρα και ποιους βάζουμε, τους λύκους, να φυλάνε τα πρόβατα, στην προκειμένη περίπτωση τον κ. </w:t>
      </w:r>
      <w:proofErr w:type="spellStart"/>
      <w:r>
        <w:rPr>
          <w:rFonts w:eastAsia="Times New Roman" w:cs="Times New Roman"/>
          <w:szCs w:val="24"/>
        </w:rPr>
        <w:t>Ροζάκη</w:t>
      </w:r>
      <w:proofErr w:type="spellEnd"/>
      <w:r>
        <w:rPr>
          <w:rFonts w:eastAsia="Times New Roman" w:cs="Times New Roman"/>
          <w:szCs w:val="24"/>
        </w:rPr>
        <w:t xml:space="preserve">. </w:t>
      </w:r>
    </w:p>
    <w:p w14:paraId="1288B9E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Ροζάκης</w:t>
      </w:r>
      <w:proofErr w:type="spellEnd"/>
      <w:r>
        <w:rPr>
          <w:rFonts w:eastAsia="Times New Roman" w:cs="Times New Roman"/>
          <w:szCs w:val="24"/>
        </w:rPr>
        <w:t xml:space="preserve"> είχε βγάλει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σειρά καταδικαστικών αποφάσεων –είχε υπογράψει και αυτός- εις βάρος της πατρίδας μας. Υποτίθεται ότι ως κυβερνητικό στέλεχος προάσπιζε τα εθνικά μας συμφέροντα, αλλά ως αντιπρόεδρος λειτουργούσε για τα ακριβώς αντίθετα. </w:t>
      </w:r>
    </w:p>
    <w:p w14:paraId="1288B9E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Η πρώτη ήταν σχετικά με τη λεγόμενη</w:t>
      </w:r>
      <w:r>
        <w:rPr>
          <w:rFonts w:eastAsia="Times New Roman" w:cs="Times New Roman"/>
          <w:szCs w:val="24"/>
        </w:rPr>
        <w:t xml:space="preserve"> «Μακεδονική μειονότητα», έτσι είπε ο κ. </w:t>
      </w:r>
      <w:proofErr w:type="spellStart"/>
      <w:r>
        <w:rPr>
          <w:rFonts w:eastAsia="Times New Roman" w:cs="Times New Roman"/>
          <w:szCs w:val="24"/>
        </w:rPr>
        <w:t>Ροζάκης</w:t>
      </w:r>
      <w:proofErr w:type="spellEnd"/>
      <w:r>
        <w:rPr>
          <w:rFonts w:eastAsia="Times New Roman" w:cs="Times New Roman"/>
          <w:szCs w:val="24"/>
        </w:rPr>
        <w:t xml:space="preserve">. Οκτώβριος του 2005 και η οκταμελής σύνθεση του Τμήματος του Ευρωπαϊκού Δικαστηρίου, του οποίου προεδρεύει ένας Κύπριος ευρωδικαστής και στο οποίο συμμετέχει ως μέλος και εισηγητής ο Έλληνας ευρωδικαστής κ. </w:t>
      </w:r>
      <w:proofErr w:type="spellStart"/>
      <w:r>
        <w:rPr>
          <w:rFonts w:eastAsia="Times New Roman" w:cs="Times New Roman"/>
          <w:szCs w:val="24"/>
        </w:rPr>
        <w:t>Ροζάκης</w:t>
      </w:r>
      <w:proofErr w:type="spellEnd"/>
      <w:r>
        <w:rPr>
          <w:rFonts w:eastAsia="Times New Roman" w:cs="Times New Roman"/>
          <w:szCs w:val="24"/>
        </w:rPr>
        <w:t xml:space="preserve">, εκδικάζει την υπόθεση του σωματείου «Ουράνιο Τόξο», το οποίο δραστηριοποιείται κυρίως στην περιοχή της Φλώρινας. Είναι αυτοί που λένε ότι υπάρχει μακεδονική μειονότητα στην πατρίδα μας και μάχεται για την αναγνώριση αυτής μακεδονικής μειονότητας. </w:t>
      </w:r>
    </w:p>
    <w:p w14:paraId="1288B9E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Ουράνιο Τόξο προσέφυγε στο Ευρωπαϊκό Δικαστήριο κατηγορώντας το ελληνικό κράτος, επειδή οι ελληνικές αρχές υποχρέωναν την οργάνωση να κατεβάσει μία επιγραφή που είχε αναρτηθεί στη λεγόμενη «μακεδονική γλώσσα». Η φράση αυτή, σύμφωνα με επίσημες παρατηρή</w:t>
      </w:r>
      <w:r>
        <w:rPr>
          <w:rFonts w:eastAsia="Times New Roman" w:cs="Times New Roman"/>
          <w:szCs w:val="24"/>
        </w:rPr>
        <w:t xml:space="preserve">σεις του Υπουργείου Εξωτερικών που κατατέθηκαν τότε στο </w:t>
      </w:r>
      <w:r>
        <w:rPr>
          <w:rFonts w:eastAsia="Times New Roman" w:cs="Times New Roman"/>
          <w:szCs w:val="24"/>
        </w:rPr>
        <w:t>δ</w:t>
      </w:r>
      <w:r>
        <w:rPr>
          <w:rFonts w:eastAsia="Times New Roman" w:cs="Times New Roman"/>
          <w:szCs w:val="24"/>
        </w:rPr>
        <w:t xml:space="preserve">ικαστήριο για τη συγκεκριμένη υπόθεση, χρησιμοποιήθηκε την εποχή του εμφυλίου στη Μακεδονία από τους </w:t>
      </w:r>
      <w:proofErr w:type="spellStart"/>
      <w:r>
        <w:rPr>
          <w:rFonts w:eastAsia="Times New Roman" w:cs="Times New Roman"/>
          <w:szCs w:val="24"/>
        </w:rPr>
        <w:t>επιδιώκοντες</w:t>
      </w:r>
      <w:proofErr w:type="spellEnd"/>
      <w:r>
        <w:rPr>
          <w:rFonts w:eastAsia="Times New Roman" w:cs="Times New Roman"/>
          <w:szCs w:val="24"/>
        </w:rPr>
        <w:t xml:space="preserve"> να στραφούν κατά της ελληνικής επικράτειας και να καταλάβουν τη Φλώρινα, από τους γνω</w:t>
      </w:r>
      <w:r>
        <w:rPr>
          <w:rFonts w:eastAsia="Times New Roman" w:cs="Times New Roman"/>
          <w:szCs w:val="24"/>
        </w:rPr>
        <w:t xml:space="preserve">στούς Κομιτατζήδες, Έλληνες, αλλά και Βούλγαρους και Σκοπιανούς. </w:t>
      </w:r>
      <w:r>
        <w:rPr>
          <w:rFonts w:eastAsia="Times New Roman" w:cs="Times New Roman"/>
          <w:szCs w:val="24"/>
        </w:rPr>
        <w:lastRenderedPageBreak/>
        <w:t>Η έκφραση της πινακίδας, που έλεγε «</w:t>
      </w:r>
      <w:proofErr w:type="spellStart"/>
      <w:r>
        <w:rPr>
          <w:rFonts w:eastAsia="Times New Roman"/>
          <w:iCs/>
          <w:color w:val="252525"/>
          <w:szCs w:val="24"/>
          <w:shd w:val="clear" w:color="auto" w:fill="FFFFFF"/>
        </w:rPr>
        <w:t>Vinožito</w:t>
      </w:r>
      <w:proofErr w:type="spellEnd"/>
      <w:r>
        <w:rPr>
          <w:rFonts w:eastAsia="Times New Roman" w:cs="Times New Roman"/>
          <w:szCs w:val="24"/>
        </w:rPr>
        <w:t xml:space="preserve">» παρέπεμπε ευθέως σε αυτές τις </w:t>
      </w:r>
      <w:proofErr w:type="spellStart"/>
      <w:r>
        <w:rPr>
          <w:rFonts w:eastAsia="Times New Roman" w:cs="Times New Roman"/>
          <w:szCs w:val="24"/>
        </w:rPr>
        <w:t>αλυτρωτικές</w:t>
      </w:r>
      <w:proofErr w:type="spellEnd"/>
      <w:r>
        <w:rPr>
          <w:rFonts w:eastAsia="Times New Roman" w:cs="Times New Roman"/>
          <w:szCs w:val="24"/>
        </w:rPr>
        <w:t xml:space="preserve">, αποσχιστικές τάσεις των Σκοπιανών. </w:t>
      </w:r>
    </w:p>
    <w:p w14:paraId="1288B9F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απόφαση του κ. </w:t>
      </w:r>
      <w:proofErr w:type="spellStart"/>
      <w:r>
        <w:rPr>
          <w:rFonts w:eastAsia="Times New Roman" w:cs="Times New Roman"/>
          <w:szCs w:val="24"/>
        </w:rPr>
        <w:t>Ροζάκη</w:t>
      </w:r>
      <w:proofErr w:type="spellEnd"/>
      <w:r>
        <w:rPr>
          <w:rFonts w:eastAsia="Times New Roman" w:cs="Times New Roman"/>
          <w:szCs w:val="24"/>
        </w:rPr>
        <w:t>, που θέλετε να τον βάλετε τώρα στο Υπουργε</w:t>
      </w:r>
      <w:r>
        <w:rPr>
          <w:rFonts w:eastAsia="Times New Roman" w:cs="Times New Roman"/>
          <w:szCs w:val="24"/>
        </w:rPr>
        <w:t xml:space="preserve">ίο Εξωτερικών να κατευθύνει την εξωτερική πολιτική, ήταν η εξής: Ότι είναι νόμιμο σωματείο και έχει στόχο την προάσπιση της μακεδονικής μειονότητας που ζει στην Ελλάδα. Αυτόν θέλετε να βάλετε σε αυτό το ΚΑΣ και να κατευθύνει την εξωτερική πολιτική. </w:t>
      </w:r>
    </w:p>
    <w:p w14:paraId="1288B9F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ο ίδιος είχε καταδικάσει πάλι την πατρίδα μας σχετικά με έναν </w:t>
      </w:r>
      <w:proofErr w:type="spellStart"/>
      <w:r>
        <w:rPr>
          <w:rFonts w:eastAsia="Times New Roman" w:cs="Times New Roman"/>
          <w:szCs w:val="24"/>
        </w:rPr>
        <w:t>ψευδομουφτή</w:t>
      </w:r>
      <w:proofErr w:type="spellEnd"/>
      <w:r>
        <w:rPr>
          <w:rFonts w:eastAsia="Times New Roman" w:cs="Times New Roman"/>
          <w:szCs w:val="24"/>
        </w:rPr>
        <w:t xml:space="preserve"> στη Θράκη. Είχε πάρει ανοικτά θέση υπέρ όσων δηλώνουν ότι δεν είναι μουσουλμανική, αλλά είναι τουρκική μειονότητα ερμηνεύοντας όπως ήθελε αυτός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αν σας λέει </w:t>
      </w:r>
      <w:r>
        <w:rPr>
          <w:rFonts w:eastAsia="Times New Roman" w:cs="Times New Roman"/>
          <w:szCs w:val="24"/>
        </w:rPr>
        <w:t xml:space="preserve">κάτι αυτό, κύριε Υπουργέ, με όσα προβλήματα παρουσιάστηκαν τον τελευταίο καιρό με τις απαιτήσεις του κ. </w:t>
      </w:r>
      <w:proofErr w:type="spellStart"/>
      <w:r>
        <w:rPr>
          <w:rFonts w:eastAsia="Times New Roman" w:cs="Times New Roman"/>
          <w:szCs w:val="24"/>
        </w:rPr>
        <w:t>Ερντογάν</w:t>
      </w:r>
      <w:proofErr w:type="spellEnd"/>
      <w:r>
        <w:rPr>
          <w:rFonts w:eastAsia="Times New Roman" w:cs="Times New Roman"/>
          <w:szCs w:val="24"/>
        </w:rPr>
        <w:t xml:space="preserve"> και άλλων. Θα βάλετε αυτόν και άλλους σαν αυτόν στο Υπουργείο για να κάνουν εξωτερική πολιτική, όταν οι ίδιοι πιστεύουν ότι υπάρχει τουρκική με</w:t>
      </w:r>
      <w:r>
        <w:rPr>
          <w:rFonts w:eastAsia="Times New Roman" w:cs="Times New Roman"/>
          <w:szCs w:val="24"/>
        </w:rPr>
        <w:t xml:space="preserve">ιονότητα στη Θράκη. Αυτούς θέλετε να βάλετε και λέτε ότι αυτό το νομοσχέδιο </w:t>
      </w:r>
      <w:r>
        <w:rPr>
          <w:rFonts w:eastAsia="Times New Roman" w:cs="Times New Roman"/>
          <w:szCs w:val="24"/>
        </w:rPr>
        <w:lastRenderedPageBreak/>
        <w:t xml:space="preserve">είναι καλό και σωστό. Μιλάμε ότι συμβαίνουν σημεία και τέρατα στο Υπουργείο. </w:t>
      </w:r>
    </w:p>
    <w:p w14:paraId="1288B9F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Αυτό καταδεικνύει ή ότι είσαστε στημένοι, για να προδώσετε την πατρίδα μας ή ότι είσαστε άσχετοι. Δεν </w:t>
      </w:r>
      <w:r>
        <w:rPr>
          <w:rFonts w:eastAsia="Times New Roman" w:cs="Times New Roman"/>
          <w:szCs w:val="24"/>
        </w:rPr>
        <w:t xml:space="preserve">υπάρχει τρίτη διέξοδος σχετικά με αυτήν την περίπτωση του κ. </w:t>
      </w:r>
      <w:proofErr w:type="spellStart"/>
      <w:r>
        <w:rPr>
          <w:rFonts w:eastAsia="Times New Roman" w:cs="Times New Roman"/>
          <w:szCs w:val="24"/>
        </w:rPr>
        <w:t>Ροζάκη</w:t>
      </w:r>
      <w:proofErr w:type="spellEnd"/>
      <w:r>
        <w:rPr>
          <w:rFonts w:eastAsia="Times New Roman" w:cs="Times New Roman"/>
          <w:szCs w:val="24"/>
        </w:rPr>
        <w:t xml:space="preserve">. </w:t>
      </w:r>
    </w:p>
    <w:p w14:paraId="1288B9F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Είδαμε, επίσης, τις επιτυχίες του Υπουργείου Εξωτερικών διαχρονικά. Να ανατρέξουμε στα Ίμια με όλα όσα έγιναν, όπου καταφέρατε τις γκρίζες ζώνες. </w:t>
      </w:r>
    </w:p>
    <w:p w14:paraId="1288B9F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Είδαμε τι συνέβη με τα του Κοσόβου, όπου επί της ουσίας το ελληνικό κράτος έχει αναγνωρίσει το Κοσσυφοπέδιο σε βάρος των συμφερόντων μας με ό,τι αυτό σημαίνει. Αυτή η χώρα είναι το εκκολαπτήριο των </w:t>
      </w:r>
      <w:proofErr w:type="spellStart"/>
      <w:r>
        <w:rPr>
          <w:rFonts w:eastAsia="Times New Roman" w:cs="Times New Roman"/>
          <w:szCs w:val="24"/>
        </w:rPr>
        <w:t>τζιχαντιστών</w:t>
      </w:r>
      <w:proofErr w:type="spellEnd"/>
      <w:r>
        <w:rPr>
          <w:rFonts w:eastAsia="Times New Roman" w:cs="Times New Roman"/>
          <w:szCs w:val="24"/>
        </w:rPr>
        <w:t xml:space="preserve"> από τις αρχές της δεκαετίας του 1990 και εσεί</w:t>
      </w:r>
      <w:r>
        <w:rPr>
          <w:rFonts w:eastAsia="Times New Roman" w:cs="Times New Roman"/>
          <w:szCs w:val="24"/>
        </w:rPr>
        <w:t xml:space="preserve">ς το αναγνωρίζετε ως επίσημο κράτος. Αλλά, τι να κάνουμε; Τους επιτρέπετε και κυκλοφορούν ελεύθερα στην πατρίδα μας όταν άλλοι δεν μπορούν να πάρουν ούτε τουριστική βίζα για να αφήσουν τα ωραία τους λεφτά. </w:t>
      </w:r>
    </w:p>
    <w:p w14:paraId="1288B9F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Είδαμε στο κυπριακό όπου συμφωνήσατε όλοι μαζί ότ</w:t>
      </w:r>
      <w:r>
        <w:rPr>
          <w:rFonts w:eastAsia="Times New Roman" w:cs="Times New Roman"/>
          <w:szCs w:val="24"/>
        </w:rPr>
        <w:t>ι πρέπει να στηρίξετε τον Πρόεδρος της Κύπρου, τον κ. Αναστασιάδη, που δεν είναι πλέον ούτε Πρόεδρος, γιατί εμφανίστηκε α</w:t>
      </w:r>
      <w:r>
        <w:rPr>
          <w:rFonts w:eastAsia="Times New Roman" w:cs="Times New Roman"/>
          <w:szCs w:val="24"/>
        </w:rPr>
        <w:lastRenderedPageBreak/>
        <w:t xml:space="preserve">πλώς με ένα </w:t>
      </w:r>
      <w:proofErr w:type="spellStart"/>
      <w:r>
        <w:rPr>
          <w:rFonts w:eastAsia="Times New Roman" w:cs="Times New Roman"/>
          <w:szCs w:val="24"/>
        </w:rPr>
        <w:t>ταμπελάκι</w:t>
      </w:r>
      <w:proofErr w:type="spellEnd"/>
      <w:r>
        <w:rPr>
          <w:rFonts w:eastAsia="Times New Roman" w:cs="Times New Roman"/>
          <w:szCs w:val="24"/>
        </w:rPr>
        <w:t xml:space="preserve"> «Αναστασιάδης», λες και είναι κάτι ξεχωριστό αυτό το πράγμα. Αν είναι αυτή να είναι η εξωτερική πολιτική σας, τύφ</w:t>
      </w:r>
      <w:r>
        <w:rPr>
          <w:rFonts w:eastAsia="Times New Roman" w:cs="Times New Roman"/>
          <w:szCs w:val="24"/>
        </w:rPr>
        <w:t>λα να έχουν και τα ρομπότ που θα κατασκευάζουν ρομπότ και όλοι αυτοί τους οποίους θέλετε να βάλετε και να βελτιώσετε και καλλωπίσετε το Υπουργείο Εξωτερικών.</w:t>
      </w:r>
    </w:p>
    <w:p w14:paraId="1288B9F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Είδαμε, επίσης, ότι όλοι αυτοί θα έπρεπε να σας προειδοποιήσουν κατά τη διάρκεια της προεκλογικής </w:t>
      </w:r>
      <w:r>
        <w:rPr>
          <w:rFonts w:eastAsia="Times New Roman" w:cs="Times New Roman"/>
          <w:szCs w:val="24"/>
        </w:rPr>
        <w:t xml:space="preserve">περιόδου στην Αμερική, όταν ακόμα ο νυν Πρόεδρος των Ηνωμένων Πολιτειών Ντόναλντ </w:t>
      </w:r>
      <w:proofErr w:type="spellStart"/>
      <w:r>
        <w:rPr>
          <w:rFonts w:eastAsia="Times New Roman" w:cs="Times New Roman"/>
          <w:szCs w:val="24"/>
        </w:rPr>
        <w:t>Τραμπ</w:t>
      </w:r>
      <w:proofErr w:type="spellEnd"/>
      <w:r>
        <w:rPr>
          <w:rFonts w:eastAsia="Times New Roman" w:cs="Times New Roman"/>
          <w:szCs w:val="24"/>
        </w:rPr>
        <w:t xml:space="preserve"> ανταγωνιζόταν τους συνυποψηφίους στο ρεπουμπλικανικό κόμμα, για το ποιος θα πάρει το χρίσμα όπου βγήκε ο Πρωθυπουργός και είπε «Πω </w:t>
      </w:r>
      <w:proofErr w:type="spellStart"/>
      <w:r>
        <w:rPr>
          <w:rFonts w:eastAsia="Times New Roman" w:cs="Times New Roman"/>
          <w:szCs w:val="24"/>
        </w:rPr>
        <w:t>πω</w:t>
      </w:r>
      <w:proofErr w:type="spellEnd"/>
      <w:r>
        <w:rPr>
          <w:rFonts w:eastAsia="Times New Roman" w:cs="Times New Roman"/>
          <w:szCs w:val="24"/>
        </w:rPr>
        <w:t>, σιγά μη βγει και αυτός!». Ε, τελικ</w:t>
      </w:r>
      <w:r>
        <w:rPr>
          <w:rFonts w:eastAsia="Times New Roman" w:cs="Times New Roman"/>
          <w:szCs w:val="24"/>
        </w:rPr>
        <w:t xml:space="preserve">ά βγήκε αυτός, όμως, και αυτός είναι ο Πρόεδρος των Ηνωμένων Πολιτειών, είναι ο πλανητάρχης και εσείς τώρα προσπαθείτε να μαζέψετε τα ασυμμάζευτα. </w:t>
      </w:r>
    </w:p>
    <w:p w14:paraId="1288B9F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Ή για τον προστατευτισμό γιατί ανέφερε εδώ ο κ. Κοτζιάς διάφορα. Είπε «Πού πηγαίνει ο κόσμος;». Σίγουρα δεν </w:t>
      </w:r>
      <w:r>
        <w:rPr>
          <w:rFonts w:eastAsia="Times New Roman" w:cs="Times New Roman"/>
          <w:szCs w:val="24"/>
        </w:rPr>
        <w:t>πηγαίνει εκεί που πηγαίνετε εσείς. Ο κόσμος πηγαίνει σε μία εντελώς διαφορετική κατεύθυνση πλέον με όσα συμβαίνουν στη Ρωσία, στην Αμερική, στη Βρετανία και αλλού.</w:t>
      </w:r>
    </w:p>
    <w:p w14:paraId="1288B9F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Ολοκληρώστε, παρακαλώ.</w:t>
      </w:r>
    </w:p>
    <w:p w14:paraId="1288B9F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Τελειώνω, κύριε </w:t>
      </w:r>
      <w:r>
        <w:rPr>
          <w:rFonts w:eastAsia="Times New Roman" w:cs="Times New Roman"/>
          <w:szCs w:val="24"/>
        </w:rPr>
        <w:t>Πρόεδρε.</w:t>
      </w:r>
    </w:p>
    <w:p w14:paraId="1288B9F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Ακούσαμε για την ΑΟΖ, ότι υπάρχουν νέοι τρόποι σχεδιασμού. Μα, το ζητούμενο δεν είναι το πώς κάποιοι τεχνικοί, κάποιοι ειδήμονες, θα σχεδιάσουν την ΑΟΖ, το ζήτημα είναι επιτέλους να γίνει ανακήρυξη της ΑΟΖ, που είναι μονομερής ενέργεια, όπως λέει </w:t>
      </w:r>
      <w:r>
        <w:rPr>
          <w:rFonts w:eastAsia="Times New Roman" w:cs="Times New Roman"/>
          <w:szCs w:val="24"/>
        </w:rPr>
        <w:t>το Διεθνές Δίκαιο, και τα υπόλοιπα θα τα βρούμε στην πορεία. Θέληση χρειάζεται, κύριε Υπουργέ, και όχι όλα όσα μας λέγατε.</w:t>
      </w:r>
    </w:p>
    <w:p w14:paraId="1288B9F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Είναι ένα κατάπτυστο νομοσχέδιο, το οποίο παρουσιάζεται ότι πάει να βελτιώσει την εικόνα του Υπουργείου Εξωτερικών, αλλά το μόνο που </w:t>
      </w:r>
      <w:r>
        <w:rPr>
          <w:rFonts w:eastAsia="Times New Roman" w:cs="Times New Roman"/>
          <w:szCs w:val="24"/>
        </w:rPr>
        <w:t xml:space="preserve">θα κάνετε, όπως λένε και πολλοί, είναι να βολευτούν μερικοί ακόμα, όπως πρώτος και καλύτερος ο ανθέλληνας κ. Χρήστος </w:t>
      </w:r>
      <w:proofErr w:type="spellStart"/>
      <w:r>
        <w:rPr>
          <w:rFonts w:eastAsia="Times New Roman" w:cs="Times New Roman"/>
          <w:szCs w:val="24"/>
        </w:rPr>
        <w:t>Ροζάκης-Ροζενστάιν</w:t>
      </w:r>
      <w:proofErr w:type="spellEnd"/>
      <w:r>
        <w:rPr>
          <w:rFonts w:eastAsia="Times New Roman" w:cs="Times New Roman"/>
          <w:szCs w:val="24"/>
        </w:rPr>
        <w:t xml:space="preserve">. </w:t>
      </w:r>
    </w:p>
    <w:p w14:paraId="1288B9F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288B9F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συνάδελφος κ. Γεώργιος-Δημήτριος Καρράς. </w:t>
      </w:r>
    </w:p>
    <w:p w14:paraId="1288B9F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Θα ακολουθή</w:t>
      </w:r>
      <w:r>
        <w:rPr>
          <w:rFonts w:eastAsia="Times New Roman" w:cs="Times New Roman"/>
          <w:szCs w:val="24"/>
        </w:rPr>
        <w:t xml:space="preserve">σουν μετά οι συνάδελφοι κ.κ. </w:t>
      </w:r>
      <w:proofErr w:type="spellStart"/>
      <w:r>
        <w:rPr>
          <w:rFonts w:eastAsia="Times New Roman" w:cs="Times New Roman"/>
          <w:szCs w:val="24"/>
        </w:rPr>
        <w:t>Ξυδάκης</w:t>
      </w:r>
      <w:proofErr w:type="spellEnd"/>
      <w:r>
        <w:rPr>
          <w:rFonts w:eastAsia="Times New Roman" w:cs="Times New Roman"/>
          <w:szCs w:val="24"/>
        </w:rPr>
        <w:t xml:space="preserve"> και </w:t>
      </w:r>
      <w:proofErr w:type="spellStart"/>
      <w:r>
        <w:rPr>
          <w:rFonts w:eastAsia="Times New Roman" w:cs="Times New Roman"/>
          <w:szCs w:val="24"/>
        </w:rPr>
        <w:t>Σαρακιώτης</w:t>
      </w:r>
      <w:proofErr w:type="spellEnd"/>
      <w:r>
        <w:rPr>
          <w:rFonts w:eastAsia="Times New Roman" w:cs="Times New Roman"/>
          <w:szCs w:val="24"/>
        </w:rPr>
        <w:t xml:space="preserve"> από τον ΣΥΡΙΖΑ, Κουκοδήμος και Κεφαλογιάννης από τη Νέα Δημοκρατία.</w:t>
      </w:r>
    </w:p>
    <w:p w14:paraId="1288B9F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1288BA0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 κύριε Πρόεδρε.</w:t>
      </w:r>
    </w:p>
    <w:p w14:paraId="1288BA0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Όταν εισάγεται νομοσχέδιο του Υπουργείου Εξωτερικών, έ</w:t>
      </w:r>
      <w:r>
        <w:rPr>
          <w:rFonts w:eastAsia="Times New Roman" w:cs="Times New Roman"/>
          <w:szCs w:val="24"/>
        </w:rPr>
        <w:t>χω την εντύπωση ότι θα μπορέσει να γίνει μ</w:t>
      </w:r>
      <w:r>
        <w:rPr>
          <w:rFonts w:eastAsia="Times New Roman" w:cs="Times New Roman"/>
          <w:szCs w:val="24"/>
        </w:rPr>
        <w:t>ί</w:t>
      </w:r>
      <w:r>
        <w:rPr>
          <w:rFonts w:eastAsia="Times New Roman" w:cs="Times New Roman"/>
          <w:szCs w:val="24"/>
        </w:rPr>
        <w:t>α συζήτηση επί της ασκούμενης εξωτερικής πολιτικής μέσα στην Ολομέλεια της Βουλής, διότι περιορίζονται οι συζητήσεις στην Επιτροπή Εξωτερικών και Άμυνας και πολλές φορές η Ολομέλεια δεν έχει εικόνα του τι επιδιώκε</w:t>
      </w:r>
      <w:r>
        <w:rPr>
          <w:rFonts w:eastAsia="Times New Roman" w:cs="Times New Roman"/>
          <w:szCs w:val="24"/>
        </w:rPr>
        <w:t>ι ή τι δεν επιδιώκει η Κυβέρνηση.</w:t>
      </w:r>
    </w:p>
    <w:p w14:paraId="1288BA0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Πήρα, λοιπόν, στα χέρια μου αυτό το νομοσχέδιο, ελπίζοντας ότι θα ανοίξει μια συζήτηση για την εξωτερική πολιτική. Δυστυχώς, όμως, όχι μόνο δεν ανοίγει η συζήτηση μέσω των προτεινομένων διατάξεων, αλλά αντίθετα είναι ένα </w:t>
      </w:r>
      <w:r>
        <w:rPr>
          <w:rFonts w:eastAsia="Times New Roman" w:cs="Times New Roman"/>
          <w:szCs w:val="24"/>
        </w:rPr>
        <w:t>λειψό νομοσχέδιο και θα εξηγήσω γιατί.</w:t>
      </w:r>
    </w:p>
    <w:p w14:paraId="1288BA0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διαβάζω, κύριε Πρόεδρε. Ξεκινά και λέει: «Αιτιολογική Έκθεση».  </w:t>
      </w:r>
      <w:proofErr w:type="spellStart"/>
      <w:r>
        <w:rPr>
          <w:rFonts w:eastAsia="Times New Roman" w:cs="Times New Roman"/>
          <w:szCs w:val="24"/>
        </w:rPr>
        <w:t>Κ</w:t>
      </w:r>
      <w:r>
        <w:rPr>
          <w:rFonts w:eastAsia="Times New Roman" w:cs="Times New Roman"/>
          <w:szCs w:val="24"/>
        </w:rPr>
        <w:t>αλούμεθα</w:t>
      </w:r>
      <w:proofErr w:type="spellEnd"/>
      <w:r>
        <w:rPr>
          <w:rFonts w:eastAsia="Times New Roman" w:cs="Times New Roman"/>
          <w:szCs w:val="24"/>
        </w:rPr>
        <w:t xml:space="preserve"> σήμερα, με απόφαση της Διάσκεψης των Προέδρων, να ψηφίσουμε επί της αρχής. Ποια είναι η αρχή αυτού </w:t>
      </w:r>
      <w:r>
        <w:rPr>
          <w:rFonts w:eastAsia="Times New Roman" w:cs="Times New Roman"/>
          <w:szCs w:val="24"/>
        </w:rPr>
        <w:lastRenderedPageBreak/>
        <w:t>του νομοσχεδίου; Δεν υπάρχει μ</w:t>
      </w:r>
      <w:r>
        <w:rPr>
          <w:rFonts w:eastAsia="Times New Roman" w:cs="Times New Roman"/>
          <w:szCs w:val="24"/>
        </w:rPr>
        <w:t>ί</w:t>
      </w:r>
      <w:r>
        <w:rPr>
          <w:rFonts w:eastAsia="Times New Roman" w:cs="Times New Roman"/>
          <w:szCs w:val="24"/>
        </w:rPr>
        <w:t>α λέξη επί</w:t>
      </w:r>
      <w:r>
        <w:rPr>
          <w:rFonts w:eastAsia="Times New Roman" w:cs="Times New Roman"/>
          <w:szCs w:val="24"/>
        </w:rPr>
        <w:t xml:space="preserve"> της αρχής μέσα στην αιτιολογική έκθεση, η οποία ξεκινά κατευθείαν και λέει: «Τροποποιήσεις του ν.3566, Κύρωση ως Κώδικα του Οργανισμού του Υπουργείου Εξωτερικών. Με το άρθρο 1…»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είναι αρχή νομοσχεδίου να βοηθήσει την Βουλή και τους Βουλευτές ν</w:t>
      </w:r>
      <w:r>
        <w:rPr>
          <w:rFonts w:eastAsia="Times New Roman" w:cs="Times New Roman"/>
          <w:szCs w:val="24"/>
        </w:rPr>
        <w:t xml:space="preserve">α αντιληφθούν τι προτίθεται να κάνει η Κυβέρνηση σε θέματα λειτουργίας του Υπουργείου Εξωτερικών, τα οποία αντανακλούν στην άσκηση της εξωτερικής πολιτικής; </w:t>
      </w:r>
    </w:p>
    <w:p w14:paraId="1288BA0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Ο διεθνής περίγυρος, κύριε Πρόεδρε, κύριοι Υπουργοί, σήμερα είναι ταραγμένος. Η Ελλάδα είναι στη μ</w:t>
      </w:r>
      <w:r>
        <w:rPr>
          <w:rFonts w:eastAsia="Times New Roman" w:cs="Times New Roman"/>
          <w:szCs w:val="24"/>
        </w:rPr>
        <w:t>έση. Είτε το θέλουμε είτε όχι, η Ελλάδα αυτή τη στιγμή έχει περιορισμένη εν πολλοίς κυριαρχία, διότι δεν άσκησε στο παρελθόν ενδεχόμενα και την ορθή διεθνή οικονομική πολιτική. Όχι μόνο την εσωτερική, αλλά και την ορθή διεθνή οικονομική πολιτική. Δεν την ά</w:t>
      </w:r>
      <w:r>
        <w:rPr>
          <w:rFonts w:eastAsia="Times New Roman" w:cs="Times New Roman"/>
          <w:szCs w:val="24"/>
        </w:rPr>
        <w:t xml:space="preserve">σκησε. Συνεπώς, </w:t>
      </w:r>
      <w:proofErr w:type="spellStart"/>
      <w:r>
        <w:rPr>
          <w:rFonts w:eastAsia="Times New Roman" w:cs="Times New Roman"/>
          <w:szCs w:val="24"/>
        </w:rPr>
        <w:t>καλούμεθα</w:t>
      </w:r>
      <w:proofErr w:type="spellEnd"/>
      <w:r>
        <w:rPr>
          <w:rFonts w:eastAsia="Times New Roman" w:cs="Times New Roman"/>
          <w:szCs w:val="24"/>
        </w:rPr>
        <w:t xml:space="preserve"> σήμερα να λύσουμε ένα ζήτημα.</w:t>
      </w:r>
    </w:p>
    <w:p w14:paraId="1288BA0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Είπε ο κύριος Υπουργός ότι οι εξελίξεις της τεχνολογίας, οι εξελίξεις της παγκοσμιοποίησης επιβάλλουν την τροποποίηση του Κώδικα του Οργανισμού του Υπουργείου Εξωτερικών. </w:t>
      </w:r>
    </w:p>
    <w:p w14:paraId="1288BA0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Ναι, πράγματι είχε έρθει ως </w:t>
      </w:r>
      <w:r>
        <w:rPr>
          <w:rFonts w:eastAsia="Times New Roman" w:cs="Times New Roman"/>
          <w:szCs w:val="24"/>
        </w:rPr>
        <w:t>κ</w:t>
      </w:r>
      <w:r>
        <w:rPr>
          <w:rFonts w:eastAsia="Times New Roman" w:cs="Times New Roman"/>
          <w:szCs w:val="24"/>
        </w:rPr>
        <w:t xml:space="preserve">ώδικας αυτό το νομοσχέδιο το 2007, είχε ψηφιστεί σε μια μόνο συζήτηση, χωρίς να υπάρχει </w:t>
      </w:r>
      <w:r>
        <w:rPr>
          <w:rFonts w:eastAsia="Times New Roman" w:cs="Times New Roman"/>
          <w:szCs w:val="24"/>
        </w:rPr>
        <w:lastRenderedPageBreak/>
        <w:t>η δυνατότητα της Βουλής να παρέμβει και σήμερα ίσως έχει κάποιες ανάγκες τροποποίησης.</w:t>
      </w:r>
    </w:p>
    <w:p w14:paraId="1288BA0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Ποιες είναι, όμως, οι ανάγκες αυτής της τροποποίησης; Εάν το βάλω κάτω και δω τι</w:t>
      </w:r>
      <w:r>
        <w:rPr>
          <w:rFonts w:eastAsia="Times New Roman" w:cs="Times New Roman"/>
          <w:szCs w:val="24"/>
        </w:rPr>
        <w:t xml:space="preserve"> επιδιώκει, ξέρετε τι θα πω, κύριοι Υπουργοί; Θα πω ότι εκφράζει τον ανταγωνισμό των πανεπιστημιακών προς τους διπλωματικούς υπαλλήλους. Και θα το εξηγήσω αυτό, εάν θέλετε. Διότι βλέπουμε ότι δημιουργούνται όργανα, επιστημονικά συμβούλια, συμβούλιο σχεδιασ</w:t>
      </w:r>
      <w:r>
        <w:rPr>
          <w:rFonts w:eastAsia="Times New Roman" w:cs="Times New Roman"/>
          <w:szCs w:val="24"/>
        </w:rPr>
        <w:t>μού και ανάλυσης αποκλειστικά από καθηγητές πανεπιστημίου. Δεν έχω τίποτα με τους καθηγητές, αντίθετα τους τιμώ και τους εκτιμώ. Όμως, σε ένα θέμα, το οποίο κατ’ εξοχήν είναι θέμα πράξης, θα ήθελα να είναι ένα αμάλγαμα καθηγητών και διπλωματών σ’ αυτά τα σ</w:t>
      </w:r>
      <w:r>
        <w:rPr>
          <w:rFonts w:eastAsia="Times New Roman" w:cs="Times New Roman"/>
          <w:szCs w:val="24"/>
        </w:rPr>
        <w:t xml:space="preserve">υμβούλια. Διότι οι θεωρίες καλές είναι, αλλά ποιος μπορεί να βεβαιώσει ότι οι εξαίρετοι καθ’ όλα καθηγητές μπορούν να καθορίσουν και την εξωτερική πολιτική μιας χώρας; </w:t>
      </w:r>
    </w:p>
    <w:p w14:paraId="1288BA0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Εγώ δεν μπορώ να το αντιληφθώ αυτό για τον εξής λόγο: Έχω και εγώ σπουδάσει, έχω τελειώ</w:t>
      </w:r>
      <w:r>
        <w:rPr>
          <w:rFonts w:eastAsia="Times New Roman" w:cs="Times New Roman"/>
          <w:szCs w:val="24"/>
        </w:rPr>
        <w:t xml:space="preserve">σει πανεπιστήμιο, μελετώ στη ζωή μου, δεν έχω εγκαταλείψει τη μελέτη, αλλά βλέπω εν </w:t>
      </w:r>
      <w:r>
        <w:rPr>
          <w:rFonts w:eastAsia="Times New Roman" w:cs="Times New Roman"/>
          <w:szCs w:val="24"/>
        </w:rPr>
        <w:lastRenderedPageBreak/>
        <w:t xml:space="preserve">πολλοίς τη θεωρία και δη σε θεωρητικό πεδίο, όπως είναι η εξωτερική πολιτική. Αντίθετα, κατά τη δική μου άποψη, είναι μάχιμη η εξωτερική πολιτική. </w:t>
      </w:r>
    </w:p>
    <w:p w14:paraId="1288BA0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το Επιστημονικό Συμβ</w:t>
      </w:r>
      <w:r>
        <w:rPr>
          <w:rFonts w:eastAsia="Times New Roman" w:cs="Times New Roman"/>
          <w:szCs w:val="24"/>
        </w:rPr>
        <w:t>ούλιο ενδεχόμενα είναι χρήσιμο, αλλά και το Κέντρο Ανάλυσης και Σχεδιασμού είναι χρήσιμο, αν είχε, όμως, μ</w:t>
      </w:r>
      <w:r>
        <w:rPr>
          <w:rFonts w:eastAsia="Times New Roman" w:cs="Times New Roman"/>
          <w:szCs w:val="24"/>
        </w:rPr>
        <w:t>ί</w:t>
      </w:r>
      <w:r>
        <w:rPr>
          <w:rFonts w:eastAsia="Times New Roman" w:cs="Times New Roman"/>
          <w:szCs w:val="24"/>
        </w:rPr>
        <w:t>α διαφορετική σύνθεση. Δεν έχει καθόλου ανθρώπους που να έχουν εικόνα μάχιμης εξωτερικής πολιτικής και δεν έχει και τεχνοκράτες. Διότι καλοί είναι οι</w:t>
      </w:r>
      <w:r>
        <w:rPr>
          <w:rFonts w:eastAsia="Times New Roman" w:cs="Times New Roman"/>
          <w:szCs w:val="24"/>
        </w:rPr>
        <w:t xml:space="preserve"> συνάδελφοί μου οι νομικοί, καλοί είναι όσοι ξέρουν θέματα διεθνούς ευρωπαϊκού δικαίου, καλοί είναι να αντιμετωπίζουν στα δικαστήρια, στα διεθνή φόρα τα συμφέροντα της Ελλάδος, αλλά στη χάραξη γραμμών πολιτικής για εμένα δεν αρκούν. </w:t>
      </w:r>
    </w:p>
    <w:p w14:paraId="1288BA0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Δεν θέλω να αναλώσω πε</w:t>
      </w:r>
      <w:r>
        <w:rPr>
          <w:rFonts w:eastAsia="Times New Roman" w:cs="Times New Roman"/>
          <w:szCs w:val="24"/>
        </w:rPr>
        <w:t>ρισσότερο χρόνο. Θέλω να σταθώ σε δ</w:t>
      </w:r>
      <w:r>
        <w:rPr>
          <w:rFonts w:eastAsia="Times New Roman" w:cs="Times New Roman"/>
          <w:szCs w:val="24"/>
        </w:rPr>
        <w:t>ύ</w:t>
      </w:r>
      <w:r>
        <w:rPr>
          <w:rFonts w:eastAsia="Times New Roman" w:cs="Times New Roman"/>
          <w:szCs w:val="24"/>
        </w:rPr>
        <w:t xml:space="preserve">ο, τρεις διατάξεις του νομοσχεδίου και να κλείσω, κύριε Πρόεδρε. </w:t>
      </w:r>
    </w:p>
    <w:p w14:paraId="1288BA0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ότι έρχονται κι άλλες περιπτώσεις. </w:t>
      </w:r>
    </w:p>
    <w:p w14:paraId="1288BA0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 το άρθρο 3 δημιουργείται ένα αυτοτελές Γραφείο Νομοθετικής Πρωτοβουλίας. Πράγματι, υπάρχει νομοθε</w:t>
      </w:r>
      <w:r>
        <w:rPr>
          <w:rFonts w:eastAsia="Times New Roman" w:cs="Times New Roman"/>
          <w:szCs w:val="24"/>
        </w:rPr>
        <w:t>τικό πλαίσιο, το οποίο προβλέπει τέτοια γραφεία στα Υπουργεία. Είναι α</w:t>
      </w:r>
      <w:r>
        <w:rPr>
          <w:rFonts w:eastAsia="Times New Roman" w:cs="Times New Roman"/>
          <w:szCs w:val="24"/>
        </w:rPr>
        <w:lastRenderedPageBreak/>
        <w:t>ναγκαίο, όμως, αυτό, ειδικά σε ένα Υπουργείο το οποίο έχει -επιτρέψτε μου την άποψη- μία πολυτελή Ειδική Νομική Υπηρεσία που ενισχύεται και παράλληλα υποβαθμίζεται σήμερα με το Επιστημον</w:t>
      </w:r>
      <w:r>
        <w:rPr>
          <w:rFonts w:eastAsia="Times New Roman" w:cs="Times New Roman"/>
          <w:szCs w:val="24"/>
        </w:rPr>
        <w:t>ικό Συμβούλιο και το Κέντρο Ανάλυσης και Σχεδιασμού; Χρειαζόταν ή θα μπορούσαμε με μ</w:t>
      </w:r>
      <w:r>
        <w:rPr>
          <w:rFonts w:eastAsia="Times New Roman" w:cs="Times New Roman"/>
          <w:szCs w:val="24"/>
        </w:rPr>
        <w:t>ί</w:t>
      </w:r>
      <w:r>
        <w:rPr>
          <w:rFonts w:eastAsia="Times New Roman" w:cs="Times New Roman"/>
          <w:szCs w:val="24"/>
        </w:rPr>
        <w:t xml:space="preserve">α απλή τροποποίηση του νόμου να πούμε ότι τα καθήκοντα του Γραφείου Νομοθετικής Πρωτοβουλίας είναι καθήκοντα της Ειδικής Νομικής Υπηρεσίας του Υπουργείου; </w:t>
      </w:r>
    </w:p>
    <w:p w14:paraId="1288BA0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 τις ειδικές</w:t>
      </w:r>
      <w:r>
        <w:rPr>
          <w:rFonts w:eastAsia="Times New Roman" w:cs="Times New Roman"/>
          <w:szCs w:val="24"/>
        </w:rPr>
        <w:t xml:space="preserve"> δαπάνες δεν θέλω να μιλήσω. Είναι γνωστό το θέμα των απορρήτων κονδυλίων, είναι γνωστά τα θέματα της λεηλασίας του δημοσίου χρήματος. Το μόνο που μπορώ να πω και να ευχηθώ είναι να γίνεται ορθολογική και αποδοτική χρήση τους. Να μην γίνεται για προβολή Υπ</w:t>
      </w:r>
      <w:r>
        <w:rPr>
          <w:rFonts w:eastAsia="Times New Roman" w:cs="Times New Roman"/>
          <w:szCs w:val="24"/>
        </w:rPr>
        <w:t>ουργών ή κυβερνήσεων προς το εξωτερικό, αλλά προς τον σκοπό της εξυπηρέτησης του δημοσίου συμφέροντος. Αυτό είναι ένα θέμα, το οποίο δεν αντέχει περισσότερη συζήτηση, διότι εάν ανοιχτεί μ</w:t>
      </w:r>
      <w:r>
        <w:rPr>
          <w:rFonts w:eastAsia="Times New Roman" w:cs="Times New Roman"/>
          <w:szCs w:val="24"/>
        </w:rPr>
        <w:t>ί</w:t>
      </w:r>
      <w:r>
        <w:rPr>
          <w:rFonts w:eastAsia="Times New Roman" w:cs="Times New Roman"/>
          <w:szCs w:val="24"/>
        </w:rPr>
        <w:t xml:space="preserve">α τέτοια συζήτηση, ίσως δεν θα είναι ιδιαίτερα ευχάριστη. </w:t>
      </w:r>
    </w:p>
    <w:p w14:paraId="1288BA0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Για τα λο</w:t>
      </w:r>
      <w:r>
        <w:rPr>
          <w:rFonts w:eastAsia="Times New Roman" w:cs="Times New Roman"/>
          <w:szCs w:val="24"/>
        </w:rPr>
        <w:t xml:space="preserve">ιπά θέματα, όπως τα όρια ηλικίας και η απονομή βαθμού επί τιμή, δεν μπορεί να έχει κανείς αντίρρηση. Πράγματι, υπάρχουν άνθρωποι, οι οποίοι αναλώνουν στην </w:t>
      </w:r>
      <w:r>
        <w:rPr>
          <w:rFonts w:eastAsia="Times New Roman" w:cs="Times New Roman"/>
          <w:szCs w:val="24"/>
        </w:rPr>
        <w:t>υ</w:t>
      </w:r>
      <w:r>
        <w:rPr>
          <w:rFonts w:eastAsia="Times New Roman" w:cs="Times New Roman"/>
          <w:szCs w:val="24"/>
        </w:rPr>
        <w:t xml:space="preserve">πηρεσία -στη </w:t>
      </w:r>
      <w:r>
        <w:rPr>
          <w:rFonts w:eastAsia="Times New Roman" w:cs="Times New Roman"/>
          <w:szCs w:val="24"/>
        </w:rPr>
        <w:lastRenderedPageBreak/>
        <w:t>διπλωματική, στην προξενική- τη ζωή τους. Ας τους δώσει η πολιτεία το δικαίωμα να έχουν</w:t>
      </w:r>
      <w:r>
        <w:rPr>
          <w:rFonts w:eastAsia="Times New Roman" w:cs="Times New Roman"/>
          <w:szCs w:val="24"/>
        </w:rPr>
        <w:t xml:space="preserve"> μία ικανοποίηση στο τέλος του επαγγελματικού, υπηρεσιακού τους βίου. </w:t>
      </w:r>
    </w:p>
    <w:p w14:paraId="1288BA0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Σε σχέση, όμως, με το άρθρο εκείνο που παρέχει νομική υποστήριξη στο προσωπικό και του Υπουργείου Εξωτερικών από ποινικές ή αστικές διώξεις, θέλω να ζητήσω μια βελτίωση, μια συμπλήρωση. </w:t>
      </w:r>
    </w:p>
    <w:p w14:paraId="1288BA1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 xml:space="preserve">ρίου Βουλευτή) </w:t>
      </w:r>
    </w:p>
    <w:p w14:paraId="1288BA1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288BA1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Ερωτώ: Όταν στρέφεται κατά του ελληνικού </w:t>
      </w:r>
      <w:r>
        <w:rPr>
          <w:rFonts w:eastAsia="Times New Roman" w:cs="Times New Roman"/>
          <w:szCs w:val="24"/>
        </w:rPr>
        <w:t>δ</w:t>
      </w:r>
      <w:r>
        <w:rPr>
          <w:rFonts w:eastAsia="Times New Roman" w:cs="Times New Roman"/>
          <w:szCs w:val="24"/>
        </w:rPr>
        <w:t>ημοσίου η πράξη εκείνου, ο οποίος κατηγορείται είτε για παράβαση καθήκοντος είτε ακόμη και για απιστία, μου αρκεί ότι θα αιτείται από τον Υπουργό Εξωτερικών την προστασία</w:t>
      </w:r>
      <w:r>
        <w:rPr>
          <w:rFonts w:eastAsia="Times New Roman" w:cs="Times New Roman"/>
          <w:szCs w:val="24"/>
        </w:rPr>
        <w:t xml:space="preserve">; Ας μπουν κριτήρια για να διευκρινιστεί ότι δεν θα στρέφονται οι πράξεις των οποίων το </w:t>
      </w:r>
      <w:r>
        <w:rPr>
          <w:rFonts w:eastAsia="Times New Roman" w:cs="Times New Roman"/>
          <w:szCs w:val="24"/>
        </w:rPr>
        <w:t>δ</w:t>
      </w:r>
      <w:r>
        <w:rPr>
          <w:rFonts w:eastAsia="Times New Roman" w:cs="Times New Roman"/>
          <w:szCs w:val="24"/>
        </w:rPr>
        <w:t xml:space="preserve">ημόσιο θα αναλαμβάνει την υπεράσπιση κατά του </w:t>
      </w:r>
      <w:r>
        <w:rPr>
          <w:rFonts w:eastAsia="Times New Roman" w:cs="Times New Roman"/>
          <w:szCs w:val="24"/>
        </w:rPr>
        <w:t>δ</w:t>
      </w:r>
      <w:r>
        <w:rPr>
          <w:rFonts w:eastAsia="Times New Roman" w:cs="Times New Roman"/>
          <w:szCs w:val="24"/>
        </w:rPr>
        <w:t>ημοσίου, κατά του ελληνικού κράτους, κατά του εθνικού συμφέροντος. Διότι στο τέλος, δεν θα τολμάει ο Υπουργός να αρνηθεί</w:t>
      </w:r>
      <w:r>
        <w:rPr>
          <w:rFonts w:eastAsia="Times New Roman" w:cs="Times New Roman"/>
          <w:szCs w:val="24"/>
        </w:rPr>
        <w:t xml:space="preserve"> την παροχή της νομικής </w:t>
      </w:r>
      <w:proofErr w:type="spellStart"/>
      <w:r>
        <w:rPr>
          <w:rFonts w:eastAsia="Times New Roman" w:cs="Times New Roman"/>
          <w:szCs w:val="24"/>
        </w:rPr>
        <w:t>πληρεξουσιότητος</w:t>
      </w:r>
      <w:proofErr w:type="spellEnd"/>
      <w:r>
        <w:rPr>
          <w:rFonts w:eastAsia="Times New Roman" w:cs="Times New Roman"/>
          <w:szCs w:val="24"/>
        </w:rPr>
        <w:t xml:space="preserve">, γιατί θα ελεγχθεί και θα πει </w:t>
      </w:r>
      <w:r>
        <w:rPr>
          <w:rFonts w:eastAsia="Times New Roman" w:cs="Times New Roman"/>
          <w:szCs w:val="24"/>
        </w:rPr>
        <w:lastRenderedPageBreak/>
        <w:t>ότι δεν είναι φιλεργατικός, δεν είναι προστατευτικός των υπηρεσιών του Υπουργείου.</w:t>
      </w:r>
    </w:p>
    <w:p w14:paraId="1288BA1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Νομίζω, λοιπόν, ότι αυτή η διάταξη χρήζει βελτίωσης. Ξέρω ότι πρέπει να παραμείνει. Δεν είμαι εξ εκείν</w:t>
      </w:r>
      <w:r>
        <w:rPr>
          <w:rFonts w:eastAsia="Times New Roman" w:cs="Times New Roman"/>
          <w:szCs w:val="24"/>
        </w:rPr>
        <w:t xml:space="preserve">ων που θα πω ότι πρέπει να αποσυρθεί. Αυτό το σημείο, όμως, χρήζει βελτίωσης. </w:t>
      </w:r>
    </w:p>
    <w:p w14:paraId="1288BA1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Βεβαίως, θέλω να πω ότι χρειαζόταν και στον Οργανισμό του Υπουργείου Εξωτερικών η κατ’ εξαίρεση χρήση νομικών, δικηγορικών υπηρεσιών, είτε από Έλληνες είτε από ξένα γραφεία. Να </w:t>
      </w:r>
      <w:r>
        <w:rPr>
          <w:rFonts w:eastAsia="Times New Roman" w:cs="Times New Roman"/>
          <w:szCs w:val="24"/>
        </w:rPr>
        <w:t>το λέμε τόσο πλέον κραυγαλέα; Υπάρχουν άλλες διατάξεις που το επιτρέπουν. Γίνεται χρήση και πολλές φορές κατάχρηση εξωτερικών υπηρεσιών είτε στα διεθνή δικαστήρια είτε όχι. Ας γίνουμε λίγο πιο φιλικοί προς τις υπηρεσίες των Υπουργείων, να μην τις αμφισβητο</w:t>
      </w:r>
      <w:r>
        <w:rPr>
          <w:rFonts w:eastAsia="Times New Roman" w:cs="Times New Roman"/>
          <w:szCs w:val="24"/>
        </w:rPr>
        <w:t xml:space="preserve">ύμε και ιδιαίτερα του Υπουργείου Εξωτερικών. Οι άνθρωποι αυτοί, οι οποίοι είναι διασκορπισμένοι σε ολόκληρο τον κόσμο, παρέχουν υπηρεσίες άλλοτε υπό καλύτερες, άλλοτε υπό χειρότερες συνθήκες. </w:t>
      </w:r>
    </w:p>
    <w:p w14:paraId="1288BA1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288BA1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Γρά</w:t>
      </w:r>
      <w:r>
        <w:rPr>
          <w:rFonts w:eastAsia="Times New Roman" w:cs="Times New Roman"/>
          <w:szCs w:val="24"/>
        </w:rPr>
        <w:t xml:space="preserve">ψτε σε ένα σημείωμα την πρότασή σας περί βελτίωσης της διάταξης ώστε </w:t>
      </w:r>
      <w:r>
        <w:rPr>
          <w:rFonts w:eastAsia="Times New Roman" w:cs="Times New Roman"/>
          <w:szCs w:val="24"/>
        </w:rPr>
        <w:lastRenderedPageBreak/>
        <w:t xml:space="preserve">να υπάρχει γραπτώς, και δώστε την στον Υπουργό, μήπως στο τέλος της συζήτησης το δει. </w:t>
      </w:r>
    </w:p>
    <w:p w14:paraId="1288BA17"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Θα του το πω αμέσως.</w:t>
      </w:r>
    </w:p>
    <w:p w14:paraId="1288BA18"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κτηρίου και</w:t>
      </w:r>
      <w:r>
        <w:rPr>
          <w:rFonts w:eastAsia="Times New Roman"/>
          <w:szCs w:val="24"/>
        </w:rPr>
        <w:t xml:space="preserve"> τον τρόπο οργάνωσης και λειτουργίας της Βουλής, είκοσι οκτώ μαθήτριες και μαθητές και δύο εκπαιδευτικοί συνοδοί τους από το 2</w:t>
      </w:r>
      <w:r>
        <w:rPr>
          <w:rFonts w:eastAsia="Times New Roman"/>
          <w:szCs w:val="24"/>
          <w:vertAlign w:val="superscript"/>
        </w:rPr>
        <w:t>ο</w:t>
      </w:r>
      <w:r>
        <w:rPr>
          <w:rFonts w:eastAsia="Times New Roman"/>
          <w:szCs w:val="24"/>
        </w:rPr>
        <w:t xml:space="preserve"> Γυμνάσιο Κιάτου Κορινθίας</w:t>
      </w:r>
      <w:r>
        <w:rPr>
          <w:rFonts w:eastAsia="Times New Roman"/>
          <w:szCs w:val="24"/>
        </w:rPr>
        <w:t xml:space="preserve"> </w:t>
      </w:r>
      <w:r>
        <w:rPr>
          <w:rFonts w:eastAsia="Times New Roman"/>
          <w:szCs w:val="24"/>
        </w:rPr>
        <w:t>(δεύτερο</w:t>
      </w:r>
      <w:r>
        <w:rPr>
          <w:rFonts w:eastAsia="Times New Roman"/>
          <w:szCs w:val="24"/>
        </w:rPr>
        <w:t xml:space="preserve"> </w:t>
      </w:r>
      <w:r>
        <w:rPr>
          <w:rFonts w:eastAsia="Times New Roman"/>
          <w:szCs w:val="24"/>
        </w:rPr>
        <w:t>τ</w:t>
      </w:r>
      <w:r>
        <w:rPr>
          <w:rFonts w:eastAsia="Times New Roman"/>
          <w:szCs w:val="24"/>
        </w:rPr>
        <w:t>μήμα</w:t>
      </w:r>
      <w:r>
        <w:rPr>
          <w:rFonts w:eastAsia="Times New Roman"/>
          <w:szCs w:val="24"/>
        </w:rPr>
        <w:t>)</w:t>
      </w:r>
      <w:r>
        <w:rPr>
          <w:rFonts w:eastAsia="Times New Roman"/>
          <w:szCs w:val="24"/>
        </w:rPr>
        <w:t>.</w:t>
      </w:r>
    </w:p>
    <w:p w14:paraId="1288BA1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288BA1A"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1288BA1B"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Κύριε Κεφ</w:t>
      </w:r>
      <w:r>
        <w:rPr>
          <w:rFonts w:eastAsia="Times New Roman"/>
          <w:szCs w:val="24"/>
        </w:rPr>
        <w:t xml:space="preserve">αλογιάννη, ο κ. </w:t>
      </w:r>
      <w:proofErr w:type="spellStart"/>
      <w:r>
        <w:rPr>
          <w:rFonts w:eastAsia="Times New Roman"/>
          <w:szCs w:val="24"/>
        </w:rPr>
        <w:t>Ξυδάκης</w:t>
      </w:r>
      <w:proofErr w:type="spellEnd"/>
      <w:r>
        <w:rPr>
          <w:rFonts w:eastAsia="Times New Roman"/>
          <w:szCs w:val="24"/>
        </w:rPr>
        <w:t xml:space="preserve"> ως είθισται -έτσι γίνεται πάντα με τους κοινοβουλευτικούς εκπροσώπους από το κυβερνητικό κόμμα- θέλει να μιλήσει προς το τέλος.</w:t>
      </w:r>
    </w:p>
    <w:p w14:paraId="1288BA1C"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Θέλετε να πάρετε τώρα τον λόγο ως </w:t>
      </w:r>
      <w:r>
        <w:rPr>
          <w:rFonts w:eastAsia="Times New Roman"/>
          <w:szCs w:val="24"/>
        </w:rPr>
        <w:t>Κ</w:t>
      </w:r>
      <w:r>
        <w:rPr>
          <w:rFonts w:eastAsia="Times New Roman"/>
          <w:szCs w:val="24"/>
        </w:rPr>
        <w:t>οινοβουλευτικός;</w:t>
      </w:r>
    </w:p>
    <w:p w14:paraId="1288BA1D"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Ναι, κύριε Πρόεδρε.</w:t>
      </w:r>
    </w:p>
    <w:p w14:paraId="1288BA1E"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lastRenderedPageBreak/>
        <w:t>ΠΡΟΕΔΡΕΥΩ</w:t>
      </w:r>
      <w:r>
        <w:rPr>
          <w:rFonts w:eastAsia="Times New Roman"/>
          <w:b/>
          <w:szCs w:val="24"/>
        </w:rPr>
        <w:t>Ν (Νικήτας Κακλαμάνης):</w:t>
      </w:r>
      <w:r>
        <w:rPr>
          <w:rFonts w:eastAsia="Times New Roman"/>
          <w:szCs w:val="24"/>
        </w:rPr>
        <w:t xml:space="preserve"> Ορίστε, έχετε τον λόγο. </w:t>
      </w:r>
    </w:p>
    <w:p w14:paraId="1288BA1F" w14:textId="77777777" w:rsidR="000C6DE6" w:rsidRDefault="009B647D">
      <w:pPr>
        <w:tabs>
          <w:tab w:val="left" w:pos="2820"/>
        </w:tabs>
        <w:spacing w:after="0" w:line="600" w:lineRule="auto"/>
        <w:ind w:firstLine="720"/>
        <w:jc w:val="both"/>
        <w:rPr>
          <w:rFonts w:eastAsia="Times New Roman"/>
          <w:b/>
          <w:szCs w:val="24"/>
        </w:rPr>
      </w:pPr>
      <w:r>
        <w:rPr>
          <w:rFonts w:eastAsia="Times New Roman"/>
          <w:szCs w:val="24"/>
        </w:rPr>
        <w:t xml:space="preserve">Μετά είναι ο κ. </w:t>
      </w:r>
      <w:proofErr w:type="spellStart"/>
      <w:r>
        <w:rPr>
          <w:rFonts w:eastAsia="Times New Roman"/>
          <w:szCs w:val="24"/>
        </w:rPr>
        <w:t>Σαρακιώτης</w:t>
      </w:r>
      <w:proofErr w:type="spellEnd"/>
      <w:r>
        <w:rPr>
          <w:rFonts w:eastAsia="Times New Roman"/>
          <w:szCs w:val="24"/>
        </w:rPr>
        <w:t xml:space="preserve"> και ο κ. Κωνσταντίνος Κουκοδήμος.</w:t>
      </w:r>
    </w:p>
    <w:p w14:paraId="1288BA20"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Ευχαριστώ, κύριε Πρόεδρε.</w:t>
      </w:r>
    </w:p>
    <w:p w14:paraId="1288BA21"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Έχει, νομίζω, ενδιαφέρον, κυρίες και κύριοι συνάδελφοι, ότι η νομοθετική πρωτοβουλία του Υπουργεί</w:t>
      </w:r>
      <w:r>
        <w:rPr>
          <w:rFonts w:eastAsia="Times New Roman"/>
          <w:szCs w:val="24"/>
        </w:rPr>
        <w:t xml:space="preserve">ου Εξωτερικών, η οποία είναι η πρώτη στην ουσία τα τελευταία δύο χρόνια, συμπίπτει με την επέτειο </w:t>
      </w:r>
      <w:r>
        <w:rPr>
          <w:rFonts w:eastAsia="Times New Roman"/>
          <w:szCs w:val="24"/>
        </w:rPr>
        <w:t xml:space="preserve">δύο ετών </w:t>
      </w:r>
      <w:r>
        <w:rPr>
          <w:rFonts w:eastAsia="Times New Roman"/>
          <w:szCs w:val="24"/>
        </w:rPr>
        <w:t xml:space="preserve">της διακυβέρνησης ΣΥΡΙΖΑ και Ανεξαρτήτων Ελλήνων. Κι έχει ενδιαφέρον, γιατί θα περίμενε κανείς ότι τουλάχιστον μετά από τόσο μεγάλο χρονικό διάστημα </w:t>
      </w:r>
      <w:r>
        <w:rPr>
          <w:rFonts w:eastAsia="Times New Roman"/>
          <w:szCs w:val="24"/>
        </w:rPr>
        <w:t>η ηγεσία του Υπουργείου Εξωτερικών αν μην τι άλλο θα είχε εντοπίσει, καταγράψει, αξιολογήσει, ιεραρχήσει και τελικά επιχειρήσει να επιλύσει ορισμένα από τα πιο σοβαρά ζητήματα που απασχολούν αυτή τη στιγμή τους υπηρεσιακούς του Υπουργείου Εξωτερικών.</w:t>
      </w:r>
    </w:p>
    <w:p w14:paraId="1288BA22"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Θα αν</w:t>
      </w:r>
      <w:r>
        <w:rPr>
          <w:rFonts w:eastAsia="Times New Roman"/>
          <w:szCs w:val="24"/>
        </w:rPr>
        <w:t>αφέρω για παράδειγμα την απουσία άμεσης ασφαλιστικής κάλυψης για τους υπαλλήλους του Υπουργείου Εξωτε</w:t>
      </w:r>
      <w:r>
        <w:rPr>
          <w:rFonts w:eastAsia="Times New Roman"/>
          <w:szCs w:val="24"/>
        </w:rPr>
        <w:lastRenderedPageBreak/>
        <w:t xml:space="preserve">ρικών, οι οποίοι υπηρετούν σε χώρες εκτός της Ευρωπαϊκής Ένωσης. Και δεν ξέρω αν γνωρίζει το Σώμα </w:t>
      </w:r>
      <w:r>
        <w:rPr>
          <w:rFonts w:eastAsia="Times New Roman"/>
          <w:szCs w:val="24"/>
        </w:rPr>
        <w:t xml:space="preserve">ότι </w:t>
      </w:r>
      <w:r>
        <w:rPr>
          <w:rFonts w:eastAsia="Times New Roman"/>
          <w:szCs w:val="24"/>
        </w:rPr>
        <w:t>οι συγκεκριμένοι υπάλληλοι της χώρας μας στο εξωτερικ</w:t>
      </w:r>
      <w:r>
        <w:rPr>
          <w:rFonts w:eastAsia="Times New Roman"/>
          <w:szCs w:val="24"/>
        </w:rPr>
        <w:t>ό υποχρεούνται σήμερα να πληρώνουν εξ ιδίων τα ιατρικά, φαρμακευτικά και έξοδα νοσηλείας τους και στη συνέχεια να καταθέτουν τα δικαιολογητικά στον ΕΟΠΥΥ, με αποτέλεσμα βεβαίως να υπάρχουν μακρόχρονες καθυστερήσεις. Πολλές, μάλιστα, από αυτές ήδη χρονολογο</w:t>
      </w:r>
      <w:r>
        <w:rPr>
          <w:rFonts w:eastAsia="Times New Roman"/>
          <w:szCs w:val="24"/>
        </w:rPr>
        <w:t>ύνται από το 2010.</w:t>
      </w:r>
    </w:p>
    <w:p w14:paraId="1288BA23"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Η πρακτική αυτή, βεβαίως, έχει καταστεί χρονοβόρα και </w:t>
      </w:r>
      <w:proofErr w:type="spellStart"/>
      <w:r>
        <w:rPr>
          <w:rFonts w:eastAsia="Times New Roman"/>
          <w:szCs w:val="24"/>
        </w:rPr>
        <w:t>κοστοβόρα</w:t>
      </w:r>
      <w:proofErr w:type="spellEnd"/>
      <w:r>
        <w:rPr>
          <w:rFonts w:eastAsia="Times New Roman"/>
          <w:szCs w:val="24"/>
        </w:rPr>
        <w:t xml:space="preserve"> για το ελληνικό δημόσιο, αλλά και για τους ίδιους τους υπαλλήλους, οι οποίοι αναγκάζονται να καταβάλουν υπέρογκα ποσά, ιδίως όταν αναφερόμαστε σε περιπτώσεις έκτακτης νοσηλε</w:t>
      </w:r>
      <w:r>
        <w:rPr>
          <w:rFonts w:eastAsia="Times New Roman"/>
          <w:szCs w:val="24"/>
        </w:rPr>
        <w:t>ίας. Τα έξοδα αυτά θα αποφεύγονταν αν οι συγκεκριμένοι υπάλληλοι διέθεταν κάποια αναγνωρισμένη ασφάλιση στη χώρα διαπίστευσης, για παράδειγμα μεσώ μίας κάρτας ασφάλισης, κύριοι Υπουργοί, ή μέσω μιας διακρατικής συμφωνίας. Και φυσικά το κόστος για το δημόσι</w:t>
      </w:r>
      <w:r>
        <w:rPr>
          <w:rFonts w:eastAsia="Times New Roman"/>
          <w:szCs w:val="24"/>
        </w:rPr>
        <w:t>ο θα ήταν πολύ χαμηλότερο.</w:t>
      </w:r>
    </w:p>
    <w:p w14:paraId="1288BA24"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Θα αναφερθώ, επίσης, στο προβληματικό καθεστώς των οικοσκευών όπου με βάση τις διατάξεις του ν.4336/2015 -το περίφημο «τρίτο μνημόνιο»- συνδέεται αυθαίρετα το πραγματικό </w:t>
      </w:r>
      <w:r>
        <w:rPr>
          <w:rFonts w:eastAsia="Times New Roman"/>
          <w:szCs w:val="24"/>
        </w:rPr>
        <w:lastRenderedPageBreak/>
        <w:t>κόστος μεταφοράς μιας οικοσκευής διεθνώς με το κόστος διαβί</w:t>
      </w:r>
      <w:r>
        <w:rPr>
          <w:rFonts w:eastAsia="Times New Roman"/>
          <w:szCs w:val="24"/>
        </w:rPr>
        <w:t xml:space="preserve">ωσης σε μια χώρα. </w:t>
      </w:r>
    </w:p>
    <w:p w14:paraId="1288BA25"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Αξίζει, επίσης, να αναφερθούμε στο παράλληλο σύστημα εκπροσώπησης της χώρας μας στο εξωτερικό μέσω της αθρόας σύστασης δεκάδων γραφείων Τύπου που έχει οδηγήσει σε επικάλυψη των δομών, υποκαθιστώντας τους ακόλουθους Τύπου των πρεσβειών. Γ</w:t>
      </w:r>
      <w:r>
        <w:rPr>
          <w:rFonts w:eastAsia="Times New Roman"/>
          <w:szCs w:val="24"/>
        </w:rPr>
        <w:t>ια την ιστορία να πούμε ότι αυτά τα γραφεία, τα οποία συστ</w:t>
      </w:r>
      <w:r>
        <w:rPr>
          <w:rFonts w:eastAsia="Times New Roman"/>
          <w:szCs w:val="24"/>
        </w:rPr>
        <w:t>ά</w:t>
      </w:r>
      <w:r>
        <w:rPr>
          <w:rFonts w:eastAsia="Times New Roman"/>
          <w:szCs w:val="24"/>
        </w:rPr>
        <w:t>θηκαν επίσης με τον περίφημο ν.4339/2015 για τις τηλεοπτικές άδειες, λειτουργούν συχνά με στελέχωση πολυμελή και πολλές φορές μεγαλύτερη</w:t>
      </w:r>
      <w:r>
        <w:rPr>
          <w:rFonts w:eastAsia="Times New Roman"/>
          <w:szCs w:val="24"/>
        </w:rPr>
        <w:t>,</w:t>
      </w:r>
      <w:r>
        <w:rPr>
          <w:rFonts w:eastAsia="Times New Roman"/>
          <w:szCs w:val="24"/>
        </w:rPr>
        <w:t xml:space="preserve"> ακόμα και εκείνων των κατά τόπους ελληνικών πρεσβειών.</w:t>
      </w:r>
    </w:p>
    <w:p w14:paraId="1288BA26"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Πρέπ</w:t>
      </w:r>
      <w:r>
        <w:rPr>
          <w:rFonts w:eastAsia="Times New Roman"/>
          <w:szCs w:val="24"/>
        </w:rPr>
        <w:t>ει, επίσης, να αναφερθούμε στη δομή της οικονομικής διπλωματίας που βρίσκεται κατακερματισμένη μεταξύ του Υπουργείου Εξωτερικών και του Υπουργείου Ανάπτυξης. Για να καταλάβ</w:t>
      </w:r>
      <w:r>
        <w:rPr>
          <w:rFonts w:eastAsia="Times New Roman"/>
          <w:szCs w:val="24"/>
        </w:rPr>
        <w:t>ετ</w:t>
      </w:r>
      <w:r>
        <w:rPr>
          <w:rFonts w:eastAsia="Times New Roman"/>
          <w:szCs w:val="24"/>
        </w:rPr>
        <w:t>ε, αγαπητοί συνάδελφοι, το μέγεθος αυτής της λειτουργίας, αρκεί να πούμε ότι οι εμπορικοί ακόλουθοι και οι αρμόδιες διευθύνσεις του Υπουργείου Εξωτερικών, έχουν σήμερα πολύ μικρή εικόνα σχετικά με το τι ακριβώς συζητείται ή διακυβεύεται με τις διεθνείς εμπ</w:t>
      </w:r>
      <w:r>
        <w:rPr>
          <w:rFonts w:eastAsia="Times New Roman"/>
          <w:szCs w:val="24"/>
        </w:rPr>
        <w:t xml:space="preserve">ορικές συμφωνίες, όπως για παράδειγμα τις </w:t>
      </w:r>
      <w:r>
        <w:rPr>
          <w:rFonts w:eastAsia="Times New Roman"/>
          <w:szCs w:val="24"/>
        </w:rPr>
        <w:lastRenderedPageBreak/>
        <w:t>διατλαντικές. Και βέβαια, οι συγκεκριμένοι υπάλληλοι έχουν δευτερεύοντα λόγο όσον αφορά την οργάνωση των αποστολών οικονομικής διπλωματίας στο εξωτερικό σε σχέση με το Υπουργείο Ανάπτυξης, παρά το γεγονός ότι αποτε</w:t>
      </w:r>
      <w:r>
        <w:rPr>
          <w:rFonts w:eastAsia="Times New Roman"/>
          <w:szCs w:val="24"/>
        </w:rPr>
        <w:t>λούν τη διοικητική αιχμή του δόρατος για την προσέλκυση των επενδύσεων από το εξωτερικό.</w:t>
      </w:r>
    </w:p>
    <w:p w14:paraId="1288BA27"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Κράτησα, βεβαίως, για το τέλος το θέμα της δραματικής μείωσης των πιστώσεων του Υπουργείου Εξωτερικών, μια μείωση η οποία</w:t>
      </w:r>
      <w:r>
        <w:rPr>
          <w:rFonts w:eastAsia="Times New Roman"/>
          <w:szCs w:val="24"/>
        </w:rPr>
        <w:t>,</w:t>
      </w:r>
      <w:r>
        <w:rPr>
          <w:rFonts w:eastAsia="Times New Roman"/>
          <w:szCs w:val="24"/>
        </w:rPr>
        <w:t xml:space="preserve"> όχι μόνο είναι υπέρμετρη, αλλά και τελείως άδικη σε σχέση με τα </w:t>
      </w:r>
      <w:r>
        <w:rPr>
          <w:rFonts w:eastAsia="Times New Roman"/>
          <w:szCs w:val="24"/>
        </w:rPr>
        <w:t>υπόλοι</w:t>
      </w:r>
      <w:r>
        <w:rPr>
          <w:rFonts w:eastAsia="Times New Roman"/>
          <w:szCs w:val="24"/>
        </w:rPr>
        <w:t>πα Υπουργεία. Προσέξτε</w:t>
      </w:r>
      <w:r>
        <w:rPr>
          <w:rFonts w:eastAsia="Times New Roman"/>
          <w:szCs w:val="24"/>
        </w:rPr>
        <w:t>: Τ</w:t>
      </w:r>
      <w:r>
        <w:rPr>
          <w:rFonts w:eastAsia="Times New Roman"/>
          <w:szCs w:val="24"/>
        </w:rPr>
        <w:t xml:space="preserve">ο 2016 υπήρξε μείωση του </w:t>
      </w:r>
      <w:r>
        <w:rPr>
          <w:rFonts w:eastAsia="Times New Roman"/>
          <w:szCs w:val="24"/>
        </w:rPr>
        <w:t>π</w:t>
      </w:r>
      <w:r>
        <w:rPr>
          <w:rFonts w:eastAsia="Times New Roman"/>
          <w:szCs w:val="24"/>
        </w:rPr>
        <w:t>ροϋπολογισμού του Υπουργείου Εξωτερικών κατά 12,8%, όταν στα περισσότερα Υπουργεία αυτή δεν υπερέβη το 4%.</w:t>
      </w:r>
    </w:p>
    <w:p w14:paraId="1288BA28" w14:textId="77777777" w:rsidR="000C6DE6" w:rsidRDefault="009B647D">
      <w:pPr>
        <w:spacing w:after="0" w:line="600" w:lineRule="auto"/>
        <w:ind w:firstLine="720"/>
        <w:jc w:val="both"/>
        <w:rPr>
          <w:rFonts w:eastAsia="Times New Roman"/>
          <w:szCs w:val="24"/>
        </w:rPr>
      </w:pPr>
      <w:r>
        <w:rPr>
          <w:rFonts w:eastAsia="Times New Roman"/>
          <w:szCs w:val="24"/>
        </w:rPr>
        <w:t>Βεβαίως, αυτόν τον προϋπολο</w:t>
      </w:r>
      <w:r>
        <w:rPr>
          <w:rFonts w:eastAsia="Times New Roman"/>
          <w:szCs w:val="24"/>
        </w:rPr>
        <w:t>γισμό</w:t>
      </w:r>
      <w:r>
        <w:rPr>
          <w:rFonts w:eastAsia="Times New Roman"/>
          <w:szCs w:val="24"/>
        </w:rPr>
        <w:t>,</w:t>
      </w:r>
      <w:r>
        <w:rPr>
          <w:rFonts w:eastAsia="Times New Roman"/>
          <w:szCs w:val="24"/>
        </w:rPr>
        <w:t xml:space="preserve"> τον οποίο σήμερα αυξάνετε με το παρόν σχέδιο νόμου, στην ουσία το κάνετε εις βάρος των πραγματικών αναγκών του Υπουργείου. Αρκεί κανείς να δει την </w:t>
      </w:r>
      <w:proofErr w:type="spellStart"/>
      <w:r>
        <w:rPr>
          <w:rFonts w:eastAsia="Times New Roman"/>
          <w:szCs w:val="24"/>
        </w:rPr>
        <w:t>ε</w:t>
      </w:r>
      <w:r>
        <w:rPr>
          <w:rFonts w:eastAsia="Times New Roman"/>
          <w:szCs w:val="24"/>
        </w:rPr>
        <w:t>κθεση</w:t>
      </w:r>
      <w:proofErr w:type="spellEnd"/>
      <w:r>
        <w:rPr>
          <w:rFonts w:eastAsia="Times New Roman"/>
          <w:szCs w:val="24"/>
        </w:rPr>
        <w:t xml:space="preserve"> του Γενικού Λογιστηρίου του Κράτους, που συνοδεύει το παρόν σχέδιο νόμου, για να καταλάβει. </w:t>
      </w:r>
    </w:p>
    <w:p w14:paraId="1288BA29" w14:textId="77777777" w:rsidR="000C6DE6" w:rsidRDefault="009B647D">
      <w:pPr>
        <w:spacing w:after="0" w:line="600" w:lineRule="auto"/>
        <w:ind w:firstLine="720"/>
        <w:jc w:val="both"/>
        <w:rPr>
          <w:rFonts w:eastAsia="Times New Roman"/>
          <w:szCs w:val="24"/>
        </w:rPr>
      </w:pPr>
      <w:r>
        <w:rPr>
          <w:rFonts w:eastAsia="Times New Roman"/>
          <w:szCs w:val="24"/>
        </w:rPr>
        <w:t>Έχ</w:t>
      </w:r>
      <w:r>
        <w:rPr>
          <w:rFonts w:eastAsia="Times New Roman"/>
          <w:szCs w:val="24"/>
        </w:rPr>
        <w:t xml:space="preserve">ουμε 130.000 για τις συμβάσεις έργου, για την εκπόνηση μελετών και τη διοργάνωση συνεδρίων και εκδηλώσεων, </w:t>
      </w:r>
      <w:r>
        <w:rPr>
          <w:rFonts w:eastAsia="Times New Roman"/>
          <w:szCs w:val="24"/>
        </w:rPr>
        <w:lastRenderedPageBreak/>
        <w:t>ενώ, επίσης, είναι άγνωστο το ποσό το οποίο απαιτείται για την καταβολή των αμοιβών των επιστημονικών συνεργατών του ΚΑΣ, 120.000 ετησίως για τη λειτ</w:t>
      </w:r>
      <w:r>
        <w:rPr>
          <w:rFonts w:eastAsia="Times New Roman"/>
          <w:szCs w:val="24"/>
        </w:rPr>
        <w:t xml:space="preserve">ουργία του </w:t>
      </w:r>
      <w:r>
        <w:rPr>
          <w:rFonts w:eastAsia="Times New Roman"/>
          <w:szCs w:val="24"/>
        </w:rPr>
        <w:t>Γ</w:t>
      </w:r>
      <w:r>
        <w:rPr>
          <w:rFonts w:eastAsia="Times New Roman"/>
          <w:szCs w:val="24"/>
        </w:rPr>
        <w:t xml:space="preserve">ραφείου </w:t>
      </w:r>
      <w:r>
        <w:rPr>
          <w:rFonts w:eastAsia="Times New Roman"/>
          <w:szCs w:val="24"/>
        </w:rPr>
        <w:t>Ν</w:t>
      </w:r>
      <w:r>
        <w:rPr>
          <w:rFonts w:eastAsia="Times New Roman"/>
          <w:szCs w:val="24"/>
        </w:rPr>
        <w:t>ο</w:t>
      </w:r>
      <w:r>
        <w:rPr>
          <w:rFonts w:eastAsia="Times New Roman"/>
          <w:szCs w:val="24"/>
        </w:rPr>
        <w:t>μ</w:t>
      </w:r>
      <w:r>
        <w:rPr>
          <w:rFonts w:eastAsia="Times New Roman"/>
          <w:szCs w:val="24"/>
        </w:rPr>
        <w:t xml:space="preserve">οθετικής </w:t>
      </w:r>
      <w:r>
        <w:rPr>
          <w:rFonts w:eastAsia="Times New Roman"/>
          <w:szCs w:val="24"/>
        </w:rPr>
        <w:t>Π</w:t>
      </w:r>
      <w:r>
        <w:rPr>
          <w:rFonts w:eastAsia="Times New Roman"/>
          <w:szCs w:val="24"/>
        </w:rPr>
        <w:t xml:space="preserve">ρωτοβουλίας, ενός γραφείου, το οποίο, όπως είπε και ο </w:t>
      </w:r>
      <w:r>
        <w:rPr>
          <w:rFonts w:eastAsia="Times New Roman"/>
          <w:szCs w:val="24"/>
        </w:rPr>
        <w:t>ε</w:t>
      </w:r>
      <w:r>
        <w:rPr>
          <w:rFonts w:eastAsia="Times New Roman"/>
          <w:szCs w:val="24"/>
        </w:rPr>
        <w:t>ισηγητής μας -το επαναλαμβάνω κι εγώ- ελάχιστα έχει να προφέρει και 103.000 ευρώ για την αύξηση της δαπάνης για τις μετακινήσεις εκτός έδρας συγκεκριμένων υπαλλήλων και</w:t>
      </w:r>
      <w:r>
        <w:rPr>
          <w:rFonts w:eastAsia="Times New Roman"/>
          <w:szCs w:val="24"/>
        </w:rPr>
        <w:t xml:space="preserve"> συμβούλων του Υπουργού. </w:t>
      </w:r>
    </w:p>
    <w:p w14:paraId="1288BA2A" w14:textId="77777777" w:rsidR="000C6DE6" w:rsidRDefault="009B647D">
      <w:pPr>
        <w:spacing w:after="0" w:line="600" w:lineRule="auto"/>
        <w:ind w:firstLine="720"/>
        <w:jc w:val="both"/>
        <w:rPr>
          <w:rFonts w:eastAsia="Times New Roman"/>
          <w:szCs w:val="24"/>
        </w:rPr>
      </w:pPr>
      <w:r>
        <w:rPr>
          <w:rFonts w:eastAsia="Times New Roman"/>
          <w:szCs w:val="24"/>
        </w:rPr>
        <w:t>Και όλα αυτά, δυστυχώς, κυρίες και κύριοι συνάδελφοι, την ίδια στιγμή που η πλειοψηφία των αρχών μας στο εξωτερικό δεν διαθέτει πάνω από 2.000 έως 3.000 ετησίως για τις απαραίτητες δημόσιες σχέσεις και όταν πολλές πρεσβείες μας στ</w:t>
      </w:r>
      <w:r>
        <w:rPr>
          <w:rFonts w:eastAsia="Times New Roman"/>
          <w:szCs w:val="24"/>
        </w:rPr>
        <w:t>ο εξωτερικό, δυστυχώς, δεν διαθέτουν τ</w:t>
      </w:r>
      <w:r>
        <w:rPr>
          <w:rFonts w:eastAsia="Times New Roman"/>
          <w:szCs w:val="24"/>
        </w:rPr>
        <w:t>α</w:t>
      </w:r>
      <w:r>
        <w:rPr>
          <w:rFonts w:eastAsia="Times New Roman"/>
          <w:szCs w:val="24"/>
        </w:rPr>
        <w:t xml:space="preserve"> αναγκαία χρήματα ακόμα και για τη διενέργεια ή την εκδήλωση της εθνικής μας εορτής.</w:t>
      </w:r>
    </w:p>
    <w:p w14:paraId="1288BA2B" w14:textId="77777777" w:rsidR="000C6DE6" w:rsidRDefault="009B647D">
      <w:pPr>
        <w:spacing w:after="0" w:line="600" w:lineRule="auto"/>
        <w:ind w:firstLine="720"/>
        <w:jc w:val="both"/>
        <w:rPr>
          <w:rFonts w:eastAsia="Times New Roman"/>
          <w:szCs w:val="24"/>
        </w:rPr>
      </w:pPr>
      <w:r>
        <w:rPr>
          <w:rFonts w:eastAsia="Times New Roman"/>
          <w:szCs w:val="24"/>
        </w:rPr>
        <w:t>Ανέφερε προηγουμένως ο κύριος Υπουργός ότι με το παρόν νομοθέτημα στην ουσία εξοικονομούνται 1 με 1,5 εκατομμύριο ευρώ σχετικά με κά</w:t>
      </w:r>
      <w:r>
        <w:rPr>
          <w:rFonts w:eastAsia="Times New Roman"/>
          <w:szCs w:val="24"/>
        </w:rPr>
        <w:t>ποιες δαπάνες. Νομίζω ότι ο κύριος Υπουργός αυτήν τη στιγμή -και κάνω αναφορά, αλλά είναι απών αυτήν τη στιγμή από την Αίθουσα- αυτοαναιρείται.</w:t>
      </w:r>
    </w:p>
    <w:p w14:paraId="1288BA2C" w14:textId="77777777" w:rsidR="000C6DE6" w:rsidRDefault="009B647D">
      <w:pPr>
        <w:spacing w:after="0" w:line="600" w:lineRule="auto"/>
        <w:ind w:firstLine="720"/>
        <w:jc w:val="both"/>
        <w:rPr>
          <w:rFonts w:eastAsia="Times New Roman"/>
          <w:szCs w:val="24"/>
        </w:rPr>
      </w:pPr>
      <w:r>
        <w:rPr>
          <w:rFonts w:eastAsia="Times New Roman"/>
          <w:b/>
          <w:szCs w:val="24"/>
        </w:rPr>
        <w:lastRenderedPageBreak/>
        <w:t>ΙΩΑΝΝΗΣ ΑΜΑΝΑΤΙΔΗΣ (Υφυπουργός Εξωτερικών):</w:t>
      </w:r>
      <w:r>
        <w:rPr>
          <w:rFonts w:eastAsia="Times New Roman"/>
          <w:szCs w:val="24"/>
        </w:rPr>
        <w:t xml:space="preserve"> Για το ΕΚΑΣ.</w:t>
      </w:r>
    </w:p>
    <w:p w14:paraId="1288BA2D" w14:textId="77777777" w:rsidR="000C6DE6" w:rsidRDefault="009B647D">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Σας λέω ότι αυτήν τη στιγμή ο κύ</w:t>
      </w:r>
      <w:r>
        <w:rPr>
          <w:rFonts w:eastAsia="Times New Roman"/>
          <w:szCs w:val="24"/>
        </w:rPr>
        <w:t xml:space="preserve">ριος Υπουργός, ο οποίος λείπει, στην ουσία αυτοαναιρείται, με την έννοια ότι αν, πράγματι, εξοικονομούνταν τέτοιο ποσό, θα έπρεπε να αναφέρεται στην </w:t>
      </w:r>
      <w:r>
        <w:rPr>
          <w:rFonts w:eastAsia="Times New Roman"/>
          <w:szCs w:val="24"/>
        </w:rPr>
        <w:t>έ</w:t>
      </w:r>
      <w:r>
        <w:rPr>
          <w:rFonts w:eastAsia="Times New Roman"/>
          <w:szCs w:val="24"/>
        </w:rPr>
        <w:t xml:space="preserve">κθεση του Γενικού Λογιστηρίου του Κράτους. </w:t>
      </w:r>
    </w:p>
    <w:p w14:paraId="1288BA2E" w14:textId="77777777" w:rsidR="000C6DE6" w:rsidRDefault="009B647D">
      <w:pPr>
        <w:spacing w:after="0" w:line="600" w:lineRule="auto"/>
        <w:ind w:firstLine="720"/>
        <w:jc w:val="both"/>
        <w:rPr>
          <w:rFonts w:eastAsia="Times New Roman"/>
          <w:szCs w:val="24"/>
        </w:rPr>
      </w:pPr>
      <w:r>
        <w:rPr>
          <w:rFonts w:eastAsia="Times New Roman"/>
          <w:szCs w:val="24"/>
        </w:rPr>
        <w:t xml:space="preserve">Όπως διαβάσατε, αγαπητοί κύριοι συνάδελφοι, δεν αναφέρεται το </w:t>
      </w:r>
      <w:r>
        <w:rPr>
          <w:rFonts w:eastAsia="Times New Roman"/>
          <w:szCs w:val="24"/>
        </w:rPr>
        <w:t>παραμικρό. Άρα, θα ήθελα πραγματικά να μας πείτε πώς εξοικονομείται αυτό το ποσό και, βεβαίως, να το συζητήσουμε</w:t>
      </w:r>
      <w:r>
        <w:rPr>
          <w:rFonts w:eastAsia="Times New Roman"/>
          <w:szCs w:val="24"/>
        </w:rPr>
        <w:t xml:space="preserve"> στη συνέχεια</w:t>
      </w:r>
      <w:r>
        <w:rPr>
          <w:rFonts w:eastAsia="Times New Roman"/>
          <w:szCs w:val="24"/>
        </w:rPr>
        <w:t>.</w:t>
      </w:r>
    </w:p>
    <w:p w14:paraId="1288BA2F" w14:textId="77777777" w:rsidR="000C6DE6" w:rsidRDefault="009B647D">
      <w:pPr>
        <w:spacing w:after="0" w:line="600" w:lineRule="auto"/>
        <w:ind w:firstLine="720"/>
        <w:jc w:val="both"/>
        <w:rPr>
          <w:rFonts w:eastAsia="Times New Roman"/>
          <w:szCs w:val="24"/>
        </w:rPr>
      </w:pPr>
      <w:r>
        <w:rPr>
          <w:rFonts w:eastAsia="Times New Roman"/>
          <w:szCs w:val="24"/>
        </w:rPr>
        <w:t>Τα παραπάνω, βεβαίως, είναι μόνο ορισμένα από τα προβλήματα που αντιμετωπίζει σήμερα το Υπουργείο Εξωτερικών, τουλάχιστον από διο</w:t>
      </w:r>
      <w:r>
        <w:rPr>
          <w:rFonts w:eastAsia="Times New Roman"/>
          <w:szCs w:val="24"/>
        </w:rPr>
        <w:t xml:space="preserve">ικητικής σκοπιάς, προβλήματα που εντείνονται ενόσω η χώρα μας βρίσκεται στο μέσο ενός ασταθούς τριγώνου, το οποίο ξεκινάει από την Ουκρανία και φτάνει </w:t>
      </w:r>
      <w:r>
        <w:rPr>
          <w:rFonts w:eastAsia="Times New Roman"/>
          <w:szCs w:val="24"/>
        </w:rPr>
        <w:t xml:space="preserve">μέχρι </w:t>
      </w:r>
      <w:r>
        <w:rPr>
          <w:rFonts w:eastAsia="Times New Roman"/>
          <w:szCs w:val="24"/>
        </w:rPr>
        <w:t>τη Συρία και τη βόρεια Αφρική, με μείζονα προβλήματα σε εξέλιξη, όπως είναι το προσφυγικό-μεταναστα</w:t>
      </w:r>
      <w:r>
        <w:rPr>
          <w:rFonts w:eastAsia="Times New Roman"/>
          <w:szCs w:val="24"/>
        </w:rPr>
        <w:t>τευτικό, η αντιμετώπιση της τρομοκρατίας και, βεβαίως, η ευρωπαϊκή ολοκλήρωση.</w:t>
      </w:r>
    </w:p>
    <w:p w14:paraId="1288BA30" w14:textId="77777777" w:rsidR="000C6DE6" w:rsidRDefault="009B647D">
      <w:pPr>
        <w:spacing w:after="0" w:line="600" w:lineRule="auto"/>
        <w:ind w:firstLine="720"/>
        <w:jc w:val="both"/>
        <w:rPr>
          <w:rFonts w:eastAsia="Times New Roman"/>
          <w:szCs w:val="24"/>
        </w:rPr>
      </w:pPr>
      <w:r>
        <w:rPr>
          <w:rFonts w:eastAsia="Times New Roman"/>
          <w:szCs w:val="24"/>
        </w:rPr>
        <w:lastRenderedPageBreak/>
        <w:t>Ποιες, λοιπόν, από τις παραπάνω δυσλειτουργίες, στις οποίες αναφέρθηκα, αντιμετώπισε στην ουσία η ηγεσία του Υπουργείου Εξωτερικών με το παρόν νομοσχέδιο; Δυστυχώς καμμία. Αντίθ</w:t>
      </w:r>
      <w:r>
        <w:rPr>
          <w:rFonts w:eastAsia="Times New Roman"/>
          <w:szCs w:val="24"/>
        </w:rPr>
        <w:t>ετα, προέκρινε παρεμβάσεις στο Κέντρο Ανάλυσης και Σχεδιασμού, το Επιστημονικό Συμβούλιο και στο Γραφείο Νομοθετικής Πρωτοβουλίας.</w:t>
      </w:r>
    </w:p>
    <w:p w14:paraId="1288BA31" w14:textId="77777777" w:rsidR="000C6DE6" w:rsidRDefault="009B647D">
      <w:pPr>
        <w:spacing w:after="0" w:line="600" w:lineRule="auto"/>
        <w:ind w:firstLine="720"/>
        <w:jc w:val="both"/>
        <w:rPr>
          <w:rFonts w:eastAsia="Times New Roman"/>
          <w:szCs w:val="24"/>
        </w:rPr>
      </w:pPr>
      <w:r>
        <w:rPr>
          <w:rFonts w:eastAsia="Times New Roman"/>
          <w:szCs w:val="24"/>
        </w:rPr>
        <w:t xml:space="preserve">Ανέφερα και στην </w:t>
      </w:r>
      <w:r>
        <w:rPr>
          <w:rFonts w:eastAsia="Times New Roman"/>
          <w:szCs w:val="24"/>
        </w:rPr>
        <w:t>ε</w:t>
      </w:r>
      <w:r>
        <w:rPr>
          <w:rFonts w:eastAsia="Times New Roman"/>
          <w:szCs w:val="24"/>
        </w:rPr>
        <w:t>πιτροπή ότι το σχέδιο νόμου το οποίο αυτήν τη στιγμή συζητάμε, δεν είναι ένα νομοσχέδιο το οποίο αναφέρεται</w:t>
      </w:r>
      <w:r>
        <w:rPr>
          <w:rFonts w:eastAsia="Times New Roman"/>
          <w:szCs w:val="24"/>
        </w:rPr>
        <w:t xml:space="preserve"> στους υπαλλήλους του Υπουργείου Εξωτερικών, αλλά είναι ένα σχέδιο νόμου το οποίο αναφέρεται στους μη υπαλλήλους του Υπουργείου Εξωτερικών. Είναι ένα νομοθέτημα το οποίο δημιουργεί παράλληλες δομές εντός της Κεντρικής Υπηρεσίας, οι οποίες υποκαθιστούν σε π</w:t>
      </w:r>
      <w:r>
        <w:rPr>
          <w:rFonts w:eastAsia="Times New Roman"/>
          <w:szCs w:val="24"/>
        </w:rPr>
        <w:t>άρα πολλές κρίσιμες λειτουργίες τον διπλωματικό κλάδο.</w:t>
      </w:r>
    </w:p>
    <w:p w14:paraId="1288BA32" w14:textId="77777777" w:rsidR="000C6DE6" w:rsidRDefault="009B647D">
      <w:pPr>
        <w:spacing w:after="0" w:line="600" w:lineRule="auto"/>
        <w:ind w:firstLine="720"/>
        <w:jc w:val="both"/>
        <w:rPr>
          <w:rFonts w:eastAsia="Times New Roman"/>
          <w:szCs w:val="24"/>
        </w:rPr>
      </w:pPr>
      <w:r>
        <w:rPr>
          <w:rFonts w:eastAsia="Times New Roman"/>
          <w:szCs w:val="24"/>
        </w:rPr>
        <w:t xml:space="preserve">Ειπώθηκε, για παράδειγμα, ως αντίλογος στην </w:t>
      </w:r>
      <w:r>
        <w:rPr>
          <w:rFonts w:eastAsia="Times New Roman"/>
          <w:szCs w:val="24"/>
        </w:rPr>
        <w:t>ε</w:t>
      </w:r>
      <w:r>
        <w:rPr>
          <w:rFonts w:eastAsia="Times New Roman"/>
          <w:szCs w:val="24"/>
        </w:rPr>
        <w:t xml:space="preserve">πιτροπή ότι και πολλές άλλες χώρες στο εξωτερικό διαθέτουν κάποιας μορφής </w:t>
      </w:r>
      <w:r>
        <w:rPr>
          <w:rFonts w:eastAsia="Times New Roman"/>
          <w:szCs w:val="24"/>
          <w:lang w:val="en-US"/>
        </w:rPr>
        <w:t>think</w:t>
      </w:r>
      <w:r>
        <w:rPr>
          <w:rFonts w:eastAsia="Times New Roman"/>
          <w:szCs w:val="24"/>
        </w:rPr>
        <w:t xml:space="preserve"> </w:t>
      </w:r>
      <w:r>
        <w:rPr>
          <w:rFonts w:eastAsia="Times New Roman"/>
          <w:szCs w:val="24"/>
          <w:lang w:val="en-US"/>
        </w:rPr>
        <w:t>tanks</w:t>
      </w:r>
      <w:r>
        <w:rPr>
          <w:rFonts w:eastAsia="Times New Roman"/>
          <w:szCs w:val="24"/>
        </w:rPr>
        <w:t>, τα οποία υποστηρίζουν σε στρατηγικό επίπεδο το Υπουργείο Εξωτερικών.</w:t>
      </w:r>
    </w:p>
    <w:p w14:paraId="1288BA33" w14:textId="77777777" w:rsidR="000C6DE6" w:rsidRDefault="009B647D">
      <w:pPr>
        <w:spacing w:after="0" w:line="600" w:lineRule="auto"/>
        <w:ind w:firstLine="720"/>
        <w:jc w:val="both"/>
        <w:rPr>
          <w:rFonts w:eastAsia="Times New Roman"/>
          <w:szCs w:val="24"/>
        </w:rPr>
      </w:pPr>
      <w:r>
        <w:rPr>
          <w:rFonts w:eastAsia="Times New Roman"/>
          <w:szCs w:val="24"/>
        </w:rPr>
        <w:lastRenderedPageBreak/>
        <w:t>Κι όμως, αγαπητοί κυρίες και κύριοι συνάδελφοι, το Υπουργείο Εξωτερικών της χώρας μας διαθέτει δεξαμενές σκέψης. Για να μην αναφερθώ στο ΕΚΕΜ -που καλώς καταργείται- το οποίο διετέλεσε αυτόν τον συγκεκριμένο ρόλο.</w:t>
      </w:r>
    </w:p>
    <w:p w14:paraId="1288BA34" w14:textId="77777777" w:rsidR="000C6DE6" w:rsidRDefault="009B647D">
      <w:pPr>
        <w:spacing w:after="0" w:line="600" w:lineRule="auto"/>
        <w:ind w:firstLine="720"/>
        <w:jc w:val="both"/>
        <w:rPr>
          <w:rFonts w:eastAsia="Times New Roman"/>
          <w:szCs w:val="24"/>
        </w:rPr>
      </w:pPr>
      <w:r>
        <w:rPr>
          <w:rFonts w:eastAsia="Times New Roman"/>
          <w:szCs w:val="24"/>
        </w:rPr>
        <w:t>Υπάρχει το ΔΙΚΕΜΕΠ. Υπάρχουν, επίσης, σαρά</w:t>
      </w:r>
      <w:r>
        <w:rPr>
          <w:rFonts w:eastAsia="Times New Roman"/>
          <w:szCs w:val="24"/>
        </w:rPr>
        <w:t>ντα ένα εμπειρογνώμονες πρεσβευτές και άλλοι τριάντα εμπειρογνώμονες συμβασιούχοι. Διαθέτει, επίσης το Συμβούλιο Πολιτικών Υποθέσεων και, βεβαίως, σε ανώτατο επίπεδο το Εθνικό Συμβούλιο Εξωτερικής Πολιτικής.</w:t>
      </w:r>
    </w:p>
    <w:p w14:paraId="1288BA35" w14:textId="77777777" w:rsidR="000C6DE6" w:rsidRDefault="009B647D">
      <w:pPr>
        <w:spacing w:after="0" w:line="600" w:lineRule="auto"/>
        <w:ind w:firstLine="720"/>
        <w:jc w:val="both"/>
        <w:rPr>
          <w:rFonts w:eastAsia="Times New Roman"/>
          <w:szCs w:val="24"/>
        </w:rPr>
      </w:pPr>
      <w:r>
        <w:rPr>
          <w:rFonts w:eastAsia="Times New Roman"/>
          <w:szCs w:val="24"/>
        </w:rPr>
        <w:t>Είναι, βέβαια, προφανές ότι όλοι αυτοί οι θεσμοί</w:t>
      </w:r>
      <w:r>
        <w:rPr>
          <w:rFonts w:eastAsia="Times New Roman"/>
          <w:szCs w:val="24"/>
        </w:rPr>
        <w:t xml:space="preserve"> και όλοι αυτοί οι υπάλληλοι είτε δεν σας αρκούν είτε δεν τους εμπιστεύεστε. Και προφανώς πιστεύετε ότι το ζήτημα της ανάλυσης και σχεδιασμού της εξωτερικής πολιτικής θα το λύσουν οι τέσσερις επιπλέον επιστημονικοί συνεργάτες του Κέντρου Ανάλυσης και Σχεδι</w:t>
      </w:r>
      <w:r>
        <w:rPr>
          <w:rFonts w:eastAsia="Times New Roman"/>
          <w:szCs w:val="24"/>
        </w:rPr>
        <w:t>ασμού. Κι αναρωτιέμαι: Είχατε καθόλου τη σκέψη να αναδιαρθρώσετε κάποιες από τις παραπάνω δομές, ώστε να λειτουργήσουν καλύτερα, να αξιολογήστε το υπάρχον δυναμικό των εμπειρογνωμόνων, να δείτε που υπάρχουν τα κενά και, ενδεχομένως, αργότερα να τα καλύψετε</w:t>
      </w:r>
      <w:r>
        <w:rPr>
          <w:rFonts w:eastAsia="Times New Roman"/>
          <w:szCs w:val="24"/>
        </w:rPr>
        <w:t>;</w:t>
      </w:r>
    </w:p>
    <w:p w14:paraId="1288BA36" w14:textId="77777777" w:rsidR="000C6DE6" w:rsidRDefault="009B647D">
      <w:pPr>
        <w:spacing w:after="0" w:line="600" w:lineRule="auto"/>
        <w:ind w:firstLine="720"/>
        <w:jc w:val="both"/>
        <w:rPr>
          <w:rFonts w:eastAsia="Times New Roman"/>
          <w:szCs w:val="24"/>
        </w:rPr>
      </w:pPr>
      <w:r>
        <w:rPr>
          <w:rFonts w:eastAsia="Times New Roman"/>
          <w:szCs w:val="24"/>
        </w:rPr>
        <w:lastRenderedPageBreak/>
        <w:t>Πάω και στο Επιστημονικό Συμβούλιο. Κληρονομήσατε με την ανάληψη των καθηκόντων σας δύο νομικές υπηρεσίες στο Υπουργείο Εξωτερικών: την Ειδική Νομική Υπηρεσία και την ΕΝΥΕΚ, την Ειδική Νομική Υπηρεσία Ευρωπαϊκών Κοινοτήτων. Ούτε προφανώς αυτές σας φτάνου</w:t>
      </w:r>
      <w:r>
        <w:rPr>
          <w:rFonts w:eastAsia="Times New Roman"/>
          <w:szCs w:val="24"/>
        </w:rPr>
        <w:t xml:space="preserve">ν. </w:t>
      </w:r>
    </w:p>
    <w:p w14:paraId="1288BA37" w14:textId="77777777" w:rsidR="000C6DE6" w:rsidRDefault="009B647D">
      <w:pPr>
        <w:spacing w:after="0" w:line="600" w:lineRule="auto"/>
        <w:ind w:firstLine="720"/>
        <w:jc w:val="both"/>
        <w:rPr>
          <w:rFonts w:eastAsia="Times New Roman"/>
          <w:szCs w:val="24"/>
        </w:rPr>
      </w:pPr>
      <w:r>
        <w:rPr>
          <w:rFonts w:eastAsia="Times New Roman"/>
          <w:szCs w:val="24"/>
        </w:rPr>
        <w:t xml:space="preserve">Τι κάνετε, λοιπόν; Συστήνετε ένα επιστημονικό συμβούλιο που θα γνωμοδοτεί για ερωτήματα νομικής φύσεως μείζονος σημασίας, στο οποίο ο προϊστάμενος της Ειδικής Νομικής Υπηρεσίας, που συμμετέχει, στην ουσία δεν θα έχει δικαίωμα ψήφου. Δηλαδή, ο άνθρωπος </w:t>
      </w:r>
      <w:r>
        <w:rPr>
          <w:rFonts w:eastAsia="Times New Roman"/>
          <w:szCs w:val="24"/>
        </w:rPr>
        <w:t>ο οποίος συμπυκνώνει την εμπειρία και τη θεσμική μνήμη του Υπουργείου σε κρίσιμα ζητήματα εξωτερικής πολιτικής, οι άνθρωποι που μέχρι σήμερα έχουν διαχειριστεί σοβαρότατα ζητήματα διεθνούς δικαίου, δεν θα έχουν αποφασιστικό ρόλο.</w:t>
      </w:r>
    </w:p>
    <w:p w14:paraId="1288BA3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το χειρότερο από αυτά,</w:t>
      </w:r>
      <w:r>
        <w:rPr>
          <w:rFonts w:eastAsia="Times New Roman" w:cs="Times New Roman"/>
          <w:szCs w:val="24"/>
        </w:rPr>
        <w:t xml:space="preserve"> βεβαίως, είναι ότι το Ειδικό Επιστημονικό Συμβούλιο, δηλαδή </w:t>
      </w:r>
      <w:proofErr w:type="spellStart"/>
      <w:r>
        <w:rPr>
          <w:rFonts w:eastAsia="Times New Roman" w:cs="Times New Roman"/>
          <w:szCs w:val="24"/>
        </w:rPr>
        <w:t>εξωυπηρεσιακοί</w:t>
      </w:r>
      <w:proofErr w:type="spellEnd"/>
      <w:r>
        <w:rPr>
          <w:rFonts w:eastAsia="Times New Roman" w:cs="Times New Roman"/>
          <w:szCs w:val="24"/>
        </w:rPr>
        <w:t xml:space="preserve"> παράγοντες χωρίς διοικητική ευθύνη, χωρίς υποχρεωτικά την </w:t>
      </w:r>
      <w:proofErr w:type="spellStart"/>
      <w:r>
        <w:rPr>
          <w:rFonts w:eastAsia="Times New Roman" w:cs="Times New Roman"/>
          <w:szCs w:val="24"/>
        </w:rPr>
        <w:t>ενσυναίσθηση</w:t>
      </w:r>
      <w:proofErr w:type="spellEnd"/>
      <w:r>
        <w:rPr>
          <w:rFonts w:eastAsia="Times New Roman" w:cs="Times New Roman"/>
          <w:szCs w:val="24"/>
        </w:rPr>
        <w:t xml:space="preserve"> του βάρους της αποστολής της υπεράσπισης των εθνικών συμφερόντων, με το οποίο έχει </w:t>
      </w:r>
      <w:proofErr w:type="spellStart"/>
      <w:r>
        <w:rPr>
          <w:rFonts w:eastAsia="Times New Roman" w:cs="Times New Roman"/>
          <w:szCs w:val="24"/>
        </w:rPr>
        <w:t>οσμωθεί</w:t>
      </w:r>
      <w:proofErr w:type="spellEnd"/>
      <w:r>
        <w:rPr>
          <w:rFonts w:eastAsia="Times New Roman" w:cs="Times New Roman"/>
          <w:szCs w:val="24"/>
        </w:rPr>
        <w:t xml:space="preserve"> ο υπάλληλος του Υπ</w:t>
      </w:r>
      <w:r>
        <w:rPr>
          <w:rFonts w:eastAsia="Times New Roman" w:cs="Times New Roman"/>
          <w:szCs w:val="24"/>
        </w:rPr>
        <w:t>ουρ</w:t>
      </w:r>
      <w:r>
        <w:rPr>
          <w:rFonts w:eastAsia="Times New Roman" w:cs="Times New Roman"/>
          <w:szCs w:val="24"/>
        </w:rPr>
        <w:lastRenderedPageBreak/>
        <w:t>γείου Εξωτερικών κατά τη διάρκεια της θητείας του, θα ενημερών</w:t>
      </w:r>
      <w:r>
        <w:rPr>
          <w:rFonts w:eastAsia="Times New Roman" w:cs="Times New Roman"/>
          <w:szCs w:val="24"/>
        </w:rPr>
        <w:t>ον</w:t>
      </w:r>
      <w:r>
        <w:rPr>
          <w:rFonts w:eastAsia="Times New Roman" w:cs="Times New Roman"/>
          <w:szCs w:val="24"/>
        </w:rPr>
        <w:t>ται για κρίσιμες πτυχές, θα έχ</w:t>
      </w:r>
      <w:r>
        <w:rPr>
          <w:rFonts w:eastAsia="Times New Roman" w:cs="Times New Roman"/>
          <w:szCs w:val="24"/>
        </w:rPr>
        <w:t>ουν</w:t>
      </w:r>
      <w:r>
        <w:rPr>
          <w:rFonts w:eastAsia="Times New Roman" w:cs="Times New Roman"/>
          <w:szCs w:val="24"/>
        </w:rPr>
        <w:t xml:space="preserve"> πρόσβαση σε απόρρητα έγγραφα και σε μη δημοσιοποιημένες πληροφορίες</w:t>
      </w:r>
      <w:r>
        <w:rPr>
          <w:rFonts w:eastAsia="Times New Roman" w:cs="Times New Roman"/>
          <w:szCs w:val="24"/>
        </w:rPr>
        <w:t>,</w:t>
      </w:r>
      <w:r>
        <w:rPr>
          <w:rFonts w:eastAsia="Times New Roman" w:cs="Times New Roman"/>
          <w:szCs w:val="24"/>
        </w:rPr>
        <w:t xml:space="preserve"> που άπτονται της προάσπισης των εθνικών συμφερόντων. </w:t>
      </w:r>
    </w:p>
    <w:p w14:paraId="1288BA3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Σχετικά με το Γραφείο Νομοθετική</w:t>
      </w:r>
      <w:r>
        <w:rPr>
          <w:rFonts w:eastAsia="Times New Roman" w:cs="Times New Roman"/>
          <w:szCs w:val="24"/>
        </w:rPr>
        <w:t xml:space="preserve">ς Πρωτοβουλίας, να θυμίσω ότι με τη σύσταση αυτής της </w:t>
      </w:r>
      <w:r>
        <w:rPr>
          <w:rFonts w:eastAsia="Times New Roman" w:cs="Times New Roman"/>
          <w:szCs w:val="24"/>
        </w:rPr>
        <w:t>υ</w:t>
      </w:r>
      <w:r>
        <w:rPr>
          <w:rFonts w:eastAsia="Times New Roman" w:cs="Times New Roman"/>
          <w:szCs w:val="24"/>
        </w:rPr>
        <w:t xml:space="preserve">πηρεσίας, φθάνουμε αισίως τις τέσσερις στο Υπουργείο Εξωτερικών με αρμοδιότητα τη νομική επεξεργασία θεμάτων. </w:t>
      </w:r>
    </w:p>
    <w:p w14:paraId="1288BA3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πιο προκλητικό, βεβαίως, εδώ είναι ότι στελεχώνεται μια υπηρεσία με μόνιμους υπαλλήλους</w:t>
      </w:r>
      <w:r>
        <w:rPr>
          <w:rFonts w:eastAsia="Times New Roman" w:cs="Times New Roman"/>
          <w:szCs w:val="24"/>
        </w:rPr>
        <w:t>, χωρίς να ακολουθείται μια αξιολόγηση, μια αξιοκρατική διαδικασία. Δηλαδή, η στελέχωση δεν γίνεται, για παράδειγμα, με μια διαδικασία ΑΣΕΠ, αλλά με απόφαση του Υπουργού, ύστερα από εισήγηση μιας επιτροπής, την οποία ορίζει ο ίδιος ο Υπουργός. Δηλαδή, ελέγ</w:t>
      </w:r>
      <w:r>
        <w:rPr>
          <w:rFonts w:eastAsia="Times New Roman" w:cs="Times New Roman"/>
          <w:szCs w:val="24"/>
        </w:rPr>
        <w:t>χων και ελεγχόμενος είναι το ίδιο πρόσωπο</w:t>
      </w:r>
      <w:r>
        <w:rPr>
          <w:rFonts w:eastAsia="Times New Roman" w:cs="Times New Roman"/>
          <w:szCs w:val="24"/>
        </w:rPr>
        <w:t>!</w:t>
      </w:r>
      <w:r>
        <w:rPr>
          <w:rFonts w:eastAsia="Times New Roman" w:cs="Times New Roman"/>
          <w:szCs w:val="24"/>
        </w:rPr>
        <w:t xml:space="preserve"> </w:t>
      </w:r>
    </w:p>
    <w:p w14:paraId="1288BA3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Επίσης, ειπώθηκε από πολλούς συναδέλφους -ακόμα και από συναδέλφους της Συμπολίτευσης,- ότι το </w:t>
      </w:r>
      <w:r>
        <w:rPr>
          <w:rFonts w:eastAsia="Times New Roman" w:cs="Times New Roman"/>
          <w:szCs w:val="24"/>
        </w:rPr>
        <w:t>γ</w:t>
      </w:r>
      <w:r>
        <w:rPr>
          <w:rFonts w:eastAsia="Times New Roman" w:cs="Times New Roman"/>
          <w:szCs w:val="24"/>
        </w:rPr>
        <w:t xml:space="preserve">ραφείο αυτό στην ουσία είναι άνευ αντικειμένου. Και πώς θα μπορούσε να μην είναι, όταν γνωρίζουμε πολύ καλά, κυρίες </w:t>
      </w:r>
      <w:r>
        <w:rPr>
          <w:rFonts w:eastAsia="Times New Roman" w:cs="Times New Roman"/>
          <w:szCs w:val="24"/>
        </w:rPr>
        <w:t xml:space="preserve">και κύριοι συνάδελφοι, </w:t>
      </w:r>
      <w:r>
        <w:rPr>
          <w:rFonts w:eastAsia="Times New Roman" w:cs="Times New Roman"/>
          <w:szCs w:val="24"/>
        </w:rPr>
        <w:lastRenderedPageBreak/>
        <w:t>ότ</w:t>
      </w:r>
      <w:r>
        <w:rPr>
          <w:rFonts w:eastAsia="Times New Roman" w:cs="Times New Roman"/>
          <w:szCs w:val="24"/>
        </w:rPr>
        <w:t>ι</w:t>
      </w:r>
      <w:r>
        <w:rPr>
          <w:rFonts w:eastAsia="Times New Roman" w:cs="Times New Roman"/>
          <w:szCs w:val="24"/>
        </w:rPr>
        <w:t xml:space="preserve"> στην ουσία</w:t>
      </w:r>
      <w:r>
        <w:rPr>
          <w:rFonts w:eastAsia="Times New Roman" w:cs="Times New Roman"/>
          <w:szCs w:val="24"/>
        </w:rPr>
        <w:t>,</w:t>
      </w:r>
      <w:r>
        <w:rPr>
          <w:rFonts w:eastAsia="Times New Roman" w:cs="Times New Roman"/>
          <w:szCs w:val="24"/>
        </w:rPr>
        <w:t xml:space="preserve"> το μόνο νομοθετικό έργο του Υπουργείου Εξωτερικών είναι το πώς θα τροποποιηθεί ο </w:t>
      </w:r>
      <w:r>
        <w:rPr>
          <w:rFonts w:eastAsia="Times New Roman" w:cs="Times New Roman"/>
          <w:szCs w:val="24"/>
        </w:rPr>
        <w:t>κ</w:t>
      </w:r>
      <w:r>
        <w:rPr>
          <w:rFonts w:eastAsia="Times New Roman" w:cs="Times New Roman"/>
          <w:szCs w:val="24"/>
        </w:rPr>
        <w:t>ανονισμός και τίποτε άλλο, γιατί τα υπόλοιπα είναι κυρώσεις</w:t>
      </w:r>
      <w:r>
        <w:rPr>
          <w:rFonts w:eastAsia="Times New Roman" w:cs="Times New Roman"/>
          <w:szCs w:val="24"/>
        </w:rPr>
        <w:t xml:space="preserve"> διεθνών συμβάσεων</w:t>
      </w:r>
      <w:r>
        <w:rPr>
          <w:rFonts w:eastAsia="Times New Roman" w:cs="Times New Roman"/>
          <w:szCs w:val="24"/>
        </w:rPr>
        <w:t xml:space="preserve">. </w:t>
      </w:r>
    </w:p>
    <w:p w14:paraId="1288BA3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μόνο που θέλω να προσθέσω είναι ότι η διάταξη αυτή ε</w:t>
      </w:r>
      <w:r>
        <w:rPr>
          <w:rFonts w:eastAsia="Times New Roman" w:cs="Times New Roman"/>
          <w:szCs w:val="24"/>
        </w:rPr>
        <w:t xml:space="preserve">ίναι με διαφορά ο πιο ευρηματικός τρόπος που θα μπορούσε να βρει ο κύριος Υπουργός, προκειμένου να αυξήσει το γραφείο του με τέσσερις επιστημονικούς και νομικούς συμβούλους. </w:t>
      </w:r>
    </w:p>
    <w:p w14:paraId="1288BA3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αναφερθώ, επίσης, για λίγο στο ζήτημα που για μια ακόμη φορά αποσπασματικά και</w:t>
      </w:r>
      <w:r>
        <w:rPr>
          <w:rFonts w:eastAsia="Times New Roman" w:cs="Times New Roman"/>
          <w:szCs w:val="24"/>
        </w:rPr>
        <w:t xml:space="preserve"> χωρίς καμμία διάθεση ισονομίας θίγεται στο νομοσχέδιο. Και αυτό είναι το συνταξιοδοτικό καθεστώς των υπαλλήλων του Υπουργείου Εξωτερικών. </w:t>
      </w:r>
    </w:p>
    <w:p w14:paraId="1288BA3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δείτε πώς αυτό συνδέεται με τα προηγούμενα: Από τη μια δεν εμπιστεύεστε τους </w:t>
      </w:r>
      <w:proofErr w:type="spellStart"/>
      <w:r>
        <w:rPr>
          <w:rFonts w:eastAsia="Times New Roman" w:cs="Times New Roman"/>
          <w:szCs w:val="24"/>
        </w:rPr>
        <w:t>εκατόν</w:t>
      </w:r>
      <w:proofErr w:type="spellEnd"/>
      <w:r>
        <w:rPr>
          <w:rFonts w:eastAsia="Times New Roman" w:cs="Times New Roman"/>
          <w:szCs w:val="24"/>
        </w:rPr>
        <w:t xml:space="preserve"> ογ</w:t>
      </w:r>
      <w:r>
        <w:rPr>
          <w:rFonts w:eastAsia="Times New Roman" w:cs="Times New Roman"/>
          <w:szCs w:val="24"/>
        </w:rPr>
        <w:t xml:space="preserve">δόντα πέντε περίπου πρέσβεις, τους οποίους διοικείτε και έχετε την εποπτεία, για να κάνουν ανάλυση, σχεδιασμό και στρατηγική εφόσον προωθείτε </w:t>
      </w:r>
      <w:proofErr w:type="spellStart"/>
      <w:r>
        <w:rPr>
          <w:rFonts w:eastAsia="Times New Roman" w:cs="Times New Roman"/>
          <w:szCs w:val="24"/>
        </w:rPr>
        <w:t>εξωυπηρεσιακούς</w:t>
      </w:r>
      <w:proofErr w:type="spellEnd"/>
      <w:r>
        <w:rPr>
          <w:rFonts w:eastAsia="Times New Roman" w:cs="Times New Roman"/>
          <w:szCs w:val="24"/>
        </w:rPr>
        <w:t xml:space="preserve"> στο Κέντρο Ανάλυσης και Σχεδιασμού και από την άλλη νομοθετείτε για να τους κρατήσετε τέσσερα, πέν</w:t>
      </w:r>
      <w:r>
        <w:rPr>
          <w:rFonts w:eastAsia="Times New Roman" w:cs="Times New Roman"/>
          <w:szCs w:val="24"/>
        </w:rPr>
        <w:t xml:space="preserve">τε ή και περισσότερα χρόνια στην υπηρεσία. Ενδεχομένως, ο κύριος Υπουργός, </w:t>
      </w:r>
      <w:r>
        <w:rPr>
          <w:rFonts w:eastAsia="Times New Roman" w:cs="Times New Roman"/>
          <w:szCs w:val="24"/>
        </w:rPr>
        <w:t xml:space="preserve">η </w:t>
      </w:r>
      <w:r>
        <w:rPr>
          <w:rFonts w:eastAsia="Times New Roman" w:cs="Times New Roman"/>
          <w:szCs w:val="24"/>
        </w:rPr>
        <w:t xml:space="preserve">ηγεσία του Υπουργείου να μου </w:t>
      </w:r>
      <w:r>
        <w:rPr>
          <w:rFonts w:eastAsia="Times New Roman" w:cs="Times New Roman"/>
          <w:szCs w:val="24"/>
        </w:rPr>
        <w:lastRenderedPageBreak/>
        <w:t xml:space="preserve">πουν ότι αυτό </w:t>
      </w:r>
      <w:r>
        <w:rPr>
          <w:rFonts w:eastAsia="Times New Roman" w:cs="Times New Roman"/>
          <w:szCs w:val="24"/>
        </w:rPr>
        <w:t xml:space="preserve">γίνεται, </w:t>
      </w:r>
      <w:r>
        <w:rPr>
          <w:rFonts w:eastAsia="Times New Roman" w:cs="Times New Roman"/>
          <w:szCs w:val="24"/>
        </w:rPr>
        <w:t>για να έχουν καλύτερα συνταξιοδοτικά δικαιώματα. Είμαι μαζί σας γι’ αυτό. Προσωπικά, θα σας κάνω μια πρόταση: Γιατί δεν τοποθετ</w:t>
      </w:r>
      <w:r>
        <w:rPr>
          <w:rFonts w:eastAsia="Times New Roman" w:cs="Times New Roman"/>
          <w:szCs w:val="24"/>
        </w:rPr>
        <w:t xml:space="preserve">είτε αυτούς τους ανθρώπους, εφόσον κλείσουν την </w:t>
      </w:r>
      <w:proofErr w:type="spellStart"/>
      <w:r>
        <w:rPr>
          <w:rFonts w:eastAsia="Times New Roman" w:cs="Times New Roman"/>
          <w:szCs w:val="24"/>
        </w:rPr>
        <w:t>τριακονταπενταετία</w:t>
      </w:r>
      <w:proofErr w:type="spellEnd"/>
      <w:r>
        <w:rPr>
          <w:rFonts w:eastAsia="Times New Roman" w:cs="Times New Roman"/>
          <w:szCs w:val="24"/>
        </w:rPr>
        <w:t xml:space="preserve"> στο ΚΑΣ, δηλαδή να αναλάβουν χωρίς επιπλέον προσλήψεις και με την εμπειρία τους τον σχεδιασμό και την ανάλυση; </w:t>
      </w:r>
    </w:p>
    <w:p w14:paraId="1288BA3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Συνεχίζω με το άρθρο 9, για το οποίο ανέφερε ο κύριος Υπουργός ότι υπάρχουν δ</w:t>
      </w:r>
      <w:r>
        <w:rPr>
          <w:rFonts w:eastAsia="Times New Roman" w:cs="Times New Roman"/>
          <w:szCs w:val="24"/>
        </w:rPr>
        <w:t>ιοικητικοί υπάλληλοι που μέσα στο 2016 τους καλέσατε για υπηρεσιακούς λόγους πίσω στην πατρίδα, τους οποίους βεβαίως υποχρεώσατε σε αφυπηρέτηση, με βάση το προηγούμενο καθεστώς. Νομίζω ότι δεν είναι ηθικό να παραβλέπετε το γεγονός ότι κάποιοι από αυτούς έχ</w:t>
      </w:r>
      <w:r>
        <w:rPr>
          <w:rFonts w:eastAsia="Times New Roman" w:cs="Times New Roman"/>
          <w:szCs w:val="24"/>
        </w:rPr>
        <w:t xml:space="preserve">ουν αφήσει τις οικοσκευές τους στην άλλη άκρη της γης, χωρίς να γνωρίζουν πότε και με ποιο τρόπο θα τις πάρουν πίσω, επειδή ακριβώς ως Υπουργείο δεν είχατε τη στοιχειώδη πρόνοια να τους πείτε ότι τους καλείτε πίσω, προκειμένου να αφυπηρετήσουν. </w:t>
      </w:r>
    </w:p>
    <w:p w14:paraId="1288BA4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1288BA4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14:paraId="1288BA4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Βεβαίως, δεν πρέπει να παραγνωρίσουμε και το γεγονός ότι στην ουσία τους οδηγείτε σε μια δυσμενέστερη μεταχείριση, όσον αφορά στα συνταξιοδοτικά τους δικαιώματα. Και, εξ όσων γνωρίζω, δεν μπορείτε να τους εγγυηθείτε ότι σε περίπτωση που, για παράδειγμα, αφ</w:t>
      </w:r>
      <w:r>
        <w:rPr>
          <w:rFonts w:eastAsia="Times New Roman" w:cs="Times New Roman"/>
          <w:szCs w:val="24"/>
        </w:rPr>
        <w:t xml:space="preserve">υπηρέτησαν με το προηγούμενο καθεστώς, θα έχουν πλήρη συνταξιοδοτικά δικαιώματα εάν, για παράδειγμα, έρθει ένας νόμος, ο οποίος τους λέει ότι βγήκαν στη σύνταξη σε μικρότερη ηλικία και δεν μπορεί να τους καλύψει γι’ αυτό το γεγονός. </w:t>
      </w:r>
    </w:p>
    <w:p w14:paraId="1288BA4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Δεν θα αναφερθώ στις υ</w:t>
      </w:r>
      <w:r>
        <w:rPr>
          <w:rFonts w:eastAsia="Times New Roman" w:cs="Times New Roman"/>
          <w:szCs w:val="24"/>
        </w:rPr>
        <w:t xml:space="preserve">πόλοιπες διατάξεις, γιατί νομίζω ότι ο </w:t>
      </w:r>
      <w:r>
        <w:rPr>
          <w:rFonts w:eastAsia="Times New Roman" w:cs="Times New Roman"/>
          <w:szCs w:val="24"/>
        </w:rPr>
        <w:t>ε</w:t>
      </w:r>
      <w:r>
        <w:rPr>
          <w:rFonts w:eastAsia="Times New Roman" w:cs="Times New Roman"/>
          <w:szCs w:val="24"/>
        </w:rPr>
        <w:t xml:space="preserve">ισηγητής μας κάλυψε πλήρως και επαρκώς και τις θέσεις και τις παρατηρήσεις μας. </w:t>
      </w:r>
    </w:p>
    <w:p w14:paraId="1288BA4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Όμως, κλείνοντας την εισήγησή μου, νομίζω ότι θα πρέπει να σταθώ λίγο -και πρέπει να καταγραφεί σε αυτή την Αίθουσα- σε άλλη μια αρνητι</w:t>
      </w:r>
      <w:r>
        <w:rPr>
          <w:rFonts w:eastAsia="Times New Roman" w:cs="Times New Roman"/>
          <w:szCs w:val="24"/>
        </w:rPr>
        <w:t xml:space="preserve">κή εξέλιξη όσον αφορά στα οικονομικά δεδομένα της χώρας μας και στο τραγικό αδιέξοδο στο οποίο η </w:t>
      </w:r>
      <w:r>
        <w:rPr>
          <w:rFonts w:eastAsia="Times New Roman" w:cs="Times New Roman"/>
          <w:szCs w:val="24"/>
        </w:rPr>
        <w:t>σ</w:t>
      </w:r>
      <w:r>
        <w:rPr>
          <w:rFonts w:eastAsia="Times New Roman" w:cs="Times New Roman"/>
          <w:szCs w:val="24"/>
        </w:rPr>
        <w:t xml:space="preserve">υγκυβέρνηση ΣΥΡΙΖΑ και Ανεξαρτήτων Ελλήνων έχουν οδηγήσει τη χώρα. </w:t>
      </w:r>
    </w:p>
    <w:p w14:paraId="1288BA4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Χθες από τα πλέον επίσημα χείλη, αυτά του Διοικητική της Ευρωπαϊκής Κεντρικής Τράπεζας, κ.</w:t>
      </w:r>
      <w:r>
        <w:rPr>
          <w:rFonts w:eastAsia="Times New Roman" w:cs="Times New Roman"/>
          <w:szCs w:val="24"/>
        </w:rPr>
        <w:t xml:space="preserve"> Μάριο </w:t>
      </w:r>
      <w:proofErr w:type="spellStart"/>
      <w:r>
        <w:rPr>
          <w:rFonts w:eastAsia="Times New Roman" w:cs="Times New Roman"/>
          <w:szCs w:val="24"/>
        </w:rPr>
        <w:t>Ντράγκι</w:t>
      </w:r>
      <w:proofErr w:type="spellEnd"/>
      <w:r>
        <w:rPr>
          <w:rFonts w:eastAsia="Times New Roman" w:cs="Times New Roman"/>
          <w:szCs w:val="24"/>
        </w:rPr>
        <w:t xml:space="preserve">, ειπώθηκε </w:t>
      </w:r>
      <w:r>
        <w:rPr>
          <w:rFonts w:eastAsia="Times New Roman" w:cs="Times New Roman"/>
          <w:szCs w:val="24"/>
        </w:rPr>
        <w:lastRenderedPageBreak/>
        <w:t xml:space="preserve">ότι η Ελλάδα δυστυχώς δεν μπορεί να συμμετάσχει στο πρόγραμμα ποσοτικής χαλάρωσης πριν από την απόφαση και τη συμφωνία για τα μεσοπρόθεσμα μέτρα για το χρέος. </w:t>
      </w:r>
    </w:p>
    <w:p w14:paraId="1288BA4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Βεβαίως, γνωρίζετε πολύ καλά, κυρίες και κύριοι συνάδελφοι, πως όταν μι</w:t>
      </w:r>
      <w:r>
        <w:rPr>
          <w:rFonts w:eastAsia="Times New Roman" w:cs="Times New Roman"/>
          <w:szCs w:val="24"/>
        </w:rPr>
        <w:t xml:space="preserve">λάμε για μεσοπρόθεσμα μέτρα, αυτά πρόκειται να αποφασιστούν μετά την άνοιξη του 2018. Αυτό σημαίνει ότι μέχρι τότε οι αποδόσεις των ομολόγων του ελληνικού χρέους δεν πρόκειται να πέσουν και βεβαίως, σε καμμία περίπτωση δυστυχώς η χώρα μας δεν θα καταφέρει </w:t>
      </w:r>
      <w:r>
        <w:rPr>
          <w:rFonts w:eastAsia="Times New Roman" w:cs="Times New Roman"/>
          <w:szCs w:val="24"/>
        </w:rPr>
        <w:t xml:space="preserve">να βγει στις αγορές για την ολοκλήρωση του τρίτου προγράμματος στήριξης. Και, βεβαίως, η ποσοτική χαλάρωση ήταν η ελπίδα για τη μείωση των αποδόσεων των συγκεκριμένων ομολόγων, ώστε πράγματι η χώρα μας να καταφέρει να βγει στις αγορές και ενδεχομένως να </w:t>
      </w:r>
      <w:proofErr w:type="spellStart"/>
      <w:r>
        <w:rPr>
          <w:rFonts w:eastAsia="Times New Roman" w:cs="Times New Roman"/>
          <w:szCs w:val="24"/>
        </w:rPr>
        <w:t>απ</w:t>
      </w:r>
      <w:r>
        <w:rPr>
          <w:rFonts w:eastAsia="Times New Roman" w:cs="Times New Roman"/>
          <w:szCs w:val="24"/>
        </w:rPr>
        <w:t>εξαρτηθεί</w:t>
      </w:r>
      <w:proofErr w:type="spellEnd"/>
      <w:r>
        <w:rPr>
          <w:rFonts w:eastAsia="Times New Roman" w:cs="Times New Roman"/>
          <w:szCs w:val="24"/>
        </w:rPr>
        <w:t xml:space="preserve"> επιτέλους και από το μνημόνιο. </w:t>
      </w:r>
    </w:p>
    <w:p w14:paraId="1288BA47"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τη χθεσινή τοποθέτηση του κ. </w:t>
      </w:r>
      <w:proofErr w:type="spellStart"/>
      <w:r>
        <w:rPr>
          <w:rFonts w:eastAsia="Times New Roman" w:cs="Times New Roman"/>
          <w:szCs w:val="24"/>
        </w:rPr>
        <w:t>Ντράγκι</w:t>
      </w:r>
      <w:proofErr w:type="spellEnd"/>
      <w:r>
        <w:rPr>
          <w:rFonts w:eastAsia="Times New Roman" w:cs="Times New Roman"/>
          <w:szCs w:val="24"/>
        </w:rPr>
        <w:t>, ο οποίος και φιλέλληνας είναι και γνωρίζει πολύ καλά τα ζητήματα -δεν το λέμε εμείς ούτε οι δήθεν ακραίοι κύκλοι της Ευρώπης- η έξοδος της χώρας μας στις αγορές μέχρι την άν</w:t>
      </w:r>
      <w:r>
        <w:rPr>
          <w:rFonts w:eastAsia="Times New Roman" w:cs="Times New Roman"/>
          <w:szCs w:val="24"/>
        </w:rPr>
        <w:t xml:space="preserve">οιξη του 2018 καθίσταται πλέον πρακτικώς αδύνατη. Αρκεί να δει κανείς τις αποδόσεις, για </w:t>
      </w:r>
      <w:r>
        <w:rPr>
          <w:rFonts w:eastAsia="Times New Roman" w:cs="Times New Roman"/>
          <w:szCs w:val="24"/>
        </w:rPr>
        <w:lastRenderedPageBreak/>
        <w:t xml:space="preserve">παράδειγμα, του διετούς ομολόγου, που σκαρφάλωσε προχθές, αν θυμάμαι καλά, γύρω στο 9,5%. </w:t>
      </w:r>
    </w:p>
    <w:p w14:paraId="1288BA48"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όσους μπορούν και κατανοούν αυτή την εξέλιξη, αυτό σημαίνει ότι στην πρά</w:t>
      </w:r>
      <w:r>
        <w:rPr>
          <w:rFonts w:eastAsia="Times New Roman" w:cs="Times New Roman"/>
          <w:szCs w:val="24"/>
        </w:rPr>
        <w:t xml:space="preserve">ξη το τρίτο μνημόνιο της Κυβέρνησης «της πρώτης φοράς </w:t>
      </w:r>
      <w:r>
        <w:rPr>
          <w:rFonts w:eastAsia="Times New Roman" w:cs="Times New Roman"/>
          <w:szCs w:val="24"/>
        </w:rPr>
        <w:t>α</w:t>
      </w:r>
      <w:r>
        <w:rPr>
          <w:rFonts w:eastAsia="Times New Roman" w:cs="Times New Roman"/>
          <w:szCs w:val="24"/>
        </w:rPr>
        <w:t xml:space="preserve">ριστερά» έχει στην ουσία τελειώσει. </w:t>
      </w:r>
    </w:p>
    <w:p w14:paraId="1288BA49"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Ολοκληρώστε, κύριε Κεφαλογιάννη. </w:t>
      </w:r>
    </w:p>
    <w:p w14:paraId="1288BA4A" w14:textId="77777777" w:rsidR="000C6DE6" w:rsidRDefault="009B647D">
      <w:pPr>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Ολοκληρώνω, κύριε Πρόεδρε. </w:t>
      </w:r>
    </w:p>
    <w:p w14:paraId="1288BA4B" w14:textId="77777777" w:rsidR="000C6DE6" w:rsidRDefault="009B647D">
      <w:pPr>
        <w:spacing w:after="0" w:line="600" w:lineRule="auto"/>
        <w:ind w:firstLine="720"/>
        <w:jc w:val="both"/>
        <w:rPr>
          <w:rFonts w:eastAsia="Times New Roman"/>
          <w:szCs w:val="24"/>
        </w:rPr>
      </w:pPr>
      <w:r>
        <w:rPr>
          <w:rFonts w:eastAsia="Times New Roman"/>
          <w:szCs w:val="24"/>
        </w:rPr>
        <w:t>Εκ των πραγμάτων</w:t>
      </w:r>
      <w:r>
        <w:rPr>
          <w:rFonts w:eastAsia="Times New Roman"/>
          <w:szCs w:val="24"/>
        </w:rPr>
        <w:t>,</w:t>
      </w:r>
      <w:r>
        <w:rPr>
          <w:rFonts w:eastAsia="Times New Roman"/>
          <w:szCs w:val="24"/>
        </w:rPr>
        <w:t xml:space="preserve"> οδηγείτε τη χώρα είτε σε ένα τέταρτο μνημόνιο είτε στην απόλυτη καταστροφή. Και νομίζω ότι μόνο ως κροκοδείλια δάκρυα μπορούν να εκληφθούν αυτά της Κυβέρνησης διά του Κυβερνητικού Εκπροσώπου, ο οποίος σήμερα δήλωσε ότι το Μάρτιο ενδεχομένως θα θέλαμε να μ</w:t>
      </w:r>
      <w:r>
        <w:rPr>
          <w:rFonts w:eastAsia="Times New Roman"/>
          <w:szCs w:val="24"/>
        </w:rPr>
        <w:t>πούμε στην ποσοτική χαλάρωση, ασχέτως εάν Υπουργός της ίδιας Κυβέρνησης -και συγκεκριμένα ο κ. Βερναρδάκης- είπε ότι ακόμα και αυτό είναι δευτερεύον</w:t>
      </w:r>
      <w:r>
        <w:rPr>
          <w:rFonts w:eastAsia="Times New Roman"/>
          <w:szCs w:val="24"/>
        </w:rPr>
        <w:t xml:space="preserve"> ζήτημα</w:t>
      </w:r>
      <w:r>
        <w:rPr>
          <w:rFonts w:eastAsia="Times New Roman"/>
          <w:szCs w:val="24"/>
        </w:rPr>
        <w:t xml:space="preserve">. </w:t>
      </w:r>
    </w:p>
    <w:p w14:paraId="1288BA4C" w14:textId="77777777" w:rsidR="000C6DE6" w:rsidRDefault="009B647D">
      <w:pPr>
        <w:spacing w:after="0" w:line="600" w:lineRule="auto"/>
        <w:ind w:firstLine="720"/>
        <w:jc w:val="both"/>
        <w:rPr>
          <w:rFonts w:eastAsia="Times New Roman"/>
          <w:szCs w:val="24"/>
        </w:rPr>
      </w:pPr>
      <w:r>
        <w:rPr>
          <w:rFonts w:eastAsia="Times New Roman"/>
          <w:szCs w:val="24"/>
        </w:rPr>
        <w:t>Νομίζω ότι πολύ αργά το θυμηθήκατε, κυρίες και κύριοι της Συμπολίτευσης, γιατί αυτό θα έπρεπε να έ</w:t>
      </w:r>
      <w:r>
        <w:rPr>
          <w:rFonts w:eastAsia="Times New Roman"/>
          <w:szCs w:val="24"/>
        </w:rPr>
        <w:t xml:space="preserve">χει γίνει τουλάχιστον έναν χρόνο πριν, όταν 1,4 τρισεκατομμύρια ευρώ διά της </w:t>
      </w:r>
      <w:r>
        <w:rPr>
          <w:rFonts w:eastAsia="Times New Roman"/>
          <w:szCs w:val="24"/>
        </w:rPr>
        <w:lastRenderedPageBreak/>
        <w:t>ποσοτικής χαλάρωσης ήταν στην ουσία διαθέσιμα και θα μπορούσε να μπει και η χώρα μας σε αυτ</w:t>
      </w:r>
      <w:r>
        <w:rPr>
          <w:rFonts w:eastAsia="Times New Roman"/>
          <w:szCs w:val="24"/>
        </w:rPr>
        <w:t>ήν.</w:t>
      </w:r>
      <w:r>
        <w:rPr>
          <w:rFonts w:eastAsia="Times New Roman"/>
          <w:szCs w:val="24"/>
        </w:rPr>
        <w:t xml:space="preserve"> Αυτή τη στιγμή έχουμε αργήσει και πολύ φοβούμαι ότι και αυτό τρένο θα το χάσουμε. </w:t>
      </w:r>
    </w:p>
    <w:p w14:paraId="1288BA4D" w14:textId="77777777" w:rsidR="000C6DE6" w:rsidRDefault="009B647D">
      <w:pPr>
        <w:spacing w:after="0" w:line="600" w:lineRule="auto"/>
        <w:ind w:firstLine="720"/>
        <w:jc w:val="both"/>
        <w:rPr>
          <w:rFonts w:eastAsia="Times New Roman"/>
          <w:szCs w:val="24"/>
        </w:rPr>
      </w:pPr>
      <w:r>
        <w:rPr>
          <w:rFonts w:eastAsia="Times New Roman"/>
          <w:szCs w:val="24"/>
        </w:rPr>
        <w:t>Ά</w:t>
      </w:r>
      <w:r>
        <w:rPr>
          <w:rFonts w:eastAsia="Times New Roman"/>
          <w:szCs w:val="24"/>
        </w:rPr>
        <w:t xml:space="preserve">ρα αυτή τη στιγμή ό,τι και να πείτε για το κομμάτι της ποσοτικής χαλάρωσης -αυτό το σημαντικό- δυστυχώς, δεν μπορεί κανείς να σας πιστέψει. Για άλλη μια φορά είστε αναξιόπιστοι. </w:t>
      </w:r>
    </w:p>
    <w:p w14:paraId="1288BA4E" w14:textId="77777777" w:rsidR="000C6DE6" w:rsidRDefault="009B647D">
      <w:pPr>
        <w:spacing w:after="0" w:line="600" w:lineRule="auto"/>
        <w:ind w:firstLine="720"/>
        <w:jc w:val="both"/>
        <w:rPr>
          <w:rFonts w:eastAsia="Times New Roman"/>
          <w:szCs w:val="24"/>
        </w:rPr>
      </w:pPr>
      <w:r>
        <w:rPr>
          <w:rFonts w:eastAsia="Times New Roman"/>
          <w:szCs w:val="24"/>
        </w:rPr>
        <w:t xml:space="preserve">Ευχαριστώ πολύ. </w:t>
      </w:r>
    </w:p>
    <w:p w14:paraId="1288BA4F" w14:textId="77777777" w:rsidR="000C6DE6" w:rsidRDefault="009B647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8BA50" w14:textId="77777777" w:rsidR="000C6DE6" w:rsidRDefault="009B647D">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(Νικήτας Κακλαμάνης): </w:t>
      </w:r>
      <w:r>
        <w:rPr>
          <w:rFonts w:eastAsia="Times New Roman"/>
          <w:szCs w:val="24"/>
        </w:rPr>
        <w:t xml:space="preserve">Απλά υπενθυμίζω ότι σαν και σήμερα –νομίζω- το 1992 αποφασίστηκε η Συνθήκη του Μάαστριχτ. Εντάξει, ξέρω ότι θα πείτε «μιλάει ο </w:t>
      </w:r>
      <w:proofErr w:type="spellStart"/>
      <w:r>
        <w:rPr>
          <w:rFonts w:eastAsia="Times New Roman"/>
          <w:szCs w:val="24"/>
        </w:rPr>
        <w:t>ευρωσκεπτικιστής</w:t>
      </w:r>
      <w:proofErr w:type="spellEnd"/>
      <w:r>
        <w:rPr>
          <w:rFonts w:eastAsia="Times New Roman"/>
          <w:szCs w:val="24"/>
        </w:rPr>
        <w:t>», αλλά αν δεν αλλάξει η Συνθήκη του Μάαστριχτ, ακόμα και δέκα «</w:t>
      </w:r>
      <w:proofErr w:type="spellStart"/>
      <w:r>
        <w:rPr>
          <w:rFonts w:eastAsia="Times New Roman"/>
          <w:szCs w:val="24"/>
        </w:rPr>
        <w:t>Ντράγκηδες</w:t>
      </w:r>
      <w:proofErr w:type="spellEnd"/>
      <w:r>
        <w:rPr>
          <w:rFonts w:eastAsia="Times New Roman"/>
          <w:szCs w:val="24"/>
        </w:rPr>
        <w:t xml:space="preserve">» να μιλάνε </w:t>
      </w:r>
      <w:r>
        <w:rPr>
          <w:rFonts w:eastAsia="Times New Roman"/>
          <w:szCs w:val="24"/>
        </w:rPr>
        <w:t xml:space="preserve">και να λένε ό,τι θέλουν, το μέλλον της Ευρώπης μαύρο θα είναι. Αυτή είναι η προσωπική μου άποψη, βέβαια. Απλά το υπενθυμίζω, για να μην ξεχνιόμαστε. </w:t>
      </w:r>
    </w:p>
    <w:p w14:paraId="1288BA51" w14:textId="77777777" w:rsidR="000C6DE6" w:rsidRDefault="009B647D">
      <w:pPr>
        <w:spacing w:after="0" w:line="600" w:lineRule="auto"/>
        <w:ind w:firstLine="720"/>
        <w:jc w:val="both"/>
        <w:rPr>
          <w:rFonts w:eastAsia="Times New Roman"/>
          <w:b/>
          <w:szCs w:val="24"/>
        </w:rPr>
      </w:pPr>
      <w:r>
        <w:rPr>
          <w:rFonts w:eastAsia="Times New Roman"/>
          <w:szCs w:val="24"/>
        </w:rPr>
        <w:t xml:space="preserve">Ο κ. Ιωάννης </w:t>
      </w:r>
      <w:proofErr w:type="spellStart"/>
      <w:r>
        <w:rPr>
          <w:rFonts w:eastAsia="Times New Roman"/>
          <w:szCs w:val="24"/>
        </w:rPr>
        <w:t>Σαρακιώτης</w:t>
      </w:r>
      <w:proofErr w:type="spellEnd"/>
      <w:r>
        <w:rPr>
          <w:rFonts w:eastAsia="Times New Roman"/>
          <w:szCs w:val="24"/>
        </w:rPr>
        <w:t xml:space="preserve"> από τον ΣΥΡΙΖΑ έχει τον λόγο. </w:t>
      </w:r>
    </w:p>
    <w:p w14:paraId="1288BA52" w14:textId="77777777" w:rsidR="000C6DE6" w:rsidRDefault="009B647D">
      <w:pPr>
        <w:spacing w:after="0" w:line="600" w:lineRule="auto"/>
        <w:ind w:firstLine="720"/>
        <w:jc w:val="both"/>
        <w:rPr>
          <w:rFonts w:eastAsia="Times New Roman"/>
          <w:szCs w:val="24"/>
        </w:rPr>
      </w:pPr>
      <w:r>
        <w:rPr>
          <w:rFonts w:eastAsia="Times New Roman"/>
          <w:b/>
          <w:szCs w:val="24"/>
        </w:rPr>
        <w:t xml:space="preserve">ΙΩΑΝΝΗΣ ΣΑΡΑΚΙΩΤΗΣ: </w:t>
      </w:r>
      <w:r>
        <w:rPr>
          <w:rFonts w:eastAsia="Times New Roman"/>
          <w:szCs w:val="24"/>
        </w:rPr>
        <w:t xml:space="preserve">Ευχαριστώ, κύριε Πρόεδρε. </w:t>
      </w:r>
    </w:p>
    <w:p w14:paraId="1288BA53" w14:textId="77777777" w:rsidR="000C6DE6" w:rsidRDefault="009B647D">
      <w:pPr>
        <w:spacing w:after="0" w:line="600" w:lineRule="auto"/>
        <w:ind w:firstLine="720"/>
        <w:jc w:val="both"/>
        <w:rPr>
          <w:rFonts w:eastAsia="Times New Roman"/>
          <w:szCs w:val="24"/>
        </w:rPr>
      </w:pPr>
      <w:r>
        <w:rPr>
          <w:rFonts w:eastAsia="Times New Roman"/>
          <w:szCs w:val="24"/>
        </w:rPr>
        <w:lastRenderedPageBreak/>
        <w:t>Κύρι</w:t>
      </w:r>
      <w:r>
        <w:rPr>
          <w:rFonts w:eastAsia="Times New Roman"/>
          <w:szCs w:val="24"/>
        </w:rPr>
        <w:t xml:space="preserve">οι Υπουργοί, κυρίες και κύριοι συνάδελφοι, σήμερα καλούμαστε να ψηφίσουμε για την τροποποίηση του Κώδικα του Οργανισμού του Υπουργείου Εξωτερικών. </w:t>
      </w:r>
    </w:p>
    <w:p w14:paraId="1288BA54" w14:textId="77777777" w:rsidR="000C6DE6" w:rsidRDefault="009B647D">
      <w:pPr>
        <w:spacing w:after="0" w:line="600" w:lineRule="auto"/>
        <w:ind w:firstLine="720"/>
        <w:jc w:val="both"/>
        <w:rPr>
          <w:rFonts w:eastAsia="Times New Roman"/>
          <w:szCs w:val="24"/>
        </w:rPr>
      </w:pPr>
      <w:r>
        <w:rPr>
          <w:rFonts w:eastAsia="Times New Roman"/>
          <w:szCs w:val="24"/>
        </w:rPr>
        <w:t>Επί πολλά χρόνια το Υπουργείο Εξωτερικών αποτελούσε το τρόπαιο για το νούμερο «2» του εκάστοτε κυβερνώντος κ</w:t>
      </w:r>
      <w:r>
        <w:rPr>
          <w:rFonts w:eastAsia="Times New Roman"/>
          <w:szCs w:val="24"/>
        </w:rPr>
        <w:t>όμματος. Δελφίνοι διαγκωνίζονταν για το ποιος ή ποια θα καταλάβει την υπουργική θέση, καθώς το πολιτικό κόστος ήταν σχεδόν μηδενικό και θα τους επέτρεπε να ανέβουν στην κομματική ιεραρχία αψεγάδιαστοι. Το μηδενικό πολιτικό κόστος ήταν αποτέλεσμα του γεγονό</w:t>
      </w:r>
      <w:r>
        <w:rPr>
          <w:rFonts w:eastAsia="Times New Roman"/>
          <w:szCs w:val="24"/>
        </w:rPr>
        <w:t xml:space="preserve">τος ότι απλά δεν γινόταν τίποτα. Καμμία πρωτοβουλία, καμμία αγωνία, παρά μόνο δεξιώσεις, αστραφτερά φλας και ταξίδια αναψυχής ανά τον κόσμο. </w:t>
      </w:r>
    </w:p>
    <w:p w14:paraId="1288BA55" w14:textId="77777777" w:rsidR="000C6DE6" w:rsidRDefault="009B647D">
      <w:pPr>
        <w:spacing w:after="0" w:line="600" w:lineRule="auto"/>
        <w:ind w:firstLine="720"/>
        <w:jc w:val="both"/>
        <w:rPr>
          <w:rFonts w:eastAsia="Times New Roman"/>
          <w:szCs w:val="24"/>
        </w:rPr>
      </w:pPr>
      <w:r>
        <w:rPr>
          <w:rFonts w:eastAsia="Times New Roman"/>
          <w:szCs w:val="24"/>
        </w:rPr>
        <w:t>Τα δυο τελευταία χρόνια η Κυβέρνηση προσπαθεί να αλλάξει όλη αυτή τη νοοτροπία αδιαφορίας και νεποτισμού. Επικεφαλ</w:t>
      </w:r>
      <w:r>
        <w:rPr>
          <w:rFonts w:eastAsia="Times New Roman"/>
          <w:szCs w:val="24"/>
        </w:rPr>
        <w:t xml:space="preserve">ής του Υπουργείου έχει τοποθετηθεί επιτέλους ένας ειδικός επί των θεμάτων με χρόνια επαγγελματικής και ακαδημαϊκής εμπειρίας και όχι ένα ακόμα υψηλόβαθμο κομματικό στέλεχος χωρίς άλλες περγαμηνές. Η θέση του Υπουργού Εξωτερικών έπαψε </w:t>
      </w:r>
      <w:r>
        <w:rPr>
          <w:rFonts w:eastAsia="Times New Roman"/>
          <w:szCs w:val="24"/>
        </w:rPr>
        <w:lastRenderedPageBreak/>
        <w:t>να είναι απλά ένα σκαλ</w:t>
      </w:r>
      <w:r>
        <w:rPr>
          <w:rFonts w:eastAsia="Times New Roman"/>
          <w:szCs w:val="24"/>
        </w:rPr>
        <w:t xml:space="preserve">οπάτι περαιτέρω ανέλιξης και αυτή ακριβώς η νοοτροπία μεταφέρεται σε όλα τα επίπεδα του Υπουργείου με το προς ψήφιση νομοσχέδιο. </w:t>
      </w:r>
    </w:p>
    <w:p w14:paraId="1288BA56" w14:textId="77777777" w:rsidR="000C6DE6" w:rsidRDefault="009B647D">
      <w:pPr>
        <w:spacing w:after="0" w:line="600" w:lineRule="auto"/>
        <w:ind w:firstLine="720"/>
        <w:jc w:val="both"/>
        <w:rPr>
          <w:rFonts w:eastAsia="Times New Roman"/>
          <w:szCs w:val="24"/>
        </w:rPr>
      </w:pPr>
      <w:r>
        <w:rPr>
          <w:rFonts w:eastAsia="Times New Roman"/>
          <w:szCs w:val="24"/>
        </w:rPr>
        <w:t>Επιχειρείται η δημιουργία μιας οργανωτικής δομής, η οποία θα λειτουργεί για την εξυπηρέτηση των εθνικών συμφερόντων και όχι γι</w:t>
      </w:r>
      <w:r>
        <w:rPr>
          <w:rFonts w:eastAsia="Times New Roman"/>
          <w:szCs w:val="24"/>
        </w:rPr>
        <w:t>α τις προσωπικές φιλοδοξίες του εκάστοτε Υπουργού.</w:t>
      </w:r>
    </w:p>
    <w:p w14:paraId="1288BA57" w14:textId="77777777" w:rsidR="000C6DE6" w:rsidRDefault="009B647D">
      <w:pPr>
        <w:spacing w:after="0" w:line="600" w:lineRule="auto"/>
        <w:ind w:firstLine="720"/>
        <w:jc w:val="both"/>
        <w:rPr>
          <w:rFonts w:eastAsia="Times New Roman"/>
          <w:szCs w:val="24"/>
        </w:rPr>
      </w:pPr>
      <w:r>
        <w:rPr>
          <w:rFonts w:eastAsia="Times New Roman"/>
          <w:szCs w:val="24"/>
        </w:rPr>
        <w:t>Προτάσσεται, λοιπόν, η επανασύσταση δυο βασικών οργάνων, του Κέντρου Ανάλυσης και Σχεδιασμού και του Επιστημονικού Συμβουλίου, ενώ καταργείται το Ελληνικό Κέντρο Ευρωπαϊκών Μελετών, γνωστό ως ΕΚΕΜ. Το Κέντ</w:t>
      </w:r>
      <w:r>
        <w:rPr>
          <w:rFonts w:eastAsia="Times New Roman"/>
          <w:szCs w:val="24"/>
        </w:rPr>
        <w:t>ρο Ανάλυσης και Σχεδιασμού δεν θα εστιάζει σε βραχυπρόθεσμα ζητήματα ούτε θα δίνει άμεσες απαντήσεις επιχειρησιακού χαρακτήρα. Ο ρόλος του θα είναι να ενισχύει τη θεσμική λειτουργία του Υπουργείου, με τα μέλη του να καταθέτουν αναλύσεις μακροπρόθεσμου ορίζ</w:t>
      </w:r>
      <w:r>
        <w:rPr>
          <w:rFonts w:eastAsia="Times New Roman"/>
          <w:szCs w:val="24"/>
        </w:rPr>
        <w:t xml:space="preserve">οντα. </w:t>
      </w:r>
    </w:p>
    <w:p w14:paraId="1288BA58" w14:textId="77777777" w:rsidR="000C6DE6" w:rsidRDefault="009B647D">
      <w:pPr>
        <w:spacing w:after="0" w:line="600" w:lineRule="auto"/>
        <w:ind w:firstLine="720"/>
        <w:jc w:val="both"/>
        <w:rPr>
          <w:rFonts w:eastAsia="Times New Roman"/>
          <w:szCs w:val="24"/>
        </w:rPr>
      </w:pPr>
      <w:r>
        <w:rPr>
          <w:rFonts w:eastAsia="Times New Roman"/>
          <w:szCs w:val="24"/>
        </w:rPr>
        <w:t xml:space="preserve">Η Ελλάδα έδειχνε επί δεκαετίες να αντιδρά απλά στα εξωτερικά ερεθίσματα και να κινείται συναισθηματικά σε μια σειρά από ζητήματα τα οποία απαιτούσαν μακρόπνοο σχεδιασμό. Απουσίαζε, με άλλα λόγια, η υψηλή στρατηγική, η αποσαφήνιση </w:t>
      </w:r>
      <w:r>
        <w:rPr>
          <w:rFonts w:eastAsia="Times New Roman"/>
          <w:szCs w:val="24"/>
        </w:rPr>
        <w:lastRenderedPageBreak/>
        <w:t>ακροτελεύτιων σκοπώ</w:t>
      </w:r>
      <w:r>
        <w:rPr>
          <w:rFonts w:eastAsia="Times New Roman"/>
          <w:szCs w:val="24"/>
        </w:rPr>
        <w:t>ν με την ταυτόχρονη διατύπωση των μέσων. Δεν ξέραμε τι θέλαμε, δεν ξέραμε τι κάναμε, δεν ξέραμε τι είχαμε στη διάθεσή μας.</w:t>
      </w:r>
    </w:p>
    <w:p w14:paraId="1288BA59" w14:textId="77777777" w:rsidR="000C6DE6" w:rsidRDefault="009B647D">
      <w:pPr>
        <w:spacing w:after="0" w:line="600" w:lineRule="auto"/>
        <w:ind w:firstLine="720"/>
        <w:jc w:val="both"/>
        <w:rPr>
          <w:rFonts w:eastAsia="Times New Roman" w:cs="Times New Roman"/>
          <w:szCs w:val="24"/>
        </w:rPr>
      </w:pPr>
      <w:r>
        <w:rPr>
          <w:rFonts w:eastAsia="Times New Roman"/>
          <w:szCs w:val="24"/>
        </w:rPr>
        <w:t>Αναγκαία προϋπόθεση για την υλοποίηση συγκροτημένης εξωτερικής πολιτικής με στόχευση είναι η ύπαρξη ενός πλαισίου ορθολογικής εκτίμησης της διεθνούς κατάστασης και μέριμνας, ώστε η χώρα να αποκομίζει το μέγιστο δυνατό όφελος. Τα διεθνή προβλήματα έχουν γίν</w:t>
      </w:r>
      <w:r>
        <w:rPr>
          <w:rFonts w:eastAsia="Times New Roman"/>
          <w:szCs w:val="24"/>
        </w:rPr>
        <w:t xml:space="preserve">ει ιδιαιτέρως πολύπλοκα και έχουν πάψει να επαφίενται στην αυθεντία ενός και μόνο προσώπου. Υπάρχουν πολλές διαστάσεις νομικής, οικονομικής, πολιτικής, στρατηγικής φύσης προς διερεύνηση και αυτή την αποστολή καλείται να εκπληρώσει το υπό σύσταση ΚΑΣ. </w:t>
      </w:r>
    </w:p>
    <w:p w14:paraId="1288BA5A" w14:textId="77777777" w:rsidR="000C6DE6" w:rsidRDefault="009B647D">
      <w:pPr>
        <w:spacing w:after="0" w:line="600" w:lineRule="auto"/>
        <w:ind w:firstLine="720"/>
        <w:jc w:val="both"/>
        <w:rPr>
          <w:rFonts w:eastAsia="Times New Roman"/>
          <w:szCs w:val="24"/>
        </w:rPr>
      </w:pPr>
      <w:r>
        <w:rPr>
          <w:rFonts w:eastAsia="Times New Roman"/>
          <w:szCs w:val="24"/>
        </w:rPr>
        <w:t>Αξίζ</w:t>
      </w:r>
      <w:r>
        <w:rPr>
          <w:rFonts w:eastAsia="Times New Roman"/>
          <w:szCs w:val="24"/>
        </w:rPr>
        <w:t>ει να σημειωθεί ότι μεταξύ του 2003 και του 2015 το τουρκικό Υπουργείο Εξωτερικών προσέλαβε πεντακόσιους ενενήντα πέντε ειδικούς επί διαφόρων ζητημάτων, στο πλαίσιο μιας νέας δομής, η οποία παρακολουθεί και ελέγχει τα πάντα. Αυτά στη γειτονική Τουρκία.</w:t>
      </w:r>
    </w:p>
    <w:p w14:paraId="1288BA5B" w14:textId="77777777" w:rsidR="000C6DE6" w:rsidRDefault="009B647D">
      <w:pPr>
        <w:spacing w:after="0" w:line="600" w:lineRule="auto"/>
        <w:ind w:firstLine="720"/>
        <w:jc w:val="both"/>
        <w:rPr>
          <w:rFonts w:eastAsia="Times New Roman"/>
          <w:szCs w:val="24"/>
        </w:rPr>
      </w:pPr>
      <w:r>
        <w:rPr>
          <w:rFonts w:eastAsia="Times New Roman"/>
          <w:szCs w:val="24"/>
        </w:rPr>
        <w:t>Πώς</w:t>
      </w:r>
      <w:r>
        <w:rPr>
          <w:rFonts w:eastAsia="Times New Roman"/>
          <w:szCs w:val="24"/>
        </w:rPr>
        <w:t xml:space="preserve"> απαντά τώρα η Ελλάδα σε αυτές τις εξελίξεις; Με μια πεπαλαιωμένη και διαπλεκόμενη δομή του παρελθόντος; Δεν </w:t>
      </w:r>
      <w:r>
        <w:rPr>
          <w:rFonts w:eastAsia="Times New Roman"/>
          <w:szCs w:val="24"/>
        </w:rPr>
        <w:lastRenderedPageBreak/>
        <w:t>συνιστά υποχρέωσή μας να θεσμοθετήσουμε μια αξιόλογη τεχνοκρατική δομή στα πρότυπα όχι μόνο των μεγάλων πλανητικών δυνάμεων, αλλά και άλλων κρατών,</w:t>
      </w:r>
      <w:r>
        <w:rPr>
          <w:rFonts w:eastAsia="Times New Roman"/>
          <w:szCs w:val="24"/>
        </w:rPr>
        <w:t xml:space="preserve"> όπως η Λετονία, η Πορτογαλία, η Τσεχία; Προφανώς ναι. Και προφανώς θα έπρεπε να το είχαμε πράξει ήδη ως χώρα εδώ και δεκαετίες. Όταν τα υπόλοιπα κράτη οργάνωναν τα δικά τους </w:t>
      </w:r>
      <w:r>
        <w:rPr>
          <w:rFonts w:eastAsia="Times New Roman"/>
          <w:szCs w:val="24"/>
        </w:rPr>
        <w:t>υ</w:t>
      </w:r>
      <w:r>
        <w:rPr>
          <w:rFonts w:eastAsia="Times New Roman"/>
          <w:szCs w:val="24"/>
        </w:rPr>
        <w:t>πουργεία, εμείς απλώς βολεύαμε «ημετέρους».</w:t>
      </w:r>
    </w:p>
    <w:p w14:paraId="1288BA5C" w14:textId="77777777" w:rsidR="000C6DE6" w:rsidRDefault="009B647D">
      <w:pPr>
        <w:spacing w:after="0" w:line="600" w:lineRule="auto"/>
        <w:ind w:firstLine="720"/>
        <w:jc w:val="both"/>
        <w:rPr>
          <w:rFonts w:eastAsia="Times New Roman"/>
          <w:szCs w:val="24"/>
        </w:rPr>
      </w:pPr>
      <w:r>
        <w:rPr>
          <w:rFonts w:eastAsia="Times New Roman"/>
          <w:szCs w:val="24"/>
        </w:rPr>
        <w:t xml:space="preserve">Ακολούθως το Επιστημονικό Συμβούλιο </w:t>
      </w:r>
      <w:proofErr w:type="spellStart"/>
      <w:r>
        <w:rPr>
          <w:rFonts w:eastAsia="Times New Roman"/>
          <w:szCs w:val="24"/>
        </w:rPr>
        <w:t>ανασυστήνεται</w:t>
      </w:r>
      <w:proofErr w:type="spellEnd"/>
      <w:r>
        <w:rPr>
          <w:rFonts w:eastAsia="Times New Roman"/>
          <w:szCs w:val="24"/>
        </w:rPr>
        <w:t xml:space="preserve"> με τη συμμετοχή καθηγητών εγνωσμένου κύρους από τους σχετικούς κλάδους του Διεθνούς, Ευρωπαϊκού ή Δημοσίου Δικαίου και του επιστημονικού διευθυντή του ΚΑΣ.</w:t>
      </w:r>
    </w:p>
    <w:p w14:paraId="1288BA5D" w14:textId="77777777" w:rsidR="000C6DE6" w:rsidRDefault="009B647D">
      <w:pPr>
        <w:spacing w:after="0" w:line="600" w:lineRule="auto"/>
        <w:ind w:firstLine="720"/>
        <w:jc w:val="both"/>
        <w:rPr>
          <w:rFonts w:eastAsia="Times New Roman"/>
          <w:szCs w:val="24"/>
        </w:rPr>
      </w:pPr>
      <w:r>
        <w:rPr>
          <w:rFonts w:eastAsia="Times New Roman"/>
          <w:szCs w:val="24"/>
        </w:rPr>
        <w:t>Σε μια περίοδο που τα ανοιχτά ζητήματα της χώρας μας έχουν εφαλτήριο νομικές επικλήσει</w:t>
      </w:r>
      <w:r>
        <w:rPr>
          <w:rFonts w:eastAsia="Times New Roman"/>
          <w:szCs w:val="24"/>
        </w:rPr>
        <w:t>ς, το εν λόγω όργανο αποτελεί αναγκαιότητα. Η διαδικασία διαπραγματεύσεων στο Κυπριακό και το θέμα της οριοθέτησης της ΑΟΖ έφεραν στην επιφάνεια την έλλειψη κατάλληλων γνωμοδοτικών οργάνων επί ζητημάτων νομικής φύσης. Στην ίδια κατεύθυνση ιδρύεται και το Γ</w:t>
      </w:r>
      <w:r>
        <w:rPr>
          <w:rFonts w:eastAsia="Times New Roman"/>
          <w:szCs w:val="24"/>
        </w:rPr>
        <w:t xml:space="preserve">ραφείο Νομοθετικής Πρωτοβουλίας. </w:t>
      </w:r>
    </w:p>
    <w:p w14:paraId="1288BA5E" w14:textId="77777777" w:rsidR="000C6DE6" w:rsidRDefault="009B647D">
      <w:pPr>
        <w:spacing w:after="0" w:line="600" w:lineRule="auto"/>
        <w:ind w:firstLine="720"/>
        <w:jc w:val="both"/>
        <w:rPr>
          <w:rFonts w:eastAsia="Times New Roman"/>
          <w:szCs w:val="24"/>
        </w:rPr>
      </w:pPr>
      <w:r>
        <w:rPr>
          <w:rFonts w:eastAsia="Times New Roman"/>
          <w:szCs w:val="24"/>
        </w:rPr>
        <w:t xml:space="preserve">Σχετικά τώρα με τα απόρρητα κονδύλια, επιτέλους εποπτεύονται από τη Βουλή. Δημοκρατία και διαφάνεια παντού. Δεν </w:t>
      </w:r>
      <w:r>
        <w:rPr>
          <w:rFonts w:eastAsia="Times New Roman"/>
          <w:szCs w:val="24"/>
        </w:rPr>
        <w:lastRenderedPageBreak/>
        <w:t>νοείται η κατασπατάληση των χρημάτων των Ελλήνων φορολογουμένων στο όνομα μυστικών κονδυλίων τα οποία εν μέρει</w:t>
      </w:r>
      <w:r>
        <w:rPr>
          <w:rFonts w:eastAsia="Times New Roman"/>
          <w:szCs w:val="24"/>
        </w:rPr>
        <w:t xml:space="preserve"> καταλήγουν σε μη κυβερνητικές οργανώσεις με αμφίβολο ρόλο.</w:t>
      </w:r>
    </w:p>
    <w:p w14:paraId="1288BA5F" w14:textId="77777777" w:rsidR="000C6DE6" w:rsidRDefault="009B647D">
      <w:pPr>
        <w:spacing w:after="0" w:line="600" w:lineRule="auto"/>
        <w:ind w:firstLine="720"/>
        <w:jc w:val="both"/>
        <w:rPr>
          <w:rFonts w:eastAsia="Times New Roman"/>
          <w:szCs w:val="24"/>
        </w:rPr>
      </w:pPr>
      <w:r>
        <w:rPr>
          <w:rFonts w:eastAsia="Times New Roman"/>
          <w:szCs w:val="24"/>
        </w:rPr>
        <w:t xml:space="preserve">Η Κυβέρνηση έχει αποδείξει ότι έχει μηδενική ανοχή απέναντι σε τέτοιου είδους φαινόμενα, στέλνοντας το περασμένο καλοκαίρι τρεις τέτοιες ΜΚΟ στον </w:t>
      </w:r>
      <w:r>
        <w:rPr>
          <w:rFonts w:eastAsia="Times New Roman"/>
          <w:szCs w:val="24"/>
        </w:rPr>
        <w:t>Ε</w:t>
      </w:r>
      <w:r>
        <w:rPr>
          <w:rFonts w:eastAsia="Times New Roman"/>
          <w:szCs w:val="24"/>
        </w:rPr>
        <w:t>ισαγγελέα Διαφθοράς. Κάθε ευρώ οφείλει να ελέγχετ</w:t>
      </w:r>
      <w:r>
        <w:rPr>
          <w:rFonts w:eastAsia="Times New Roman"/>
          <w:szCs w:val="24"/>
        </w:rPr>
        <w:t xml:space="preserve">αι, καθώς το αντίθετο θα συνιστούσε πρόκληση προς τους Έλληνες και τις Ελληνίδες, που υποφέρουν καταβάλλοντας τεράστιες προσπάθειες, ώστε η χώρα να καταφέρει να βγει από την κρίση. </w:t>
      </w:r>
    </w:p>
    <w:p w14:paraId="1288BA60" w14:textId="77777777" w:rsidR="000C6DE6" w:rsidRDefault="009B647D">
      <w:pPr>
        <w:spacing w:after="0" w:line="600" w:lineRule="auto"/>
        <w:ind w:firstLine="720"/>
        <w:jc w:val="both"/>
        <w:rPr>
          <w:rFonts w:eastAsia="Times New Roman"/>
          <w:szCs w:val="24"/>
        </w:rPr>
      </w:pPr>
      <w:r>
        <w:rPr>
          <w:rFonts w:eastAsia="Times New Roman"/>
          <w:szCs w:val="24"/>
        </w:rPr>
        <w:t>Επιστέγασμα της παρελθούσης καθεστηκυίας νοοτροπίας υπήρξε το Ελληνικό Κέν</w:t>
      </w:r>
      <w:r>
        <w:rPr>
          <w:rFonts w:eastAsia="Times New Roman"/>
          <w:szCs w:val="24"/>
        </w:rPr>
        <w:t xml:space="preserve">τρο Ευρωπαϊκών Μελετών, το οποίο, όντας ανενεργό από το 2012, συνέχιζε να παρουσιάζει αλόγιστες ανελαστικές δαπάνες, όπως ενοίκιο, κοινόχρηστα και μισθούς υπαλλήλων. Καταργούνται έτσι είκοσι τρεις θέσεις, οι οποίες προβλέπονταν από τον νόμο για τη σύσταση </w:t>
      </w:r>
      <w:r>
        <w:rPr>
          <w:rFonts w:eastAsia="Times New Roman"/>
          <w:szCs w:val="24"/>
        </w:rPr>
        <w:t xml:space="preserve">και λειτουργία του. </w:t>
      </w:r>
    </w:p>
    <w:p w14:paraId="1288BA61" w14:textId="77777777" w:rsidR="000C6DE6" w:rsidRDefault="009B647D">
      <w:pPr>
        <w:spacing w:after="0" w:line="600" w:lineRule="auto"/>
        <w:ind w:firstLine="720"/>
        <w:jc w:val="both"/>
        <w:rPr>
          <w:rFonts w:eastAsia="Times New Roman"/>
          <w:szCs w:val="24"/>
        </w:rPr>
      </w:pPr>
      <w:r>
        <w:rPr>
          <w:rFonts w:eastAsia="Times New Roman"/>
          <w:szCs w:val="24"/>
        </w:rPr>
        <w:t xml:space="preserve">Όπως προανέφερα, δεν είναι εποχή για τέτοιες δαπάνες. Δεν είναι επίσης εποχή για χρηματοδότηση θεσμών βιτρίνας. Χρειαζόμαστε όργανα τα οποία θα παράγουν ουσιαστικό έργο </w:t>
      </w:r>
      <w:r>
        <w:rPr>
          <w:rFonts w:eastAsia="Times New Roman"/>
          <w:szCs w:val="24"/>
        </w:rPr>
        <w:lastRenderedPageBreak/>
        <w:t>και τα οποία δεν θα αποτελούν καταφύγια κομματικά ευνοημένων καθηγ</w:t>
      </w:r>
      <w:r>
        <w:rPr>
          <w:rFonts w:eastAsia="Times New Roman"/>
          <w:szCs w:val="24"/>
        </w:rPr>
        <w:t xml:space="preserve">ητών και παρατρεχάμενων αμφισβητούμενης επιστημονικής επάρκειας. </w:t>
      </w:r>
    </w:p>
    <w:p w14:paraId="1288BA62" w14:textId="77777777" w:rsidR="000C6DE6" w:rsidRDefault="009B647D">
      <w:pPr>
        <w:spacing w:after="0" w:line="600" w:lineRule="auto"/>
        <w:ind w:firstLine="720"/>
        <w:jc w:val="both"/>
        <w:rPr>
          <w:rFonts w:eastAsia="Times New Roman"/>
          <w:szCs w:val="24"/>
        </w:rPr>
      </w:pPr>
      <w:r>
        <w:rPr>
          <w:rFonts w:eastAsia="Times New Roman"/>
          <w:szCs w:val="24"/>
        </w:rPr>
        <w:t xml:space="preserve">Η χώρα οφείλει να αποκτήσει θεσμούς. Από αυτήν την αρχή δεν εξαιρείται και το Υπουργείο Εξωτερικών. Σκοπός είναι η άσκηση αποτελεσματικής εξωτερικής πολιτικής, η χρηστή διαχείριση του </w:t>
      </w:r>
      <w:r>
        <w:rPr>
          <w:rFonts w:eastAsia="Times New Roman"/>
          <w:szCs w:val="24"/>
        </w:rPr>
        <w:t>συνόλου των κονδυλίων και η αξιοποίηση του επιστημονικού δυναμικού της χώρας, με άξονα το εθνικό συμφέρον και την ενίσχυση της θέσης της χώρας μας στα Βαλκάνια, στην Ανατολική Μεσόγειο, στην Ευρωπαϊκή Ένωση και στον κόσμο.</w:t>
      </w:r>
    </w:p>
    <w:p w14:paraId="1288BA63" w14:textId="77777777" w:rsidR="000C6DE6" w:rsidRDefault="009B647D">
      <w:pPr>
        <w:spacing w:after="0" w:line="600" w:lineRule="auto"/>
        <w:ind w:firstLine="720"/>
        <w:jc w:val="both"/>
        <w:rPr>
          <w:rFonts w:eastAsia="Times New Roman"/>
          <w:szCs w:val="24"/>
        </w:rPr>
      </w:pPr>
      <w:r>
        <w:rPr>
          <w:rFonts w:eastAsia="Times New Roman"/>
          <w:szCs w:val="24"/>
        </w:rPr>
        <w:t>Ψηφίζω, λοιπόν, το παρόν νομοσχέδ</w:t>
      </w:r>
      <w:r>
        <w:rPr>
          <w:rFonts w:eastAsia="Times New Roman"/>
          <w:szCs w:val="24"/>
        </w:rPr>
        <w:t>ιο, με την ελπίδα να συνεχιστούν παρόμοιες πρωτοβουλίες σε όλο το φάσμα του δημοσίου τομέα.</w:t>
      </w:r>
    </w:p>
    <w:p w14:paraId="1288BA64" w14:textId="77777777" w:rsidR="000C6DE6" w:rsidRDefault="009B647D">
      <w:pPr>
        <w:spacing w:after="0" w:line="600" w:lineRule="auto"/>
        <w:ind w:firstLine="720"/>
        <w:jc w:val="both"/>
        <w:rPr>
          <w:rFonts w:eastAsia="Times New Roman"/>
          <w:szCs w:val="24"/>
        </w:rPr>
      </w:pPr>
      <w:r>
        <w:rPr>
          <w:rFonts w:eastAsia="Times New Roman"/>
          <w:szCs w:val="24"/>
        </w:rPr>
        <w:t>Σας ευχαριστώ.</w:t>
      </w:r>
    </w:p>
    <w:p w14:paraId="1288BA65" w14:textId="77777777" w:rsidR="000C6DE6" w:rsidRDefault="009B647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88BA66"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Και εμείς.</w:t>
      </w:r>
    </w:p>
    <w:p w14:paraId="1288BA67" w14:textId="77777777" w:rsidR="000C6DE6" w:rsidRDefault="009B647D">
      <w:pPr>
        <w:spacing w:after="0" w:line="600" w:lineRule="auto"/>
        <w:ind w:firstLine="720"/>
        <w:jc w:val="both"/>
        <w:rPr>
          <w:rFonts w:eastAsia="Times New Roman"/>
          <w:szCs w:val="24"/>
        </w:rPr>
      </w:pPr>
      <w:r>
        <w:rPr>
          <w:rFonts w:eastAsia="Times New Roman"/>
          <w:szCs w:val="24"/>
        </w:rPr>
        <w:t>Τον λόγο έχει τώρα ο συνάδελφος κ. Κωνσταντίνος Κουκοδήμος απ</w:t>
      </w:r>
      <w:r>
        <w:rPr>
          <w:rFonts w:eastAsia="Times New Roman"/>
          <w:szCs w:val="24"/>
        </w:rPr>
        <w:t xml:space="preserve">ό τη Νέα Δημοκρατία. </w:t>
      </w:r>
    </w:p>
    <w:p w14:paraId="1288BA68" w14:textId="77777777" w:rsidR="000C6DE6" w:rsidRDefault="009B647D">
      <w:pPr>
        <w:spacing w:after="0" w:line="600" w:lineRule="auto"/>
        <w:ind w:firstLine="720"/>
        <w:jc w:val="both"/>
        <w:rPr>
          <w:rFonts w:eastAsia="Times New Roman"/>
          <w:szCs w:val="24"/>
        </w:rPr>
      </w:pPr>
      <w:r>
        <w:rPr>
          <w:rFonts w:eastAsia="Times New Roman"/>
          <w:szCs w:val="24"/>
        </w:rPr>
        <w:t>Ορίστε, κύριε συνάδελφε, έχετε τον λόγο.</w:t>
      </w:r>
    </w:p>
    <w:p w14:paraId="1288BA69" w14:textId="77777777" w:rsidR="000C6DE6" w:rsidRDefault="009B647D">
      <w:pPr>
        <w:spacing w:after="0" w:line="600" w:lineRule="auto"/>
        <w:ind w:firstLine="720"/>
        <w:jc w:val="both"/>
        <w:rPr>
          <w:rFonts w:eastAsia="Times New Roman"/>
          <w:szCs w:val="24"/>
        </w:rPr>
      </w:pPr>
      <w:r>
        <w:rPr>
          <w:rFonts w:eastAsia="Times New Roman"/>
          <w:b/>
          <w:szCs w:val="24"/>
        </w:rPr>
        <w:lastRenderedPageBreak/>
        <w:t xml:space="preserve">ΚΩΝΣΤΑΝΤΙΝΟΣ ΚΟΥΚΟΔΗΜΟΣ: </w:t>
      </w:r>
      <w:r>
        <w:rPr>
          <w:rFonts w:eastAsia="Times New Roman"/>
          <w:szCs w:val="24"/>
        </w:rPr>
        <w:t>Ευχαριστώ, κύριε Πρόεδρε.</w:t>
      </w:r>
    </w:p>
    <w:p w14:paraId="1288BA6A" w14:textId="77777777" w:rsidR="000C6DE6" w:rsidRDefault="009B647D">
      <w:pPr>
        <w:spacing w:after="0" w:line="600" w:lineRule="auto"/>
        <w:ind w:firstLine="720"/>
        <w:jc w:val="both"/>
        <w:rPr>
          <w:rFonts w:eastAsia="Times New Roman"/>
          <w:szCs w:val="24"/>
        </w:rPr>
      </w:pPr>
      <w:r>
        <w:rPr>
          <w:rFonts w:eastAsia="Times New Roman"/>
          <w:szCs w:val="24"/>
        </w:rPr>
        <w:t>Κυρίες και κύριοι συνάδελφοι, το νομοσχέδιο «Τροποποίηση του Κώδικα του Οργανισμού του Υπουργείου Εξωτερικών και λοιπές διατάξεις» που εισηγεί</w:t>
      </w:r>
      <w:r>
        <w:rPr>
          <w:rFonts w:eastAsia="Times New Roman"/>
          <w:szCs w:val="24"/>
        </w:rPr>
        <w:t xml:space="preserve">ται η Κυβέρνηση, εμπεριέχει πλήθος διατάξεων, ένα συνονθύλευμα θα έλεγα αποσπασματικών ρυθμίσεων. Αυτό βέβαια το αντιλαμβάνεται αμέσως, από την πρώτη ανάγνωση, όποιος προσπαθήσει να βρει στο κείμενο κάτι ουσιαστικό. </w:t>
      </w:r>
    </w:p>
    <w:p w14:paraId="1288BA6B" w14:textId="77777777" w:rsidR="000C6DE6" w:rsidRDefault="009B647D">
      <w:pPr>
        <w:spacing w:after="0" w:line="600" w:lineRule="auto"/>
        <w:ind w:firstLine="720"/>
        <w:jc w:val="both"/>
        <w:rPr>
          <w:rFonts w:eastAsia="Times New Roman"/>
          <w:szCs w:val="24"/>
        </w:rPr>
      </w:pPr>
      <w:r>
        <w:rPr>
          <w:rFonts w:eastAsia="Times New Roman"/>
          <w:szCs w:val="24"/>
        </w:rPr>
        <w:t xml:space="preserve">Μερικές από αυτές τις ρυθμίσεις είναι: </w:t>
      </w:r>
      <w:r>
        <w:rPr>
          <w:rFonts w:eastAsia="Times New Roman"/>
          <w:szCs w:val="24"/>
        </w:rPr>
        <w:t xml:space="preserve">η στελέχωση του Κέντρου Ανάλυσης και Σχεδιασμού του Υπουργείου Εξωτερικών με μέλη τριετούς θητείας, πλήρους απασχόλησης, η κατάργηση του ορίου των τριάντα δύο ετών για πρόσληψη στο ΥΠΕΞ, το όριο ηλικίας στα εβδομήντα χρόνια των επί τιμή προξένων, η αύξηση </w:t>
      </w:r>
      <w:r>
        <w:rPr>
          <w:rFonts w:eastAsia="Times New Roman"/>
          <w:szCs w:val="24"/>
        </w:rPr>
        <w:t>των ημερών ταξιδιών στο εξωτερικό, οι οποίες γίνονται πάνω από ογδόντα εντός του έτους, η αύξηση των αστυνομικών που υπηρετούν σε πρεσβείες και προξενεία, με τη μισθοδοσία τους να καλύπτεται από το Υπουργείο Εξωτερικών, η προσθήκη γλωσσών του ΟΗΕ –κινεζικά</w:t>
      </w:r>
      <w:r>
        <w:rPr>
          <w:rFonts w:eastAsia="Times New Roman"/>
          <w:szCs w:val="24"/>
        </w:rPr>
        <w:t>, ρωσικά, αραβικά-, εκτός από αγγλικά και γαλλικά ως προϋπόθεση για να γίνει μία πρόσληψη.</w:t>
      </w:r>
    </w:p>
    <w:p w14:paraId="1288BA6C" w14:textId="77777777" w:rsidR="000C6DE6" w:rsidRDefault="009B647D">
      <w:pPr>
        <w:spacing w:after="0" w:line="600" w:lineRule="auto"/>
        <w:ind w:firstLine="720"/>
        <w:jc w:val="both"/>
        <w:rPr>
          <w:rFonts w:eastAsia="Times New Roman"/>
          <w:szCs w:val="24"/>
        </w:rPr>
      </w:pPr>
      <w:r>
        <w:rPr>
          <w:rFonts w:eastAsia="Times New Roman"/>
          <w:szCs w:val="24"/>
        </w:rPr>
        <w:lastRenderedPageBreak/>
        <w:t xml:space="preserve">Ζητούμενο, λοιπόν, σήμερα είναι να ρυθμίσουμε αυτά τα επιμέρους θέματα, ενώ οφείλατε να φέρετε ένα νομοσχέδιο για το σύνολο του </w:t>
      </w:r>
      <w:r>
        <w:rPr>
          <w:rFonts w:eastAsia="Times New Roman"/>
          <w:szCs w:val="24"/>
        </w:rPr>
        <w:t>ο</w:t>
      </w:r>
      <w:r>
        <w:rPr>
          <w:rFonts w:eastAsia="Times New Roman"/>
          <w:szCs w:val="24"/>
        </w:rPr>
        <w:t xml:space="preserve">ργανισμού του Υπουργείου. Το είπαμε </w:t>
      </w:r>
      <w:r>
        <w:rPr>
          <w:rFonts w:eastAsia="Times New Roman"/>
          <w:szCs w:val="24"/>
        </w:rPr>
        <w:t xml:space="preserve">και στη συζήτηση στην αρμόδια </w:t>
      </w:r>
      <w:r>
        <w:rPr>
          <w:rFonts w:eastAsia="Times New Roman"/>
          <w:szCs w:val="24"/>
        </w:rPr>
        <w:t>ε</w:t>
      </w:r>
      <w:r>
        <w:rPr>
          <w:rFonts w:eastAsia="Times New Roman"/>
          <w:szCs w:val="24"/>
        </w:rPr>
        <w:t xml:space="preserve">πιτροπή της Βουλής. </w:t>
      </w:r>
    </w:p>
    <w:p w14:paraId="1288BA6D"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Στην κρίσιμη αυτή περίοδο που διανύουμε για τα θέματα εξωτερικής πολιτικής έπρεπε να συζητάμε το θέμα συγκρότησης του Συμβουλίου Εθνικής Ασφαλείας. Είναι μία πρόταση που διατύπωσε ο Πρόεδρος της Νέας Δημο</w:t>
      </w:r>
      <w:r>
        <w:rPr>
          <w:rFonts w:eastAsia="Times New Roman" w:cs="Times New Roman"/>
          <w:szCs w:val="24"/>
        </w:rPr>
        <w:t>κρατίας Κυριάκος Μητσοτάκης εδώ και ένα χρόνο περίπου. Είναι μία πρόταση που κρίνεται απαραίτητη όσο ποτέ. Είναι μία πρόταση που υιοθέτησε και το 10</w:t>
      </w:r>
      <w:r w:rsidRPr="00FA4DA6">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 Συνέδριο της Νέας Δημοκρατίας.</w:t>
      </w:r>
    </w:p>
    <w:p w14:paraId="1288BA6E"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Εξάλλου, η διαδικασία λήψεως αποφάσεων εξωτερικής πολιτικής και ασφάλειας </w:t>
      </w:r>
      <w:r>
        <w:rPr>
          <w:rFonts w:eastAsia="Times New Roman" w:cs="Times New Roman"/>
          <w:szCs w:val="24"/>
        </w:rPr>
        <w:t xml:space="preserve">της χώρας, κυρίες και κύριοι συνάδελφοι, δεν μπορεί να έχει </w:t>
      </w:r>
      <w:proofErr w:type="spellStart"/>
      <w:r>
        <w:rPr>
          <w:rFonts w:eastAsia="Times New Roman" w:cs="Times New Roman"/>
          <w:szCs w:val="24"/>
        </w:rPr>
        <w:t>υπουργοκεντρικό</w:t>
      </w:r>
      <w:proofErr w:type="spellEnd"/>
      <w:r>
        <w:rPr>
          <w:rFonts w:eastAsia="Times New Roman" w:cs="Times New Roman"/>
          <w:szCs w:val="24"/>
        </w:rPr>
        <w:t xml:space="preserve"> χαρακτήρα. Το αντιλαμβάνεστε και εσείς, άσχετα αν το παραδέχεστε ή όχι. Την ίδια αντίληψη θεωρώ, με μικρές ή μεγάλες διαφορές, έχουν εκφράσει και τα υπόλοιπα κόμματα. Πρέπει να μπο</w:t>
      </w:r>
      <w:r>
        <w:rPr>
          <w:rFonts w:eastAsia="Times New Roman" w:cs="Times New Roman"/>
          <w:szCs w:val="24"/>
        </w:rPr>
        <w:t xml:space="preserve">ύμε σε αυτήν την αντίληψη και τη νοοτροπία, γιατί οι παράγοντες που επηρεάζουν τους κρίσιμους τομείς της εξωτερικής πολιτικής και της ασφάλειας της χώρας είναι πολύ σύνθετοι. </w:t>
      </w:r>
    </w:p>
    <w:p w14:paraId="1288BA6F"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Στον αντίποδα, εμείς ερχόμαστε, με ασύνδετες μεταξύ τους διατάξεις, να συζητήσου</w:t>
      </w:r>
      <w:r>
        <w:rPr>
          <w:rFonts w:eastAsia="Times New Roman" w:cs="Times New Roman"/>
          <w:szCs w:val="24"/>
        </w:rPr>
        <w:t xml:space="preserve">με αποσπασματικές ρυθμίσεις. Αυτό είναι το πρώτο σημείο στο οποίο θα ήθελα να σταθώ. Το δεύτερο αφορά τη φιλοσοφία του νομοσχεδίου, που ειλικρινά αδυνατεί ο κοινός νους να κατανοήσει. </w:t>
      </w:r>
    </w:p>
    <w:p w14:paraId="1288BA70"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να ασκήσουμε αυτή την εξωτερική πολιτική και να διασφαλίσουμε ζητήματα που αφορούν την ασφάλεια, οφείλουμε να έχουμε ένα σύγχρονο επιχειρησιακό μηχανισμό, τον καλύτερο δυνατό συντονισμό και συνεργασία των επιμέρους εμπλεκομένων κρατικών υπηρεσιών και φ</w:t>
      </w:r>
      <w:r>
        <w:rPr>
          <w:rFonts w:eastAsia="Times New Roman" w:cs="Times New Roman"/>
          <w:szCs w:val="24"/>
        </w:rPr>
        <w:t xml:space="preserve">ορέων. Και εδώ έρχεται μία διάταξη που οφείλουμε να δώσουμε λίγη προσοχή και την οποία εντοπίσαμε στη διαδικασία συζήτησης στην </w:t>
      </w:r>
      <w:r>
        <w:rPr>
          <w:rFonts w:eastAsia="Times New Roman" w:cs="Times New Roman"/>
          <w:szCs w:val="24"/>
        </w:rPr>
        <w:t>ε</w:t>
      </w:r>
      <w:r>
        <w:rPr>
          <w:rFonts w:eastAsia="Times New Roman" w:cs="Times New Roman"/>
          <w:szCs w:val="24"/>
        </w:rPr>
        <w:t>πιτροπή της Βουλής.</w:t>
      </w:r>
    </w:p>
    <w:p w14:paraId="1288BA71"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Κέντρο Ανάλυσης και Σχεδιασμού. Εμείς λέμε, ναι στους εμπειρογνώμονες, όχι όμως σε υποκατάσταση των διπλωμα</w:t>
      </w:r>
      <w:r>
        <w:rPr>
          <w:rFonts w:eastAsia="Times New Roman" w:cs="Times New Roman"/>
          <w:szCs w:val="24"/>
        </w:rPr>
        <w:t>τών. Υπάρχει μία εμφανής προσπάθεια μείωσης της διπλωματικής υπηρεσίας και κάλυψης θέσεων από εμπειρογνώμονες, πανεπιστημιακούς ή ερευνητές προερχόμενους από την πανεπιστημιακή κοινότητα.</w:t>
      </w:r>
    </w:p>
    <w:p w14:paraId="1288BA72"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Κάνετε αυτοτελή νομική υπηρεσία, ενώ μπορούν να καλυφθούν οι ανάγκες</w:t>
      </w:r>
      <w:r>
        <w:rPr>
          <w:rFonts w:eastAsia="Times New Roman" w:cs="Times New Roman"/>
          <w:szCs w:val="24"/>
        </w:rPr>
        <w:t xml:space="preserve"> του Υπουργείου από το υπάρχον προσωπικό. Προβλέπεται στο νομοσχέδιο η πρόσληψη τεσσάρων νομικών. Να σημειωθεί ότι ρωτήθηκαν οι εκπρόσωποι της ειδικής νομικής υπηρεσίας για το ποιο είναι το νομοθετικό έργο που παράγει το Υπουργείο -γιατί εμείς αδυνατούμε ν</w:t>
      </w:r>
      <w:r>
        <w:rPr>
          <w:rFonts w:eastAsia="Times New Roman" w:cs="Times New Roman"/>
          <w:szCs w:val="24"/>
        </w:rPr>
        <w:t xml:space="preserve">α το βρούμε- και απάντησαν πως ουσιαστικά το νομοθετικό έργο του συγκεκριμένου Υπουργείου περιορίζεται στις κυρώσεις συμφωνιών και σε άλλα νομικά κείμενα. </w:t>
      </w:r>
    </w:p>
    <w:p w14:paraId="1288BA73"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Υπάρχουν βέβαια και άλλες διατάξεις στο νομοσχέδιο που έχουν την παραπάνω λογική και δεν μας βρίσκου</w:t>
      </w:r>
      <w:r>
        <w:rPr>
          <w:rFonts w:eastAsia="Times New Roman" w:cs="Times New Roman"/>
          <w:szCs w:val="24"/>
        </w:rPr>
        <w:t xml:space="preserve">ν σύμφωνους, δηλαδή γίνεται αντιληπτή και η σαφής προσπάθεια τακτοποίησης ημετέρων, διαδικασιών πρόσληψης με πάρα πολλά ερωτηματικά, κύριε Υπουργέ. </w:t>
      </w:r>
    </w:p>
    <w:p w14:paraId="1288BA74"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αντιληπτό ότι το συγκεκριμένο νομοσχέδιο δεν αντιμετωπίζει κα</w:t>
      </w:r>
      <w:r>
        <w:rPr>
          <w:rFonts w:eastAsia="Times New Roman" w:cs="Times New Roman"/>
          <w:szCs w:val="24"/>
        </w:rPr>
        <w:t>μ</w:t>
      </w:r>
      <w:r>
        <w:rPr>
          <w:rFonts w:eastAsia="Times New Roman" w:cs="Times New Roman"/>
          <w:szCs w:val="24"/>
        </w:rPr>
        <w:t>μία ουσ</w:t>
      </w:r>
      <w:r>
        <w:rPr>
          <w:rFonts w:eastAsia="Times New Roman" w:cs="Times New Roman"/>
          <w:szCs w:val="24"/>
        </w:rPr>
        <w:t xml:space="preserve">ιαστική ανάγκη του τομέα εξωτερικών και ασφάλειας. Δεν προσθέτει τίποτα στους δύο κρίσιμους αυτούς τομείς που προανέφερα. Θεωρώ ότι δεν τους αγγίζει καν. </w:t>
      </w:r>
    </w:p>
    <w:p w14:paraId="1288BA75"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Θα ήταν ωφέλιμο πραγματικά να κάνετε αποδεκτή την πρόταση της Αξιωματικής Αντιπολίτευσης και να συζητ</w:t>
      </w:r>
      <w:r>
        <w:rPr>
          <w:rFonts w:eastAsia="Times New Roman" w:cs="Times New Roman"/>
          <w:szCs w:val="24"/>
        </w:rPr>
        <w:t>ήσουμε επί της ουσίας αυτό που καταθέσαμε και αφορά τη συγκρότηση του Συμβουλίου Εθνικής Ασφάλειας.</w:t>
      </w:r>
    </w:p>
    <w:p w14:paraId="1288BA76"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288BA77" w14:textId="77777777" w:rsidR="000C6DE6" w:rsidRDefault="009B647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288BA78"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Μεγαλομύστακα, επειδή είχα ανακοινώσει τους δύο </w:t>
      </w:r>
      <w:r>
        <w:rPr>
          <w:rFonts w:eastAsia="Times New Roman" w:cs="Times New Roman"/>
          <w:szCs w:val="24"/>
        </w:rPr>
        <w:t xml:space="preserve">συναδέλφους, θα πάρετε αμέσως μετά τον λόγο σαν Κοινοβουλευτικός Εκπρόσωπος. </w:t>
      </w:r>
    </w:p>
    <w:p w14:paraId="1288BA79"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Επόμενη ομιλήτρια είναι η κ. </w:t>
      </w:r>
      <w:proofErr w:type="spellStart"/>
      <w:r>
        <w:rPr>
          <w:rFonts w:eastAsia="Times New Roman" w:cs="Times New Roman"/>
          <w:szCs w:val="24"/>
        </w:rPr>
        <w:t>Βαγιωνάκη</w:t>
      </w:r>
      <w:proofErr w:type="spellEnd"/>
      <w:r>
        <w:rPr>
          <w:rFonts w:eastAsia="Times New Roman" w:cs="Times New Roman"/>
          <w:szCs w:val="24"/>
        </w:rPr>
        <w:t xml:space="preserve">, που έχει κάνει αμοιβαία μετάθεση με την κ. Τριανταφύλλου. </w:t>
      </w:r>
    </w:p>
    <w:p w14:paraId="1288BA7A"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έχετε τον λόγο.</w:t>
      </w:r>
    </w:p>
    <w:p w14:paraId="1288BA7B"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ΕΥΑΓΓΕΛΙΑ ΒΑΓΙΩΝΑΚΗ:</w:t>
      </w:r>
      <w:r>
        <w:rPr>
          <w:rFonts w:eastAsia="Times New Roman" w:cs="Times New Roman"/>
          <w:szCs w:val="24"/>
        </w:rPr>
        <w:t xml:space="preserve"> Αγαπητοί συνάδελφοι, το νομοσχέδιο που συζητάμε σήμερα και αφορά την τροποποίηση του </w:t>
      </w:r>
      <w:r>
        <w:rPr>
          <w:rFonts w:eastAsia="Times New Roman" w:cs="Times New Roman"/>
          <w:szCs w:val="24"/>
        </w:rPr>
        <w:t>κ</w:t>
      </w:r>
      <w:r>
        <w:rPr>
          <w:rFonts w:eastAsia="Times New Roman" w:cs="Times New Roman"/>
          <w:szCs w:val="24"/>
        </w:rPr>
        <w:t xml:space="preserve">ώδικα του </w:t>
      </w:r>
      <w:r>
        <w:rPr>
          <w:rFonts w:eastAsia="Times New Roman" w:cs="Times New Roman"/>
          <w:szCs w:val="24"/>
        </w:rPr>
        <w:t>ο</w:t>
      </w:r>
      <w:r>
        <w:rPr>
          <w:rFonts w:eastAsia="Times New Roman" w:cs="Times New Roman"/>
          <w:szCs w:val="24"/>
        </w:rPr>
        <w:t>ργανισμού του Υπουργείου Εξωτερικών μπορεί να μη λύνει ριζικά και οριστικά τα προβλήματα του Υπουργείου Εξωτερικών, σίγουρα όμως θέτει τις βάσεις για λύση προ</w:t>
      </w:r>
      <w:r>
        <w:rPr>
          <w:rFonts w:eastAsia="Times New Roman" w:cs="Times New Roman"/>
          <w:szCs w:val="24"/>
        </w:rPr>
        <w:t>βλημά</w:t>
      </w:r>
      <w:r>
        <w:rPr>
          <w:rFonts w:eastAsia="Times New Roman" w:cs="Times New Roman"/>
          <w:szCs w:val="24"/>
        </w:rPr>
        <w:lastRenderedPageBreak/>
        <w:t>των που άπτονται των απαιτήσεων της σημερινής συγκυρίας, επιτρέπει τον εκσυγχρονισμό και την προσαρμογή στις ευρωπαϊκές οδηγίες, ενώ ταυτόχρονα απαντά και δίνει λύσεις σε δημοκρατικά επίδικα που για χρόνια απασχόλησαν και ταλάνισαν τον τύπο και την κο</w:t>
      </w:r>
      <w:r>
        <w:rPr>
          <w:rFonts w:eastAsia="Times New Roman" w:cs="Times New Roman"/>
          <w:szCs w:val="24"/>
        </w:rPr>
        <w:t>ινωνία.</w:t>
      </w:r>
    </w:p>
    <w:p w14:paraId="1288BA7C"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κατά τη συζήτηση με φορείς και συλλογικότητες στην αρμόδια </w:t>
      </w:r>
      <w:r>
        <w:rPr>
          <w:rFonts w:eastAsia="Times New Roman" w:cs="Times New Roman"/>
          <w:szCs w:val="24"/>
        </w:rPr>
        <w:t>ε</w:t>
      </w:r>
      <w:r>
        <w:rPr>
          <w:rFonts w:eastAsia="Times New Roman" w:cs="Times New Roman"/>
          <w:szCs w:val="24"/>
        </w:rPr>
        <w:t>πιτροπή, ειπώθηκε ότι η θεσμική και εκσυγχρονιστική αλλαγή είναι αναγκαία εδώ και χρόνια στο Υπουργείο Εξωτερικών. Επίσης, κατά την ίδια συζήτηση, οι ρυθμίσεις που</w:t>
      </w:r>
      <w:r>
        <w:rPr>
          <w:rFonts w:eastAsia="Times New Roman" w:cs="Times New Roman"/>
          <w:szCs w:val="24"/>
        </w:rPr>
        <w:t xml:space="preserve"> προτείνονται με το συγκεκριμένο νομοσχέδιο έτυχαν της αποδοχής της πλειοψηφίας των φορέων.</w:t>
      </w:r>
    </w:p>
    <w:p w14:paraId="1288BA7D"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Αγαπητοί συνάδελφοι, από την ανάγνωση του νομοσχεδίου βγαίνει αβίαστα το συμπέρασμα ότι υπάρχει μία βασική και εξαιρετικά απλή σκέψη στον πυρήνα του, η ανάγκη δηλαδ</w:t>
      </w:r>
      <w:r>
        <w:rPr>
          <w:rFonts w:eastAsia="Times New Roman" w:cs="Times New Roman"/>
          <w:szCs w:val="24"/>
        </w:rPr>
        <w:t xml:space="preserve">ή αναδιοργάνωσης του Οργανισμού του Υπουργείου και ο εμπλουτισμός και η τεκμηρίωση με στοιχεία, για προβλέψεις και παραγωγή πολιτικής σκέψης, για τα πολλά και περίπλοκα προβλήματα που απασχολούν τον πλανήτη και την ταραγμένη ευρύτερη περιοχή μας. </w:t>
      </w:r>
    </w:p>
    <w:p w14:paraId="1288BA7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Είναι ση</w:t>
      </w:r>
      <w:r>
        <w:rPr>
          <w:rFonts w:eastAsia="Times New Roman" w:cs="Times New Roman"/>
          <w:szCs w:val="24"/>
        </w:rPr>
        <w:t xml:space="preserve">μαντικό η Ελλάδα, μέσα στο διεθνές και περιφερειακό περιβάλλον στο οποίο βρίσκεται, να έχει μια δεξαμενή ιδεών, στρατηγικών και επεξεργασιών. Είπε χαρακτηριστικά ο Υπουργός στην ομιλία του ότι πρέπει να αναπτύξουμε την </w:t>
      </w:r>
      <w:proofErr w:type="spellStart"/>
      <w:r>
        <w:rPr>
          <w:rFonts w:eastAsia="Times New Roman" w:cs="Times New Roman"/>
          <w:szCs w:val="24"/>
        </w:rPr>
        <w:t>επιστημονικότητα</w:t>
      </w:r>
      <w:proofErr w:type="spellEnd"/>
      <w:r>
        <w:rPr>
          <w:rFonts w:eastAsia="Times New Roman" w:cs="Times New Roman"/>
          <w:szCs w:val="24"/>
        </w:rPr>
        <w:t xml:space="preserve"> του Υπουργείου Εξωτε</w:t>
      </w:r>
      <w:r>
        <w:rPr>
          <w:rFonts w:eastAsia="Times New Roman" w:cs="Times New Roman"/>
          <w:szCs w:val="24"/>
        </w:rPr>
        <w:t>ρικών και με αυτή την παρατήρηση εγώ συμφωνώ απόλυτα.</w:t>
      </w:r>
    </w:p>
    <w:p w14:paraId="1288BA7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Από την άποψη αυτή, τόσο η δημιουργία του Κέντρου Ανάλυσης και Σχεδιασμού (ΚΑΣ) όσο και το Επιστημονικό Συμβούλιο κρίνονται εντελώς απαραίτητα. Ιδιαίτερα το Επιστημονικό Συμβούλιο, που αποτελεί γνωμοδοτ</w:t>
      </w:r>
      <w:r>
        <w:rPr>
          <w:rFonts w:eastAsia="Times New Roman" w:cs="Times New Roman"/>
          <w:szCs w:val="24"/>
        </w:rPr>
        <w:t>ικό όργανο για νομικά θέματα διεθνούς και ευρωπαϊκού δικαίου μείζονος σημασίας, θα είναι ένα θεσμοθετημένο μόνιμο όργανο, αποτελούμενο από εξειδικευμένους νομικούς ιδιαίτερου κύρους.</w:t>
      </w:r>
    </w:p>
    <w:p w14:paraId="1288BA8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Με βάση τα παραπάνω και σε αντίθεση με τον εκπρόσωπο της </w:t>
      </w:r>
      <w:r>
        <w:rPr>
          <w:rFonts w:eastAsia="Times New Roman"/>
          <w:bCs/>
        </w:rPr>
        <w:t>Νέας Δημοκρατίας</w:t>
      </w:r>
      <w:r>
        <w:rPr>
          <w:rFonts w:eastAsia="Times New Roman" w:cs="Times New Roman"/>
          <w:szCs w:val="24"/>
        </w:rPr>
        <w:t xml:space="preserve">, ο οποίος στην </w:t>
      </w:r>
      <w:r>
        <w:rPr>
          <w:rFonts w:eastAsia="Times New Roman" w:cs="Times New Roman"/>
          <w:szCs w:val="24"/>
        </w:rPr>
        <w:t>ε</w:t>
      </w:r>
      <w:r>
        <w:rPr>
          <w:rFonts w:eastAsia="Times New Roman" w:cs="Times New Roman"/>
          <w:szCs w:val="24"/>
        </w:rPr>
        <w:t xml:space="preserve">πιτροπή μάς είπε ότι το κόμμα του θα καταργήσει το συγκεκριμένο </w:t>
      </w:r>
      <w:r>
        <w:rPr>
          <w:rFonts w:eastAsia="Times New Roman" w:cs="Times New Roman"/>
          <w:szCs w:val="24"/>
        </w:rPr>
        <w:t>σ</w:t>
      </w:r>
      <w:r>
        <w:rPr>
          <w:rFonts w:eastAsia="Times New Roman" w:cs="Times New Roman"/>
          <w:szCs w:val="24"/>
        </w:rPr>
        <w:t>υμβούλιο αν έρθει στην εξουσία, θεωρώ ότι το Επιστημονικό Συμβούλιο είναι επιβεβλημένο. Και τονίζω ξανά πως οι περισσότεροι φορείς ήταν θετικοί ως προς αυτό.</w:t>
      </w:r>
    </w:p>
    <w:p w14:paraId="1288BA8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στοιχ</w:t>
      </w:r>
      <w:r>
        <w:rPr>
          <w:rFonts w:eastAsia="Times New Roman" w:cs="Times New Roman"/>
          <w:szCs w:val="24"/>
        </w:rPr>
        <w:t xml:space="preserve">είο το οποίο θέλω να χαιρετίσω είναι ο έλεγχος των αμαρτωλών μυστικών κονδυλίων από τη Βουλή, όπως εισάγεται στο συγκεκριμένο νομοσχέδιο και με βάση τη νομοτεχνική βελτίωση η οποία έχει κατατεθεί από το Υπουργείο. Θεωρώ ότι υπάρχουν τρόποι διασφάλισης του </w:t>
      </w:r>
      <w:r>
        <w:rPr>
          <w:rFonts w:eastAsia="Times New Roman" w:cs="Times New Roman"/>
          <w:szCs w:val="24"/>
        </w:rPr>
        <w:t>δημοκρατικού ελέγχου των κονδυλίων και της διαφάνειας από τη μια μεριά, και ταυτόχρονα, η απαραίτητη διαφύλαξη του απορρήτου, από την άλλη. Το βασικό ωστόσο για εμένα –και νομίζω ότι αυτό γίνεται με τις νομοτεχνικές βελτιώσεις- είναι η ανάγκη ελέγχου των κ</w:t>
      </w:r>
      <w:r>
        <w:rPr>
          <w:rFonts w:eastAsia="Times New Roman" w:cs="Times New Roman"/>
          <w:szCs w:val="24"/>
        </w:rPr>
        <w:t xml:space="preserve">ονδυλίων από τη Βουλή. Τα παραπάνω αποτελούν την καλύτερη ανταπόκριση στο πάγιο αίτημα της κοινωνίας για έλεγχο αυτών των κονδυλίων. </w:t>
      </w:r>
    </w:p>
    <w:p w14:paraId="1288BA8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Να σημειώσω εδώ πως διατυπώθηκαν στην αρμόδια </w:t>
      </w:r>
      <w:r>
        <w:rPr>
          <w:rFonts w:eastAsia="Times New Roman" w:cs="Times New Roman"/>
          <w:szCs w:val="24"/>
        </w:rPr>
        <w:t>ε</w:t>
      </w:r>
      <w:r>
        <w:rPr>
          <w:rFonts w:eastAsia="Times New Roman" w:cs="Times New Roman"/>
          <w:szCs w:val="24"/>
        </w:rPr>
        <w:t>πιτροπή προβληματισμοί για το ύψος των κονδυλίων που θα ελέγχει η Βουλή. Κα</w:t>
      </w:r>
      <w:r>
        <w:rPr>
          <w:rFonts w:eastAsia="Times New Roman" w:cs="Times New Roman"/>
          <w:szCs w:val="24"/>
        </w:rPr>
        <w:t>ι να θυμίσω ότι ο Υπουργός μάς διαβεβαιώνει ότι το πλαφόν των 25.000 ευρώ καλύπτει το 90% με 95% των μυστικών κονδυλίων. Θεωρώ, λοιπόν, ότι η ρύθμιση η οποία προωθείται είναι μια καλή αρχή.</w:t>
      </w:r>
    </w:p>
    <w:p w14:paraId="1288BA8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η </w:t>
      </w:r>
      <w:r>
        <w:rPr>
          <w:rFonts w:eastAsia="Times New Roman" w:cs="Times New Roman"/>
          <w:szCs w:val="24"/>
        </w:rPr>
        <w:t>Α</w:t>
      </w:r>
      <w:r>
        <w:rPr>
          <w:rFonts w:eastAsia="Times New Roman" w:cs="Times New Roman"/>
          <w:szCs w:val="24"/>
        </w:rPr>
        <w:t>ντιπολίτευση προβάλλει και το επιχείρημα ότι</w:t>
      </w:r>
      <w:r>
        <w:rPr>
          <w:rFonts w:eastAsia="Times New Roman" w:cs="Times New Roman"/>
          <w:szCs w:val="24"/>
        </w:rPr>
        <w:t xml:space="preserve"> η δημιουργία των νέων δομών που προτείνονται με </w:t>
      </w:r>
      <w:r>
        <w:rPr>
          <w:rFonts w:eastAsia="Times New Roman" w:cs="Times New Roman"/>
          <w:szCs w:val="24"/>
        </w:rPr>
        <w:lastRenderedPageBreak/>
        <w:t>το νομοσχέδιο γίνεται για την πρόσληψη ημετέρων. Μιλάμε για περίπου δέκα ανθρώπους, ίσως και περισσότερους –πάντως, γύρω εκεί είναι- με βάση όσα είπ</w:t>
      </w:r>
      <w:r>
        <w:rPr>
          <w:rFonts w:eastAsia="Times New Roman" w:cs="Times New Roman"/>
          <w:szCs w:val="24"/>
        </w:rPr>
        <w:t>ε</w:t>
      </w:r>
      <w:r>
        <w:rPr>
          <w:rFonts w:eastAsia="Times New Roman" w:cs="Times New Roman"/>
          <w:szCs w:val="24"/>
        </w:rPr>
        <w:t xml:space="preserve"> ο Υπουργός. </w:t>
      </w:r>
    </w:p>
    <w:p w14:paraId="1288BA8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υπενθυμίζω ότι το Ελληνικό Κέντρο Ευρωπα</w:t>
      </w:r>
      <w:r>
        <w:rPr>
          <w:rFonts w:eastAsia="Times New Roman" w:cs="Times New Roman"/>
          <w:szCs w:val="24"/>
        </w:rPr>
        <w:t xml:space="preserve">ϊκών Μελετών (ΕΚΕΜ) που είχε συσταθεί κατά το παρελθόν και καταργείται με το παρόν νομοσχέδιο -κάτι με το οποίο συμφωνούμε όλοι- παλαιότερα απασχολούσε είκοσι δύο εργαζόμενους και από αυτά που ακούστηκαν στην </w:t>
      </w:r>
      <w:r>
        <w:rPr>
          <w:rFonts w:eastAsia="Times New Roman" w:cs="Times New Roman"/>
          <w:szCs w:val="24"/>
        </w:rPr>
        <w:t>ε</w:t>
      </w:r>
      <w:r>
        <w:rPr>
          <w:rFonts w:eastAsia="Times New Roman" w:cs="Times New Roman"/>
          <w:szCs w:val="24"/>
        </w:rPr>
        <w:t>πιτροπή, σπατάλησε αρκετούς πόρους. Μάλιστα σή</w:t>
      </w:r>
      <w:r>
        <w:rPr>
          <w:rFonts w:eastAsia="Times New Roman" w:cs="Times New Roman"/>
          <w:szCs w:val="24"/>
        </w:rPr>
        <w:t xml:space="preserve">μερα επτά από αυτούς τους εργαζόμενους ακόμα δεν έχουν αποπληρωθεί από το 2012. </w:t>
      </w:r>
    </w:p>
    <w:p w14:paraId="1288BA8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Είναι δεδομένο –και όλοι νομίζω το υποστηρίζουμε- ότι οι εργαζόμενοι αυτοί πρέπει να πάρουν τα δεδουλευμένα. Θέλω, ωστόσο, να υπενθυμίσω ότι, όπως οι ίδιοι είπαν, μόνο την τελ</w:t>
      </w:r>
      <w:r>
        <w:rPr>
          <w:rFonts w:eastAsia="Times New Roman" w:cs="Times New Roman"/>
          <w:szCs w:val="24"/>
        </w:rPr>
        <w:t xml:space="preserve">ευταία διετία άρχισαν να παίρνουν πίσω ένα μέρος των </w:t>
      </w:r>
      <w:proofErr w:type="spellStart"/>
      <w:r>
        <w:rPr>
          <w:rFonts w:eastAsia="Times New Roman" w:cs="Times New Roman"/>
          <w:szCs w:val="24"/>
        </w:rPr>
        <w:t>οφειλομένων</w:t>
      </w:r>
      <w:proofErr w:type="spellEnd"/>
      <w:r>
        <w:rPr>
          <w:rFonts w:eastAsia="Times New Roman" w:cs="Times New Roman"/>
          <w:szCs w:val="24"/>
        </w:rPr>
        <w:t xml:space="preserve"> και μάλιστα, τα περισσότερα. Εύχομαι δε σύντομα να αποπληρωθούν όλοι.</w:t>
      </w:r>
    </w:p>
    <w:p w14:paraId="1288BA8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Με βάση όλα τα παραπάνω, θεωρώ ότι γίνεται μια λελογισμένη χρήση πόρων για δομές που μας είναι εντελώς απαραίτητες σήμερα</w:t>
      </w:r>
      <w:r>
        <w:rPr>
          <w:rFonts w:eastAsia="Times New Roman" w:cs="Times New Roman"/>
          <w:szCs w:val="24"/>
        </w:rPr>
        <w:t xml:space="preserve">, προκειμένου να ασκήσουμε με τον βέλτιστο και πιο αποτελεσματικό τρόπο την εξωτερική μας πολιτική. Θεωρώ δε ότι </w:t>
      </w:r>
      <w:r>
        <w:rPr>
          <w:rFonts w:eastAsia="Times New Roman" w:cs="Times New Roman"/>
          <w:szCs w:val="24"/>
        </w:rPr>
        <w:lastRenderedPageBreak/>
        <w:t xml:space="preserve">είναι άδικη η κριτική που γίνεται από την πλευρά της </w:t>
      </w:r>
      <w:r>
        <w:rPr>
          <w:rFonts w:eastAsia="Times New Roman" w:cs="Times New Roman"/>
          <w:szCs w:val="24"/>
        </w:rPr>
        <w:t>Α</w:t>
      </w:r>
      <w:r>
        <w:rPr>
          <w:rFonts w:eastAsia="Times New Roman" w:cs="Times New Roman"/>
          <w:szCs w:val="24"/>
        </w:rPr>
        <w:t xml:space="preserve">ντιπολίτευσης. </w:t>
      </w:r>
    </w:p>
    <w:p w14:paraId="1288BA8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Τελειώνοντας, το νομοσχέδιο αυτό, το οποίο μπορεί να «κουμπώσει» με τον οργανισμό τον οποίο επεξεργάζεται συγκεκριμένη ομάδα του Υπουργείου Εξωτερικών, θα προσφέρει λύσεις στα προβλήματα που απασχολούν όχι μόνο τώρα αλλά και διαχρονικά το Υπουργείου Εξωτερ</w:t>
      </w:r>
      <w:r>
        <w:rPr>
          <w:rFonts w:eastAsia="Times New Roman" w:cs="Times New Roman"/>
          <w:szCs w:val="24"/>
        </w:rPr>
        <w:t xml:space="preserve">ικών. </w:t>
      </w:r>
    </w:p>
    <w:p w14:paraId="1288BA8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Πολλοί από τη μεριά της </w:t>
      </w:r>
      <w:r>
        <w:rPr>
          <w:rFonts w:eastAsia="Times New Roman" w:cs="Times New Roman"/>
          <w:szCs w:val="24"/>
        </w:rPr>
        <w:t>Α</w:t>
      </w:r>
      <w:r>
        <w:rPr>
          <w:rFonts w:eastAsia="Times New Roman" w:cs="Times New Roman"/>
          <w:szCs w:val="24"/>
        </w:rPr>
        <w:t xml:space="preserve">ντιπολίτευσης έθεσαν το θέμα «γιατί δεν περιμένουμε τη δημιουργία του οργανισμού», κατηγορώντας μας για αποσπασματικές ρυθμίσεις. Δεδομένου, όμως, ότι ούτε το Υπουργείο ούτε και οι αρμόδιοι που ήρθαν στην </w:t>
      </w:r>
      <w:r>
        <w:rPr>
          <w:rFonts w:eastAsia="Times New Roman" w:cs="Times New Roman"/>
          <w:szCs w:val="24"/>
        </w:rPr>
        <w:t>ε</w:t>
      </w:r>
      <w:r>
        <w:rPr>
          <w:rFonts w:eastAsia="Times New Roman" w:cs="Times New Roman"/>
          <w:szCs w:val="24"/>
        </w:rPr>
        <w:t xml:space="preserve">πιτροπή και είναι </w:t>
      </w:r>
      <w:r>
        <w:rPr>
          <w:rFonts w:eastAsia="Times New Roman" w:cs="Times New Roman"/>
          <w:szCs w:val="24"/>
        </w:rPr>
        <w:t>μέλη της δεν είναι σε θέση να απαντήσουν πότε ο οργανισμός θα είναι έτοιμος, την ίδια στιγμή που οι προκλήσεις στο επίπεδο της εξωτερικής πολιτικής είναι μεγάλες, η ανάγκη επείγουσας τεκμηρίωσης θέσεων, ο εμπλουτισμός των επιχειρημάτων μας και η ανάγκη στρ</w:t>
      </w:r>
      <w:r>
        <w:rPr>
          <w:rFonts w:eastAsia="Times New Roman" w:cs="Times New Roman"/>
          <w:szCs w:val="24"/>
        </w:rPr>
        <w:t>ατηγικών και επεξεργασιών είναι απαραίτητη.</w:t>
      </w:r>
    </w:p>
    <w:p w14:paraId="1288BA8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Στην ανάγκη αυτή έρχεται να απαντήσει το συγκεκριμένο νομοσχέδιο και για τον λόγο αυτό, σας καλώ να το υπερψηφίσετε.</w:t>
      </w:r>
    </w:p>
    <w:p w14:paraId="1288BA8A" w14:textId="77777777" w:rsidR="000C6DE6" w:rsidRDefault="009B647D">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88BA8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συνάδελφος κ. Στ</w:t>
      </w:r>
      <w:r>
        <w:rPr>
          <w:rFonts w:eastAsia="Times New Roman" w:cs="Times New Roman"/>
          <w:szCs w:val="24"/>
        </w:rPr>
        <w:t>αύρος Καλαφάτης, ο εκ Θεσσαλονίκης, της Νύμφης του Θερμαϊκού -και ό,τι άλλο θέλετε να πούμε- Βουλευτής της Νέας Δημοκρατίας, έχει τον λόγο.</w:t>
      </w:r>
    </w:p>
    <w:p w14:paraId="1288BA8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Τίποτα άλλο.</w:t>
      </w:r>
    </w:p>
    <w:p w14:paraId="1288BA8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έχετε τον λόγο.</w:t>
      </w:r>
    </w:p>
    <w:p w14:paraId="1288BA8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Να είστε καλά, κύριε Πρόεδρε.</w:t>
      </w:r>
    </w:p>
    <w:p w14:paraId="1288BA8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288BA9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αναφορικά με το υπό συζήτηση σχέδιο νόμου, οφείλουμε να απαντήσουμε σε δύο κύρια και κρίσιμα ζητήματα. Είναι δύο ερωτήματα που πρέπει να απασχολήσουν τη σκέψη μας π</w:t>
      </w:r>
      <w:r>
        <w:rPr>
          <w:rFonts w:eastAsia="Times New Roman" w:cs="Times New Roman"/>
          <w:szCs w:val="24"/>
        </w:rPr>
        <w:t xml:space="preserve">ρώτιστα. Πρώτον, συντρέχει ανάγκη επιτακτικά να αναμορφωθεί ο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λ</w:t>
      </w:r>
      <w:r>
        <w:rPr>
          <w:rFonts w:eastAsia="Times New Roman" w:cs="Times New Roman"/>
          <w:szCs w:val="24"/>
        </w:rPr>
        <w:t>ειτουργίας του Υπουργείου Εξωτερικών; Δεύτερον, οι προτεινόμενες τροποποιητικές ρυθμίσεις ικανοποιούν αυτή την ανάγκη και σε τι βαθμό;</w:t>
      </w:r>
    </w:p>
    <w:p w14:paraId="1288BA9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Η απάντηση στο πρώτο ερώτημα ανεπιφύλακτα είναι</w:t>
      </w:r>
      <w:r>
        <w:rPr>
          <w:rFonts w:eastAsia="Times New Roman" w:cs="Times New Roman"/>
          <w:szCs w:val="24"/>
        </w:rPr>
        <w:t xml:space="preserve"> θετική. Ναι, είναι ζητούμενο ο θεσμικός εκσυγχρονισμός του Υπουργείου Εξωτερικών, η αναδιοργάνωση και η αναμόρφωσή </w:t>
      </w:r>
      <w:r>
        <w:rPr>
          <w:rFonts w:eastAsia="Times New Roman" w:cs="Times New Roman"/>
          <w:szCs w:val="24"/>
        </w:rPr>
        <w:lastRenderedPageBreak/>
        <w:t>του ριζικά, ώστε να καταστεί πιο αποτελεσματικό και να μπορεί ταχύτατα και λειτουργικά να ανταποκριθεί στις νέες προκλήσεις και τις απαιτήσε</w:t>
      </w:r>
      <w:r>
        <w:rPr>
          <w:rFonts w:eastAsia="Times New Roman" w:cs="Times New Roman"/>
          <w:szCs w:val="24"/>
        </w:rPr>
        <w:t>ις ενός ραγδαία μεταβαλλόμενου διεθνούς περιβάλλοντος.</w:t>
      </w:r>
    </w:p>
    <w:p w14:paraId="1288BA9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απάντηση, όμως, του δεύτερου ερωτήματος δεν μπορεί να είναι θετική. Όχι, οι προτεινόμενες αλλαγές δεν ικανοποιούν αυτόν τον σκοπό. Αδυνατούν να συνεισφέρουν θετικά και εποικοδομητικά στην προσπάθεια </w:t>
      </w:r>
      <w:r>
        <w:rPr>
          <w:rFonts w:eastAsia="Times New Roman" w:cs="Times New Roman"/>
          <w:szCs w:val="24"/>
        </w:rPr>
        <w:t xml:space="preserve">εκσυγχρονισμού του υφιστάμενου κώδικα λειτουργικής οργάνωσης του Υπουργείου, καθώς οι περισσότερες επιχειρούμενες επεμβάσεις είναι αποσπασματικές, επιλεκτικές, ελλιπείς, ύποπτα </w:t>
      </w:r>
      <w:proofErr w:type="spellStart"/>
      <w:r>
        <w:rPr>
          <w:rFonts w:eastAsia="Times New Roman" w:cs="Times New Roman"/>
          <w:szCs w:val="24"/>
        </w:rPr>
        <w:t>στοχευμένες</w:t>
      </w:r>
      <w:proofErr w:type="spellEnd"/>
      <w:r>
        <w:rPr>
          <w:rFonts w:eastAsia="Times New Roman" w:cs="Times New Roman"/>
          <w:szCs w:val="24"/>
        </w:rPr>
        <w:t xml:space="preserve"> και </w:t>
      </w:r>
      <w:proofErr w:type="spellStart"/>
      <w:r>
        <w:rPr>
          <w:rFonts w:eastAsia="Times New Roman" w:cs="Times New Roman"/>
          <w:szCs w:val="24"/>
        </w:rPr>
        <w:t>εργαλειακά</w:t>
      </w:r>
      <w:proofErr w:type="spellEnd"/>
      <w:r>
        <w:rPr>
          <w:rFonts w:eastAsia="Times New Roman" w:cs="Times New Roman"/>
          <w:szCs w:val="24"/>
        </w:rPr>
        <w:t xml:space="preserve"> κατευθυνόμενες προς εξυπηρέτηση σκοπών που μόνο η ηγ</w:t>
      </w:r>
      <w:r>
        <w:rPr>
          <w:rFonts w:eastAsia="Times New Roman" w:cs="Times New Roman"/>
          <w:szCs w:val="24"/>
        </w:rPr>
        <w:t>εσία του Υπουργείου και συνολικά η Κυβέρνηση αντιλαμβάνεται.</w:t>
      </w:r>
    </w:p>
    <w:p w14:paraId="1288BA9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Μια ειλικρινής, σοβαρή και ουσιαστική τροποποίηση ενός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ο</w:t>
      </w:r>
      <w:r>
        <w:rPr>
          <w:rFonts w:eastAsia="Times New Roman" w:cs="Times New Roman"/>
          <w:szCs w:val="24"/>
        </w:rPr>
        <w:t>ργανισμού που διέπει τη δομή των υπηρεσιών της ελληνικής εξωτερικής πολιτικής θα προϋπέθετε την κατάθεση ενός ολοκληρωμένου, άψογα μ</w:t>
      </w:r>
      <w:r>
        <w:rPr>
          <w:rFonts w:eastAsia="Times New Roman" w:cs="Times New Roman"/>
          <w:szCs w:val="24"/>
        </w:rPr>
        <w:t>ελετημένου και σαφούς σε όλες του τις διαστάσεις σχεδίου νόμου.</w:t>
      </w:r>
    </w:p>
    <w:p w14:paraId="1288BA9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Ακόμα και τώρα που τίθεται ενώπιον της Ολομέλειας το παρόν νομοσχέδιο, παραμένει σε όλες και όλους μας άγνωστος </w:t>
      </w:r>
      <w:r>
        <w:rPr>
          <w:rFonts w:eastAsia="Times New Roman" w:cs="Times New Roman"/>
          <w:szCs w:val="24"/>
        </w:rPr>
        <w:lastRenderedPageBreak/>
        <w:t>ο κεντρικός στόχος. Τι προσπαθεί, άραγε, να πετύχει η Κυβέρνηση με το άθροισμα τ</w:t>
      </w:r>
      <w:r>
        <w:rPr>
          <w:rFonts w:eastAsia="Times New Roman" w:cs="Times New Roman"/>
          <w:szCs w:val="24"/>
        </w:rPr>
        <w:t>όσων αποσπασματικών ρυθμίσεων, χωρίς ενιαία κατεύθυνση και λειτουργική συνοχή; Να εκσυγχρονίσει θεσμικά τον βασικό μηχανισμό της εξωτερικής μας πολιτικής ή να τον αποσαθρώσει; Να αναμορφώσει και να αναδιοργανώσει τις υπηρεσίες του Υπουργείου ή να τις κατασ</w:t>
      </w:r>
      <w:r>
        <w:rPr>
          <w:rFonts w:eastAsia="Times New Roman" w:cs="Times New Roman"/>
          <w:szCs w:val="24"/>
        </w:rPr>
        <w:t>τήσει λειτουργικά αναποτελεσματικές με τη σύγχυση που προκαλεί; Να δημιουργήσει, όντως, τις συνθήκες εκείνες που συνεκτικά και συνθετικά οι υπηρεσίες του Υπουργείου θα μπορούν να ανταπεξέλθουν αποτελεσματικά στην υψηλή αποστολή τους ή υποβαθμίζοντας συνολι</w:t>
      </w:r>
      <w:r>
        <w:rPr>
          <w:rFonts w:eastAsia="Times New Roman" w:cs="Times New Roman"/>
          <w:szCs w:val="24"/>
        </w:rPr>
        <w:t>κά πρωταρχικές δομές, όπως ο διπλωματικός κλάδος, να απαξιώσει πλήρως την προσπάθεια εκπόνησης ολοκληρωμένου σχεδιασμού άσκησης εξωτερικής πολιτικής;</w:t>
      </w:r>
    </w:p>
    <w:p w14:paraId="1288BA9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Πρόκειται ευθέως για απροκάλυπτη και απαράδεκτη ενέργεια περιθωριοποίησης του διπλωματικού κλάδου με τη δη</w:t>
      </w:r>
      <w:r>
        <w:rPr>
          <w:rFonts w:eastAsia="Times New Roman" w:cs="Times New Roman"/>
          <w:szCs w:val="24"/>
        </w:rPr>
        <w:t>μιουργία νέων συμβουλευτικών οργάνων. Η προσπάθεια κινείται μεταξύ πλήρους απαξίωσης και πολιτικής ικανοποίησης ημετέρων.</w:t>
      </w:r>
    </w:p>
    <w:p w14:paraId="1288BA9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αναβάθμιση του Κέντρου Ανάλυσης και Σχεδιασμού, όπως επιχειρείται, μεταφέρει το κέντρο βάρους της διαμόρφωσης </w:t>
      </w:r>
      <w:r>
        <w:rPr>
          <w:rFonts w:eastAsia="Times New Roman" w:cs="Times New Roman"/>
          <w:szCs w:val="24"/>
        </w:rPr>
        <w:lastRenderedPageBreak/>
        <w:t>των κρίσιμων αποφάσεων</w:t>
      </w:r>
      <w:r>
        <w:rPr>
          <w:rFonts w:eastAsia="Times New Roman" w:cs="Times New Roman"/>
          <w:szCs w:val="24"/>
        </w:rPr>
        <w:t xml:space="preserve"> από τον κατ</w:t>
      </w:r>
      <w:r>
        <w:rPr>
          <w:rFonts w:eastAsia="Times New Roman" w:cs="Times New Roman"/>
          <w:szCs w:val="24"/>
        </w:rPr>
        <w:t xml:space="preserve">’ </w:t>
      </w:r>
      <w:r>
        <w:rPr>
          <w:rFonts w:eastAsia="Times New Roman" w:cs="Times New Roman"/>
          <w:szCs w:val="24"/>
        </w:rPr>
        <w:t xml:space="preserve">εξοχήν διαμορφωτή αυτών -που δεν είναι άλλο από το άξιο διπλωματικό προσωπικό της χώρας- και το μεταθέτει σε συμβούλιο εμπειρογνωμόνων, το οποίο καλείται να </w:t>
      </w:r>
      <w:proofErr w:type="spellStart"/>
      <w:r>
        <w:rPr>
          <w:rFonts w:eastAsia="Times New Roman" w:cs="Times New Roman"/>
          <w:szCs w:val="24"/>
        </w:rPr>
        <w:t>συνδιαμορφώνει</w:t>
      </w:r>
      <w:proofErr w:type="spellEnd"/>
      <w:r>
        <w:rPr>
          <w:rFonts w:eastAsia="Times New Roman" w:cs="Times New Roman"/>
          <w:szCs w:val="24"/>
        </w:rPr>
        <w:t xml:space="preserve"> τις θέσεις της εξωτερικής μας πολιτικής.</w:t>
      </w:r>
    </w:p>
    <w:p w14:paraId="1288BA9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υπό σύσταση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υποβαθμίζει στην πράξη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Ν</w:t>
      </w:r>
      <w:r>
        <w:rPr>
          <w:rFonts w:eastAsia="Times New Roman" w:cs="Times New Roman"/>
          <w:szCs w:val="24"/>
        </w:rPr>
        <w:t xml:space="preserve">ομική </w:t>
      </w:r>
      <w:r>
        <w:rPr>
          <w:rFonts w:eastAsia="Times New Roman" w:cs="Times New Roman"/>
          <w:szCs w:val="24"/>
        </w:rPr>
        <w:t>Υ</w:t>
      </w:r>
      <w:r>
        <w:rPr>
          <w:rFonts w:eastAsia="Times New Roman" w:cs="Times New Roman"/>
          <w:szCs w:val="24"/>
        </w:rPr>
        <w:t>πηρεσία. Ποιος ο λόγος ύπαρξης ενός νέου οργάνου, όταν υφίσταται η έμπειρη υπηρεσία της ΕΝΥ, η οποία αποτελεσματικά καλύπτει τον τομέα των γνωμοδοτήσεων, της υποστήριξης των θέσεων του ελληνικού δημοσίου κ</w:t>
      </w:r>
      <w:r>
        <w:rPr>
          <w:rFonts w:eastAsia="Times New Roman" w:cs="Times New Roman"/>
          <w:szCs w:val="24"/>
        </w:rPr>
        <w:t xml:space="preserve">αι της παράστασης ενώπιον των διεθνών δικαιοδοτικών οργάνων; Γιατί ο διπλά αμειβόμενος καθηγητής, ως </w:t>
      </w:r>
      <w:r>
        <w:rPr>
          <w:rFonts w:eastAsia="Times New Roman" w:cs="Times New Roman"/>
          <w:szCs w:val="24"/>
        </w:rPr>
        <w:t>ε</w:t>
      </w:r>
      <w:r>
        <w:rPr>
          <w:rFonts w:eastAsia="Times New Roman" w:cs="Times New Roman"/>
          <w:szCs w:val="24"/>
        </w:rPr>
        <w:t xml:space="preserve">πιστημονικός </w:t>
      </w:r>
      <w:r>
        <w:rPr>
          <w:rFonts w:eastAsia="Times New Roman" w:cs="Times New Roman"/>
          <w:szCs w:val="24"/>
        </w:rPr>
        <w:t>δ</w:t>
      </w:r>
      <w:r>
        <w:rPr>
          <w:rFonts w:eastAsia="Times New Roman" w:cs="Times New Roman"/>
          <w:szCs w:val="24"/>
        </w:rPr>
        <w:t xml:space="preserve">ιευθυντής του </w:t>
      </w:r>
      <w:r>
        <w:rPr>
          <w:rFonts w:eastAsia="Times New Roman" w:cs="Times New Roman"/>
          <w:szCs w:val="24"/>
        </w:rPr>
        <w:t>σ</w:t>
      </w:r>
      <w:r>
        <w:rPr>
          <w:rFonts w:eastAsia="Times New Roman" w:cs="Times New Roman"/>
          <w:szCs w:val="24"/>
        </w:rPr>
        <w:t xml:space="preserve">υμβουλίου, είναι άκρως απαραίτητος σε σχέση με έναν διπλωμάτη διευθυντή που υφίσταται και γνωρίζει πλήρως το αντικείμενο της </w:t>
      </w:r>
      <w:r>
        <w:rPr>
          <w:rFonts w:eastAsia="Times New Roman" w:cs="Times New Roman"/>
          <w:szCs w:val="24"/>
        </w:rPr>
        <w:t>ενασχόλησής του; Ποια σκοπιμότητα κρύβεται πίσω από αυτή τη μεθόδευση;</w:t>
      </w:r>
    </w:p>
    <w:p w14:paraId="1288BA9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αυτοτελές Γραφείο Νομοθετικής Πρωτοβουλίας που προτείνεται, τι αντικείμενο θα έχει επιπρόσθετα, εκτός από τη συνήθη νομοθετική πρωτοβουλία του Υπουργείου για την κύρωση </w:t>
      </w:r>
      <w:r>
        <w:rPr>
          <w:rFonts w:eastAsia="Times New Roman" w:cs="Times New Roman"/>
          <w:szCs w:val="24"/>
        </w:rPr>
        <w:lastRenderedPageBreak/>
        <w:t>διεθνών συμβά</w:t>
      </w:r>
      <w:r>
        <w:rPr>
          <w:rFonts w:eastAsia="Times New Roman" w:cs="Times New Roman"/>
          <w:szCs w:val="24"/>
        </w:rPr>
        <w:t>σεων, η προπαρασκευή της οποίας ως τώρα επιτυγχάνεται χωρίς προβλήματα, ώστε να δικαιολογεί την ανάγκη δημιουργίας νέας υπηρεσίας;</w:t>
      </w:r>
    </w:p>
    <w:p w14:paraId="1288BA99"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 xml:space="preserve">Το νεοπαγές Γραφείο Στατιστικής συνιστά άλλη μία περίπτωση δυσεξήγητης ενέργειας, καθώς ακόμα η ηγεσία δεν έχει καταφέρει να </w:t>
      </w:r>
      <w:r>
        <w:rPr>
          <w:rFonts w:eastAsia="Times New Roman" w:cs="Times New Roman"/>
          <w:szCs w:val="24"/>
        </w:rPr>
        <w:t>πείσει για την αναγκαιότητα, για τη χρησιμότητά του, πλην ίσως για τη σκοπιμότητα που εξυπηρετεί, η οποία δεν είναι άλλη από μια κατεύθυνση ή διευθέτηση, αν θέλετε, σχετικά πολιτικού χαρακτήρα.</w:t>
      </w:r>
    </w:p>
    <w:p w14:paraId="1288BA9A"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Βαθμολογική κατάταξη. Η παρούσα ηγεσία του Υπουργείου Εξωτερικ</w:t>
      </w:r>
      <w:r>
        <w:rPr>
          <w:rFonts w:eastAsia="Times New Roman" w:cs="Times New Roman"/>
          <w:szCs w:val="24"/>
        </w:rPr>
        <w:t xml:space="preserve">ών κατά πλάσμα δικαίου δικής της ευφυούς επινόησης, όπως κάνει παντού και πάντα στη συνολική κυβερνητική διαχείριση, έχει καταργήσει στην πράξη τα αυτονόητα επαγγελματικά δικαιώματα του προσωπικού που στελεχώνει όλες τις υπηρεσίες του Υπουργείου. </w:t>
      </w:r>
    </w:p>
    <w:p w14:paraId="1288BA9B"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Υπεραμύν</w:t>
      </w:r>
      <w:r>
        <w:rPr>
          <w:rFonts w:eastAsia="Times New Roman" w:cs="Times New Roman"/>
          <w:szCs w:val="24"/>
        </w:rPr>
        <w:t>εται ο κύριος Υπουργός του ειδικού χαρακτήρα του Υπουργείου Εξωτερικών για να δικαιολογήσει το πάγωμα της βαθμολογικής εξέλιξης των υπαλλήλων του. Επί της αρχής κάθε Υπουργείο είναι ειδικό. Είναι ανούσια ταυτολογία το σχήμα. Αν υπονοεί ο κύριος Υπουργός ότ</w:t>
      </w:r>
      <w:r>
        <w:rPr>
          <w:rFonts w:eastAsia="Times New Roman" w:cs="Times New Roman"/>
          <w:szCs w:val="24"/>
        </w:rPr>
        <w:t xml:space="preserve">ι τελεί ουσιαστικά σε ιδιαίτερο </w:t>
      </w:r>
      <w:r>
        <w:rPr>
          <w:rFonts w:eastAsia="Times New Roman" w:cs="Times New Roman"/>
          <w:szCs w:val="24"/>
        </w:rPr>
        <w:lastRenderedPageBreak/>
        <w:t>καθεστώς η υπηρεσιακή κατάσταση των υπαλλήλων του, τον πληροφορούμε πως σε αυτό δεν συνηγορεί ούτε το Σύνταγμα, ούτε η νομική κωδικοποίηση που υφίσταται στη χώρα μας, αλλά ούτε και οι ειδικοί νόμοι που διέπουν το εργασιακό κ</w:t>
      </w:r>
      <w:r>
        <w:rPr>
          <w:rFonts w:eastAsia="Times New Roman" w:cs="Times New Roman"/>
          <w:szCs w:val="24"/>
        </w:rPr>
        <w:t>αθεστώς των δημοσίων υπαλλήλων εν γένει.</w:t>
      </w:r>
    </w:p>
    <w:p w14:paraId="1288BA9C"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Αλήθεια, θα μπορούσε το Υπουργείο Εθνικής Άμυνας με τη δικαιολογία της ειδικότητας να δημιουργήσει ιδιαίτερο καθεστώς για τους υπαλλήλους του ή το Υπουργείο Οικονομικών σε περίοδο οικονομικής κρίσης να θέσει σε διαφ</w:t>
      </w:r>
      <w:r>
        <w:rPr>
          <w:rFonts w:eastAsia="Times New Roman" w:cs="Times New Roman"/>
          <w:szCs w:val="24"/>
        </w:rPr>
        <w:t>ορετικές ταχύτητες τη βαθμολογική εξέλιξη των υπαλλήλων του με πρόσχημα την ιδιαιτερότητα των παρεχόμενων υπηρεσιών από τους υπαλλήλους του; Ασφαλώς όχι.</w:t>
      </w:r>
    </w:p>
    <w:p w14:paraId="1288BA9D"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Το Υπουργείο όφειλε με την ψήφιση του ν.4369/2016 και μετά ιδίως τη γνωμοδότηση του Νομικού Συμβουλίου</w:t>
      </w:r>
      <w:r>
        <w:rPr>
          <w:rFonts w:eastAsia="Times New Roman" w:cs="Times New Roman"/>
          <w:szCs w:val="24"/>
        </w:rPr>
        <w:t xml:space="preserve"> του Κράτους της 12</w:t>
      </w:r>
      <w:r>
        <w:rPr>
          <w:rFonts w:eastAsia="Times New Roman" w:cs="Times New Roman"/>
          <w:szCs w:val="24"/>
          <w:vertAlign w:val="superscript"/>
        </w:rPr>
        <w:t>ης</w:t>
      </w:r>
      <w:r>
        <w:rPr>
          <w:rFonts w:eastAsia="Times New Roman" w:cs="Times New Roman"/>
          <w:szCs w:val="24"/>
        </w:rPr>
        <w:t xml:space="preserve"> Οκτωβρίου του 2016 -η οποία αναφέρει ότι πρέπει να εφαρμοστεί ό,τι ισχύει και για τους υπόλοιπους δημόσιους υπαλλήλους ή να υπάρξει άμεση νομοθετική ρύθμιση που να εφαρμόζει και για τους υπαλλήλους του ΥΠΕΞ το καθεστώς βαθμολογικής κα</w:t>
      </w:r>
      <w:r>
        <w:rPr>
          <w:rFonts w:eastAsia="Times New Roman" w:cs="Times New Roman"/>
          <w:szCs w:val="24"/>
        </w:rPr>
        <w:t xml:space="preserve">τάταξης που περιγράφεται στον Οργανισμό του Υπουργείου Εξωτερικών-, να είχε προβεί άμεσα σε βαθμολογική </w:t>
      </w:r>
      <w:r>
        <w:rPr>
          <w:rFonts w:eastAsia="Times New Roman" w:cs="Times New Roman"/>
          <w:szCs w:val="24"/>
        </w:rPr>
        <w:lastRenderedPageBreak/>
        <w:t>κατάταξη των υπαλλήλων του. Δεν το έχει πράξει. Και δυστυχώς ούτε με το παρόν νομοσχέδιο φαίνεται να επιθυμεί να αποκαταστήσει την άδικη, άνιση και διακ</w:t>
      </w:r>
      <w:r>
        <w:rPr>
          <w:rFonts w:eastAsia="Times New Roman" w:cs="Times New Roman"/>
          <w:szCs w:val="24"/>
        </w:rPr>
        <w:t>ριτική μεταχείριση που υφίστανται οι υπάλληλοί του, η οποία πλήττει την αυτοδίκαιη βαθμολογική κατάταξη τους. Οι οικ</w:t>
      </w:r>
      <w:r>
        <w:rPr>
          <w:rFonts w:eastAsia="Times New Roman" w:cs="Times New Roman"/>
          <w:szCs w:val="24"/>
        </w:rPr>
        <w:t>ε</w:t>
      </w:r>
      <w:r>
        <w:rPr>
          <w:rFonts w:eastAsia="Times New Roman" w:cs="Times New Roman"/>
          <w:szCs w:val="24"/>
        </w:rPr>
        <w:t xml:space="preserve">ίες διατάξεις του υπαλληλικού κώδικα πρέπει να εφαρμοστούν άμεσα και για αυτούς, όπως εφαρμόζονται κανονικά και για τους λοιπούς δημόσιους </w:t>
      </w:r>
      <w:r>
        <w:rPr>
          <w:rFonts w:eastAsia="Times New Roman" w:cs="Times New Roman"/>
          <w:szCs w:val="24"/>
        </w:rPr>
        <w:t xml:space="preserve">υπαλλήλους. </w:t>
      </w:r>
    </w:p>
    <w:p w14:paraId="1288BA9E"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 xml:space="preserve">Η ηγεσία του Υπουργείου κόπτεται για την αμεσότητα των ρυθμίσεων που προτείνει και καταθέτει, αλλά για αυτό το ζήτημα που καθίσταται τροχοπέδη της εύρυθμης λειτουργίας των υπηρεσιών του Υπουργείου, αινιγματικά και ανεξήγητα κωλυσιεργεί. </w:t>
      </w:r>
    </w:p>
    <w:p w14:paraId="1288BA9F"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 xml:space="preserve">Σας καλούμε να αποκαταστήσετε αυτή την αδικία τώρα. Η απρόσκοπτη βαθμολογική κατάταξη, η διάρθρωση, η ανέλιξη και η εν γένει υπηρεσιακή κατάσταση των υπαλλήλων του Υπουργείου είναι κατοχυρωμένο δικαίωμά τους και είναι δική σας βασική υποχρέωση. </w:t>
      </w:r>
    </w:p>
    <w:p w14:paraId="1288BAA0"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Έτσι, λοιπ</w:t>
      </w:r>
      <w:r>
        <w:rPr>
          <w:rFonts w:eastAsia="Times New Roman" w:cs="Times New Roman"/>
          <w:szCs w:val="24"/>
        </w:rPr>
        <w:t xml:space="preserve">όν, με αυτές τις παρατηρήσεις οφείλουμε να πούμε ότι η προσπάθεια αυτή που επιχειρείται από την πλευρά της Κυβέρνησης είναι αναποτελεσματική, είναι ένα νομοσχέδιο το </w:t>
      </w:r>
      <w:r>
        <w:rPr>
          <w:rFonts w:eastAsia="Times New Roman" w:cs="Times New Roman"/>
          <w:szCs w:val="24"/>
        </w:rPr>
        <w:lastRenderedPageBreak/>
        <w:t>οποίο δεν επιφέρει κάτι καινούργιο, δυσχεραίνει τη λειτουργία άσκησης της εξωτερικής πολιτ</w:t>
      </w:r>
      <w:r>
        <w:rPr>
          <w:rFonts w:eastAsia="Times New Roman" w:cs="Times New Roman"/>
          <w:szCs w:val="24"/>
        </w:rPr>
        <w:t>ικής και γι’ αυτό εμείς είμαστε αντίθετοι στην ψήφισή του.</w:t>
      </w:r>
    </w:p>
    <w:p w14:paraId="1288BAA1"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288BAA2" w14:textId="77777777" w:rsidR="000C6DE6" w:rsidRDefault="009B647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288BAA3"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της Ένωσης Κεντρώων, ο κ. Αναστάσιος Μεγαλομύστακας.</w:t>
      </w:r>
    </w:p>
    <w:p w14:paraId="1288BAA4"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Θα μιλήσετε από τη θέση σας, κύριε συνάδελφε;</w:t>
      </w:r>
    </w:p>
    <w:p w14:paraId="1288BAA5"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Θα είμαι εξαιρετικά σύντομος, κύριε Πρόεδρε, και πιστεύω ότι δεν χρειάζεται να έρθω σ</w:t>
      </w:r>
      <w:r>
        <w:rPr>
          <w:rFonts w:eastAsia="Times New Roman" w:cs="Times New Roman"/>
          <w:szCs w:val="24"/>
        </w:rPr>
        <w:t>το Βήμα.</w:t>
      </w:r>
    </w:p>
    <w:p w14:paraId="1288BAA6"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Εγώ βάζω τον κανονικό χρόνο και εσείς μιλήστε όσο θέλετε.</w:t>
      </w:r>
    </w:p>
    <w:p w14:paraId="1288BAA7"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olor w:val="000000"/>
          <w:szCs w:val="24"/>
        </w:rPr>
        <w:t>Ευχαριστώ, κύριε Πρόεδρε.</w:t>
      </w:r>
      <w:r>
        <w:rPr>
          <w:rFonts w:eastAsia="Times New Roman" w:cs="Times New Roman"/>
          <w:szCs w:val="24"/>
        </w:rPr>
        <w:t xml:space="preserve"> </w:t>
      </w:r>
    </w:p>
    <w:p w14:paraId="1288BAA8"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 xml:space="preserve">Νομίζω ότι έχουμε αποδείξει πως η Ένωση Κεντρώων αποτελεί ένα κόμμα το οποίο, ειδικά σε τόσο </w:t>
      </w:r>
      <w:r>
        <w:rPr>
          <w:rFonts w:eastAsia="Times New Roman" w:cs="Times New Roman"/>
          <w:szCs w:val="24"/>
        </w:rPr>
        <w:t xml:space="preserve">σημαντικά και λεπτά </w:t>
      </w:r>
      <w:r>
        <w:rPr>
          <w:rFonts w:eastAsia="Times New Roman" w:cs="Times New Roman"/>
          <w:szCs w:val="24"/>
        </w:rPr>
        <w:lastRenderedPageBreak/>
        <w:t>θέματα όπως είναι τα θέματα που εξετάζει το Υπουργείο Εξωτερικών, αλλά και το Υπουργείο Άμυνας, θέλουμε να έχουμε έναν λόγο εποικοδομητικό και συναινετικό, καθώς πιστεύουμε ότι μόνο έτσι μπορούμε να αποσπάσουμε το καλύτερο αποτέλεσμα γι</w:t>
      </w:r>
      <w:r>
        <w:rPr>
          <w:rFonts w:eastAsia="Times New Roman" w:cs="Times New Roman"/>
          <w:szCs w:val="24"/>
        </w:rPr>
        <w:t>α την πατρίδα μας. Για να συμβεί όμως αυτό</w:t>
      </w:r>
      <w:r>
        <w:rPr>
          <w:rFonts w:eastAsia="Times New Roman" w:cs="Times New Roman"/>
          <w:szCs w:val="24"/>
        </w:rPr>
        <w:t>,</w:t>
      </w:r>
      <w:r>
        <w:rPr>
          <w:rFonts w:eastAsia="Times New Roman" w:cs="Times New Roman"/>
          <w:szCs w:val="24"/>
        </w:rPr>
        <w:t xml:space="preserve"> θα πρέπει να υπάρχει ουσιαστική συζήτηση και να ακούσει ο αρμόδιος Υπουργός τις απόψεις και τις γνώμες όλων των πλευρών του ελληνικού Κοινοβουλίου, κάτι που σε κάποιες περιπτώσεις -όχι από το συγκεκριμένο Υπουργε</w:t>
      </w:r>
      <w:r>
        <w:rPr>
          <w:rFonts w:eastAsia="Times New Roman" w:cs="Times New Roman"/>
          <w:szCs w:val="24"/>
        </w:rPr>
        <w:t>ίο- έχουμε δει ότι δεν συμβαίνει.</w:t>
      </w:r>
    </w:p>
    <w:p w14:paraId="1288BAA9" w14:textId="77777777" w:rsidR="000C6DE6" w:rsidRDefault="009B647D">
      <w:pPr>
        <w:tabs>
          <w:tab w:val="left" w:pos="3870"/>
        </w:tabs>
        <w:spacing w:after="0" w:line="600" w:lineRule="auto"/>
        <w:ind w:firstLine="720"/>
        <w:jc w:val="both"/>
        <w:rPr>
          <w:rFonts w:eastAsia="Times New Roman" w:cs="Times New Roman"/>
          <w:szCs w:val="24"/>
        </w:rPr>
      </w:pPr>
      <w:r>
        <w:rPr>
          <w:rFonts w:eastAsia="Times New Roman" w:cs="Times New Roman"/>
          <w:szCs w:val="24"/>
        </w:rPr>
        <w:t xml:space="preserve">Δεν θέλω να επαναλάβω όσα είπε στην εισήγησή του ο ομιλητής μας, ο κ. </w:t>
      </w:r>
      <w:proofErr w:type="spellStart"/>
      <w:r>
        <w:rPr>
          <w:rFonts w:eastAsia="Times New Roman" w:cs="Times New Roman"/>
          <w:szCs w:val="24"/>
        </w:rPr>
        <w:t>Σαρίδης</w:t>
      </w:r>
      <w:proofErr w:type="spellEnd"/>
      <w:r>
        <w:rPr>
          <w:rFonts w:eastAsia="Times New Roman" w:cs="Times New Roman"/>
          <w:szCs w:val="24"/>
        </w:rPr>
        <w:t>. Όμως θέλω να σταθώ σε ένα ζήτημα που προκύπτει από αυτό το σχέδιο νόμου</w:t>
      </w:r>
      <w:r>
        <w:rPr>
          <w:rFonts w:eastAsia="Times New Roman" w:cs="Times New Roman"/>
          <w:szCs w:val="24"/>
        </w:rPr>
        <w:t>,</w:t>
      </w:r>
      <w:r>
        <w:rPr>
          <w:rFonts w:eastAsia="Times New Roman" w:cs="Times New Roman"/>
          <w:szCs w:val="24"/>
        </w:rPr>
        <w:t xml:space="preserve"> το οποίο θεωρώ εξαιρετικά σημαντικό. Αυτό είναι η δημιουργία των υπηρε</w:t>
      </w:r>
      <w:r>
        <w:rPr>
          <w:rFonts w:eastAsia="Times New Roman" w:cs="Times New Roman"/>
          <w:szCs w:val="24"/>
        </w:rPr>
        <w:t xml:space="preserve">σιών, των γραφείων, των οργανισμών, των κέντρων, των συμβουλίων. Αν πραγματικά πιστεύετε και θεωρείτε ότι αυτά πρόκειται να βοηθήσουν την Ελλάδα, τότε είμαστε μαζί σας. </w:t>
      </w:r>
    </w:p>
    <w:p w14:paraId="1288BAA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Ωστόσο, η Κυβέρνηση μέχρι τώρα έχει δείξει, σε πάρα πολλές περιπτώσεις, ότι όλα αυτά ι</w:t>
      </w:r>
      <w:r>
        <w:rPr>
          <w:rFonts w:eastAsia="Times New Roman" w:cs="Times New Roman"/>
          <w:szCs w:val="24"/>
        </w:rPr>
        <w:t xml:space="preserve">δρύονται ή συστήνονται, για να βολέψουν κάποιους ανθρώπους του κόμματος ή της Κυβέρνησης. Ελπίζουμε -και πραγματικά έχουμε καλή θέληση να σας </w:t>
      </w:r>
      <w:r>
        <w:rPr>
          <w:rFonts w:eastAsia="Times New Roman" w:cs="Times New Roman"/>
          <w:szCs w:val="24"/>
        </w:rPr>
        <w:lastRenderedPageBreak/>
        <w:t>πιστέψουμε- όμως αυτό να μην ξανασυμβεί και σε αυτήν την περίπτωση.</w:t>
      </w:r>
    </w:p>
    <w:p w14:paraId="1288BAA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Είπαμε ότι είμαστε θετικοί επί της αρχής, ωστό</w:t>
      </w:r>
      <w:r>
        <w:rPr>
          <w:rFonts w:eastAsia="Times New Roman" w:cs="Times New Roman"/>
          <w:szCs w:val="24"/>
        </w:rPr>
        <w:t xml:space="preserve">σο είμαστε εδώ για να ελέγξουμε το τι συμβαίνει, καθώς δεν θέλουμε και αυτό το νομοσχέδιο να συνεχίσει την πολιτική που γινόταν μέχρι τώρα. Ακούσαμε και εκπρόσωπο παλαιάς κυβέρνησης να παραδέχεται τα λάθη του, καθώς έχουμε δει κυβερνήσεις να ράβουν και να </w:t>
      </w:r>
      <w:r>
        <w:rPr>
          <w:rFonts w:eastAsia="Times New Roman" w:cs="Times New Roman"/>
          <w:szCs w:val="24"/>
        </w:rPr>
        <w:t>ξηλώνουν, να έρχονται καινούργιες κυβερνήσεις να τα αλλάζουν όλα και στην ουσία να ξεκινάνε από την αρχή, αντί να βελτιώνουν την υπάρχουσα κατάσταση. Νομίζουν ότι να αλλάξουν όλη την εικόνα του Υπουργείου ή του Οργανισμού τον οποίο διαχειρίζονται</w:t>
      </w:r>
      <w:r>
        <w:rPr>
          <w:rFonts w:eastAsia="Times New Roman" w:cs="Times New Roman"/>
          <w:szCs w:val="24"/>
        </w:rPr>
        <w:t>,</w:t>
      </w:r>
      <w:r>
        <w:rPr>
          <w:rFonts w:eastAsia="Times New Roman" w:cs="Times New Roman"/>
          <w:szCs w:val="24"/>
        </w:rPr>
        <w:t xml:space="preserve"> αποτελεί</w:t>
      </w:r>
      <w:r>
        <w:rPr>
          <w:rFonts w:eastAsia="Times New Roman" w:cs="Times New Roman"/>
          <w:szCs w:val="24"/>
        </w:rPr>
        <w:t xml:space="preserve"> ανακάλυψη του τροχού ότι είναι τόσο καινοτόμο και ρηξικέλευθο που εμείς τέλος πάντων δεν το πιστεύουμε. Όπως, επίσης, φοβάμαι μην ξαναδημιουργηθεί κάποιος </w:t>
      </w:r>
      <w:r>
        <w:rPr>
          <w:rFonts w:eastAsia="Times New Roman" w:cs="Times New Roman"/>
          <w:szCs w:val="24"/>
        </w:rPr>
        <w:t>ο</w:t>
      </w:r>
      <w:r>
        <w:rPr>
          <w:rFonts w:eastAsia="Times New Roman" w:cs="Times New Roman"/>
          <w:szCs w:val="24"/>
        </w:rPr>
        <w:t xml:space="preserve">ργανισμός που θα αλληλοσυγκρούεται με κάποιον που υπάρχει ήδη. </w:t>
      </w:r>
    </w:p>
    <w:p w14:paraId="1288BAA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Είμαστε εδώ πραγματικά με θετικό βλ</w:t>
      </w:r>
      <w:r>
        <w:rPr>
          <w:rFonts w:eastAsia="Times New Roman" w:cs="Times New Roman"/>
          <w:szCs w:val="24"/>
        </w:rPr>
        <w:t xml:space="preserve">έμμα να εξετάσουμε ό,τι κάνετε. Γι’ αυτό και είμαστε θετικοί, όπως είπα και επί της αρχής. Δεν θέλουμε να επαναληφθούν λάθη του παρελθόντος. </w:t>
      </w:r>
    </w:p>
    <w:p w14:paraId="1288BAA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Παράδειγμα της δικής σας </w:t>
      </w:r>
      <w:r>
        <w:rPr>
          <w:rFonts w:eastAsia="Times New Roman" w:cs="Times New Roman"/>
          <w:smallCaps/>
          <w:szCs w:val="24"/>
        </w:rPr>
        <w:t>Κ</w:t>
      </w:r>
      <w:r>
        <w:rPr>
          <w:rFonts w:eastAsia="Times New Roman" w:cs="Times New Roman"/>
          <w:szCs w:val="24"/>
        </w:rPr>
        <w:t xml:space="preserve">υβέρνησης, θα δώσω τώρα, με το Γραφείο Διεθνών και Κοινοτικών Θεμάτων, που αφορά και </w:t>
      </w:r>
      <w:r>
        <w:rPr>
          <w:rFonts w:eastAsia="Times New Roman" w:cs="Times New Roman"/>
          <w:szCs w:val="24"/>
        </w:rPr>
        <w:lastRenderedPageBreak/>
        <w:t>εσά</w:t>
      </w:r>
      <w:r>
        <w:rPr>
          <w:rFonts w:eastAsia="Times New Roman" w:cs="Times New Roman"/>
          <w:szCs w:val="24"/>
        </w:rPr>
        <w:t xml:space="preserve">ς, της Γενικής Γραμματείας της Κυβέρνησης, που καταργήθηκε μέσω συγχώνευσης. Είναι ένα γραφείο το οποίο συστάθηκε το 2010 και μέχρι το 2015 είχε γλιτώσει την ελληνική οικονομία από </w:t>
      </w:r>
      <w:r>
        <w:rPr>
          <w:rFonts w:eastAsia="Times New Roman" w:cs="Times New Roman"/>
          <w:szCs w:val="24"/>
        </w:rPr>
        <w:t xml:space="preserve">500 </w:t>
      </w:r>
      <w:r>
        <w:rPr>
          <w:rFonts w:eastAsia="Times New Roman" w:cs="Times New Roman"/>
          <w:szCs w:val="24"/>
        </w:rPr>
        <w:t>δισεκατομμύρια. Και πώς την γλίτωσε; Ήταν ένα γραφείο το οποίο ήταν υπε</w:t>
      </w:r>
      <w:r>
        <w:rPr>
          <w:rFonts w:eastAsia="Times New Roman" w:cs="Times New Roman"/>
          <w:szCs w:val="24"/>
        </w:rPr>
        <w:t>ύθυνο να εναρμονίζει τους νόμους μας με τους νόμους της Ευρωπαϊκής Ένωσης, έτσι ώστε να μην έχουμε πρόστιμα. Μέσα σε μια πενταετία πήρε τη χώρα από την τελευταία θέση και την έφερε στη δεύτερη θέση</w:t>
      </w:r>
      <w:r>
        <w:rPr>
          <w:rFonts w:eastAsia="Times New Roman" w:cs="Times New Roman"/>
          <w:szCs w:val="24"/>
        </w:rPr>
        <w:t>,</w:t>
      </w:r>
      <w:r>
        <w:rPr>
          <w:rFonts w:eastAsia="Times New Roman" w:cs="Times New Roman"/>
          <w:szCs w:val="24"/>
        </w:rPr>
        <w:t xml:space="preserve"> ανάμεσα στις ευρωπαϊκές χώρες και εσείς ήλθατε και το κατ</w:t>
      </w:r>
      <w:r>
        <w:rPr>
          <w:rFonts w:eastAsia="Times New Roman" w:cs="Times New Roman"/>
          <w:szCs w:val="24"/>
        </w:rPr>
        <w:t xml:space="preserve">αργήσατε, </w:t>
      </w:r>
      <w:r>
        <w:rPr>
          <w:rFonts w:eastAsia="Times New Roman" w:cs="Times New Roman"/>
          <w:szCs w:val="24"/>
        </w:rPr>
        <w:t>ως</w:t>
      </w:r>
      <w:r>
        <w:rPr>
          <w:rFonts w:eastAsia="Times New Roman" w:cs="Times New Roman"/>
          <w:szCs w:val="24"/>
        </w:rPr>
        <w:t xml:space="preserve"> Κυβέρνηση εννοώ.</w:t>
      </w:r>
    </w:p>
    <w:p w14:paraId="1288BAA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Είπατε </w:t>
      </w:r>
      <w:r>
        <w:rPr>
          <w:rFonts w:eastAsia="Times New Roman" w:cs="Times New Roman"/>
          <w:szCs w:val="24"/>
        </w:rPr>
        <w:t xml:space="preserve">500 </w:t>
      </w:r>
      <w:r>
        <w:rPr>
          <w:rFonts w:eastAsia="Times New Roman" w:cs="Times New Roman"/>
          <w:szCs w:val="24"/>
        </w:rPr>
        <w:t xml:space="preserve">δισεκατομμύρια ή </w:t>
      </w:r>
      <w:r>
        <w:rPr>
          <w:rFonts w:eastAsia="Times New Roman" w:cs="Times New Roman"/>
          <w:szCs w:val="24"/>
        </w:rPr>
        <w:t xml:space="preserve">500 </w:t>
      </w:r>
      <w:r>
        <w:rPr>
          <w:rFonts w:eastAsia="Times New Roman" w:cs="Times New Roman"/>
          <w:szCs w:val="24"/>
        </w:rPr>
        <w:t>εκατομμύρια;</w:t>
      </w:r>
    </w:p>
    <w:p w14:paraId="1288BAA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Πεντακόσια εκατομμύρια, συγνώμη.</w:t>
      </w:r>
    </w:p>
    <w:p w14:paraId="1288BAB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Γιατί με </w:t>
      </w:r>
      <w:r>
        <w:rPr>
          <w:rFonts w:eastAsia="Times New Roman" w:cs="Times New Roman"/>
          <w:szCs w:val="24"/>
        </w:rPr>
        <w:t xml:space="preserve">500 </w:t>
      </w:r>
      <w:r>
        <w:rPr>
          <w:rFonts w:eastAsia="Times New Roman" w:cs="Times New Roman"/>
          <w:szCs w:val="24"/>
        </w:rPr>
        <w:t>δισεκατομμύρια θα είχαμε λύσει το πρόβλημα</w:t>
      </w:r>
      <w:r>
        <w:rPr>
          <w:rFonts w:eastAsia="Times New Roman" w:cs="Times New Roman"/>
          <w:szCs w:val="24"/>
        </w:rPr>
        <w:t xml:space="preserve"> των μνημονίων.</w:t>
      </w:r>
    </w:p>
    <w:p w14:paraId="1288BAB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Με </w:t>
      </w:r>
      <w:r>
        <w:rPr>
          <w:rFonts w:eastAsia="Times New Roman" w:cs="Times New Roman"/>
          <w:szCs w:val="24"/>
        </w:rPr>
        <w:t xml:space="preserve">500 </w:t>
      </w:r>
      <w:r>
        <w:rPr>
          <w:rFonts w:eastAsia="Times New Roman" w:cs="Times New Roman"/>
          <w:szCs w:val="24"/>
        </w:rPr>
        <w:t>δισεκατομμύρια θα γλιτώναμε και το πρόβλημα, ακριβώς.</w:t>
      </w:r>
    </w:p>
    <w:p w14:paraId="1288BAB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Εξακόσια δισεκατομμύρια έχει ο </w:t>
      </w:r>
      <w:proofErr w:type="spellStart"/>
      <w:r>
        <w:rPr>
          <w:rFonts w:eastAsia="Times New Roman" w:cs="Times New Roman"/>
          <w:szCs w:val="24"/>
        </w:rPr>
        <w:t>Σώρρας</w:t>
      </w:r>
      <w:proofErr w:type="spellEnd"/>
      <w:r>
        <w:rPr>
          <w:rFonts w:eastAsia="Times New Roman" w:cs="Times New Roman"/>
          <w:szCs w:val="24"/>
        </w:rPr>
        <w:t>.</w:t>
      </w:r>
    </w:p>
    <w:p w14:paraId="1288BAB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 xml:space="preserve">Όχι, όχι, δεν θέλω να γίνω ο νέος </w:t>
      </w:r>
      <w:proofErr w:type="spellStart"/>
      <w:r>
        <w:rPr>
          <w:rFonts w:eastAsia="Times New Roman" w:cs="Times New Roman"/>
          <w:szCs w:val="24"/>
        </w:rPr>
        <w:t>Σώρρας</w:t>
      </w:r>
      <w:proofErr w:type="spellEnd"/>
      <w:r>
        <w:rPr>
          <w:rFonts w:eastAsia="Times New Roman" w:cs="Times New Roman"/>
          <w:szCs w:val="24"/>
        </w:rPr>
        <w:t xml:space="preserve">. </w:t>
      </w:r>
    </w:p>
    <w:p w14:paraId="1288BAB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Διορθώστε το στα Πρακτικά. Καλά, έγινε λάθος εκ παραδρομής. Δεν χάλασε ο κόσμος.</w:t>
      </w:r>
    </w:p>
    <w:p w14:paraId="1288BAB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Έτσι λοιπόν ήλθατε και καταργήσατε ένα τέτοιο γραφείο. </w:t>
      </w:r>
    </w:p>
    <w:p w14:paraId="1288BAB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Ελπίζουμε πραγματικά να μην συμβεί το ίδιο πράγμα. Θα είμαστε εδώ για να το ελέγχουμε. Το επανέλαβα πάρα πολλές φορές, αλλά αυτό είναι που μπορούμε να κάνουμε. </w:t>
      </w:r>
    </w:p>
    <w:p w14:paraId="1288BAB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Πρέπει επιτέλους να καταλάβουμε ότι το εθνικό συμφέρον είναι πάνω από το κομματικό συμφέρον. Κα</w:t>
      </w:r>
      <w:r>
        <w:rPr>
          <w:rFonts w:eastAsia="Times New Roman" w:cs="Times New Roman"/>
          <w:szCs w:val="24"/>
        </w:rPr>
        <w:t>ι δεν το λέω προσωπικά για σας, κύριε Υπουργέ, αλλά για τον τρόπο που ασκείται η πολιτική μέχρι τώρα. Έχουμε δει ότι ο κόσμος έχει αγανακτήσει. Βλέπουμε πολύ σωστά τις τελευταίες μέρες να χειρίζεστε το θέμα με τους γείτονες, αλλά δεν πρέπει να επαναλάβουμε</w:t>
      </w:r>
      <w:r>
        <w:rPr>
          <w:rFonts w:eastAsia="Times New Roman" w:cs="Times New Roman"/>
          <w:szCs w:val="24"/>
        </w:rPr>
        <w:t xml:space="preserve"> λάθη του παρελθόντος, πραγματικά.</w:t>
      </w:r>
    </w:p>
    <w:p w14:paraId="1288BAB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Δεν θέλω να κουράσω άλλο το Σώμα. Νομίζω ότι είπα αυτά που ήθελα να πω.</w:t>
      </w:r>
    </w:p>
    <w:p w14:paraId="1288BAB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Θερμές ευχαριστίες, κύριε Μεγαλομύστακα, για τη συντόμευση του χρόνου.</w:t>
      </w:r>
    </w:p>
    <w:p w14:paraId="1288BAB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Θα μιλήσουν δύο συνάδελφοι, ο </w:t>
      </w:r>
      <w:r>
        <w:rPr>
          <w:rFonts w:eastAsia="Times New Roman" w:cs="Times New Roman"/>
          <w:szCs w:val="24"/>
        </w:rPr>
        <w:t xml:space="preserve">κ. </w:t>
      </w:r>
      <w:proofErr w:type="spellStart"/>
      <w:r>
        <w:rPr>
          <w:rFonts w:eastAsia="Times New Roman" w:cs="Times New Roman"/>
          <w:szCs w:val="24"/>
        </w:rPr>
        <w:t>Καββαδάς</w:t>
      </w:r>
      <w:proofErr w:type="spellEnd"/>
      <w:r>
        <w:rPr>
          <w:rFonts w:eastAsia="Times New Roman" w:cs="Times New Roman"/>
          <w:szCs w:val="24"/>
        </w:rPr>
        <w:t xml:space="preserve"> και η κ. Αραμπατζή. Μετά, επειδή θα έλθει και θα κλείσει ο κύριος Υπουργός, όπως ενημερώθηκα από τον κύριο Υφυπουργό, έχει ζητήσει τον λόγο για δέκα λεπτά ο κύριος Υφυπουργός. Και θα συνεχίσουμε αμέσως μετά.</w:t>
      </w:r>
    </w:p>
    <w:p w14:paraId="1288BAB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θα </w:t>
      </w:r>
      <w:r>
        <w:rPr>
          <w:rFonts w:eastAsia="Times New Roman" w:cs="Times New Roman"/>
          <w:szCs w:val="24"/>
        </w:rPr>
        <w:t>ήθελα να μιλήσω πριν από τον Υπουργό.</w:t>
      </w:r>
    </w:p>
    <w:p w14:paraId="1288BAB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μην είστε δύο κολλητ</w:t>
      </w:r>
      <w:r>
        <w:rPr>
          <w:rFonts w:eastAsia="Times New Roman" w:cs="Times New Roman"/>
          <w:szCs w:val="24"/>
        </w:rPr>
        <w:t>ά</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xml:space="preserve">. Εννοώ όχι τώρα Υφυπουργός και Κοινοβουλευτικός Εκπρόσωπος, αλλά να μεσολαβήσει ένας συνάδελφος. Όχι ότι απαγορεύεται. </w:t>
      </w:r>
    </w:p>
    <w:p w14:paraId="1288BAB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Μετά τον</w:t>
      </w:r>
      <w:r>
        <w:rPr>
          <w:rFonts w:eastAsia="Times New Roman" w:cs="Times New Roman"/>
          <w:szCs w:val="24"/>
        </w:rPr>
        <w:t xml:space="preserve"> κύριο συνάδελφο, δηλαδή. </w:t>
      </w:r>
    </w:p>
    <w:p w14:paraId="1288BAB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w:t>
      </w:r>
    </w:p>
    <w:p w14:paraId="1288BAB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Ελάτε, κύριε συνάδελφε. </w:t>
      </w:r>
    </w:p>
    <w:p w14:paraId="1288BAC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Καββαδάς</w:t>
      </w:r>
      <w:proofErr w:type="spellEnd"/>
      <w:r>
        <w:rPr>
          <w:rFonts w:eastAsia="Times New Roman" w:cs="Times New Roman"/>
          <w:szCs w:val="24"/>
        </w:rPr>
        <w:t>, Βουλευτής της Νέας Δημοκρατίας, έχει τον λόγο.</w:t>
      </w:r>
    </w:p>
    <w:p w14:paraId="1288BAC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1288BAC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το παρόν νομο</w:t>
      </w:r>
      <w:r>
        <w:rPr>
          <w:rFonts w:eastAsia="Times New Roman" w:cs="Times New Roman"/>
          <w:szCs w:val="24"/>
        </w:rPr>
        <w:t>σχέδιο έρχεται μέσα σε συνθήκες αβεβαιότητας για την οικονομία και την πορεία της χώρας. Για άλλη μια φορά βρίσκεται με την πλάτη στον τοίχο, τον χρόνο να μετράει αντίστροφα και την αξιολόγηση που</w:t>
      </w:r>
      <w:r>
        <w:rPr>
          <w:rFonts w:eastAsia="Times New Roman" w:cs="Times New Roman"/>
          <w:szCs w:val="24"/>
        </w:rPr>
        <w:t>,</w:t>
      </w:r>
      <w:r>
        <w:rPr>
          <w:rFonts w:eastAsia="Times New Roman" w:cs="Times New Roman"/>
          <w:szCs w:val="24"/>
        </w:rPr>
        <w:t xml:space="preserve"> με βάση την υπογραφή του κ. Τσίπρα</w:t>
      </w:r>
      <w:r>
        <w:rPr>
          <w:rFonts w:eastAsia="Times New Roman" w:cs="Times New Roman"/>
          <w:szCs w:val="24"/>
        </w:rPr>
        <w:t>,</w:t>
      </w:r>
      <w:r>
        <w:rPr>
          <w:rFonts w:eastAsia="Times New Roman" w:cs="Times New Roman"/>
          <w:szCs w:val="24"/>
        </w:rPr>
        <w:t xml:space="preserve"> έπρεπε να έχει κλείσει</w:t>
      </w:r>
      <w:r>
        <w:rPr>
          <w:rFonts w:eastAsia="Times New Roman" w:cs="Times New Roman"/>
          <w:szCs w:val="24"/>
        </w:rPr>
        <w:t xml:space="preserve"> πριν ένα χρόνο, να βρίσκεται στον αέρα. Κάθε μέρα που περνάει, η χώρα βυθίζεται, το επιχειρηματικό περιβάλλον επιδεινώνεται και οι πολίτες αδυνατούν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υποχρεώσεις τους.</w:t>
      </w:r>
    </w:p>
    <w:p w14:paraId="1288BAC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επανάληψη των καθυστερήσεων και </w:t>
      </w:r>
      <w:r>
        <w:rPr>
          <w:rFonts w:eastAsia="Times New Roman" w:cs="Times New Roman"/>
          <w:szCs w:val="24"/>
        </w:rPr>
        <w:t>της αναξιοπιστίας του κ. Τσίπρα δεν αντέχει άλλο να την σηκώσει στις πλάτες της η ελληνική οικονομία.</w:t>
      </w:r>
      <w:r>
        <w:rPr>
          <w:rFonts w:eastAsia="Times New Roman" w:cs="Times New Roman"/>
          <w:szCs w:val="24"/>
        </w:rPr>
        <w:t xml:space="preserve"> </w:t>
      </w:r>
      <w:r>
        <w:rPr>
          <w:rFonts w:eastAsia="Times New Roman" w:cs="Times New Roman"/>
          <w:szCs w:val="24"/>
        </w:rPr>
        <w:t>Ο μισθωτός, οι συνταξιούχοι, οι άνεργοι, οι νέοι μας, οι επιχειρήσεις δεν μπορούν άλλο. Η ελληνική κοινωνία δεν έχει αντοχές να ξαναζήσει το καλοκαίρι του</w:t>
      </w:r>
      <w:r>
        <w:rPr>
          <w:rFonts w:eastAsia="Times New Roman" w:cs="Times New Roman"/>
          <w:szCs w:val="24"/>
        </w:rPr>
        <w:t xml:space="preserve"> 2015.</w:t>
      </w:r>
    </w:p>
    <w:p w14:paraId="1288BAC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με τη στάση της δείχνει όχι μόνο ότι δεν αντιλαμβάνεται τι γίνεται, αλλά ενισχύει και τα πιο σκοτεινά σενάρια για την Ελλάδα περί </w:t>
      </w:r>
      <w:proofErr w:type="spellStart"/>
      <w:r>
        <w:rPr>
          <w:rFonts w:eastAsia="Times New Roman" w:cs="Times New Roman"/>
          <w:szCs w:val="24"/>
          <w:lang w:val="en-US"/>
        </w:rPr>
        <w:t>Grexit</w:t>
      </w:r>
      <w:proofErr w:type="spellEnd"/>
      <w:r>
        <w:rPr>
          <w:rFonts w:eastAsia="Times New Roman" w:cs="Times New Roman"/>
          <w:szCs w:val="24"/>
        </w:rPr>
        <w:t xml:space="preserve">. Και το χειρότερο είναι ότι τα σενάρια αυτά ξεστομίζονται και καλλιεργούνται από υπουργικά στόματα. </w:t>
      </w:r>
      <w:r>
        <w:rPr>
          <w:rFonts w:eastAsia="Times New Roman" w:cs="Times New Roman"/>
          <w:szCs w:val="24"/>
        </w:rPr>
        <w:t xml:space="preserve">Είναι φανερό ότι η Κυβέρνηση του κ. Τσίπρα ακολουθεί μια </w:t>
      </w:r>
      <w:r>
        <w:rPr>
          <w:rFonts w:eastAsia="Times New Roman" w:cs="Times New Roman"/>
          <w:szCs w:val="24"/>
        </w:rPr>
        <w:lastRenderedPageBreak/>
        <w:t xml:space="preserve">πολιτική τελείως αλλοπρόσαλλη και το κόστος αυτής της πολιτικής το πληρώνουν ήδη οι πολίτες. </w:t>
      </w:r>
    </w:p>
    <w:p w14:paraId="1288BAC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έχετε βαριά ευθύνη και αν μη τι άλλο</w:t>
      </w:r>
      <w:r>
        <w:rPr>
          <w:rFonts w:eastAsia="Times New Roman" w:cs="Times New Roman"/>
          <w:szCs w:val="24"/>
        </w:rPr>
        <w:t>,</w:t>
      </w:r>
      <w:r>
        <w:rPr>
          <w:rFonts w:eastAsia="Times New Roman" w:cs="Times New Roman"/>
          <w:szCs w:val="24"/>
        </w:rPr>
        <w:t xml:space="preserve"> απαιτούμε να την αντιληφθείτε και να σταθείτ</w:t>
      </w:r>
      <w:r>
        <w:rPr>
          <w:rFonts w:eastAsia="Times New Roman" w:cs="Times New Roman"/>
          <w:szCs w:val="24"/>
        </w:rPr>
        <w:t>ε στο ύψος των περιστάσεων. Αν δεν μπορείτε, αποφασίστε το μια ώρα αρχύτερα να εγκαταλείψετε την καρέκλα για το καλό όλου του τόπου.</w:t>
      </w:r>
    </w:p>
    <w:p w14:paraId="1288BAC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στο σημερινό σχέδιο νόμου που τροποποιεί των κώδικα του Οργανισμού του Υπουργείο</w:t>
      </w:r>
      <w:r>
        <w:rPr>
          <w:rFonts w:eastAsia="Times New Roman" w:cs="Times New Roman"/>
          <w:szCs w:val="24"/>
        </w:rPr>
        <w:t>υ Εξωτερικών. Οι συγκεκριμένες διατάξεις για εμάς είναι ξεκάθαρο ότι δεν εξυπηρετούν τον στόχο καλύτερης λειτουργίας του Οργανισμού του Υπουργείου Εξωτερικών. Επιτρέψτε μου συνοπτικά να σας εκθέσω τους λόγους:</w:t>
      </w:r>
    </w:p>
    <w:p w14:paraId="1288BAC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Πρώτον, στο νομοσχέδιο δεν υπάρχει ούτε ενότητ</w:t>
      </w:r>
      <w:r>
        <w:rPr>
          <w:rFonts w:eastAsia="Times New Roman" w:cs="Times New Roman"/>
          <w:szCs w:val="24"/>
        </w:rPr>
        <w:t>α ούτε κεντρική ιδέα ούτε βασική φιλοσοφία. Έχουμε να κάνουμε περισσότερο με μια συρραφή διαφόρων διατάξεων, που δεν βελτιώνουν εν συνόλω τη σημερινή λειτουργία του ΥΠΕΞ, αλλά περισσότερο ρυθμίζουν αποσπασματικά κάποια θέματα, ενώ άλλες ουσιαστικές εκκρεμό</w:t>
      </w:r>
      <w:r>
        <w:rPr>
          <w:rFonts w:eastAsia="Times New Roman" w:cs="Times New Roman"/>
          <w:szCs w:val="24"/>
        </w:rPr>
        <w:t>τητες μένουν εντελώς απ' έξω.</w:t>
      </w:r>
    </w:p>
    <w:p w14:paraId="1288BAC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Δεύτερον, υπογραμμίζω ότι τη συγκεκριμένη περίοδο βρίσκεται υπό τελική διαμόρφωση η πρόταση για την αλλαγή του </w:t>
      </w:r>
      <w:r>
        <w:rPr>
          <w:rFonts w:eastAsia="Times New Roman" w:cs="Times New Roman"/>
          <w:szCs w:val="24"/>
        </w:rPr>
        <w:lastRenderedPageBreak/>
        <w:t>συνόλου του Οργανισμού του Υπουργείου Εξωτερικών. Παρά ταύτα, η Κυβέρνηση έφερε ξαφνικά αυτό το νομοσχέδιο ρυθμίζον</w:t>
      </w:r>
      <w:r>
        <w:rPr>
          <w:rFonts w:eastAsia="Times New Roman" w:cs="Times New Roman"/>
          <w:szCs w:val="24"/>
        </w:rPr>
        <w:t>τας μόνο συγκεκριμένα τμήματα του Οργανισμού του Υπουργείου Εξωτερικών.</w:t>
      </w:r>
    </w:p>
    <w:p w14:paraId="1288BAC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Τρίτον, το νομοσχέδιο προτείνει την ίδρυση νέων οργάνων τα οποία στο παρελθόν έχουν αποδειχθεί αποτυχημένα. Η θεσμοθέτηση νέων οργάνων είναι κάτι που μας βρίσκει κάθετα αντίθετους, για</w:t>
      </w:r>
      <w:r>
        <w:rPr>
          <w:rFonts w:eastAsia="Times New Roman" w:cs="Times New Roman"/>
          <w:szCs w:val="24"/>
        </w:rPr>
        <w:t>τί θα αποτελέσουν εμπόδιο στη λειτουργία της υπηρεσίας και θα ενισχύσουν τις αντιθέσεις μεταξύ κλάδων εργαζομένων του Υπουργείου Εξωτερικών.</w:t>
      </w:r>
    </w:p>
    <w:p w14:paraId="1288BAC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Τέταρτον, δεν θίγεται το ζήτημα της βαθμολογικής εξέλιξης που είναι σημαντικό και επείγον για τους κλάδους διοίκηση</w:t>
      </w:r>
      <w:r>
        <w:rPr>
          <w:rFonts w:eastAsia="Times New Roman" w:cs="Times New Roman"/>
          <w:szCs w:val="24"/>
        </w:rPr>
        <w:t>ς, πληροφορικής και των εμπορικών ακολούθων.</w:t>
      </w:r>
    </w:p>
    <w:p w14:paraId="1288BAC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Πάμε, όμως, τώρα στις συγκεκριμένες διατάξεις:</w:t>
      </w:r>
    </w:p>
    <w:p w14:paraId="1288BAC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Ήδη στο άρθρο 1, που αναφέρεται στο ΚΑΣ, το Κέντρο Ανάλυσης και Σχεδιασμού, προβλέπεται η εμπλοκή ακαδημαϊκών σε καίριες θέσεις τόσο στη θέση του επιστημονικού διευ</w:t>
      </w:r>
      <w:r>
        <w:rPr>
          <w:rFonts w:eastAsia="Times New Roman" w:cs="Times New Roman"/>
          <w:szCs w:val="24"/>
        </w:rPr>
        <w:t>θυντή, μαζί με τέσσερις επιστημονικούς συνεργάτες, όσο και στο επι</w:t>
      </w:r>
      <w:r>
        <w:rPr>
          <w:rFonts w:eastAsia="Times New Roman" w:cs="Times New Roman"/>
          <w:szCs w:val="24"/>
        </w:rPr>
        <w:lastRenderedPageBreak/>
        <w:t>στημονικό συμβούλιο. Με το άρθρο αυτό ευνοείται, έναντι των διπλωματών, ο κλάδος των εμπειρογνωμόνων καθώς και το ακαδημαϊκό προσωπικό του Υπουργείου Εξωτερικών.</w:t>
      </w:r>
    </w:p>
    <w:p w14:paraId="1288BAC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Ακόμη και με το άρθρο 2 και </w:t>
      </w:r>
      <w:r>
        <w:rPr>
          <w:rFonts w:eastAsia="Times New Roman" w:cs="Times New Roman"/>
          <w:szCs w:val="24"/>
        </w:rPr>
        <w:t>τις ρυθμίσεις για το επιστημονικό συμβούλιο</w:t>
      </w:r>
      <w:r>
        <w:rPr>
          <w:rFonts w:eastAsia="Times New Roman" w:cs="Times New Roman"/>
          <w:szCs w:val="24"/>
        </w:rPr>
        <w:t>,</w:t>
      </w:r>
      <w:r>
        <w:rPr>
          <w:rFonts w:eastAsia="Times New Roman" w:cs="Times New Roman"/>
          <w:szCs w:val="24"/>
        </w:rPr>
        <w:t xml:space="preserve"> θα υπάρχει σαφής υποβάθμιση της ειδικής νομικής υπηρεσίας του Υπουργείου Εξωτερικών, η οποία ιστορικά έχει συμβάλλει τα μέγιστα στην προάσπιση των εθνικών μας συμφερόντων. Δεν είναι ξεκάθαρο τι επιπλέον θα προσφ</w:t>
      </w:r>
      <w:r>
        <w:rPr>
          <w:rFonts w:eastAsia="Times New Roman" w:cs="Times New Roman"/>
          <w:szCs w:val="24"/>
        </w:rPr>
        <w:t>έρει το όργανο αυτό</w:t>
      </w:r>
      <w:r>
        <w:rPr>
          <w:rFonts w:eastAsia="Times New Roman" w:cs="Times New Roman"/>
          <w:szCs w:val="24"/>
        </w:rPr>
        <w:t>,</w:t>
      </w:r>
      <w:r>
        <w:rPr>
          <w:rFonts w:eastAsia="Times New Roman" w:cs="Times New Roman"/>
          <w:szCs w:val="24"/>
        </w:rPr>
        <w:t xml:space="preserve"> πέραν του ότι σας δίνει τη δυνατότητα να προσλάβετε συγκεκριμένους ακαδημαϊκούς, οι οποίοι μάλιστα θα κρατήσουν ταυτόχρονα και τη θέση τους στο πανεπιστήμιο.</w:t>
      </w:r>
    </w:p>
    <w:p w14:paraId="1288BAC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ιδρύεται το γραφείο νομοθετικής πρωτοβουλίας. Με αυτό προσλαμβάνετε τέσσερις νομικούς για νομοθετικές πρωτοβουλίες του Υπουργείου Εξωτερικών, οι οποίες κυρίως αφορούν σε κυρώσεις διεθνών συμβάσεων και συνθηκών.</w:t>
      </w:r>
    </w:p>
    <w:p w14:paraId="1288BAC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Επιπροσθέτως, αναφορικά με τις απόρρητες δαπ</w:t>
      </w:r>
      <w:r>
        <w:rPr>
          <w:rFonts w:eastAsia="Times New Roman" w:cs="Times New Roman"/>
          <w:szCs w:val="24"/>
        </w:rPr>
        <w:t>άνες του άρθρου 4, σημειώνω ότι ο εισηγητής μας κ. Κουμουτσάκος</w:t>
      </w:r>
      <w:r>
        <w:rPr>
          <w:rFonts w:eastAsia="Times New Roman" w:cs="Times New Roman"/>
          <w:szCs w:val="24"/>
        </w:rPr>
        <w:t>,</w:t>
      </w:r>
      <w:r>
        <w:rPr>
          <w:rFonts w:eastAsia="Times New Roman" w:cs="Times New Roman"/>
          <w:szCs w:val="24"/>
        </w:rPr>
        <w:t xml:space="preserve"> έχει καταθέσει πρόταση να ανέβει το συγκεκριμένο όριο που θέτετε, προκειμένου όντως να διασφαλιστεί η μυστικότητα των δαπανών για άκρως σημαντικά εθνικά ζητήματα.</w:t>
      </w:r>
    </w:p>
    <w:p w14:paraId="1288BAD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lastRenderedPageBreak/>
        <w:t>Ένα άλλο ζήτημα που προσεγγί</w:t>
      </w:r>
      <w:r>
        <w:rPr>
          <w:rFonts w:eastAsia="Times New Roman" w:cs="Times New Roman"/>
          <w:szCs w:val="24"/>
        </w:rPr>
        <w:t>ζεται με προχειρότητα στο σχέδιο νόμου είναι τα όρια ηλικίας. Στις διατάξεις του άρθρου 9 για το όριο ηλικίας</w:t>
      </w:r>
      <w:r>
        <w:rPr>
          <w:rFonts w:eastAsia="Times New Roman" w:cs="Times New Roman"/>
          <w:szCs w:val="24"/>
        </w:rPr>
        <w:t>,</w:t>
      </w:r>
      <w:r>
        <w:rPr>
          <w:rFonts w:eastAsia="Times New Roman" w:cs="Times New Roman"/>
          <w:szCs w:val="24"/>
        </w:rPr>
        <w:t xml:space="preserve"> πρέπει να προστεθούν και οι κλάδοι του επιστημονικού προσωπικού της ειδικής νομικής υπηρεσίας, διοικητικών, εμπειρογνωμόνων, εμπορικών και οικονο</w:t>
      </w:r>
      <w:r>
        <w:rPr>
          <w:rFonts w:eastAsia="Times New Roman" w:cs="Times New Roman"/>
          <w:szCs w:val="24"/>
        </w:rPr>
        <w:t>μικών υποθέσεων, προκειμένου να αντιμετωπίζονται το ίδιο όλοι οι υπάλληλοι του Υπουργείου Εξωτερικών.</w:t>
      </w:r>
    </w:p>
    <w:p w14:paraId="1288BAD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Τέλος, στο άρθρο 14 και σε ό,τι αφορά τη διάλυση του Ελληνικού Κέντρου Ευρωπαϊκών Μελετών, του ΕΚΕΜ, επιτρέψτε μου να τονίσω ότι πρέπει να βρεθεί άμεσα λύ</w:t>
      </w:r>
      <w:r>
        <w:rPr>
          <w:rFonts w:eastAsia="Times New Roman" w:cs="Times New Roman"/>
          <w:szCs w:val="24"/>
        </w:rPr>
        <w:t>ση για την εξόφληση των μισθών του προσωπικού του ΕΚΕΜ που παραμένει απλήρωτο. Επίσης, να εξοφληθούν οι οφειλές του Κέντρου προς φυσικά και νομικά πρόσωπα.</w:t>
      </w:r>
    </w:p>
    <w:p w14:paraId="1288BAD2" w14:textId="77777777" w:rsidR="000C6DE6" w:rsidRDefault="009B647D">
      <w:pPr>
        <w:spacing w:after="0" w:line="600" w:lineRule="auto"/>
        <w:ind w:firstLine="720"/>
        <w:jc w:val="both"/>
        <w:rPr>
          <w:rFonts w:eastAsia="Times New Roman"/>
          <w:szCs w:val="24"/>
        </w:rPr>
      </w:pPr>
      <w:r>
        <w:rPr>
          <w:rFonts w:eastAsia="Times New Roman"/>
          <w:szCs w:val="24"/>
        </w:rPr>
        <w:t xml:space="preserve">Δεσμευτήκατε, κύριε Υπουργέ, ότι θα πληρωθούν και εμείς το ευχόμαστε. Να μας πείτε, όμως, πότε θα </w:t>
      </w:r>
      <w:r>
        <w:rPr>
          <w:rFonts w:eastAsia="Times New Roman"/>
          <w:szCs w:val="24"/>
        </w:rPr>
        <w:t>γίνει αυτό.</w:t>
      </w:r>
    </w:p>
    <w:p w14:paraId="1288BAD3" w14:textId="77777777" w:rsidR="000C6DE6" w:rsidRDefault="009B647D">
      <w:pPr>
        <w:spacing w:after="0" w:line="600" w:lineRule="auto"/>
        <w:ind w:firstLine="720"/>
        <w:jc w:val="both"/>
        <w:rPr>
          <w:rFonts w:eastAsia="Times New Roman"/>
          <w:szCs w:val="24"/>
        </w:rPr>
      </w:pPr>
      <w:r>
        <w:rPr>
          <w:rFonts w:eastAsia="Times New Roman"/>
          <w:szCs w:val="24"/>
        </w:rPr>
        <w:t>Τελειώνοντας και για όλους τους παραπάνω λόγους, η Νέα Δημοκρατία δεν μπορεί να στηρίξει το συγκεκριμένο σχέδιο νόμου.</w:t>
      </w:r>
    </w:p>
    <w:p w14:paraId="1288BAD4" w14:textId="77777777" w:rsidR="000C6DE6" w:rsidRDefault="009B647D">
      <w:pPr>
        <w:spacing w:after="0" w:line="600" w:lineRule="auto"/>
        <w:ind w:firstLine="720"/>
        <w:jc w:val="both"/>
        <w:rPr>
          <w:rFonts w:eastAsia="Times New Roman"/>
          <w:szCs w:val="24"/>
        </w:rPr>
      </w:pPr>
      <w:r>
        <w:rPr>
          <w:rFonts w:eastAsia="Times New Roman"/>
          <w:szCs w:val="24"/>
        </w:rPr>
        <w:t>Ευχαριστώ πολύ.</w:t>
      </w:r>
    </w:p>
    <w:p w14:paraId="1288BAD5" w14:textId="77777777" w:rsidR="000C6DE6" w:rsidRDefault="009B647D">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288BAD6"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κύριε </w:t>
      </w:r>
      <w:proofErr w:type="spellStart"/>
      <w:r>
        <w:rPr>
          <w:rFonts w:eastAsia="Times New Roman"/>
          <w:szCs w:val="24"/>
        </w:rPr>
        <w:t>Καββαδά</w:t>
      </w:r>
      <w:proofErr w:type="spellEnd"/>
      <w:r>
        <w:rPr>
          <w:rFonts w:eastAsia="Times New Roman"/>
          <w:szCs w:val="24"/>
        </w:rPr>
        <w:t>,</w:t>
      </w:r>
      <w:r>
        <w:rPr>
          <w:rFonts w:eastAsia="Times New Roman"/>
          <w:szCs w:val="24"/>
        </w:rPr>
        <w:t xml:space="preserve"> για την απόλυτη τήρηση του χρόνου.</w:t>
      </w:r>
    </w:p>
    <w:p w14:paraId="1288BAD7" w14:textId="77777777" w:rsidR="000C6DE6" w:rsidRDefault="009B647D">
      <w:pPr>
        <w:spacing w:after="0" w:line="600" w:lineRule="auto"/>
        <w:ind w:firstLine="720"/>
        <w:jc w:val="both"/>
        <w:rPr>
          <w:rFonts w:eastAsia="Times New Roman"/>
          <w:szCs w:val="24"/>
        </w:rPr>
      </w:pPr>
      <w:r>
        <w:rPr>
          <w:rFonts w:eastAsia="Times New Roman"/>
          <w:szCs w:val="24"/>
        </w:rPr>
        <w:t>Η κ. Φωτεινή Αραμπατζή, Βουλευτής της Νέας Δημοκρατίας, έχει τον λόγο.</w:t>
      </w:r>
    </w:p>
    <w:p w14:paraId="1288BAD8" w14:textId="77777777" w:rsidR="000C6DE6" w:rsidRDefault="009B647D">
      <w:pPr>
        <w:spacing w:after="0"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1288BAD9" w14:textId="77777777" w:rsidR="000C6DE6" w:rsidRDefault="009B647D">
      <w:pPr>
        <w:spacing w:after="0" w:line="600" w:lineRule="auto"/>
        <w:ind w:firstLine="720"/>
        <w:jc w:val="both"/>
        <w:rPr>
          <w:rFonts w:eastAsia="Times New Roman"/>
          <w:szCs w:val="24"/>
        </w:rPr>
      </w:pPr>
      <w:r>
        <w:rPr>
          <w:rFonts w:eastAsia="Times New Roman"/>
          <w:szCs w:val="24"/>
        </w:rPr>
        <w:t>Κυρίες και κύριοι συνάδελφοι, η συζήτηση του σημερινού νομοσχεδίου γίνεται σε μια πολιτική περίοδο εξόχω</w:t>
      </w:r>
      <w:r>
        <w:rPr>
          <w:rFonts w:eastAsia="Times New Roman"/>
          <w:szCs w:val="24"/>
        </w:rPr>
        <w:t>ς φορτισμένη, φορτισμένη από την επιχείρηση λάσπης του ΣΥΡΙΖΑ, που στόχο έχει να δηλητηριάσει την πολιτική ζωή, αλλά και από το γεγονός, βεβαίως, ότι η χώρα για ακόμη μια φορά βρίσκεται με την πλάτη στον τοίχο, καθώς η αξιολόγηση είναι στον αέρα και η συζή</w:t>
      </w:r>
      <w:r>
        <w:rPr>
          <w:rFonts w:eastAsia="Times New Roman"/>
          <w:szCs w:val="24"/>
        </w:rPr>
        <w:t xml:space="preserve">τηση περί </w:t>
      </w:r>
      <w:proofErr w:type="spellStart"/>
      <w:r>
        <w:rPr>
          <w:rFonts w:eastAsia="Times New Roman"/>
          <w:szCs w:val="24"/>
          <w:lang w:val="en-US"/>
        </w:rPr>
        <w:t>Grexit</w:t>
      </w:r>
      <w:proofErr w:type="spellEnd"/>
      <w:r>
        <w:rPr>
          <w:rFonts w:eastAsia="Times New Roman"/>
          <w:szCs w:val="24"/>
        </w:rPr>
        <w:t xml:space="preserve"> δυστυχώς αναβιώνει τόσο στο εσωτερικό όσο και στο εξωτερικό.</w:t>
      </w:r>
    </w:p>
    <w:p w14:paraId="1288BADA" w14:textId="77777777" w:rsidR="000C6DE6" w:rsidRDefault="009B647D">
      <w:pPr>
        <w:spacing w:after="0" w:line="600" w:lineRule="auto"/>
        <w:ind w:firstLine="720"/>
        <w:jc w:val="both"/>
        <w:rPr>
          <w:rFonts w:eastAsia="Times New Roman"/>
          <w:szCs w:val="24"/>
        </w:rPr>
      </w:pPr>
      <w:r>
        <w:rPr>
          <w:rFonts w:eastAsia="Times New Roman"/>
          <w:szCs w:val="24"/>
        </w:rPr>
        <w:t>Αλλά ακόμη και σήμερα, αυτήν τη χρονική στιγμή, μέσα από αυτό το νομοσχέδιο του Υπουργείου Εξωτερικών νομοθετείτε αποσπασματικά και επιλεκτικά, έχοντας βεβαίως πάντοτε στο πίσω μ</w:t>
      </w:r>
      <w:r>
        <w:rPr>
          <w:rFonts w:eastAsia="Times New Roman"/>
          <w:szCs w:val="24"/>
        </w:rPr>
        <w:t>έρος του μυαλού σας αυτό το οποίο έχετε διδαχτεί πολύ καλά στα δύο χρόνια της διακυβέρνησής σας, που δεν είναι άλλο από το να εξυπηρετείτε το κομματικό κράτος, από το να χτίζετε ένα νέο πελατειακό κράτος.</w:t>
      </w:r>
    </w:p>
    <w:p w14:paraId="1288BADB" w14:textId="77777777" w:rsidR="000C6DE6" w:rsidRDefault="009B647D">
      <w:pPr>
        <w:spacing w:after="0" w:line="600" w:lineRule="auto"/>
        <w:ind w:firstLine="720"/>
        <w:jc w:val="both"/>
        <w:rPr>
          <w:rFonts w:eastAsia="Times New Roman"/>
          <w:szCs w:val="24"/>
        </w:rPr>
      </w:pPr>
      <w:r>
        <w:rPr>
          <w:rFonts w:eastAsia="Times New Roman"/>
          <w:szCs w:val="24"/>
        </w:rPr>
        <w:t>Όπως γίνεται προφανές</w:t>
      </w:r>
      <w:r>
        <w:rPr>
          <w:rFonts w:eastAsia="Times New Roman"/>
          <w:szCs w:val="24"/>
        </w:rPr>
        <w:t>,</w:t>
      </w:r>
      <w:r>
        <w:rPr>
          <w:rFonts w:eastAsia="Times New Roman"/>
          <w:szCs w:val="24"/>
        </w:rPr>
        <w:t xml:space="preserve"> ακόμη και από το άρθρο 1, ευ</w:t>
      </w:r>
      <w:r>
        <w:rPr>
          <w:rFonts w:eastAsia="Times New Roman"/>
          <w:szCs w:val="24"/>
        </w:rPr>
        <w:t>νοείται σαφώς ο κλάδος των εμπειρογνωμόνων του Υπουργείου Εξωτερικών έναντι του διπλωματικού κλάδου. Διαπιστώνεται έτσι μια ευνοιοκρατική διάθεση πλήρωσης θέσεων στο Κέντρο Ανάλυσης και Σχεδιασμού, στο ΚΑΣ, από συγκεκριμένους ακαδημαϊκούς, ομότεχνους του Υ</w:t>
      </w:r>
      <w:r>
        <w:rPr>
          <w:rFonts w:eastAsia="Times New Roman"/>
          <w:szCs w:val="24"/>
        </w:rPr>
        <w:t>πουργού, εμπειρογνώμονες. Η θέση του Επιστημονικού Διευθυντή του ΚΑΣ με αρμοδιότητες την εκπόνηση και κατάρτιση μελετών και επεξεργασία εισηγήσεων προσανατολισμού της εξωτερικής πολιτικής φαίνεται να έχει μεγαλύτερη ισχύ ακόμη και από εκείνη του Διπλωματικ</w:t>
      </w:r>
      <w:r>
        <w:rPr>
          <w:rFonts w:eastAsia="Times New Roman"/>
          <w:szCs w:val="24"/>
        </w:rPr>
        <w:t>ού</w:t>
      </w:r>
      <w:r>
        <w:rPr>
          <w:rFonts w:eastAsia="Times New Roman"/>
          <w:szCs w:val="24"/>
        </w:rPr>
        <w:t xml:space="preserve"> Διευθυντή.</w:t>
      </w:r>
    </w:p>
    <w:p w14:paraId="1288BADC" w14:textId="77777777" w:rsidR="000C6DE6" w:rsidRDefault="009B647D">
      <w:pPr>
        <w:spacing w:after="0" w:line="600" w:lineRule="auto"/>
        <w:ind w:firstLine="720"/>
        <w:jc w:val="both"/>
        <w:rPr>
          <w:rFonts w:eastAsia="Times New Roman"/>
          <w:szCs w:val="24"/>
        </w:rPr>
      </w:pPr>
      <w:r>
        <w:rPr>
          <w:rFonts w:eastAsia="Times New Roman"/>
          <w:szCs w:val="24"/>
        </w:rPr>
        <w:t xml:space="preserve">Ως προς το Επιστημονικό Συμβούλιο, όπως αναφέρεται στο άρθρο 2, επιχειρείται μια υποβάθμιση της Ειδικής Νομικής Υπηρεσίας του Υπουργείου Εξωτερικών, μιας υπηρεσίας που ιστορικά έχει συμβάλλει τα μέγιστα στην προάσπιση των εθνικών συμφερόντων </w:t>
      </w:r>
      <w:r>
        <w:rPr>
          <w:rFonts w:eastAsia="Times New Roman"/>
          <w:szCs w:val="24"/>
        </w:rPr>
        <w:t>της χώρας.</w:t>
      </w:r>
    </w:p>
    <w:p w14:paraId="1288BADD" w14:textId="77777777" w:rsidR="000C6DE6" w:rsidRDefault="009B647D">
      <w:pPr>
        <w:spacing w:after="0" w:line="600" w:lineRule="auto"/>
        <w:ind w:firstLine="720"/>
        <w:jc w:val="both"/>
        <w:rPr>
          <w:rFonts w:eastAsia="Times New Roman"/>
          <w:szCs w:val="24"/>
        </w:rPr>
      </w:pPr>
      <w:r>
        <w:rPr>
          <w:rFonts w:eastAsia="Times New Roman"/>
          <w:szCs w:val="24"/>
        </w:rPr>
        <w:t>Αξίζει δε να σημειωθεί</w:t>
      </w:r>
      <w:r>
        <w:rPr>
          <w:rFonts w:eastAsia="Times New Roman"/>
          <w:szCs w:val="24"/>
        </w:rPr>
        <w:t>,</w:t>
      </w:r>
      <w:r>
        <w:rPr>
          <w:rFonts w:eastAsia="Times New Roman"/>
          <w:szCs w:val="24"/>
        </w:rPr>
        <w:t xml:space="preserve"> ότι οι πανεπιστημιακοί που θα απαρτίζουν το Επιστημονικό Συμβούλιο θα αμείβονται, ενώ παράλληλα θα διατηρούν και την πανεπιστημιακή τους έδρα. Άρα με απλά ελληνικά, θα έχουν δύο θέσεις εργασίας. Για αυτό και σας λέμε καθα</w:t>
      </w:r>
      <w:r>
        <w:rPr>
          <w:rFonts w:eastAsia="Times New Roman"/>
          <w:szCs w:val="24"/>
        </w:rPr>
        <w:t>ρά ότι αυτήν τη διάταξη η Νέα Δημοκρατία θα την καταργήσει, γιατί η ευνοιοκρατία και η διπλοθεσίες πρέπει επιτέλους να εξαλειφθούν.</w:t>
      </w:r>
    </w:p>
    <w:p w14:paraId="1288BADE" w14:textId="77777777" w:rsidR="000C6DE6" w:rsidRDefault="009B647D">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το Α΄ Αντιπρόεδρος της Βουλής κ. </w:t>
      </w:r>
      <w:r w:rsidRPr="00702439">
        <w:rPr>
          <w:rFonts w:eastAsia="Times New Roman"/>
          <w:b/>
          <w:szCs w:val="24"/>
        </w:rPr>
        <w:t>ΑΝΑΣΤΑΣΙΟΣ ΚΟΥΡΑΚΗΣ</w:t>
      </w:r>
      <w:r>
        <w:rPr>
          <w:rFonts w:eastAsia="Times New Roman"/>
          <w:szCs w:val="24"/>
        </w:rPr>
        <w:t>)</w:t>
      </w:r>
    </w:p>
    <w:p w14:paraId="1288BADF" w14:textId="77777777" w:rsidR="000C6DE6" w:rsidRDefault="009B647D">
      <w:pPr>
        <w:spacing w:after="0" w:line="600" w:lineRule="auto"/>
        <w:ind w:firstLine="720"/>
        <w:jc w:val="both"/>
        <w:rPr>
          <w:rFonts w:eastAsia="Times New Roman"/>
          <w:szCs w:val="24"/>
        </w:rPr>
      </w:pPr>
      <w:r>
        <w:rPr>
          <w:rFonts w:eastAsia="Times New Roman"/>
          <w:szCs w:val="24"/>
        </w:rPr>
        <w:t>Από την άλλη, η ίδρυσ</w:t>
      </w:r>
      <w:r>
        <w:rPr>
          <w:rFonts w:eastAsia="Times New Roman"/>
          <w:szCs w:val="24"/>
        </w:rPr>
        <w:t xml:space="preserve">η οργάνων τα οποία έχουν αποδειχτεί αποτυχημένα στο παρελθόν, όπως το Επιστημονικό Συμβούλιο, μας βρίσκει κάθετα αντίθετους. Δημιουργούνται όργανα τροχοπέδη στην απρόσκοπτη λειτουργία της </w:t>
      </w:r>
      <w:r>
        <w:rPr>
          <w:rFonts w:eastAsia="Times New Roman"/>
          <w:szCs w:val="24"/>
        </w:rPr>
        <w:t>υ</w:t>
      </w:r>
      <w:r>
        <w:rPr>
          <w:rFonts w:eastAsia="Times New Roman"/>
          <w:szCs w:val="24"/>
        </w:rPr>
        <w:t>πηρεσίας, φραγμός στην άμεση επαφή της πολιτικής ηγεσίας με τις αρμ</w:t>
      </w:r>
      <w:r>
        <w:rPr>
          <w:rFonts w:eastAsia="Times New Roman"/>
          <w:szCs w:val="24"/>
        </w:rPr>
        <w:t>όδιες υπηρεσίες. Είναι επίσης καταχρηστικά, αντιπαραγωγικά και υποδαυλίζουν έριδες ανάμεσα στους κλάδους του Υπουργείου Εξωτερικών.</w:t>
      </w:r>
    </w:p>
    <w:p w14:paraId="1288BAE0" w14:textId="77777777" w:rsidR="000C6DE6" w:rsidRDefault="009B647D">
      <w:pPr>
        <w:spacing w:after="0" w:line="600" w:lineRule="auto"/>
        <w:ind w:firstLine="720"/>
        <w:jc w:val="both"/>
        <w:rPr>
          <w:rFonts w:eastAsia="Times New Roman"/>
          <w:szCs w:val="24"/>
        </w:rPr>
      </w:pPr>
      <w:r>
        <w:rPr>
          <w:rFonts w:eastAsia="Times New Roman"/>
          <w:szCs w:val="24"/>
        </w:rPr>
        <w:t>Την ίδια στιγμή το σχέδιο νόμου</w:t>
      </w:r>
      <w:r>
        <w:rPr>
          <w:rFonts w:eastAsia="Times New Roman"/>
          <w:szCs w:val="24"/>
        </w:rPr>
        <w:t>,</w:t>
      </w:r>
      <w:r>
        <w:rPr>
          <w:rFonts w:eastAsia="Times New Roman"/>
          <w:szCs w:val="24"/>
        </w:rPr>
        <w:t xml:space="preserve"> στο άρθρο 9</w:t>
      </w:r>
      <w:r>
        <w:rPr>
          <w:rFonts w:eastAsia="Times New Roman"/>
          <w:szCs w:val="24"/>
        </w:rPr>
        <w:t>,</w:t>
      </w:r>
      <w:r>
        <w:rPr>
          <w:rFonts w:eastAsia="Times New Roman"/>
          <w:szCs w:val="24"/>
        </w:rPr>
        <w:t xml:space="preserve"> προσεγγίζει με προχειρότητα και έλλειψη ισονομίας με τους λοιπούς δημοσίους υπ</w:t>
      </w:r>
      <w:r>
        <w:rPr>
          <w:rFonts w:eastAsia="Times New Roman"/>
          <w:szCs w:val="24"/>
        </w:rPr>
        <w:t>αλλήλους το ζήτημα των ορίων ηλικίας αφυπηρέτησης των κλάδων του Υπουργείου Εξωτερικών.</w:t>
      </w:r>
    </w:p>
    <w:p w14:paraId="1288BAE1" w14:textId="77777777" w:rsidR="000C6DE6" w:rsidRDefault="009B647D">
      <w:pPr>
        <w:spacing w:after="0" w:line="600" w:lineRule="auto"/>
        <w:ind w:firstLine="720"/>
        <w:jc w:val="both"/>
        <w:rPr>
          <w:rFonts w:eastAsia="Times New Roman"/>
          <w:szCs w:val="24"/>
        </w:rPr>
      </w:pPr>
      <w:r>
        <w:rPr>
          <w:rFonts w:eastAsia="Times New Roman"/>
          <w:szCs w:val="24"/>
        </w:rPr>
        <w:t xml:space="preserve">Αυτή είναι η νομοθέτησή σας ακόμη και σήμερα, που η χώρα κινδυνεύει να πέσει στα βράχια, με τη διαπραγμάτευση ατέρμονη και την αξιολόγηση ανοιχτή, δυστυχώς, έναν χρόνο </w:t>
      </w:r>
      <w:r>
        <w:rPr>
          <w:rFonts w:eastAsia="Times New Roman"/>
          <w:szCs w:val="24"/>
        </w:rPr>
        <w:t>τώρα.</w:t>
      </w:r>
    </w:p>
    <w:p w14:paraId="1288BAE2" w14:textId="77777777" w:rsidR="000C6DE6" w:rsidRDefault="009B647D">
      <w:pPr>
        <w:spacing w:after="0" w:line="600" w:lineRule="auto"/>
        <w:ind w:firstLine="720"/>
        <w:jc w:val="both"/>
        <w:rPr>
          <w:rFonts w:eastAsia="Times New Roman"/>
          <w:szCs w:val="24"/>
        </w:rPr>
      </w:pPr>
      <w:r>
        <w:rPr>
          <w:rFonts w:eastAsia="Times New Roman"/>
          <w:szCs w:val="24"/>
        </w:rPr>
        <w:t xml:space="preserve">Γιατί, κυρίες και κύριοι του ΣΥΡΙΖΑ, ηχούν ακόμη στα αυτιά μου οι δηλώσεις του Πρωθυπουργού στο πρώτο Υπουργικό Συμβούλιο, μετά τον ανασχηματισμό, όπου διαβεβαίωνε τόσο τους Υπουργούς, όσο βεβαίως –και κυρίως αυτό έχει σημασία- τους Έλληνες πολίτες </w:t>
      </w:r>
      <w:r>
        <w:rPr>
          <w:rFonts w:eastAsia="Times New Roman"/>
          <w:szCs w:val="24"/>
        </w:rPr>
        <w:t>πως η αξιολόγηση θα κλείσει στις 6 Δεκεμβρίου και για αυτό θα έπρεπε οι Υπουργοί να ξενυχτήσουν, ούτως ώστε να είναι όλα έτοιμα στην ώρα τους.</w:t>
      </w:r>
    </w:p>
    <w:p w14:paraId="1288BAE3" w14:textId="77777777" w:rsidR="000C6DE6" w:rsidRDefault="009B647D">
      <w:pPr>
        <w:spacing w:after="0" w:line="600" w:lineRule="auto"/>
        <w:ind w:firstLine="720"/>
        <w:jc w:val="both"/>
        <w:rPr>
          <w:rFonts w:eastAsia="Times New Roman"/>
          <w:szCs w:val="24"/>
        </w:rPr>
      </w:pPr>
      <w:r>
        <w:rPr>
          <w:rFonts w:eastAsia="Times New Roman"/>
          <w:szCs w:val="24"/>
        </w:rPr>
        <w:t xml:space="preserve">Γιατί ηχούν ακόμη στα αυτιά μου οι δηλώσεις του Υπουργού Οικονομικών, του κ. </w:t>
      </w:r>
      <w:proofErr w:type="spellStart"/>
      <w:r>
        <w:rPr>
          <w:rFonts w:eastAsia="Times New Roman"/>
          <w:szCs w:val="24"/>
        </w:rPr>
        <w:t>Τσακαλώτου</w:t>
      </w:r>
      <w:proofErr w:type="spellEnd"/>
      <w:r>
        <w:rPr>
          <w:rFonts w:eastAsia="Times New Roman"/>
          <w:szCs w:val="24"/>
        </w:rPr>
        <w:t>, εδώ μέσα στο Κοινοβούλιο</w:t>
      </w:r>
      <w:r>
        <w:rPr>
          <w:rFonts w:eastAsia="Times New Roman"/>
          <w:szCs w:val="24"/>
        </w:rPr>
        <w:t xml:space="preserve"> αρκετές φορές, με πολύ δραματικό τόνο, πως η αξιολόγηση πρέπει να ολοκληρωθεί μέχρι το τέλος του </w:t>
      </w:r>
      <w:r>
        <w:rPr>
          <w:rFonts w:eastAsia="Times New Roman"/>
          <w:szCs w:val="24"/>
        </w:rPr>
        <w:t>΄</w:t>
      </w:r>
      <w:r>
        <w:rPr>
          <w:rFonts w:eastAsia="Times New Roman"/>
          <w:szCs w:val="24"/>
        </w:rPr>
        <w:t>16, γιατί αλλιώς τα πράγματα θα είναι πολύ σκούρα για τη χώρα.</w:t>
      </w:r>
    </w:p>
    <w:p w14:paraId="1288BAE4" w14:textId="77777777" w:rsidR="000C6DE6" w:rsidRDefault="009B647D">
      <w:pPr>
        <w:spacing w:after="0" w:line="600" w:lineRule="auto"/>
        <w:ind w:firstLine="720"/>
        <w:jc w:val="both"/>
        <w:rPr>
          <w:rFonts w:eastAsia="Times New Roman"/>
          <w:szCs w:val="24"/>
        </w:rPr>
      </w:pPr>
      <w:r>
        <w:rPr>
          <w:rFonts w:eastAsia="Times New Roman"/>
          <w:szCs w:val="24"/>
        </w:rPr>
        <w:t>Γιατί ηχούν ακόμη στα αυτιά μου οι προχθεσινές δηλώσεις του Πρωθυπουργού, ότι αυτή η Κυβέρνηση</w:t>
      </w:r>
      <w:r>
        <w:rPr>
          <w:rFonts w:eastAsia="Times New Roman"/>
          <w:szCs w:val="24"/>
        </w:rPr>
        <w:t xml:space="preserve"> και αυτή η Βουλή δεν πρόκειται να ψηφίσει επιπλέον μέτρα.</w:t>
      </w:r>
    </w:p>
    <w:p w14:paraId="1288BAE5" w14:textId="77777777" w:rsidR="000C6DE6" w:rsidRDefault="009B647D">
      <w:pPr>
        <w:spacing w:after="0" w:line="600" w:lineRule="auto"/>
        <w:ind w:firstLine="720"/>
        <w:jc w:val="both"/>
        <w:rPr>
          <w:rFonts w:eastAsia="Times New Roman"/>
          <w:szCs w:val="24"/>
        </w:rPr>
      </w:pPr>
      <w:r>
        <w:rPr>
          <w:rFonts w:eastAsia="Times New Roman"/>
          <w:szCs w:val="24"/>
        </w:rPr>
        <w:t>Φυσικά, όμως, όπως έχει κατ’ επανάληψη αποδειχτεί στο παρελθόν, από το 2015 και μετά, όλες αυτές οι δηλώσεις του Πρωθυπουργού και του Υπουργού Εξωτερικών χρειάζονται λίγους μόλις μήνες ή λίγες μόλι</w:t>
      </w:r>
      <w:r>
        <w:rPr>
          <w:rFonts w:eastAsia="Times New Roman"/>
          <w:szCs w:val="24"/>
        </w:rPr>
        <w:t>ς εβδομάδες για να διαψευστούν.</w:t>
      </w:r>
    </w:p>
    <w:p w14:paraId="1288BAE6" w14:textId="77777777" w:rsidR="000C6DE6" w:rsidRDefault="009B647D">
      <w:pPr>
        <w:spacing w:after="0" w:line="600" w:lineRule="auto"/>
        <w:ind w:firstLine="720"/>
        <w:jc w:val="both"/>
        <w:rPr>
          <w:rFonts w:eastAsia="Times New Roman"/>
          <w:szCs w:val="24"/>
        </w:rPr>
      </w:pPr>
      <w:r>
        <w:rPr>
          <w:rFonts w:eastAsia="Times New Roman"/>
          <w:szCs w:val="24"/>
        </w:rPr>
        <w:t>Για αυτό, κυρίες και κύριοι του ΣΥΡΙΖΑ, είναι διάχυτη η αγωνία όλων μας, όχι μόνο η αγωνία των Βουλευτών της Νέας Δημοκρατίας και των Βουλευτών της Αντιπολίτευσης, αλλά κυρίως η αγωνία στον κάθε Έλληνα πολίτη, η αγωνία για τ</w:t>
      </w:r>
      <w:r>
        <w:rPr>
          <w:rFonts w:eastAsia="Times New Roman"/>
          <w:szCs w:val="24"/>
        </w:rPr>
        <w:t>ο πού οδηγείτε τη χώρα, κυρίες και κύριοι του ΣΥΡΙΖΑ.</w:t>
      </w:r>
    </w:p>
    <w:p w14:paraId="1288BAE7" w14:textId="77777777" w:rsidR="000C6DE6" w:rsidRDefault="009B647D">
      <w:pPr>
        <w:spacing w:after="0" w:line="600" w:lineRule="auto"/>
        <w:ind w:firstLine="720"/>
        <w:jc w:val="both"/>
        <w:rPr>
          <w:rFonts w:eastAsia="Times New Roman"/>
        </w:rPr>
      </w:pPr>
      <w:r>
        <w:rPr>
          <w:rFonts w:eastAsia="Times New Roman"/>
        </w:rPr>
        <w:t>Και η βολική σας απάντηση «δεν θα αφήσουμε τη χώρα στους πρόθυμους» είναι πια ξεπερασμένη. Δεν πουλάει. Και όπως έλεγε παλιά ο κ. Τσίπρας, το παραμύθι σας δεν έχει πλέον δράκο.</w:t>
      </w:r>
    </w:p>
    <w:p w14:paraId="1288BAE8" w14:textId="77777777" w:rsidR="000C6DE6" w:rsidRDefault="009B647D">
      <w:pPr>
        <w:spacing w:after="0" w:line="600" w:lineRule="auto"/>
        <w:ind w:firstLine="720"/>
        <w:jc w:val="both"/>
        <w:rPr>
          <w:rFonts w:eastAsia="Times New Roman"/>
        </w:rPr>
      </w:pPr>
      <w:r>
        <w:rPr>
          <w:rFonts w:eastAsia="Times New Roman"/>
        </w:rPr>
        <w:t xml:space="preserve">Και γι’ αυτό οφείλετε να </w:t>
      </w:r>
      <w:r>
        <w:rPr>
          <w:rFonts w:eastAsia="Times New Roman"/>
        </w:rPr>
        <w:t>δώσετε μια καθαρή, μια ειλικρινή απάντηση για το τι πρόκειται να συμβεί στη χώρα τις επόμενες μέρες και τους επόμενους μήνες. Γιατί η αβεβαιότητα τσακίζει την οικονομία, τσακίζει την αγορά, τσακίζει τους πάντες.</w:t>
      </w:r>
    </w:p>
    <w:p w14:paraId="1288BAE9" w14:textId="77777777" w:rsidR="000C6DE6" w:rsidRDefault="009B647D">
      <w:pPr>
        <w:spacing w:after="0" w:line="600" w:lineRule="auto"/>
        <w:ind w:firstLine="720"/>
        <w:jc w:val="both"/>
        <w:rPr>
          <w:rFonts w:eastAsia="Times New Roman"/>
        </w:rPr>
      </w:pPr>
      <w:r>
        <w:rPr>
          <w:rFonts w:eastAsia="Times New Roman"/>
        </w:rPr>
        <w:t>Αρκεί μόνο να ρίξετε μια ματιά στις αποδόσει</w:t>
      </w:r>
      <w:r>
        <w:rPr>
          <w:rFonts w:eastAsia="Times New Roman"/>
        </w:rPr>
        <w:t xml:space="preserve">ς των ελληνικών ομολόγων σήμερα, μετά τη χθεσινή συνεδρίαση του Διεθνούς Νομισματικού Ταμείου, για να καταλάβετε πόσο δύσκολο είναι να επιτευχθούν οι στόχοι του </w:t>
      </w:r>
      <w:r>
        <w:rPr>
          <w:rFonts w:eastAsia="Times New Roman"/>
        </w:rPr>
        <w:t>π</w:t>
      </w:r>
      <w:r>
        <w:rPr>
          <w:rFonts w:eastAsia="Times New Roman"/>
        </w:rPr>
        <w:t xml:space="preserve">ροϋπολογισμού του 2017 και πόσο ονειρικό φαντάζει, δυστυχώς, να βγει η χώρα στις αγορές, έστω </w:t>
      </w:r>
      <w:r>
        <w:rPr>
          <w:rFonts w:eastAsia="Times New Roman"/>
        </w:rPr>
        <w:t xml:space="preserve">και δοκιμαστικά μέσα σε αυτήν την χρονιά. </w:t>
      </w:r>
    </w:p>
    <w:p w14:paraId="1288BAEA" w14:textId="77777777" w:rsidR="000C6DE6" w:rsidRDefault="009B647D">
      <w:pPr>
        <w:spacing w:after="0" w:line="600" w:lineRule="auto"/>
        <w:ind w:firstLine="720"/>
        <w:jc w:val="both"/>
        <w:rPr>
          <w:rFonts w:eastAsia="Times New Roman"/>
        </w:rPr>
      </w:pPr>
      <w:r>
        <w:rPr>
          <w:rFonts w:eastAsia="Times New Roman"/>
        </w:rPr>
        <w:t>Όλη αυτή η γκρίζα, η μουντή πολιτική ατμόσφαιρα, κυρίες και κύριοι του ΣΥΡΙΖΑ, είναι αποτέλεσμα της δικής σας πολιτικής, είναι αποτέλεσμα των δικών σας αστοχιών, είναι αποτέλεσμα της δικής σας αναξιοπιστίας, είναι</w:t>
      </w:r>
      <w:r>
        <w:rPr>
          <w:rFonts w:eastAsia="Times New Roman"/>
        </w:rPr>
        <w:t xml:space="preserve"> αποτέλεσμα των δικών σας καθυστερήσεων.</w:t>
      </w:r>
    </w:p>
    <w:p w14:paraId="1288BAEB" w14:textId="77777777" w:rsidR="000C6DE6" w:rsidRDefault="009B647D">
      <w:pPr>
        <w:spacing w:after="0" w:line="600" w:lineRule="auto"/>
        <w:ind w:firstLine="720"/>
        <w:jc w:val="both"/>
        <w:rPr>
          <w:rFonts w:eastAsia="Times New Roman"/>
        </w:rPr>
      </w:pPr>
      <w:r>
        <w:rPr>
          <w:rFonts w:eastAsia="Times New Roman"/>
        </w:rPr>
        <w:t>Ό,τι εξωφρενικό, ό,τι παράλογο, ό,τι υπερβολικό ζητούν οι δανειστές, έχει τη δική σας σφραγίδα. Είναι μέτρα Τσίπρα. Ο λογαριασμός ανεβαίνει και ανεβαίνει συνεχώς, μόνο εξαιτίας των δικών σας πολιτικών.</w:t>
      </w:r>
    </w:p>
    <w:p w14:paraId="1288BAEC" w14:textId="77777777" w:rsidR="000C6DE6" w:rsidRDefault="009B647D">
      <w:pPr>
        <w:spacing w:after="0" w:line="600" w:lineRule="auto"/>
        <w:ind w:firstLine="720"/>
        <w:jc w:val="both"/>
        <w:rPr>
          <w:rFonts w:eastAsia="Times New Roman"/>
        </w:rPr>
      </w:pPr>
      <w:r>
        <w:rPr>
          <w:rFonts w:eastAsia="Times New Roman"/>
        </w:rPr>
        <w:t xml:space="preserve">Και έχει </w:t>
      </w:r>
      <w:r>
        <w:rPr>
          <w:rFonts w:eastAsia="Times New Roman"/>
        </w:rPr>
        <w:t>καταντήσει ανέκδοτο πια η στρατηγική περί πολιτικής λύσης των προβλημάτων, η οποία στο τέλος έχει ένα και μόνο τέλος: το Βατερλό για τη χώρα, το «ναι» σε όλα που επιβαρύνει τους πολίτες με επιπρόσθετα μέτρα και φόρους.</w:t>
      </w:r>
    </w:p>
    <w:p w14:paraId="1288BAED" w14:textId="77777777" w:rsidR="000C6DE6" w:rsidRDefault="009B647D">
      <w:pPr>
        <w:spacing w:after="0" w:line="600" w:lineRule="auto"/>
        <w:ind w:firstLine="720"/>
        <w:jc w:val="both"/>
        <w:rPr>
          <w:rFonts w:eastAsia="Times New Roman"/>
        </w:rPr>
      </w:pPr>
      <w:r>
        <w:rPr>
          <w:rFonts w:eastAsia="Times New Roman"/>
        </w:rPr>
        <w:t>Και είναι λυπηρό για όλους εσάς ότι μ</w:t>
      </w:r>
      <w:r>
        <w:rPr>
          <w:rFonts w:eastAsia="Times New Roman"/>
        </w:rPr>
        <w:t>προστά σε αυτό το πολιτικό αδιέξοδο, στο οποίο βρίσκεστε, επιστρατεύετε τη λάσπη στον ανεμιστήρα, προκειμένου να απαντήσετε στους πολιτικούς σας αντιπάλους, ενώ την ίδια ώρα αρνείστε να δώσετε πειστικές απαντήσεις για το πού ταξιδεύει και με ποιους συναντά</w:t>
      </w:r>
      <w:r>
        <w:rPr>
          <w:rFonts w:eastAsia="Times New Roman"/>
        </w:rPr>
        <w:t>ται, κρυφά, ιδιωτικά και μυστικά ο Πρωθυπουργός.</w:t>
      </w:r>
    </w:p>
    <w:p w14:paraId="1288BAEE" w14:textId="77777777" w:rsidR="000C6DE6" w:rsidRDefault="009B647D">
      <w:pPr>
        <w:spacing w:after="0" w:line="600" w:lineRule="auto"/>
        <w:ind w:firstLine="720"/>
        <w:jc w:val="both"/>
        <w:rPr>
          <w:rFonts w:eastAsia="Times New Roman"/>
        </w:rPr>
      </w:pPr>
      <w:r>
        <w:rPr>
          <w:rFonts w:eastAsia="Times New Roman"/>
        </w:rPr>
        <w:t>Την ίδια στιγμή ταλαιπωρείτε τον ελληνικό λαό με τα χιλιάδες ραβασάκια της παράνοιας για τον ΕΦΚΑ που λαμβάνουν σήμερα, με τα απίστευτα λάθη και τις ανακρίβειες, που θα κληθούν να καταβάλουν ελεύθεροι επαγγε</w:t>
      </w:r>
      <w:r>
        <w:rPr>
          <w:rFonts w:eastAsia="Times New Roman"/>
        </w:rPr>
        <w:t>λματίες, επιστήμονες και αγρότες. Φθάνουν μάλιστα, στο σημείο, κυρίες και κύριοι συνάδελφοι, τα εν λόγω ραβασάκια να υπολογίζουν ως χρόνο ασφάλισης τον χρόνο που οι ασφαλισμένοι ήταν και μαθητές του δημοτικού.</w:t>
      </w:r>
    </w:p>
    <w:p w14:paraId="1288BAEF" w14:textId="77777777" w:rsidR="000C6DE6" w:rsidRDefault="009B647D">
      <w:pPr>
        <w:spacing w:after="0" w:line="600" w:lineRule="auto"/>
        <w:ind w:firstLine="720"/>
        <w:jc w:val="both"/>
        <w:rPr>
          <w:rFonts w:eastAsia="Times New Roman"/>
        </w:rPr>
      </w:pPr>
      <w:r>
        <w:rPr>
          <w:rFonts w:eastAsia="Times New Roman"/>
        </w:rPr>
        <w:t xml:space="preserve">Δώστε, λοιπόν, εξηγήσεις. </w:t>
      </w:r>
    </w:p>
    <w:p w14:paraId="1288BAF0" w14:textId="77777777" w:rsidR="000C6DE6" w:rsidRDefault="009B647D">
      <w:pPr>
        <w:spacing w:after="0" w:line="600" w:lineRule="auto"/>
        <w:ind w:firstLine="720"/>
        <w:jc w:val="both"/>
        <w:rPr>
          <w:rFonts w:eastAsia="Times New Roman"/>
        </w:rPr>
      </w:pPr>
      <w:r>
        <w:rPr>
          <w:rFonts w:eastAsia="Times New Roman"/>
          <w:b/>
        </w:rPr>
        <w:t>ΝΙΚΟΛΑΟΣ ΞΥΔΑΚΗΣ:</w:t>
      </w:r>
      <w:r>
        <w:rPr>
          <w:rFonts w:eastAsia="Times New Roman"/>
        </w:rPr>
        <w:t xml:space="preserve"> Δ</w:t>
      </w:r>
      <w:r>
        <w:rPr>
          <w:rFonts w:eastAsia="Times New Roman"/>
        </w:rPr>
        <w:t>εν είστε στην τηλεόραση. Είστε στη Βουλή, μιλήστε για το νομοσχέδιο.</w:t>
      </w:r>
    </w:p>
    <w:p w14:paraId="1288BAF1" w14:textId="77777777" w:rsidR="000C6DE6" w:rsidRDefault="009B647D">
      <w:pPr>
        <w:spacing w:after="0" w:line="600" w:lineRule="auto"/>
        <w:ind w:firstLine="720"/>
        <w:jc w:val="both"/>
        <w:rPr>
          <w:rFonts w:eastAsia="Times New Roman"/>
        </w:rPr>
      </w:pPr>
      <w:r>
        <w:rPr>
          <w:rFonts w:eastAsia="Times New Roman"/>
          <w:b/>
        </w:rPr>
        <w:t>ΦΩΤΕΙΝΗ ΑΡΑΜΠΑΤΖΗ:</w:t>
      </w:r>
      <w:r>
        <w:rPr>
          <w:rFonts w:eastAsia="Times New Roman"/>
        </w:rPr>
        <w:t xml:space="preserve"> Διαβάστε τα δημοσιεύματα, κύριε </w:t>
      </w:r>
      <w:proofErr w:type="spellStart"/>
      <w:r>
        <w:rPr>
          <w:rFonts w:eastAsia="Times New Roman"/>
        </w:rPr>
        <w:t>Ξυδάκη</w:t>
      </w:r>
      <w:proofErr w:type="spellEnd"/>
      <w:r>
        <w:rPr>
          <w:rFonts w:eastAsia="Times New Roman"/>
        </w:rPr>
        <w:t>, και να μην βγαίνει η Κυβέρνηση διά του κυβερνητικού εκπροσώπου να επιχειρεί να εμπλέξει τη Βουλή και να συκοφαντεί για ένα ανύπα</w:t>
      </w:r>
      <w:r>
        <w:rPr>
          <w:rFonts w:eastAsia="Times New Roman"/>
        </w:rPr>
        <w:t>ρκτο θέμα, που αφορά το πόθεν έσχες του Αρχηγού της Αξιωματικής Αντιπολίτευσης.</w:t>
      </w:r>
    </w:p>
    <w:p w14:paraId="1288BAF2" w14:textId="77777777" w:rsidR="000C6DE6" w:rsidRDefault="009B647D">
      <w:pPr>
        <w:spacing w:after="0" w:line="600" w:lineRule="auto"/>
        <w:ind w:firstLine="720"/>
        <w:jc w:val="both"/>
        <w:rPr>
          <w:rFonts w:eastAsia="Times New Roman"/>
        </w:rPr>
      </w:pPr>
      <w:r>
        <w:rPr>
          <w:rFonts w:eastAsia="Times New Roman"/>
        </w:rPr>
        <w:t>Κυρίες και κύριοι, ο πανικός είναι πάντα κακός σύμβουλος στην πολιτική, πολύ περισσότερο ο απόλυτος πανικός από τον οποίο διακατέχεστε. Γι’ αυτό και η Νέα Δημοκρατία ζητάει εκλ</w:t>
      </w:r>
      <w:r>
        <w:rPr>
          <w:rFonts w:eastAsia="Times New Roman"/>
        </w:rPr>
        <w:t>ογές. Γιατί δεν μας νοιάζει το πολιτικό σας τέλος, αλλά μας ενδιαφέρει να μην τελειώσει μαζί σας η χώρα.</w:t>
      </w:r>
    </w:p>
    <w:p w14:paraId="1288BAF3" w14:textId="77777777" w:rsidR="000C6DE6" w:rsidRDefault="009B647D">
      <w:pPr>
        <w:spacing w:after="0" w:line="600" w:lineRule="auto"/>
        <w:ind w:firstLine="720"/>
        <w:jc w:val="both"/>
        <w:rPr>
          <w:rFonts w:eastAsia="Times New Roman"/>
        </w:rPr>
      </w:pPr>
      <w:r>
        <w:rPr>
          <w:rFonts w:eastAsia="Times New Roman"/>
        </w:rPr>
        <w:t xml:space="preserve">Προφανώς, εσείς δεν έχετε κανέναν ενδοιασμό στον κατήφορο που οδηγήστε, στον γκρεμό που οδηγήστε να πέσετε μαζί με τη χώρα. Δεν </w:t>
      </w:r>
      <w:r>
        <w:rPr>
          <w:rFonts w:eastAsia="Times New Roman"/>
        </w:rPr>
        <w:t>θα</w:t>
      </w:r>
      <w:r>
        <w:rPr>
          <w:rFonts w:eastAsia="Times New Roman"/>
        </w:rPr>
        <w:t xml:space="preserve"> σας αφήσουμε</w:t>
      </w:r>
      <w:r>
        <w:rPr>
          <w:rFonts w:eastAsia="Times New Roman"/>
        </w:rPr>
        <w:t>,</w:t>
      </w:r>
      <w:r>
        <w:rPr>
          <w:rFonts w:eastAsia="Times New Roman"/>
        </w:rPr>
        <w:t xml:space="preserve"> όμως, </w:t>
      </w:r>
      <w:r>
        <w:rPr>
          <w:rFonts w:eastAsia="Times New Roman"/>
        </w:rPr>
        <w:t>εμείς να διαλύσετε τα πάντα. Ούτε εμείς ούτε ο ελληνικός λαός.</w:t>
      </w:r>
    </w:p>
    <w:p w14:paraId="1288BAF4" w14:textId="77777777" w:rsidR="000C6DE6" w:rsidRDefault="009B647D">
      <w:pPr>
        <w:spacing w:after="0" w:line="600" w:lineRule="auto"/>
        <w:ind w:firstLine="720"/>
        <w:jc w:val="both"/>
        <w:rPr>
          <w:rFonts w:eastAsia="Times New Roman"/>
        </w:rPr>
      </w:pPr>
      <w:r>
        <w:rPr>
          <w:rFonts w:eastAsia="Times New Roman"/>
        </w:rPr>
        <w:t>Σας ευχαριστώ.</w:t>
      </w:r>
    </w:p>
    <w:p w14:paraId="1288BAF5" w14:textId="77777777" w:rsidR="000C6DE6" w:rsidRDefault="009B647D">
      <w:pPr>
        <w:spacing w:after="0" w:line="600" w:lineRule="auto"/>
        <w:ind w:firstLine="720"/>
        <w:jc w:val="center"/>
        <w:rPr>
          <w:rFonts w:eastAsia="Times New Roman"/>
        </w:rPr>
      </w:pPr>
      <w:r>
        <w:rPr>
          <w:rFonts w:eastAsia="Times New Roman"/>
        </w:rPr>
        <w:t>(Χειροκροτήματα από την πτέρυγα της Νέας Δημοκρατίας)</w:t>
      </w:r>
    </w:p>
    <w:p w14:paraId="1288BAF6" w14:textId="77777777" w:rsidR="000C6DE6" w:rsidRDefault="009B647D">
      <w:pPr>
        <w:spacing w:after="0" w:line="600" w:lineRule="auto"/>
        <w:ind w:firstLine="720"/>
        <w:jc w:val="both"/>
        <w:rPr>
          <w:rFonts w:eastAsia="Times New Roman"/>
        </w:rPr>
      </w:pPr>
      <w:r>
        <w:rPr>
          <w:rFonts w:eastAsia="Times New Roman"/>
          <w:b/>
        </w:rPr>
        <w:t xml:space="preserve">ΠΡΟΕΔΡΕΥΩΝ (Αναστάσιος Κουράκης): </w:t>
      </w:r>
      <w:r>
        <w:rPr>
          <w:rFonts w:eastAsia="Times New Roman"/>
        </w:rPr>
        <w:t>Ευχαριστούμε την κυρία Αραμπατζή.</w:t>
      </w:r>
    </w:p>
    <w:p w14:paraId="1288BAF7" w14:textId="77777777" w:rsidR="000C6DE6" w:rsidRDefault="009B647D">
      <w:pPr>
        <w:spacing w:after="0" w:line="600" w:lineRule="auto"/>
        <w:ind w:firstLine="720"/>
        <w:jc w:val="both"/>
        <w:rPr>
          <w:rFonts w:eastAsia="Times New Roman"/>
        </w:rPr>
      </w:pPr>
      <w:r>
        <w:rPr>
          <w:rFonts w:eastAsia="Times New Roman"/>
        </w:rPr>
        <w:t>Να υπενθυμίσω προς όλους</w:t>
      </w:r>
      <w:r>
        <w:rPr>
          <w:rFonts w:eastAsia="Times New Roman"/>
        </w:rPr>
        <w:t>,</w:t>
      </w:r>
      <w:r>
        <w:rPr>
          <w:rFonts w:eastAsia="Times New Roman"/>
        </w:rPr>
        <w:t xml:space="preserve"> ότι σύμφωνα με το άρθρο 66 του</w:t>
      </w:r>
      <w:r>
        <w:rPr>
          <w:rFonts w:eastAsia="Times New Roman"/>
        </w:rPr>
        <w:t xml:space="preserve"> Κανονισμού της Βουλής ο αγορητής δεν μπορεί να απομακρύνεται από το υπό συζήτηση θέμα. Είναι κάτι που, δυστυχώς, το κάνουν όλοι οι συνάδελφοι στη Βουλή. Θα παρακαλούσα, καλό θα ήταν, να είμαστε συνεπείς με αυτό το άρθρο. Βοηθά την κοινοβουλευτική διαδικασ</w:t>
      </w:r>
      <w:r>
        <w:rPr>
          <w:rFonts w:eastAsia="Times New Roman"/>
        </w:rPr>
        <w:t>ία.</w:t>
      </w:r>
    </w:p>
    <w:p w14:paraId="1288BAF8" w14:textId="77777777" w:rsidR="000C6DE6" w:rsidRDefault="009B647D">
      <w:pPr>
        <w:spacing w:after="0" w:line="600" w:lineRule="auto"/>
        <w:ind w:firstLine="720"/>
        <w:jc w:val="both"/>
        <w:rPr>
          <w:rFonts w:eastAsia="Times New Roman"/>
        </w:rPr>
      </w:pPr>
      <w:r>
        <w:rPr>
          <w:rFonts w:eastAsia="Times New Roman"/>
        </w:rPr>
        <w:t xml:space="preserve">Προχωρούμε. Τον λόγο έχει ο Κοινοβουλευτικός Εκπρόσωπος του ΣΥΡΙΖΑ, κ. Νίκος </w:t>
      </w:r>
      <w:proofErr w:type="spellStart"/>
      <w:r>
        <w:rPr>
          <w:rFonts w:eastAsia="Times New Roman"/>
        </w:rPr>
        <w:t>Ξυδάκης</w:t>
      </w:r>
      <w:proofErr w:type="spellEnd"/>
      <w:r>
        <w:rPr>
          <w:rFonts w:eastAsia="Times New Roman"/>
        </w:rPr>
        <w:t xml:space="preserve"> για δώδεκα λεπτά.</w:t>
      </w:r>
    </w:p>
    <w:p w14:paraId="1288BAF9" w14:textId="77777777" w:rsidR="000C6DE6" w:rsidRDefault="009B647D">
      <w:pPr>
        <w:spacing w:after="0" w:line="600" w:lineRule="auto"/>
        <w:ind w:firstLine="720"/>
        <w:jc w:val="both"/>
        <w:rPr>
          <w:rFonts w:eastAsia="Times New Roman"/>
        </w:rPr>
      </w:pPr>
      <w:r>
        <w:rPr>
          <w:rFonts w:eastAsia="Times New Roman"/>
          <w:b/>
        </w:rPr>
        <w:t>ΝΙΚΟΛΑΟΣ ΞΥΔΑΚΗΣ:</w:t>
      </w:r>
      <w:r>
        <w:rPr>
          <w:rFonts w:eastAsia="Times New Roman"/>
        </w:rPr>
        <w:t xml:space="preserve"> Ευχαριστώ, κύριε Πρόεδρε.</w:t>
      </w:r>
    </w:p>
    <w:p w14:paraId="1288BAFA" w14:textId="77777777" w:rsidR="000C6DE6" w:rsidRDefault="009B647D">
      <w:pPr>
        <w:spacing w:after="0" w:line="600" w:lineRule="auto"/>
        <w:ind w:firstLine="720"/>
        <w:jc w:val="both"/>
        <w:rPr>
          <w:rFonts w:eastAsia="Times New Roman"/>
        </w:rPr>
      </w:pPr>
      <w:r>
        <w:rPr>
          <w:rFonts w:eastAsia="Times New Roman"/>
        </w:rPr>
        <w:t xml:space="preserve">Δεν εκπλήσσομαι σχεδόν πια από το ύφος και το μονότονο τροπάρι των συναδέλφων της </w:t>
      </w:r>
      <w:r>
        <w:rPr>
          <w:rFonts w:eastAsia="Times New Roman"/>
        </w:rPr>
        <w:t>Μ</w:t>
      </w:r>
      <w:r>
        <w:rPr>
          <w:rFonts w:eastAsia="Times New Roman"/>
        </w:rPr>
        <w:t>είζονος Αντιπολίτευσης</w:t>
      </w:r>
      <w:r>
        <w:rPr>
          <w:rFonts w:eastAsia="Times New Roman"/>
        </w:rPr>
        <w:t>. Εκπλήσσομαι λίγο από την έλλειψη επιχειρημάτων και την επανάληψη στερεοτύπων.</w:t>
      </w:r>
    </w:p>
    <w:p w14:paraId="1288BAFB" w14:textId="77777777" w:rsidR="000C6DE6" w:rsidRDefault="009B647D">
      <w:pPr>
        <w:spacing w:after="0" w:line="600" w:lineRule="auto"/>
        <w:ind w:firstLine="720"/>
        <w:jc w:val="both"/>
        <w:rPr>
          <w:rFonts w:eastAsia="Times New Roman"/>
        </w:rPr>
      </w:pPr>
      <w:r>
        <w:rPr>
          <w:rFonts w:eastAsia="Times New Roman"/>
        </w:rPr>
        <w:t>Με φοβίζει</w:t>
      </w:r>
      <w:r>
        <w:rPr>
          <w:rFonts w:eastAsia="Times New Roman"/>
        </w:rPr>
        <w:t>,</w:t>
      </w:r>
      <w:r>
        <w:rPr>
          <w:rFonts w:eastAsia="Times New Roman"/>
        </w:rPr>
        <w:t xml:space="preserve"> </w:t>
      </w:r>
      <w:r>
        <w:rPr>
          <w:rFonts w:eastAsia="Times New Roman"/>
        </w:rPr>
        <w:t>επίσης,</w:t>
      </w:r>
      <w:r>
        <w:rPr>
          <w:rFonts w:eastAsia="Times New Roman"/>
        </w:rPr>
        <w:t xml:space="preserve"> με εκπλήσσει αυτή η τυφλή πεποίθηση</w:t>
      </w:r>
      <w:r>
        <w:rPr>
          <w:rFonts w:eastAsia="Times New Roman"/>
        </w:rPr>
        <w:t>,</w:t>
      </w:r>
      <w:r>
        <w:rPr>
          <w:rFonts w:eastAsia="Times New Roman"/>
        </w:rPr>
        <w:t xml:space="preserve"> ότι όλα τα θέματα θα λυθούν με τις εκλογές και τον ερχομό του Μεσσία. Σαν να μην έχει υπάρξει η χώρα επτά χρόνια σε μια</w:t>
      </w:r>
      <w:r>
        <w:rPr>
          <w:rFonts w:eastAsia="Times New Roman"/>
        </w:rPr>
        <w:t xml:space="preserve"> ιστορική περιπέτεια, σαν να μην έχουν υπάρξει άλλες κυβερνήσεις που οδήγησαν τη χώρα σε αυτήν την ιστορική περιπέτεια–όχι μόνο με δική της ευθύνη, υπάρχουν και οι εξωτερικοί παράγοντες.</w:t>
      </w:r>
    </w:p>
    <w:p w14:paraId="1288BAFC" w14:textId="77777777" w:rsidR="000C6DE6" w:rsidRDefault="009B647D">
      <w:pPr>
        <w:spacing w:after="0" w:line="600" w:lineRule="auto"/>
        <w:ind w:firstLine="720"/>
        <w:jc w:val="both"/>
        <w:rPr>
          <w:rFonts w:eastAsia="Times New Roman"/>
          <w:szCs w:val="24"/>
        </w:rPr>
      </w:pPr>
      <w:r>
        <w:rPr>
          <w:rFonts w:eastAsia="Times New Roman"/>
          <w:szCs w:val="24"/>
        </w:rPr>
        <w:t xml:space="preserve">Αντιθέτως, όλη η προετοιμασία των αδυναμιών και η ιστορική δίνη στην </w:t>
      </w:r>
      <w:r>
        <w:rPr>
          <w:rFonts w:eastAsia="Times New Roman"/>
          <w:szCs w:val="24"/>
        </w:rPr>
        <w:t>οποία βρέθηκε η χώρα</w:t>
      </w:r>
      <w:r>
        <w:rPr>
          <w:rFonts w:eastAsia="Times New Roman"/>
          <w:szCs w:val="24"/>
        </w:rPr>
        <w:t>,</w:t>
      </w:r>
      <w:r>
        <w:rPr>
          <w:rFonts w:eastAsia="Times New Roman"/>
          <w:szCs w:val="24"/>
        </w:rPr>
        <w:t xml:space="preserve"> οφείλονται στη διετή διακυβέρνηση ΣΥΡΙΖΑ, σε δύο διαδοχικές κυβερνήσεις και σε τρεις εκλογές.</w:t>
      </w:r>
    </w:p>
    <w:p w14:paraId="1288BAFD" w14:textId="77777777" w:rsidR="000C6DE6" w:rsidRDefault="009B647D">
      <w:pPr>
        <w:spacing w:after="0" w:line="600" w:lineRule="auto"/>
        <w:ind w:firstLine="720"/>
        <w:jc w:val="both"/>
        <w:rPr>
          <w:rFonts w:eastAsia="Times New Roman"/>
          <w:szCs w:val="24"/>
        </w:rPr>
      </w:pPr>
      <w:r>
        <w:rPr>
          <w:rFonts w:eastAsia="Times New Roman"/>
          <w:szCs w:val="24"/>
        </w:rPr>
        <w:t xml:space="preserve">Απορώ πώς μερικοί συνάδελφοι, οι οποίοι έχουν και μια εμπειρία, άρα και μια τεκμαρτή ευθύνη, μπορούν και απευθύνονται στους συμπολίτες τους </w:t>
      </w:r>
      <w:r>
        <w:rPr>
          <w:rFonts w:eastAsia="Times New Roman"/>
          <w:szCs w:val="24"/>
        </w:rPr>
        <w:t>με αυτή τη γλώσσα, με αυτή την υποκρισία, με αυτή τη ρηχότητα.</w:t>
      </w:r>
    </w:p>
    <w:p w14:paraId="1288BAFE" w14:textId="77777777" w:rsidR="000C6DE6" w:rsidRDefault="009B647D">
      <w:pPr>
        <w:spacing w:after="0" w:line="600" w:lineRule="auto"/>
        <w:ind w:firstLine="720"/>
        <w:jc w:val="both"/>
        <w:rPr>
          <w:rFonts w:eastAsia="Times New Roman"/>
          <w:szCs w:val="24"/>
        </w:rPr>
      </w:pPr>
      <w:r>
        <w:rPr>
          <w:rFonts w:eastAsia="Times New Roman"/>
          <w:szCs w:val="24"/>
        </w:rPr>
        <w:t>Απορώ, επίσης, μερικές φορές με συναδέλφους του ΠΑΣΟΚ, του άλλου κόμματος της Αντιπολίτευσης, για τη σφοδρότητα, τον ανοίκειο τρόπο με τον οποίο εκφράζονται ακόμη και για τις αδύνατες στιγμές τ</w:t>
      </w:r>
      <w:r>
        <w:rPr>
          <w:rFonts w:eastAsia="Times New Roman"/>
          <w:szCs w:val="24"/>
        </w:rPr>
        <w:t>ης Κυβέρνησης, αλλά και γενικά για τον θεσμό της εκτελεστικής εξουσίας και για το πρόσωπο του Πρωθυπουργού.</w:t>
      </w:r>
    </w:p>
    <w:p w14:paraId="1288BAFF" w14:textId="77777777" w:rsidR="000C6DE6" w:rsidRDefault="009B647D">
      <w:pPr>
        <w:spacing w:after="0" w:line="600" w:lineRule="auto"/>
        <w:ind w:firstLine="720"/>
        <w:jc w:val="both"/>
        <w:rPr>
          <w:rFonts w:eastAsia="Times New Roman"/>
          <w:szCs w:val="24"/>
        </w:rPr>
      </w:pPr>
      <w:r>
        <w:rPr>
          <w:rFonts w:eastAsia="Times New Roman"/>
          <w:szCs w:val="24"/>
        </w:rPr>
        <w:t>Σκέφτομαι, όμως, ότι και αυτοί οι συνάδελφοι, όπως όλοι μας, έχουν ένα παρελθόν, έχουν μια ιστορία, έχουν δοκιμαστεί και στο τιμόνι της χώρας και στ</w:t>
      </w:r>
      <w:r>
        <w:rPr>
          <w:rFonts w:eastAsia="Times New Roman"/>
          <w:szCs w:val="24"/>
        </w:rPr>
        <w:t xml:space="preserve">η διακυβέρνηση και στη διαπαιδαγώγηση του λαού, που δοκιμάζεται τώρα, και όλοι έχουμε το μέλλον μας, με άλλους κοινό, με άλλους </w:t>
      </w:r>
      <w:proofErr w:type="spellStart"/>
      <w:r>
        <w:rPr>
          <w:rFonts w:eastAsia="Times New Roman"/>
          <w:szCs w:val="24"/>
        </w:rPr>
        <w:t>αφιστάμενο</w:t>
      </w:r>
      <w:proofErr w:type="spellEnd"/>
      <w:r>
        <w:rPr>
          <w:rFonts w:eastAsia="Times New Roman"/>
          <w:szCs w:val="24"/>
        </w:rPr>
        <w:t>, με άλλους εντελώς συγκρουόμενο.</w:t>
      </w:r>
    </w:p>
    <w:p w14:paraId="1288BB00" w14:textId="77777777" w:rsidR="000C6DE6" w:rsidRDefault="009B647D">
      <w:pPr>
        <w:spacing w:after="0" w:line="600" w:lineRule="auto"/>
        <w:ind w:firstLine="720"/>
        <w:jc w:val="both"/>
        <w:rPr>
          <w:rFonts w:eastAsia="Times New Roman"/>
          <w:szCs w:val="24"/>
        </w:rPr>
      </w:pPr>
      <w:r>
        <w:rPr>
          <w:rFonts w:eastAsia="Times New Roman"/>
          <w:szCs w:val="24"/>
        </w:rPr>
        <w:t>Μπορεί, επίσης, κάποιοι συνάδελφοι –γιατί το βλέπουμε τις τελευταίες μερικές εβδομάδ</w:t>
      </w:r>
      <w:r>
        <w:rPr>
          <w:rFonts w:eastAsia="Times New Roman"/>
          <w:szCs w:val="24"/>
        </w:rPr>
        <w:t>ες στη Βουλή- να παίζουν το παιχνίδι με τις μουσικές καρέκλες, να προετοιμάζονται να μετακομίσουν στα έδρανα, να εξασφαλίσουν μια θέση σε μια λίστα, να ανταγωνιστούν κάποιον άλλο σε μια εκλογική περιφέρεια. Και όλο αυτό ονομάζεται εθνική ευθύνη και ιστορικ</w:t>
      </w:r>
      <w:r>
        <w:rPr>
          <w:rFonts w:eastAsia="Times New Roman"/>
          <w:szCs w:val="24"/>
        </w:rPr>
        <w:t>ή επίγνωση.</w:t>
      </w:r>
    </w:p>
    <w:p w14:paraId="1288BB01" w14:textId="77777777" w:rsidR="000C6DE6" w:rsidRDefault="009B647D">
      <w:pPr>
        <w:spacing w:after="0" w:line="600" w:lineRule="auto"/>
        <w:ind w:firstLine="720"/>
        <w:jc w:val="both"/>
        <w:rPr>
          <w:rFonts w:eastAsia="Times New Roman"/>
          <w:szCs w:val="24"/>
        </w:rPr>
      </w:pPr>
      <w:r>
        <w:rPr>
          <w:rFonts w:eastAsia="Times New Roman"/>
          <w:szCs w:val="24"/>
        </w:rPr>
        <w:t>Ας κλείσουμε αυτή την εισαγωγή και ας μπούμε στο νομοσχέδιο για το οποίο κανείς δεν έχει πει κάτι ουσιαστικό. Εκτιμώ την προσπάθεια που έκανε ο συνάδελφος κ. Κουμουτσάκος να κάνει μια σύνθεση σε κάποιο θέμα, αλλά θλίβομαι γιατί την ύστατη στιγμ</w:t>
      </w:r>
      <w:r>
        <w:rPr>
          <w:rFonts w:eastAsia="Times New Roman"/>
          <w:szCs w:val="24"/>
        </w:rPr>
        <w:t>ή στην Ολομέλεια την αποσύρει και την καταθέτει ως σκέψη για τον χειρισμό των δαπανών. Θα μπορούσε να βρεθεί μια σύνθεση.</w:t>
      </w:r>
    </w:p>
    <w:p w14:paraId="1288BB02" w14:textId="77777777" w:rsidR="000C6DE6" w:rsidRDefault="009B647D">
      <w:pPr>
        <w:spacing w:after="0" w:line="600" w:lineRule="auto"/>
        <w:ind w:firstLine="720"/>
        <w:jc w:val="both"/>
        <w:rPr>
          <w:rFonts w:eastAsia="Times New Roman"/>
          <w:szCs w:val="24"/>
        </w:rPr>
      </w:pPr>
      <w:r>
        <w:rPr>
          <w:rFonts w:eastAsia="Times New Roman"/>
          <w:szCs w:val="24"/>
        </w:rPr>
        <w:t xml:space="preserve">Σε ό,τι αφορά τον </w:t>
      </w:r>
      <w:r>
        <w:rPr>
          <w:rFonts w:eastAsia="Times New Roman"/>
          <w:szCs w:val="24"/>
        </w:rPr>
        <w:t>ο</w:t>
      </w:r>
      <w:r>
        <w:rPr>
          <w:rFonts w:eastAsia="Times New Roman"/>
          <w:szCs w:val="24"/>
        </w:rPr>
        <w:t xml:space="preserve">ργανισμό που έρχεται, θα έλθει. Οι απορίες για τους </w:t>
      </w:r>
      <w:r>
        <w:rPr>
          <w:rFonts w:eastAsia="Times New Roman"/>
          <w:szCs w:val="24"/>
        </w:rPr>
        <w:t>ο</w:t>
      </w:r>
      <w:r>
        <w:rPr>
          <w:rFonts w:eastAsia="Times New Roman"/>
          <w:szCs w:val="24"/>
        </w:rPr>
        <w:t xml:space="preserve">ργανισμούς θα έπρεπε να απευθυνθούν, έστω </w:t>
      </w:r>
      <w:proofErr w:type="spellStart"/>
      <w:r>
        <w:rPr>
          <w:rFonts w:eastAsia="Times New Roman"/>
          <w:szCs w:val="24"/>
        </w:rPr>
        <w:t>υστερόπρωτα</w:t>
      </w:r>
      <w:proofErr w:type="spellEnd"/>
      <w:r>
        <w:rPr>
          <w:rFonts w:eastAsia="Times New Roman"/>
          <w:szCs w:val="24"/>
        </w:rPr>
        <w:t xml:space="preserve">, στους </w:t>
      </w:r>
      <w:r>
        <w:rPr>
          <w:rFonts w:eastAsia="Times New Roman"/>
          <w:szCs w:val="24"/>
        </w:rPr>
        <w:t>ο</w:t>
      </w:r>
      <w:r>
        <w:rPr>
          <w:rFonts w:eastAsia="Times New Roman"/>
          <w:szCs w:val="24"/>
        </w:rPr>
        <w:t xml:space="preserve">ργανισμούς Υπουργείων που κατάρτισε η </w:t>
      </w:r>
      <w:r>
        <w:rPr>
          <w:rFonts w:eastAsia="Times New Roman"/>
          <w:szCs w:val="24"/>
        </w:rPr>
        <w:t>κ</w:t>
      </w:r>
      <w:r>
        <w:rPr>
          <w:rFonts w:eastAsia="Times New Roman"/>
          <w:szCs w:val="24"/>
        </w:rPr>
        <w:t xml:space="preserve">υβέρνηση Σαμαρά το καλοκαίρι του ’14, όταν μέσα σε δυο-τρεις μήνες άλλαξαν όλοι οι </w:t>
      </w:r>
      <w:r>
        <w:rPr>
          <w:rFonts w:eastAsia="Times New Roman"/>
          <w:szCs w:val="24"/>
        </w:rPr>
        <w:t>ο</w:t>
      </w:r>
      <w:r>
        <w:rPr>
          <w:rFonts w:eastAsia="Times New Roman"/>
          <w:szCs w:val="24"/>
        </w:rPr>
        <w:t>ργανισμοί Υπουργείων, με ελάχιστη μελέτη και κυρίως με μια μάλλον άθλια μεταβατική διάταξη, με την οποία γενικοί διευθυντές και διευθ</w:t>
      </w:r>
      <w:r>
        <w:rPr>
          <w:rFonts w:eastAsia="Times New Roman"/>
          <w:szCs w:val="24"/>
        </w:rPr>
        <w:t xml:space="preserve">υντές ορίζονταν άνθρωποι εκτός πάσης αξιολογήσεως. Και άνθρωποι από το νούμερο </w:t>
      </w:r>
      <w:r>
        <w:rPr>
          <w:rFonts w:eastAsia="Times New Roman"/>
          <w:szCs w:val="24"/>
        </w:rPr>
        <w:t>«</w:t>
      </w:r>
      <w:r>
        <w:rPr>
          <w:rFonts w:eastAsia="Times New Roman"/>
          <w:szCs w:val="24"/>
        </w:rPr>
        <w:t>18</w:t>
      </w:r>
      <w:r>
        <w:rPr>
          <w:rFonts w:eastAsia="Times New Roman"/>
          <w:szCs w:val="24"/>
        </w:rPr>
        <w:t>»</w:t>
      </w:r>
      <w:r>
        <w:rPr>
          <w:rFonts w:eastAsia="Times New Roman"/>
          <w:szCs w:val="24"/>
        </w:rPr>
        <w:t xml:space="preserve"> ή </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 της </w:t>
      </w:r>
      <w:proofErr w:type="spellStart"/>
      <w:r>
        <w:rPr>
          <w:rFonts w:eastAsia="Times New Roman"/>
          <w:szCs w:val="24"/>
        </w:rPr>
        <w:t>επετηρίδος</w:t>
      </w:r>
      <w:proofErr w:type="spellEnd"/>
      <w:r>
        <w:rPr>
          <w:rFonts w:eastAsia="Times New Roman"/>
          <w:szCs w:val="24"/>
        </w:rPr>
        <w:t xml:space="preserve"> αξιολόγησης βρέθηκαν να γίνουν γενικοί διευθυντές. Δυστυχώς σχεδόν όλοι αυτοί οι γενικοί διευθυντές είναι ακόμα στη θέση τους. </w:t>
      </w:r>
    </w:p>
    <w:p w14:paraId="1288BB03" w14:textId="77777777" w:rsidR="000C6DE6" w:rsidRDefault="009B647D">
      <w:pPr>
        <w:spacing w:after="0" w:line="600" w:lineRule="auto"/>
        <w:ind w:firstLine="720"/>
        <w:jc w:val="both"/>
        <w:rPr>
          <w:rFonts w:eastAsia="Times New Roman"/>
          <w:szCs w:val="24"/>
        </w:rPr>
      </w:pPr>
      <w:r>
        <w:rPr>
          <w:rFonts w:eastAsia="Times New Roman"/>
          <w:szCs w:val="24"/>
        </w:rPr>
        <w:t>Αυτό είναι το κομματικ</w:t>
      </w:r>
      <w:r>
        <w:rPr>
          <w:rFonts w:eastAsia="Times New Roman"/>
          <w:szCs w:val="24"/>
        </w:rPr>
        <w:t xml:space="preserve">ό κράτος που εσείς φτιάξατε κι εμείς δυστυχώς και ευτυχώς –γιατί είναι και ένα δίδαγμα δημοκρατικού ήθους- δεν το γκρεμίσαμε με την ίδια βιαιότητα που το φτιάξατε. Αυτοί είναι οι </w:t>
      </w:r>
      <w:r>
        <w:rPr>
          <w:rFonts w:eastAsia="Times New Roman"/>
          <w:szCs w:val="24"/>
        </w:rPr>
        <w:t>ο</w:t>
      </w:r>
      <w:r>
        <w:rPr>
          <w:rFonts w:eastAsia="Times New Roman"/>
          <w:szCs w:val="24"/>
        </w:rPr>
        <w:t>ργανισμοί τους οποίους ψηφίσατε και ήταν τότε Υπουργός Διοικητικής Μεταρρύθμ</w:t>
      </w:r>
      <w:r>
        <w:rPr>
          <w:rFonts w:eastAsia="Times New Roman"/>
          <w:szCs w:val="24"/>
        </w:rPr>
        <w:t>ισης ο κ. Μητσοτάκης. Αυτή ήταν η αξιοκρατία και η αξιολόγηση την οποία επαγγέλλεστε και για την οποία κόπτεστε τώρα.</w:t>
      </w:r>
    </w:p>
    <w:p w14:paraId="1288BB04" w14:textId="77777777" w:rsidR="000C6DE6" w:rsidRDefault="009B647D">
      <w:pPr>
        <w:spacing w:after="0" w:line="600" w:lineRule="auto"/>
        <w:ind w:firstLine="720"/>
        <w:jc w:val="both"/>
        <w:rPr>
          <w:rFonts w:eastAsia="Times New Roman"/>
          <w:szCs w:val="24"/>
        </w:rPr>
      </w:pPr>
      <w:r>
        <w:rPr>
          <w:rFonts w:eastAsia="Times New Roman"/>
          <w:szCs w:val="24"/>
        </w:rPr>
        <w:t>Είπατε, επίσης, ότι διαστέλλονται, ότι διογκώνονται οι δαπάνες. Ίσως έχω τη μικρότερη υπουργική εμπειρία απ’ όσους Υπουργούς παρίστανται ε</w:t>
      </w:r>
      <w:r>
        <w:rPr>
          <w:rFonts w:eastAsia="Times New Roman"/>
          <w:szCs w:val="24"/>
        </w:rPr>
        <w:t xml:space="preserve">δώ, όμως έχω να πω κάτι: Και στις αποστολές του Πρωθυπουργού που μετείχα και στις αποστολές του Προέδρου, αυτό που με εξέπληξε ήταν το πολύ σφιχτό πρόγραμμα, το σχεδόν εξαντλητικό πρόγραμμα, οι ελάχιστες δυνατές, οι μηδενικές δαπάνες και το </w:t>
      </w:r>
      <w:proofErr w:type="spellStart"/>
      <w:r>
        <w:rPr>
          <w:rFonts w:eastAsia="Times New Roman"/>
          <w:szCs w:val="24"/>
        </w:rPr>
        <w:t>ολιγοπρόσωπο</w:t>
      </w:r>
      <w:proofErr w:type="spellEnd"/>
      <w:r>
        <w:rPr>
          <w:rFonts w:eastAsia="Times New Roman"/>
          <w:szCs w:val="24"/>
        </w:rPr>
        <w:t xml:space="preserve"> τω</w:t>
      </w:r>
      <w:r>
        <w:rPr>
          <w:rFonts w:eastAsia="Times New Roman"/>
          <w:szCs w:val="24"/>
        </w:rPr>
        <w:t>ν αποστολών.</w:t>
      </w:r>
    </w:p>
    <w:p w14:paraId="1288BB0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Έχω να σας θυμίσω, όμως, ότι επί Υπουργού Νέας Δημοκρατίας στο Υπουργείο Εξωτερικών συγκροτήθηκε αποστολή στη Νέα Υόρκη με </w:t>
      </w:r>
      <w:proofErr w:type="spellStart"/>
      <w:r>
        <w:rPr>
          <w:rFonts w:eastAsia="Times New Roman" w:cs="Times New Roman"/>
          <w:szCs w:val="24"/>
        </w:rPr>
        <w:t>εκατόν</w:t>
      </w:r>
      <w:proofErr w:type="spellEnd"/>
      <w:r>
        <w:rPr>
          <w:rFonts w:eastAsia="Times New Roman" w:cs="Times New Roman"/>
          <w:szCs w:val="24"/>
        </w:rPr>
        <w:t xml:space="preserve"> δέκα πρόσωπα. </w:t>
      </w:r>
    </w:p>
    <w:p w14:paraId="1288BB0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είναι έτσι. </w:t>
      </w:r>
    </w:p>
    <w:p w14:paraId="1288BB0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Δεν είναι έτσι. Ωραία, να δώσετε εξήγηση. </w:t>
      </w:r>
    </w:p>
    <w:p w14:paraId="1288BB0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Έχω επίσης να πω ότι έχω ακούσει -και διαψεύστε με- ότι ακόμα και στις κυβερνήσεις της κρίσεως υπήρχαν Υπουργοί που ταξίδευαν με φρουρούς και πήγαιναν οι προπομποί και τους κρεμούσαν τα κοστούμια στο ξενοδοχείο. Η</w:t>
      </w:r>
      <w:r>
        <w:rPr>
          <w:rFonts w:eastAsia="Times New Roman" w:cs="Times New Roman"/>
          <w:szCs w:val="24"/>
        </w:rPr>
        <w:t xml:space="preserve"> δική μου εμπειρία είναι ότι τα ταξίδια μας στο εξωτερικό, των Υπουργών, εξ όσων γνωρίζω, είναι με έναν ή δύο ανθρώπους συνοδεία: τους διευθυντές του πολιτικού γραφείου, τον διευθυντή του διπλωματικού γραφείου ή κάποιον έκτακτο. Υπάρχουν ταξίδια τα οποία τ</w:t>
      </w:r>
      <w:r>
        <w:rPr>
          <w:rFonts w:eastAsia="Times New Roman" w:cs="Times New Roman"/>
          <w:szCs w:val="24"/>
        </w:rPr>
        <w:t xml:space="preserve">α κάναμε και μόνοι μας ως Υπουργοί, χωρίς καμμία συνοδεία. </w:t>
      </w:r>
    </w:p>
    <w:p w14:paraId="1288BB0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Γνωρίζουν ασφαλώς περισσότερα οι Υπουργοί των παρελθουσών κυβερνήσεων, οι οποίοι είχαν στρατιές μετακλητών και ειδικών συμβούλων και τεράστιες δαπάνες για έξοδα παραστάσεως. Ας μην κάνουμε συγκρίσ</w:t>
      </w:r>
      <w:r>
        <w:rPr>
          <w:rFonts w:eastAsia="Times New Roman" w:cs="Times New Roman"/>
          <w:szCs w:val="24"/>
        </w:rPr>
        <w:t xml:space="preserve">εις. Δεν πρέπει, γιατί δεν πρέπει να ασχολούμαστε συνεχώς με το παρελθόν. Το δύσκολο μέλλον είναι που μας τραβάει μπροστά. </w:t>
      </w:r>
    </w:p>
    <w:p w14:paraId="1288BB0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Μια τελευταία υπόμνηση για την κρισιμότητα των καταστάσεων που περνάμε: Το Υπουργείο Εξωτερικών χρειάζεται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Το ξέρουν όλο</w:t>
      </w:r>
      <w:r>
        <w:rPr>
          <w:rFonts w:eastAsia="Times New Roman" w:cs="Times New Roman"/>
          <w:szCs w:val="24"/>
        </w:rPr>
        <w:t>ι όσοι έχουν περάσει έστω και για λίγο από εκεί ή έχουν συνομιλήσει. Η συγκρότηση αυτού του οργάνου, του Κέντρου Αναλύσεων και Σχεδιασμού, στην ουσία δεν είναι κάτι το καινοφανές, κάτι εκ του μη όντος, αλλά συγκροτείται μια υπηρεσία, ένα όργανο το οποίο εί</w:t>
      </w:r>
      <w:r>
        <w:rPr>
          <w:rFonts w:eastAsia="Times New Roman" w:cs="Times New Roman"/>
          <w:szCs w:val="24"/>
        </w:rPr>
        <w:t xml:space="preserve">χε αποσυνδεθεί και παραλαμβάνει το </w:t>
      </w:r>
      <w:proofErr w:type="spellStart"/>
      <w:r>
        <w:rPr>
          <w:rFonts w:eastAsia="Times New Roman" w:cs="Times New Roman"/>
          <w:szCs w:val="24"/>
        </w:rPr>
        <w:t>καθηκοντολόγιο</w:t>
      </w:r>
      <w:proofErr w:type="spellEnd"/>
      <w:r>
        <w:rPr>
          <w:rFonts w:eastAsia="Times New Roman" w:cs="Times New Roman"/>
          <w:szCs w:val="24"/>
        </w:rPr>
        <w:t xml:space="preserve"> και το αρχείο και τις εργασίες ενός άλλου εποπτευόμενου κέντρου, του ΕΚΕΜ, που ήρθε το πλήρωμα του χρόνου, εκπλήρωσε την αποστολή του και τελειώνει.</w:t>
      </w:r>
    </w:p>
    <w:p w14:paraId="1288BB0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Δεν υπήρξε καμμία ολιγωρία στην περίπτωση του ΕΚΕΜ. Το ΕΚ</w:t>
      </w:r>
      <w:r>
        <w:rPr>
          <w:rFonts w:eastAsia="Times New Roman" w:cs="Times New Roman"/>
          <w:szCs w:val="24"/>
        </w:rPr>
        <w:t xml:space="preserve">ΕΜ εξέπεσε και </w:t>
      </w:r>
      <w:proofErr w:type="spellStart"/>
      <w:r>
        <w:rPr>
          <w:rFonts w:eastAsia="Times New Roman" w:cs="Times New Roman"/>
          <w:szCs w:val="24"/>
        </w:rPr>
        <w:t>παρήκμασε</w:t>
      </w:r>
      <w:proofErr w:type="spellEnd"/>
      <w:r>
        <w:rPr>
          <w:rFonts w:eastAsia="Times New Roman" w:cs="Times New Roman"/>
          <w:szCs w:val="24"/>
        </w:rPr>
        <w:t xml:space="preserve"> πριν από τη δική μας Κυβέρνηση. Αντιθέτως, στη δική μας διακυβέρνηση είδαμε τους ανθρώπους οι οποίοι </w:t>
      </w:r>
      <w:proofErr w:type="spellStart"/>
      <w:r>
        <w:rPr>
          <w:rFonts w:eastAsia="Times New Roman" w:cs="Times New Roman"/>
          <w:szCs w:val="24"/>
        </w:rPr>
        <w:t>επένοντο</w:t>
      </w:r>
      <w:proofErr w:type="spellEnd"/>
      <w:r>
        <w:rPr>
          <w:rFonts w:eastAsia="Times New Roman" w:cs="Times New Roman"/>
          <w:szCs w:val="24"/>
        </w:rPr>
        <w:t xml:space="preserve"> και είχαν να τους καταβληθούν τα δεδουλευμένα τρία χρόνια, φροντίσαμε και έγιναν ενέργειες, εκταμιεύθηκαν χρήματα και τώρ</w:t>
      </w:r>
      <w:r>
        <w:rPr>
          <w:rFonts w:eastAsia="Times New Roman" w:cs="Times New Roman"/>
          <w:szCs w:val="24"/>
        </w:rPr>
        <w:t xml:space="preserve">α γίνεται η πιο σωστή και ανθρώπινη τακτοποίηση. Αυτό θα έπρεπε να το έχουν αντιληφθεί όσοι γνωρίζουν και να μην λένε πράγματα τα οποία δεν ισχύουν. Ο τελευταίος διορισθείς </w:t>
      </w:r>
      <w:r>
        <w:rPr>
          <w:rFonts w:eastAsia="Times New Roman" w:cs="Times New Roman"/>
          <w:szCs w:val="24"/>
        </w:rPr>
        <w:t>π</w:t>
      </w:r>
      <w:r>
        <w:rPr>
          <w:rFonts w:eastAsia="Times New Roman" w:cs="Times New Roman"/>
          <w:szCs w:val="24"/>
        </w:rPr>
        <w:t xml:space="preserve">ρόεδρος, ο συνταξιούχος πρέσβης κ. </w:t>
      </w:r>
      <w:proofErr w:type="spellStart"/>
      <w:r>
        <w:rPr>
          <w:rFonts w:eastAsia="Times New Roman" w:cs="Times New Roman"/>
          <w:szCs w:val="24"/>
        </w:rPr>
        <w:t>Κουντουμάς</w:t>
      </w:r>
      <w:proofErr w:type="spellEnd"/>
      <w:r>
        <w:rPr>
          <w:rFonts w:eastAsia="Times New Roman" w:cs="Times New Roman"/>
          <w:szCs w:val="24"/>
        </w:rPr>
        <w:t xml:space="preserve"> είπε ότι «σε δύο δόσεις πήραμε ένα ι</w:t>
      </w:r>
      <w:r>
        <w:rPr>
          <w:rFonts w:eastAsia="Times New Roman" w:cs="Times New Roman"/>
          <w:szCs w:val="24"/>
        </w:rPr>
        <w:t xml:space="preserve">κανοποιητικό ποσό για να τακτοποιηθούν κάποιες οφειλές». Ό,τι εκκρεμεί θα τακτοποιηθεί σύντομα. </w:t>
      </w:r>
    </w:p>
    <w:p w14:paraId="1288BB0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Αυτός λοιπόν είναι ο σκοπός της νέας καταστάσεως που προκύπτει στην Ευρώπη, η οποία δεν βλέπω να συζητείται εδώ από τους κατά τα άλλα λαλίστατους αγορητές της </w:t>
      </w:r>
      <w:r>
        <w:rPr>
          <w:rFonts w:eastAsia="Times New Roman" w:cs="Times New Roman"/>
          <w:szCs w:val="24"/>
        </w:rPr>
        <w:t>Αντιπολίτευσης και κυρίως της Μείζονος, που σκέφτονται με έναν τρόπο, το πώς θα ικανοποιηθεί αυτό το ασίγαστο πάθος για εξουσία. Η Ευρώπη μετασχηματίζεται και το Υπουργείο Εξωτερικών πρέπει να είναι σε θέση να παράγει σκέψη, έργο, και να παράγει όλος ο πολ</w:t>
      </w:r>
      <w:r>
        <w:rPr>
          <w:rFonts w:eastAsia="Times New Roman" w:cs="Times New Roman"/>
          <w:szCs w:val="24"/>
        </w:rPr>
        <w:t xml:space="preserve">ιτικός κόσμος και η Βουλή και οι πνευματικές ελίτ και οι ελίτ που παράγουν δημοσιότητα και παράγουν ήθος δημόσιο. </w:t>
      </w:r>
    </w:p>
    <w:p w14:paraId="1288BB0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Την περασμένη εβδομάδα στη Σύνοδο Κορυφής στη Μάλτα, στο Ευρωπαϊκό Συμβούλιο, ετέθη από τους ιδρυτές της Ευρωπαϊκής Ένωσης για πρώτη φορά επι</w:t>
      </w:r>
      <w:r>
        <w:rPr>
          <w:rFonts w:eastAsia="Times New Roman" w:cs="Times New Roman"/>
          <w:szCs w:val="24"/>
        </w:rPr>
        <w:t xml:space="preserve">σήμως -δηλαδή και από τη Γερμανία και από τη Γαλλία και από τις χώρες του </w:t>
      </w:r>
      <w:proofErr w:type="spellStart"/>
      <w:r>
        <w:rPr>
          <w:rFonts w:eastAsia="Times New Roman" w:cs="Times New Roman"/>
          <w:szCs w:val="24"/>
        </w:rPr>
        <w:t>Μπενελούξ</w:t>
      </w:r>
      <w:proofErr w:type="spellEnd"/>
      <w:r>
        <w:rPr>
          <w:rFonts w:eastAsia="Times New Roman" w:cs="Times New Roman"/>
          <w:szCs w:val="24"/>
        </w:rPr>
        <w:t xml:space="preserve"> και από την Ιταλία, που αυτοί ήταν ο ιδρυτικός πυρήνας της Ευρωπαϊκής Ένωσης πριν από εξήντα χρόνια- ζήτημα Ευρώπης πολλών ταχυτήτων. Αυτό είναι, λοιπόν, που θα πρέπει να α</w:t>
      </w:r>
      <w:r>
        <w:rPr>
          <w:rFonts w:eastAsia="Times New Roman" w:cs="Times New Roman"/>
          <w:szCs w:val="24"/>
        </w:rPr>
        <w:t xml:space="preserve">ντιμετωπίσουμε ως πολιτικός κόσμος και ως πνευματικές ελίτ: Ποια είναι η θέση της Ελλάδας σε αυτόν τον μεταβαλλόμενο κόσμο. </w:t>
      </w:r>
    </w:p>
    <w:p w14:paraId="1288BB0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Αναγγέλθηκε, επίσης, ότι στην επόμενη πανηγυρική επετειακή Σύνοδο της Ευρώπης για τα εξήντα χρόνια από τη Συνθήκη της Ρώμης, στη Ρώ</w:t>
      </w:r>
      <w:r>
        <w:rPr>
          <w:rFonts w:eastAsia="Times New Roman" w:cs="Times New Roman"/>
          <w:szCs w:val="24"/>
        </w:rPr>
        <w:t>μη τον επόμενο μήνα, θα έχουμε και νεότερα στοιχεία, αναγγελίες και σχέδια.</w:t>
      </w:r>
    </w:p>
    <w:p w14:paraId="1288BB0F" w14:textId="77777777" w:rsidR="000C6DE6" w:rsidRDefault="009B647D">
      <w:pPr>
        <w:spacing w:after="0" w:line="600" w:lineRule="auto"/>
        <w:jc w:val="both"/>
        <w:rPr>
          <w:rFonts w:eastAsia="Times New Roman" w:cs="Times New Roman"/>
          <w:szCs w:val="24"/>
        </w:rPr>
      </w:pPr>
      <w:r>
        <w:rPr>
          <w:rFonts w:eastAsia="Times New Roman" w:cs="Times New Roman"/>
          <w:szCs w:val="24"/>
        </w:rPr>
        <w:tab/>
        <w:t xml:space="preserve">Τέτοιες διαδικασίες μπορεί να ξεκινήσουν, μπορεί να μην ξεκινήσουν. Πάντως, όταν αναγγέλλονται κάτι θα γίνει και ξέρουμε ότι μπορεί να κρατήσουν χρόνια. Αυτή είναι η εργασία όλων </w:t>
      </w:r>
      <w:r>
        <w:rPr>
          <w:rFonts w:eastAsia="Times New Roman" w:cs="Times New Roman"/>
          <w:szCs w:val="24"/>
        </w:rPr>
        <w:t>μας -και όχι οι φωνασκίες- να σκεφτούμε το μέλλον, να σκεφτούμε ποιοι είμαστε και πού πάμε και όχι η σφοδρότητα των αντιπαραθέσεων, οι κοκορομαχίες και οι ρηχές επικρίσεις σε θέματα για τα οποία κα</w:t>
      </w:r>
      <w:r>
        <w:rPr>
          <w:rFonts w:eastAsia="Times New Roman" w:cs="Times New Roman"/>
          <w:szCs w:val="24"/>
        </w:rPr>
        <w:t>μ</w:t>
      </w:r>
      <w:r>
        <w:rPr>
          <w:rFonts w:eastAsia="Times New Roman" w:cs="Times New Roman"/>
          <w:szCs w:val="24"/>
        </w:rPr>
        <w:t>μιά φορά και οι συνάδελφοι, για να φτιάξουν έναν αντιπολιτευτικό τόνο, μιλούν χωρίς να έχουν ασχοληθεί, να έχουν εμβαθύνει, να έχουν μελετήσει. Και αντ’ αυτού, προτιμούν να κάνουν έναν γενικό πολιτικό λόγο, ο οποίος είναι στα όρια μιας τηλεοπτικής επιπολαι</w:t>
      </w:r>
      <w:r>
        <w:rPr>
          <w:rFonts w:eastAsia="Times New Roman" w:cs="Times New Roman"/>
          <w:szCs w:val="24"/>
        </w:rPr>
        <w:t xml:space="preserve">ότητας. </w:t>
      </w:r>
    </w:p>
    <w:p w14:paraId="1288BB1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Υπήρξαν παρατηρήσεις και από άλλα κόμματα και από άλλους συναδέλφους, που είχαν σχέση με αυτό το οποίο συζητάμε. Έχουμε ακόμη την ευκαιρία, είναι και ο Υπουργός εδώ. Και εμείς από τη Συμπολίτευση κάναμε εκκλήσεις προς τον Υπουργό να δώσει συνθέσει</w:t>
      </w:r>
      <w:r>
        <w:rPr>
          <w:rFonts w:eastAsia="Times New Roman" w:cs="Times New Roman"/>
          <w:szCs w:val="24"/>
        </w:rPr>
        <w:t xml:space="preserve">ς. Εδώ είναι και ας μιλήσουμε. Όμως σκεφτείτε πάντα με ποια ευθύνη μιλάτε απέναντι σε έναν κόσμο που υποφέρει, απέναντι σε έναν κόσμο που περιμένει, που περιμένει μηνύματα, που περιμένει την ηγεσία να δείξει αρετές υπέρβασης και σύνθεσης και το τι λέμε σε </w:t>
      </w:r>
      <w:r>
        <w:rPr>
          <w:rFonts w:eastAsia="Times New Roman" w:cs="Times New Roman"/>
          <w:szCs w:val="24"/>
        </w:rPr>
        <w:t>αυτό το Βήμα.</w:t>
      </w:r>
    </w:p>
    <w:p w14:paraId="1288BB1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 Και ευχαριστώ και τους συναδέλφους.</w:t>
      </w:r>
    </w:p>
    <w:p w14:paraId="1288BB12"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8BB1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Ξυδάκη</w:t>
      </w:r>
      <w:proofErr w:type="spellEnd"/>
      <w:r>
        <w:rPr>
          <w:rFonts w:eastAsia="Times New Roman" w:cs="Times New Roman"/>
          <w:szCs w:val="24"/>
        </w:rPr>
        <w:t xml:space="preserve"> και για τη συνέπεια στον χρόνο. </w:t>
      </w:r>
    </w:p>
    <w:p w14:paraId="1288BB1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Εξωτερ</w:t>
      </w:r>
      <w:r>
        <w:rPr>
          <w:rFonts w:eastAsia="Times New Roman" w:cs="Times New Roman"/>
          <w:szCs w:val="24"/>
        </w:rPr>
        <w:t xml:space="preserve">ικών κ. Ιωάννης Αμανατίδης. </w:t>
      </w:r>
    </w:p>
    <w:p w14:paraId="1288BB1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Ορίστε, κύριε Αμανατίδη, έχετε τον λόγο για πέντε λεπτά, με μια ανοχή. Θα παρακαλέσω να είστε σύντομος και αυτό το λέω επειδή έχει μιλήσει ήδη ο Υπουργός.</w:t>
      </w:r>
    </w:p>
    <w:p w14:paraId="1288BB1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Ευχαριστώ, κύριε Πρόεδρε.</w:t>
      </w:r>
    </w:p>
    <w:p w14:paraId="1288BB1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 xml:space="preserve">ρακολουθώ την αγωνία ειδικά των εισηγητών και αγορητών, αλλά και των Κοινοβουλευτικών Εκπροσώπων των κομμάτων, να βρουν λαβές για να μην ψηφίσουν το συναινετικό νομοσχέδιο, αφού σε πολλά από τα άρθρα συμφωνούν και επί της αρχής ουσιαστικά συμφωνούν. Γιατί </w:t>
      </w:r>
      <w:r>
        <w:rPr>
          <w:rFonts w:eastAsia="Times New Roman" w:cs="Times New Roman"/>
          <w:szCs w:val="24"/>
        </w:rPr>
        <w:t xml:space="preserve">υπάρχει αρχή. Δεν είναι υποχρεωτικό να κατατεθεί μπροστά επί της αρχής και το γνωρίζετε πάρα πολύ καλά το τυπικό. Αν διαβάσετε την αιτιολογική έκθεση, θα καταλάβετε για ποιους λόγους έρχονται οι διατάξεις. Κανείς δεν είπε ότι είναι το συνολικό νομοσχέδιο. </w:t>
      </w:r>
      <w:r>
        <w:rPr>
          <w:rFonts w:eastAsia="Times New Roman" w:cs="Times New Roman"/>
          <w:szCs w:val="24"/>
        </w:rPr>
        <w:t xml:space="preserve">Ο ίδιος Υπουργός είπε ότι είναι ένα προοίμιο. Από πού καθίσταται αναγκαίο; </w:t>
      </w:r>
    </w:p>
    <w:p w14:paraId="1288BB1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είναι ξαφνικό, γιατί άκουσα και διάφορα. Εδώ στην Αίθουσα ακούστηκαν πάρα πολλά πράγματα, τα οποία δεν ανταποκρίνονται στην πραγματικότητα. Ξαφνικό. </w:t>
      </w:r>
      <w:r>
        <w:rPr>
          <w:rFonts w:eastAsia="Times New Roman" w:cs="Times New Roman"/>
          <w:szCs w:val="24"/>
        </w:rPr>
        <w:t>«</w:t>
      </w:r>
      <w:r>
        <w:rPr>
          <w:rFonts w:eastAsia="Times New Roman" w:cs="Times New Roman"/>
          <w:szCs w:val="24"/>
        </w:rPr>
        <w:t>Ξαφνικό</w:t>
      </w:r>
      <w:r>
        <w:rPr>
          <w:rFonts w:eastAsia="Times New Roman" w:cs="Times New Roman"/>
          <w:szCs w:val="24"/>
        </w:rPr>
        <w:t>»</w:t>
      </w:r>
      <w:r>
        <w:rPr>
          <w:rFonts w:eastAsia="Times New Roman" w:cs="Times New Roman"/>
          <w:szCs w:val="24"/>
        </w:rPr>
        <w:t xml:space="preserve"> δεν λ</w:t>
      </w:r>
      <w:r>
        <w:rPr>
          <w:rFonts w:eastAsia="Times New Roman" w:cs="Times New Roman"/>
          <w:szCs w:val="24"/>
        </w:rPr>
        <w:t xml:space="preserve">ες κάτι το οποίο είναι αναρτημένο εδώ και έναν χρόνο, για παράδειγμα. </w:t>
      </w:r>
      <w:r>
        <w:rPr>
          <w:rFonts w:eastAsia="Times New Roman" w:cs="Times New Roman"/>
          <w:szCs w:val="24"/>
        </w:rPr>
        <w:t>«</w:t>
      </w:r>
      <w:r>
        <w:rPr>
          <w:rFonts w:eastAsia="Times New Roman" w:cs="Times New Roman"/>
          <w:szCs w:val="24"/>
        </w:rPr>
        <w:t>Αποσπασματικό</w:t>
      </w:r>
      <w:r>
        <w:rPr>
          <w:rFonts w:eastAsia="Times New Roman" w:cs="Times New Roman"/>
          <w:szCs w:val="24"/>
        </w:rPr>
        <w:t>»</w:t>
      </w:r>
      <w:r>
        <w:rPr>
          <w:rFonts w:eastAsia="Times New Roman" w:cs="Times New Roman"/>
          <w:szCs w:val="24"/>
        </w:rPr>
        <w:t xml:space="preserve"> δεν λες κάποιο το οποίο από την αρχή σού λέει ότι υπάρχουν ειδικές διατάξεις, οι οποίες πρέπει να ρυθμιστούν γιατί ακριβώς υπάρχουν οι ανάγκες, οι αναγκαιότητες, η πολυδι</w:t>
      </w:r>
      <w:r>
        <w:rPr>
          <w:rFonts w:eastAsia="Times New Roman" w:cs="Times New Roman"/>
          <w:szCs w:val="24"/>
        </w:rPr>
        <w:t xml:space="preserve">άστατη και </w:t>
      </w:r>
      <w:proofErr w:type="spellStart"/>
      <w:r>
        <w:rPr>
          <w:rFonts w:eastAsia="Times New Roman" w:cs="Times New Roman"/>
          <w:szCs w:val="24"/>
        </w:rPr>
        <w:t>πολυεπίπεδη</w:t>
      </w:r>
      <w:proofErr w:type="spellEnd"/>
      <w:r>
        <w:rPr>
          <w:rFonts w:eastAsia="Times New Roman" w:cs="Times New Roman"/>
          <w:szCs w:val="24"/>
        </w:rPr>
        <w:t xml:space="preserve"> εξωτερική πολιτική, η οποία ασκείται αυτό το διάστημα και οι ανάγκες σε παγκόσμιο επίπεδο. </w:t>
      </w:r>
    </w:p>
    <w:p w14:paraId="1288BB1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Δεύτερη ανάγκη, που σας είπαν και οι φορείς: Είναι αναγκαίο να εναρμονιστούμε με ευρωπαϊκές οδηγίες, αλλιώς η χώρα θα έχει πρόστιμα. </w:t>
      </w:r>
    </w:p>
    <w:p w14:paraId="1288BB1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Τρίτη α</w:t>
      </w:r>
      <w:r>
        <w:rPr>
          <w:rFonts w:eastAsia="Times New Roman" w:cs="Times New Roman"/>
          <w:szCs w:val="24"/>
        </w:rPr>
        <w:t xml:space="preserve">νάγκη: Αδικίες και ρυθμίσεις οι οποίες έπρεπε να μπουν μέσα. </w:t>
      </w:r>
    </w:p>
    <w:p w14:paraId="1288BB1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Άρα σε αυτά εδώ τα τρία υπάρχει αποσπασματικότητα; Έχετε κάτι άλλο να προτείνετε πέραν αυτών; Για παράδειγμα, θα ήθελα να ήξερα εάν τα ίδια άρθρα που καταψηφίζετε τώρα με τη δικαιολογία ότι δεν </w:t>
      </w:r>
      <w:r>
        <w:rPr>
          <w:rFonts w:eastAsia="Times New Roman" w:cs="Times New Roman"/>
          <w:szCs w:val="24"/>
        </w:rPr>
        <w:t>είναι σε ένα γενικότερο, θα τα ψηφίζατε αν ερχόταν ένα γενικότερο. Για μένα αυτό έχει μια σημασία.</w:t>
      </w:r>
    </w:p>
    <w:p w14:paraId="1288BB1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Έχω ακούσει κι άλλα να λέγονται, όπως «ύποπτα», «επικίνδυνα», «συνονθύλευμα». Το πιο καλό είναι να πείτε ευθέως «θέλουμε να </w:t>
      </w:r>
      <w:proofErr w:type="spellStart"/>
      <w:r>
        <w:rPr>
          <w:rFonts w:eastAsia="Times New Roman" w:cs="Times New Roman"/>
          <w:szCs w:val="24"/>
        </w:rPr>
        <w:t>καταστροφολογούμε</w:t>
      </w:r>
      <w:proofErr w:type="spellEnd"/>
      <w:r>
        <w:rPr>
          <w:rFonts w:eastAsia="Times New Roman" w:cs="Times New Roman"/>
          <w:szCs w:val="24"/>
        </w:rPr>
        <w:t>», θέλετε εσείς,</w:t>
      </w:r>
      <w:r>
        <w:rPr>
          <w:rFonts w:eastAsia="Times New Roman" w:cs="Times New Roman"/>
          <w:szCs w:val="24"/>
        </w:rPr>
        <w:t xml:space="preserve"> δηλαδή, να </w:t>
      </w:r>
      <w:proofErr w:type="spellStart"/>
      <w:r>
        <w:rPr>
          <w:rFonts w:eastAsia="Times New Roman" w:cs="Times New Roman"/>
          <w:szCs w:val="24"/>
        </w:rPr>
        <w:t>καταστροφολογείτε</w:t>
      </w:r>
      <w:proofErr w:type="spellEnd"/>
      <w:r>
        <w:rPr>
          <w:rFonts w:eastAsia="Times New Roman" w:cs="Times New Roman"/>
          <w:szCs w:val="24"/>
        </w:rPr>
        <w:t xml:space="preserve"> και ότι όλα εντάσσονται σε μια αντιπολιτευτική ρητορική, παρ’ όλες τις εκφράσεις τις οποίες λέτε, τις αθώες, «ότι κι εμείς θέλουμε, κάνουμε, ράνουμε, όμως είναι έτσι, είναι αποσπασματικό, είναι ύποπτο, κάνει ρουσφέτια». Ακούστ</w:t>
      </w:r>
      <w:r>
        <w:rPr>
          <w:rFonts w:eastAsia="Times New Roman" w:cs="Times New Roman"/>
          <w:szCs w:val="24"/>
        </w:rPr>
        <w:t>ηκαν πολλά επιχειρήματα. Στην αρχή ήταν «στρατός διορισμών». Και όταν ήρθαν τα στοιχεία για το πόσες θέσεις καταργούνται και πόσες δημιουργούνται, τα πήρατε πίσω. Τώρα υπάρχει κι ένα καινούργιο επιχείρημα, ότι υπάρχει η διάσταση ανάμεσα στους διπλωμάτες κα</w:t>
      </w:r>
      <w:r>
        <w:rPr>
          <w:rFonts w:eastAsia="Times New Roman" w:cs="Times New Roman"/>
          <w:szCs w:val="24"/>
        </w:rPr>
        <w:t>ι στους εμπειρογνώμονες. Δεν είναι έτσι. Ούτε οι ίδιοι οι φορείς το θέσανε κατά την ακρόαση των φορέων.</w:t>
      </w:r>
    </w:p>
    <w:p w14:paraId="1288BB1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Θα σας παρακαλούσαμε, λοιπόν, σε τέτοια νομοσχέδια να έχετε μια πολύ καλύτερη στάση. </w:t>
      </w:r>
    </w:p>
    <w:p w14:paraId="1288BB1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Επίσης, μπερδεύετε εσκεμμένα το τι κάνει το ΚΑΣ, τι κάνει το Επιστ</w:t>
      </w:r>
      <w:r>
        <w:rPr>
          <w:rFonts w:eastAsia="Times New Roman" w:cs="Times New Roman"/>
          <w:szCs w:val="24"/>
        </w:rPr>
        <w:t>ημονικό Συμβούλιο και τι κάνει το Γραφείο Νομοθετικού Έργου. Επίτηδες γίνεται.</w:t>
      </w:r>
    </w:p>
    <w:p w14:paraId="1288BB1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 ΚΑΣ, λοιπόν, κάνει έρευνα, τεκμηρίωση, έτσι ώστε να καταρτίζονται οι μελέτες, όπως γίνεται και στα μεγάλα κράτη. </w:t>
      </w:r>
    </w:p>
    <w:p w14:paraId="1288BB20" w14:textId="77777777" w:rsidR="000C6DE6" w:rsidRDefault="009B647D">
      <w:pPr>
        <w:spacing w:after="0" w:line="600" w:lineRule="auto"/>
        <w:ind w:firstLine="720"/>
        <w:jc w:val="both"/>
        <w:rPr>
          <w:rFonts w:eastAsia="Times New Roman"/>
          <w:szCs w:val="24"/>
        </w:rPr>
      </w:pPr>
      <w:r>
        <w:rPr>
          <w:rFonts w:eastAsia="Times New Roman"/>
          <w:szCs w:val="24"/>
        </w:rPr>
        <w:t xml:space="preserve">Το Επιστημονικό Συμβούλιο δεν θα ασχοληθεί με τα νομικά, που είχε η ΕΝΥ. Και κακώς ακούστηκε. Η ΕΝΥ είπε το δικό της έργο μέσα στην </w:t>
      </w:r>
      <w:r>
        <w:rPr>
          <w:rFonts w:eastAsia="Times New Roman"/>
          <w:szCs w:val="24"/>
        </w:rPr>
        <w:t>ε</w:t>
      </w:r>
      <w:r>
        <w:rPr>
          <w:rFonts w:eastAsia="Times New Roman"/>
          <w:szCs w:val="24"/>
        </w:rPr>
        <w:t>πιτροπή -διαβάστε το-, όχι έτσι όπως τα μεταφέρατε εδώ. Δεν θα ασχοληθεί, λοιπόν, με τα νομικά που έχει η ΕΝΥ για τα ευρωπα</w:t>
      </w:r>
      <w:r>
        <w:rPr>
          <w:rFonts w:eastAsia="Times New Roman"/>
          <w:szCs w:val="24"/>
        </w:rPr>
        <w:t>ϊκά θέματα και τις διεθνείς συμβάσεις. Το Επιστημονικό Συμβούλιο θα ασχοληθεί περισσότερο με την κατάστρωση της νομικής στρατηγικής. Έτσι, λοιπόν, φαίνεται ότι είναι ξεκάθαροι οι ρόλοι του Επιστημονικού Συμβουλίου, του ΚΑΣ και της ΕΝΥ.</w:t>
      </w:r>
    </w:p>
    <w:p w14:paraId="1288BB21" w14:textId="77777777" w:rsidR="000C6DE6" w:rsidRDefault="009B647D">
      <w:pPr>
        <w:spacing w:after="0" w:line="600" w:lineRule="auto"/>
        <w:ind w:firstLine="720"/>
        <w:jc w:val="both"/>
        <w:rPr>
          <w:rFonts w:eastAsia="Times New Roman"/>
          <w:szCs w:val="24"/>
        </w:rPr>
      </w:pPr>
      <w:r>
        <w:rPr>
          <w:rFonts w:eastAsia="Times New Roman"/>
          <w:szCs w:val="24"/>
        </w:rPr>
        <w:t>Ακούστηκε για το Γρα</w:t>
      </w:r>
      <w:r>
        <w:rPr>
          <w:rFonts w:eastAsia="Times New Roman"/>
          <w:szCs w:val="24"/>
        </w:rPr>
        <w:t>φείο Νομοθετικής Πρωτοβουλίας και αναρωτήθηκαν τι θα κάνει, ειπώθηκε ότι δεν έχει το ΥΠΕΞ νομοθετικό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Για όποιον διαβάσει το άρθρο 3, το Γραφείο Νομοθετικής Πρωτοβουλίας έχει δεκατρείς αρμοδιότητες. Θέλετε να σας τις ξαναδιαβάσω; Και μας ρωτάτε τι θα</w:t>
      </w:r>
      <w:r>
        <w:rPr>
          <w:rFonts w:eastAsia="Times New Roman"/>
          <w:szCs w:val="24"/>
        </w:rPr>
        <w:t xml:space="preserve"> κάνει αυτό το Γραφείο Νομοθετικής Πρωτοβουλίας; Αν είναι δυνατόν! Είναι μπροστά σας. Διαβάστε το. Έχει δεκατρείς αρμοδιότητες.</w:t>
      </w:r>
    </w:p>
    <w:p w14:paraId="1288BB22" w14:textId="77777777" w:rsidR="000C6DE6" w:rsidRDefault="009B647D">
      <w:pPr>
        <w:spacing w:after="0" w:line="600" w:lineRule="auto"/>
        <w:ind w:firstLine="720"/>
        <w:jc w:val="both"/>
        <w:rPr>
          <w:rFonts w:eastAsia="Times New Roman"/>
          <w:szCs w:val="24"/>
        </w:rPr>
      </w:pPr>
      <w:r>
        <w:rPr>
          <w:rFonts w:eastAsia="Times New Roman"/>
          <w:szCs w:val="24"/>
        </w:rPr>
        <w:t>Για το ΕΚΕΜ τα χρήματα θα δοθούν. Είναι δέσμευση, το έχουμε πει. Δεν χρειάζεται κάτι άλλο ιδιαίτερο να πω.</w:t>
      </w:r>
    </w:p>
    <w:p w14:paraId="1288BB23" w14:textId="77777777" w:rsidR="000C6DE6" w:rsidRDefault="009B647D">
      <w:pPr>
        <w:spacing w:after="0" w:line="600" w:lineRule="auto"/>
        <w:ind w:firstLine="720"/>
        <w:jc w:val="both"/>
        <w:rPr>
          <w:rFonts w:eastAsia="Times New Roman"/>
          <w:szCs w:val="24"/>
        </w:rPr>
      </w:pPr>
      <w:r>
        <w:rPr>
          <w:rFonts w:eastAsia="Times New Roman"/>
          <w:szCs w:val="24"/>
        </w:rPr>
        <w:t>Θα ήθελα, όμως, να πω</w:t>
      </w:r>
      <w:r>
        <w:rPr>
          <w:rFonts w:eastAsia="Times New Roman"/>
          <w:szCs w:val="24"/>
        </w:rPr>
        <w:t xml:space="preserve"> κάτι ακόμα. Ο κ. Κωνσταντινόπουλος προσπάθησε να βάλει θέμα αντισυνταγματικότητας. Κοιτάξτε. Διαβάζοντας την έκθεση της Επιστημονικής Επιτροπής της Βουλής, λέει: «Προβληματισμός γεννάται ως προς τη συνταγματικότητά της, για το άρθρο, κ</w:t>
      </w:r>
      <w:r>
        <w:rPr>
          <w:rFonts w:eastAsia="Times New Roman"/>
          <w:szCs w:val="24"/>
        </w:rPr>
        <w:t>αι λοιπά</w:t>
      </w:r>
      <w:r>
        <w:rPr>
          <w:rFonts w:eastAsia="Times New Roman"/>
          <w:szCs w:val="24"/>
        </w:rPr>
        <w:t>».</w:t>
      </w:r>
    </w:p>
    <w:p w14:paraId="1288BB24" w14:textId="77777777" w:rsidR="000C6DE6" w:rsidRDefault="009B647D">
      <w:pPr>
        <w:spacing w:after="0" w:line="600" w:lineRule="auto"/>
        <w:ind w:firstLine="720"/>
        <w:jc w:val="both"/>
        <w:rPr>
          <w:rFonts w:eastAsia="Times New Roman"/>
          <w:szCs w:val="24"/>
        </w:rPr>
      </w:pPr>
      <w:r>
        <w:rPr>
          <w:rFonts w:eastAsia="Times New Roman"/>
          <w:szCs w:val="24"/>
        </w:rPr>
        <w:t>Όντως υπά</w:t>
      </w:r>
      <w:r>
        <w:rPr>
          <w:rFonts w:eastAsia="Times New Roman"/>
          <w:szCs w:val="24"/>
        </w:rPr>
        <w:t>ρχει προβληματισμός και υπάρχει και απόφαση αντίθετη, του Συμβουλίου της Επικρατείας, την οποία επικαλούμαι, σύμφωνα με την οποία μπορούν να γίνουν αυτά που λέει, γι’ αυτό και η Επιστημονική Επιτροπή μιλάει για προβληματισμό και όχι για τίποτε άλλο.</w:t>
      </w:r>
    </w:p>
    <w:p w14:paraId="1288BB25" w14:textId="77777777" w:rsidR="000C6DE6" w:rsidRDefault="009B647D">
      <w:pPr>
        <w:spacing w:after="0" w:line="600" w:lineRule="auto"/>
        <w:ind w:firstLine="720"/>
        <w:jc w:val="both"/>
        <w:rPr>
          <w:rFonts w:eastAsia="Times New Roman"/>
          <w:szCs w:val="24"/>
        </w:rPr>
      </w:pPr>
      <w:r>
        <w:rPr>
          <w:rFonts w:eastAsia="Times New Roman"/>
          <w:szCs w:val="24"/>
        </w:rPr>
        <w:t>(Στο σ</w:t>
      </w:r>
      <w:r>
        <w:rPr>
          <w:rFonts w:eastAsia="Times New Roman"/>
          <w:szCs w:val="24"/>
        </w:rPr>
        <w:t>ημείο αυτό κτυπάει επανειλημμένα το κουδούνι λήξεως του χρόνου ομιλίας του κυρίου Υφυπουργού)</w:t>
      </w:r>
    </w:p>
    <w:p w14:paraId="1288BB26" w14:textId="77777777" w:rsidR="000C6DE6" w:rsidRDefault="009B647D">
      <w:pPr>
        <w:spacing w:after="0" w:line="600" w:lineRule="auto"/>
        <w:ind w:firstLine="720"/>
        <w:jc w:val="both"/>
        <w:rPr>
          <w:rFonts w:eastAsia="Times New Roman"/>
          <w:szCs w:val="24"/>
        </w:rPr>
      </w:pPr>
      <w:r>
        <w:rPr>
          <w:rFonts w:eastAsia="Times New Roman"/>
          <w:szCs w:val="24"/>
        </w:rPr>
        <w:t xml:space="preserve">Κύριε Πρόεδρε, ευχαριστώ για την ανοχή. </w:t>
      </w:r>
    </w:p>
    <w:p w14:paraId="1288BB27" w14:textId="77777777" w:rsidR="000C6DE6" w:rsidRDefault="009B647D">
      <w:pPr>
        <w:spacing w:after="0" w:line="600" w:lineRule="auto"/>
        <w:ind w:firstLine="720"/>
        <w:jc w:val="both"/>
        <w:rPr>
          <w:rFonts w:eastAsia="Times New Roman"/>
          <w:szCs w:val="24"/>
        </w:rPr>
      </w:pPr>
      <w:r>
        <w:rPr>
          <w:rFonts w:eastAsia="Times New Roman"/>
          <w:szCs w:val="24"/>
        </w:rPr>
        <w:t xml:space="preserve">Εκείνο, όμως, που μου κάνει μεγάλη εντύπωση, κυρίες και κύριοι συνάδελφοι, είναι ότι και με τη νομοτεχνική βελτίωση, με </w:t>
      </w:r>
      <w:r>
        <w:rPr>
          <w:rFonts w:eastAsia="Times New Roman"/>
          <w:szCs w:val="24"/>
        </w:rPr>
        <w:t>την οποία πέρα από τη διαφάνεια διασφαλίζονται επίσης και οι διαρροές και η μυστικότητα, συνεχίζει να υπάρχει αντίδραση. Καλώ, λοιπόν, και από αυτό το Βήμα τη Νέα Δημοκρατία να ψηφίσει το συγκεκριμένο άρθρο.</w:t>
      </w:r>
    </w:p>
    <w:p w14:paraId="1288BB28" w14:textId="77777777" w:rsidR="000C6DE6" w:rsidRDefault="009B647D">
      <w:pPr>
        <w:spacing w:after="0" w:line="600" w:lineRule="auto"/>
        <w:ind w:firstLine="720"/>
        <w:jc w:val="both"/>
        <w:rPr>
          <w:rFonts w:eastAsia="Times New Roman"/>
          <w:szCs w:val="24"/>
        </w:rPr>
      </w:pPr>
      <w:r>
        <w:rPr>
          <w:rFonts w:eastAsia="Times New Roman"/>
          <w:szCs w:val="24"/>
        </w:rPr>
        <w:t>Θα ήθελα να δώσω δύο απαντήσεις για τον κ. Καρρά</w:t>
      </w:r>
      <w:r>
        <w:rPr>
          <w:rFonts w:eastAsia="Times New Roman"/>
          <w:szCs w:val="24"/>
        </w:rPr>
        <w:t xml:space="preserve"> και ολοκληρώνω. Η απόφαση για την εκπροσώπηση του υπαλλήλου λαμβάνεται από τον Υπουργό. Προφανώς και ο Υπουργός Εξωτερικών δεν θα λάβει απόφαση ενάντια σε συμφέροντα του Υπουργείου. Επειδή, όμως, είναι νομικός ο κ. Καρράς θα ήθελα να του πω ότι, όπως πληρ</w:t>
      </w:r>
      <w:r>
        <w:rPr>
          <w:rFonts w:eastAsia="Times New Roman"/>
          <w:szCs w:val="24"/>
        </w:rPr>
        <w:t xml:space="preserve">οφορούμαι, το Νομικό Συμβούλιο του Κράτους δεν μπορεί να εκπροσωπήσει ενάντια του </w:t>
      </w:r>
      <w:r>
        <w:rPr>
          <w:rFonts w:eastAsia="Times New Roman"/>
          <w:szCs w:val="24"/>
        </w:rPr>
        <w:t>δ</w:t>
      </w:r>
      <w:r>
        <w:rPr>
          <w:rFonts w:eastAsia="Times New Roman"/>
          <w:szCs w:val="24"/>
        </w:rPr>
        <w:t>ημοσίου κάτι το οποίο θα ήταν απαγορευμένη, ενδοστρεφής προσφυγή.</w:t>
      </w:r>
    </w:p>
    <w:p w14:paraId="1288BB29" w14:textId="77777777" w:rsidR="000C6DE6" w:rsidRDefault="009B647D">
      <w:pPr>
        <w:spacing w:after="0" w:line="600" w:lineRule="auto"/>
        <w:ind w:firstLine="720"/>
        <w:jc w:val="both"/>
        <w:rPr>
          <w:rFonts w:eastAsia="Times New Roman"/>
          <w:szCs w:val="24"/>
        </w:rPr>
      </w:pPr>
      <w:r>
        <w:rPr>
          <w:rFonts w:eastAsia="Times New Roman"/>
          <w:szCs w:val="24"/>
        </w:rPr>
        <w:t>Κυρίες και κύριοι συνάδελφοι, το Υπουργείο Εξωτερικών έχει μπροστά του μια μεγάλη νομοθετική πρωτοβουλία κα</w:t>
      </w:r>
      <w:r>
        <w:rPr>
          <w:rFonts w:eastAsia="Times New Roman"/>
          <w:szCs w:val="24"/>
        </w:rPr>
        <w:t xml:space="preserve">ι είναι η αλλαγή του </w:t>
      </w:r>
      <w:r>
        <w:rPr>
          <w:rFonts w:eastAsia="Times New Roman"/>
          <w:szCs w:val="24"/>
        </w:rPr>
        <w:t>ο</w:t>
      </w:r>
      <w:r>
        <w:rPr>
          <w:rFonts w:eastAsia="Times New Roman"/>
          <w:szCs w:val="24"/>
        </w:rPr>
        <w:t>ργανισμού του Υπουργείου. Ταυτόχρονα, όμως, όπως ειπώθηκε, είναι το νομοσχέδιο για το Ινστιτούτο της Βενετίας, είναι το νομοσχέδιο για το Συμβούλιο του Απόδημου Ελληνισμού και είναι το νομοσχέδιο για τη Μεταφραστική Υπηρεσία.</w:t>
      </w:r>
    </w:p>
    <w:p w14:paraId="1288BB2A" w14:textId="77777777" w:rsidR="000C6DE6" w:rsidRDefault="009B647D">
      <w:pPr>
        <w:spacing w:after="0" w:line="600" w:lineRule="auto"/>
        <w:ind w:firstLine="720"/>
        <w:jc w:val="both"/>
        <w:rPr>
          <w:rFonts w:eastAsia="Times New Roman"/>
          <w:szCs w:val="24"/>
        </w:rPr>
      </w:pPr>
      <w:r>
        <w:rPr>
          <w:rFonts w:eastAsia="Times New Roman"/>
          <w:szCs w:val="24"/>
        </w:rPr>
        <w:t>Θεωρούμε</w:t>
      </w:r>
      <w:r>
        <w:rPr>
          <w:rFonts w:eastAsia="Times New Roman"/>
          <w:szCs w:val="24"/>
        </w:rPr>
        <w:t xml:space="preserve"> ότι στα σημεία της εξωτερικής πολιτικής και ειδικά σε ένα τέτοιο δεν χωράει μικροπολιτική και ούτε είναι καλό για την Αντιπολίτευση να φαίνεται ότι πολλοί από τους Βουλευτές της δεν έχουν διαβάσει καν το νομοσχέδιο.</w:t>
      </w:r>
    </w:p>
    <w:p w14:paraId="1288BB2B" w14:textId="77777777" w:rsidR="000C6DE6" w:rsidRDefault="009B647D">
      <w:pPr>
        <w:spacing w:after="0" w:line="600" w:lineRule="auto"/>
        <w:ind w:firstLine="720"/>
        <w:jc w:val="both"/>
        <w:rPr>
          <w:rFonts w:eastAsia="Times New Roman"/>
          <w:szCs w:val="24"/>
        </w:rPr>
      </w:pPr>
      <w:r>
        <w:rPr>
          <w:rFonts w:eastAsia="Times New Roman"/>
          <w:szCs w:val="24"/>
        </w:rPr>
        <w:t>Ευχαριστώ πολύ, κύριε Πρόεδρε.</w:t>
      </w:r>
    </w:p>
    <w:p w14:paraId="1288BB2C"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1288BB2D" w14:textId="77777777" w:rsidR="000C6DE6" w:rsidRDefault="009B647D">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Υφυπουργό Εξωτερικών κ. Γιάννη Αμανατίδη.</w:t>
      </w:r>
    </w:p>
    <w:p w14:paraId="1288BB2E" w14:textId="77777777" w:rsidR="000C6DE6" w:rsidRDefault="009B647D">
      <w:pPr>
        <w:spacing w:after="0" w:line="600" w:lineRule="auto"/>
        <w:ind w:firstLine="720"/>
        <w:jc w:val="both"/>
        <w:rPr>
          <w:rFonts w:eastAsia="Times New Roman"/>
          <w:szCs w:val="24"/>
        </w:rPr>
      </w:pPr>
      <w:r>
        <w:rPr>
          <w:rFonts w:eastAsia="Times New Roman"/>
          <w:bCs/>
          <w:szCs w:val="24"/>
        </w:rPr>
        <w:t xml:space="preserve">Τον λόγο έχει ο Κοινοβουλευτικός Εκπρόσωπος του Λαϊκού Συνδέσμου- Χρυσή Αυγή κ. Νικόλαος </w:t>
      </w:r>
      <w:proofErr w:type="spellStart"/>
      <w:r>
        <w:rPr>
          <w:rFonts w:eastAsia="Times New Roman"/>
          <w:bCs/>
          <w:szCs w:val="24"/>
        </w:rPr>
        <w:t>Κούζηλος</w:t>
      </w:r>
      <w:proofErr w:type="spellEnd"/>
      <w:r>
        <w:rPr>
          <w:rFonts w:eastAsia="Times New Roman"/>
          <w:bCs/>
          <w:szCs w:val="24"/>
        </w:rPr>
        <w:t>.</w:t>
      </w:r>
    </w:p>
    <w:p w14:paraId="1288BB2F" w14:textId="77777777" w:rsidR="000C6DE6" w:rsidRDefault="009B647D">
      <w:pPr>
        <w:spacing w:after="0"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Ευχαριστώ</w:t>
      </w:r>
      <w:r>
        <w:rPr>
          <w:rFonts w:eastAsia="Times New Roman"/>
          <w:szCs w:val="24"/>
        </w:rPr>
        <w:t xml:space="preserve"> πολύ, κύριε Πρόεδρε.</w:t>
      </w:r>
    </w:p>
    <w:p w14:paraId="1288BB30" w14:textId="77777777" w:rsidR="000C6DE6" w:rsidRDefault="009B647D">
      <w:pPr>
        <w:spacing w:after="0" w:line="600" w:lineRule="auto"/>
        <w:ind w:firstLine="720"/>
        <w:jc w:val="both"/>
        <w:rPr>
          <w:rFonts w:eastAsia="Times New Roman"/>
          <w:szCs w:val="24"/>
        </w:rPr>
      </w:pPr>
      <w:r>
        <w:rPr>
          <w:rFonts w:eastAsia="Times New Roman"/>
          <w:szCs w:val="24"/>
        </w:rPr>
        <w:t xml:space="preserve">Θα ήθελα να ξεκινήσω με αυτά που ανέφερε ο κ. Κοτζιάς και ο κ. </w:t>
      </w:r>
      <w:proofErr w:type="spellStart"/>
      <w:r>
        <w:rPr>
          <w:rFonts w:eastAsia="Times New Roman"/>
          <w:szCs w:val="24"/>
        </w:rPr>
        <w:t>Ξυδάκης</w:t>
      </w:r>
      <w:proofErr w:type="spellEnd"/>
      <w:r>
        <w:rPr>
          <w:rFonts w:eastAsia="Times New Roman"/>
          <w:szCs w:val="24"/>
        </w:rPr>
        <w:t xml:space="preserve">. Είπαν ότι ο κόσμος μετασχηματίζεται, πρέπει να σκεφτούμε ποιοι είμαστε και πού πάμε. Είναι ένας κόσμος της παγκοσμιοποίησης και θα πρέπει να είμαστε μέσα. Δηλαδή </w:t>
      </w:r>
      <w:r>
        <w:rPr>
          <w:rFonts w:eastAsia="Times New Roman"/>
          <w:szCs w:val="24"/>
        </w:rPr>
        <w:t xml:space="preserve">τώρα τι μας λέτε; Ότι πρέπει να ζούμε σε ένα </w:t>
      </w:r>
      <w:proofErr w:type="spellStart"/>
      <w:r>
        <w:rPr>
          <w:rFonts w:eastAsia="Times New Roman"/>
          <w:szCs w:val="24"/>
        </w:rPr>
        <w:t>παγκοσμιοποιημένο</w:t>
      </w:r>
      <w:proofErr w:type="spellEnd"/>
      <w:r>
        <w:rPr>
          <w:rFonts w:eastAsia="Times New Roman"/>
          <w:szCs w:val="24"/>
        </w:rPr>
        <w:t xml:space="preserve"> περιβάλλον και πρέπει να ακολουθούμε τις τακτικές που εφαρμόζει ο μεγάλος </w:t>
      </w:r>
      <w:proofErr w:type="spellStart"/>
      <w:r>
        <w:rPr>
          <w:rFonts w:eastAsia="Times New Roman"/>
          <w:szCs w:val="24"/>
        </w:rPr>
        <w:t>Σόρος</w:t>
      </w:r>
      <w:proofErr w:type="spellEnd"/>
      <w:r>
        <w:rPr>
          <w:rFonts w:eastAsia="Times New Roman"/>
          <w:szCs w:val="24"/>
        </w:rPr>
        <w:t xml:space="preserve"> των ΜΚΟ με το </w:t>
      </w:r>
      <w:r>
        <w:rPr>
          <w:rFonts w:eastAsia="Times New Roman"/>
          <w:szCs w:val="24"/>
          <w:lang w:val="en-US"/>
        </w:rPr>
        <w:t>open</w:t>
      </w:r>
      <w:r>
        <w:rPr>
          <w:rFonts w:eastAsia="Times New Roman"/>
          <w:szCs w:val="24"/>
        </w:rPr>
        <w:t xml:space="preserve"> </w:t>
      </w:r>
      <w:r>
        <w:rPr>
          <w:rFonts w:eastAsia="Times New Roman"/>
          <w:szCs w:val="24"/>
          <w:lang w:val="en-US"/>
        </w:rPr>
        <w:t>society</w:t>
      </w:r>
      <w:r>
        <w:rPr>
          <w:rFonts w:eastAsia="Times New Roman"/>
          <w:szCs w:val="24"/>
        </w:rPr>
        <w:t>;</w:t>
      </w:r>
    </w:p>
    <w:p w14:paraId="1288BB31" w14:textId="77777777" w:rsidR="000C6DE6" w:rsidRDefault="009B647D">
      <w:pPr>
        <w:spacing w:after="0" w:line="600" w:lineRule="auto"/>
        <w:ind w:firstLine="720"/>
        <w:jc w:val="both"/>
        <w:rPr>
          <w:rFonts w:eastAsia="Times New Roman"/>
          <w:szCs w:val="24"/>
        </w:rPr>
      </w:pPr>
      <w:r>
        <w:rPr>
          <w:rFonts w:eastAsia="Times New Roman"/>
          <w:szCs w:val="24"/>
        </w:rPr>
        <w:t xml:space="preserve">Αυτό είπατε. Παγκοσμιοποίηση, είπατε. Και αν δούμε λιγάκι πώς είναι οι εξελίξεις και </w:t>
      </w:r>
      <w:r>
        <w:rPr>
          <w:rFonts w:eastAsia="Times New Roman"/>
          <w:szCs w:val="24"/>
        </w:rPr>
        <w:t xml:space="preserve">τι συμβαίνει αυτή τη στιγμή στον κόσμο, ο πλέον πολέμιος της παγκοσμιοποίησης είναι ο νέος πλανητάρχης, ο Ντόναλντ </w:t>
      </w:r>
      <w:proofErr w:type="spellStart"/>
      <w:r>
        <w:rPr>
          <w:rFonts w:eastAsia="Times New Roman"/>
          <w:szCs w:val="24"/>
        </w:rPr>
        <w:t>Τραμπ</w:t>
      </w:r>
      <w:proofErr w:type="spellEnd"/>
      <w:r>
        <w:rPr>
          <w:rFonts w:eastAsia="Times New Roman"/>
          <w:szCs w:val="24"/>
        </w:rPr>
        <w:t xml:space="preserve">. Και μη ξεχνάμε τις δηλώσεις της </w:t>
      </w:r>
      <w:proofErr w:type="spellStart"/>
      <w:r>
        <w:rPr>
          <w:rFonts w:eastAsia="Times New Roman"/>
          <w:szCs w:val="24"/>
        </w:rPr>
        <w:t>Τερέζας</w:t>
      </w:r>
      <w:proofErr w:type="spellEnd"/>
      <w:r>
        <w:rPr>
          <w:rFonts w:eastAsia="Times New Roman"/>
          <w:szCs w:val="24"/>
        </w:rPr>
        <w:t xml:space="preserve"> </w:t>
      </w:r>
      <w:proofErr w:type="spellStart"/>
      <w:r>
        <w:rPr>
          <w:rFonts w:eastAsia="Times New Roman"/>
          <w:szCs w:val="24"/>
        </w:rPr>
        <w:t>Μέι</w:t>
      </w:r>
      <w:proofErr w:type="spellEnd"/>
      <w:r>
        <w:rPr>
          <w:rFonts w:eastAsia="Times New Roman"/>
          <w:szCs w:val="24"/>
        </w:rPr>
        <w:t>, της Βρετανίδας Πρωθυπουργού, που για τι μίλησε; Για τον έλεγχο των συνόρων, έλεγχο λαθρομ</w:t>
      </w:r>
      <w:r>
        <w:rPr>
          <w:rFonts w:eastAsia="Times New Roman"/>
          <w:szCs w:val="24"/>
        </w:rPr>
        <w:t xml:space="preserve">ετανάστευσης, έλεγχο του εμπορίου με το περίφημο βρετανικό </w:t>
      </w:r>
      <w:r>
        <w:rPr>
          <w:rFonts w:eastAsia="Times New Roman"/>
          <w:szCs w:val="24"/>
          <w:lang w:val="en-US"/>
        </w:rPr>
        <w:t>Brexit</w:t>
      </w:r>
      <w:r>
        <w:rPr>
          <w:rFonts w:eastAsia="Times New Roman"/>
          <w:szCs w:val="24"/>
        </w:rPr>
        <w:t>, για το οποίο πολλοί έλεγαν ότι θα καταρρεύσουν όλα κ</w:t>
      </w:r>
      <w:r>
        <w:rPr>
          <w:rFonts w:eastAsia="Times New Roman"/>
          <w:szCs w:val="24"/>
        </w:rPr>
        <w:t>.</w:t>
      </w:r>
      <w:r>
        <w:rPr>
          <w:rFonts w:eastAsia="Times New Roman"/>
          <w:szCs w:val="24"/>
        </w:rPr>
        <w:t>λπ</w:t>
      </w:r>
      <w:r>
        <w:rPr>
          <w:rFonts w:eastAsia="Times New Roman"/>
          <w:szCs w:val="24"/>
        </w:rPr>
        <w:t>.</w:t>
      </w:r>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στην ουσία τώρα όποιος δει την κατάσταση, θα διαπιστώσει ότι η λίρα ανεβαίνει και βλέπουμε ότι το εμπορικό ισοζύγιο παρα</w:t>
      </w:r>
      <w:r>
        <w:rPr>
          <w:rFonts w:eastAsia="Times New Roman"/>
          <w:szCs w:val="24"/>
        </w:rPr>
        <w:t xml:space="preserve">μένει σταθερό και έχει κι αυξητικές τάσεις. </w:t>
      </w:r>
    </w:p>
    <w:p w14:paraId="1288BB32" w14:textId="77777777" w:rsidR="000C6DE6" w:rsidRDefault="009B647D">
      <w:pPr>
        <w:spacing w:after="0" w:line="600" w:lineRule="auto"/>
        <w:ind w:firstLine="720"/>
        <w:jc w:val="both"/>
        <w:rPr>
          <w:rFonts w:eastAsia="Times New Roman"/>
          <w:szCs w:val="24"/>
        </w:rPr>
      </w:pPr>
      <w:r>
        <w:rPr>
          <w:rFonts w:eastAsia="Times New Roman"/>
          <w:szCs w:val="24"/>
        </w:rPr>
        <w:t>Επίσης, θα πρέπει να δούμε και ποιοι είναι πλέον οι υποστηρικτές της παγκοσμιοποίησης. Η Κίνα και η Γερμανία, αυτές οι δύο χώρες έχουν μείνει.</w:t>
      </w:r>
    </w:p>
    <w:p w14:paraId="1288BB3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Αυτές οι δύο χώρες είναι που προσπαθούν αυτή τη στιγμή και να μιλήσο</w:t>
      </w:r>
      <w:r>
        <w:rPr>
          <w:rFonts w:eastAsia="Times New Roman" w:cs="Times New Roman"/>
          <w:szCs w:val="24"/>
        </w:rPr>
        <w:t xml:space="preserve">υν για την παγκοσμιοποίηση και να την υποστηρίξουν. </w:t>
      </w:r>
    </w:p>
    <w:p w14:paraId="1288BB3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Ο κόσμος αλλάζει και το βλέπουμε. Εξελίξεις θα έχουμε πολύ σύντομα. Τον Μάρτιο έχουμε τις εκλογές στην Ολλανδία, μετά θα έχουμε τις γερμανικές εκλογές, η Γαλλία προετοιμάζεται. Και θα δούμε σύντομα στην </w:t>
      </w:r>
      <w:r>
        <w:rPr>
          <w:rFonts w:eastAsia="Times New Roman" w:cs="Times New Roman"/>
          <w:szCs w:val="24"/>
        </w:rPr>
        <w:t>Ευρώπη πάρα πολλές αλλαγές και εξελίξεις. Πολλοί λένε ότι η Αγγλία ήταν η αρχή. Στην Αγγλία αυτή τη στιγμή το κλίμα που υπάρχει είναι ότι απαλλαχθήκαμε. Και –</w:t>
      </w:r>
      <w:proofErr w:type="spellStart"/>
      <w:r>
        <w:rPr>
          <w:rFonts w:eastAsia="Times New Roman" w:cs="Times New Roman"/>
          <w:szCs w:val="24"/>
        </w:rPr>
        <w:t>σημειωτέον</w:t>
      </w:r>
      <w:proofErr w:type="spellEnd"/>
      <w:r>
        <w:rPr>
          <w:rFonts w:eastAsia="Times New Roman" w:cs="Times New Roman"/>
          <w:szCs w:val="24"/>
        </w:rPr>
        <w:t xml:space="preserve">- δεν είχαν ευρώ, είχαν το δικό τους νόμισμα. </w:t>
      </w:r>
    </w:p>
    <w:p w14:paraId="1288BB3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Επίσης, δεν πρέπει να ξεχνάμε ότι όλο αυτ</w:t>
      </w:r>
      <w:r>
        <w:rPr>
          <w:rFonts w:eastAsia="Times New Roman" w:cs="Times New Roman"/>
          <w:szCs w:val="24"/>
        </w:rPr>
        <w:t xml:space="preserve">ό το ωραίο πανηγύρι της παγκοσμιοποίησης του </w:t>
      </w:r>
      <w:proofErr w:type="spellStart"/>
      <w:r>
        <w:rPr>
          <w:rFonts w:eastAsia="Times New Roman" w:cs="Times New Roman"/>
          <w:szCs w:val="24"/>
        </w:rPr>
        <w:t>Σόρος</w:t>
      </w:r>
      <w:proofErr w:type="spellEnd"/>
      <w:r>
        <w:rPr>
          <w:rFonts w:eastAsia="Times New Roman" w:cs="Times New Roman"/>
          <w:szCs w:val="24"/>
        </w:rPr>
        <w:t xml:space="preserve"> και των υπόλοιπων έχει στόχο τις ΜΚΟ, που είναι μια πολύ μεγάλη, ωραία και καλή </w:t>
      </w:r>
      <w:proofErr w:type="spellStart"/>
      <w:r>
        <w:rPr>
          <w:rFonts w:eastAsia="Times New Roman" w:cs="Times New Roman"/>
          <w:szCs w:val="24"/>
        </w:rPr>
        <w:t>μπίζνα</w:t>
      </w:r>
      <w:proofErr w:type="spellEnd"/>
      <w:r>
        <w:rPr>
          <w:rFonts w:eastAsia="Times New Roman" w:cs="Times New Roman"/>
          <w:szCs w:val="24"/>
        </w:rPr>
        <w:t xml:space="preserve"> -το έχουμε πει και το έχουμε αποδείξει πάρα πολλές φορές- και τις οποίες υποστηρίζουν όλα τα κόμματα. Τις ΜΚΟ τις υποσ</w:t>
      </w:r>
      <w:r>
        <w:rPr>
          <w:rFonts w:eastAsia="Times New Roman" w:cs="Times New Roman"/>
          <w:szCs w:val="24"/>
        </w:rPr>
        <w:t xml:space="preserve">τηρίζουν όλοι. Για παράδειγμα, η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w:t>
      </w:r>
      <w:r>
        <w:rPr>
          <w:rFonts w:eastAsia="Times New Roman" w:cs="Times New Roman"/>
          <w:szCs w:val="24"/>
        </w:rPr>
        <w:t xml:space="preserve"> υποστηρίζεται από την ΟΝΝΕΔ. Δεν πρέπει να το ξεχνάμε αυτό και το τι προσπάθησε να κάνει η ΟΝΝΕΔ μαζί με την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w:t>
      </w:r>
      <w:r>
        <w:rPr>
          <w:rFonts w:eastAsia="Times New Roman" w:cs="Times New Roman"/>
          <w:szCs w:val="24"/>
        </w:rPr>
        <w:t xml:space="preserve"> σε σχολεία, για να φέρνει παιδάκια που έλεγαν </w:t>
      </w:r>
      <w:r>
        <w:rPr>
          <w:rFonts w:eastAsia="Times New Roman" w:cs="Times New Roman"/>
          <w:szCs w:val="24"/>
        </w:rPr>
        <w:t>και λοιπά</w:t>
      </w:r>
      <w:r>
        <w:rPr>
          <w:rFonts w:eastAsia="Times New Roman" w:cs="Times New Roman"/>
          <w:szCs w:val="24"/>
        </w:rPr>
        <w:t xml:space="preserve">. </w:t>
      </w:r>
    </w:p>
    <w:p w14:paraId="1288BB3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Είδαμε στο Ελληνικό πριν από λίγες </w:t>
      </w:r>
      <w:r>
        <w:rPr>
          <w:rFonts w:eastAsia="Times New Roman" w:cs="Times New Roman"/>
          <w:szCs w:val="24"/>
        </w:rPr>
        <w:t xml:space="preserve">ημέρες να απαγορεύουν στον Έλληνα Υπουργό -όποια κι αν είναι η γνώμη μας για τον κ. </w:t>
      </w:r>
      <w:proofErr w:type="spellStart"/>
      <w:r>
        <w:rPr>
          <w:rFonts w:eastAsia="Times New Roman" w:cs="Times New Roman"/>
          <w:szCs w:val="24"/>
        </w:rPr>
        <w:t>Μουζάλα</w:t>
      </w:r>
      <w:proofErr w:type="spellEnd"/>
      <w:r>
        <w:rPr>
          <w:rFonts w:eastAsia="Times New Roman" w:cs="Times New Roman"/>
          <w:szCs w:val="24"/>
        </w:rPr>
        <w:t>, δεν μπορούμε να παραβλέψουμε ότι είναι ο Έλληνας Υπουργός- κάποιοι, που ας πούμε ότι είναι αλληλέγγυοι, να μπει στο Ελληνικό και να φωνάζουν φυσικά ότι «εδώ κάνουμ</w:t>
      </w:r>
      <w:r>
        <w:rPr>
          <w:rFonts w:eastAsia="Times New Roman" w:cs="Times New Roman"/>
          <w:szCs w:val="24"/>
        </w:rPr>
        <w:t>ε κουμάντο εμείς».</w:t>
      </w:r>
    </w:p>
    <w:p w14:paraId="1288BB3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Κι εδώ έχουμε κάποια ερωτήματα. Ποιοι είναι αυτοί και τι θα γίνει με αυτούς; Από πού χρηματοδοτούνται και τι θα συμβεί; Θα συλληφθεί κανείς, να δούμε από πού παίρνουν τα χρήματα; </w:t>
      </w:r>
    </w:p>
    <w:p w14:paraId="1288BB3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προχωρήσουμε και στο θέμα της διαπραγμάτευσης. Προς όλ</w:t>
      </w:r>
      <w:r>
        <w:rPr>
          <w:rFonts w:eastAsia="Times New Roman" w:cs="Times New Roman"/>
          <w:szCs w:val="24"/>
        </w:rPr>
        <w:t xml:space="preserve">α τα </w:t>
      </w:r>
      <w:proofErr w:type="spellStart"/>
      <w:r>
        <w:rPr>
          <w:rFonts w:eastAsia="Times New Roman" w:cs="Times New Roman"/>
          <w:szCs w:val="24"/>
        </w:rPr>
        <w:t>μνημονιακά</w:t>
      </w:r>
      <w:proofErr w:type="spellEnd"/>
      <w:r>
        <w:rPr>
          <w:rFonts w:eastAsia="Times New Roman" w:cs="Times New Roman"/>
          <w:szCs w:val="24"/>
        </w:rPr>
        <w:t xml:space="preserve"> κόμματα: Νομίζετε ότι ενδιαφέρει τον Έλληνα αυτή τη στιγμή τι γίνεται στη διαπραγμάτευση; Νομίζετε ότι τον ενδιαφέρει αν θα πάτε σε τέταρτο μνημόνιο, αν θα πετύχει η διαπραγμάτευση και τι θα γίνει; Αυτή τη στιγμή ο Έλληνας αυτό που κοιτάζει</w:t>
      </w:r>
      <w:r>
        <w:rPr>
          <w:rFonts w:eastAsia="Times New Roman" w:cs="Times New Roman"/>
          <w:szCs w:val="24"/>
        </w:rPr>
        <w:t>, αυτό που τον νοιάζει είναι το πώς θα επιβιώσει, πώς θα περάσει την επόμενη ημέρα.</w:t>
      </w:r>
    </w:p>
    <w:p w14:paraId="1288BB3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Γραφείο Προϋπολογισμού της Βουλής μιλάει για εθνικό νόμισμα ή τέταρτο μνημόνιο. Άρα</w:t>
      </w:r>
      <w:r>
        <w:rPr>
          <w:rFonts w:eastAsia="Times New Roman" w:cs="Times New Roman"/>
          <w:szCs w:val="24"/>
        </w:rPr>
        <w:t xml:space="preserve"> σχετικά με όλα αυτά που υπήρχαν και ακούγονταν και λέγονταν όλον αυτόν τον καιρό, τελικά προς τα εκεί βαδίζουμε, προς ένα τέταρτο μνημόνιο. Και φυσικά όλα αυτά θα τα κάνει η Γερμανία για να μπορέσει να ελέγξει τη χώρα μας. Συνέχιζε, συνεχίζει και θα συνεχ</w:t>
      </w:r>
      <w:r>
        <w:rPr>
          <w:rFonts w:eastAsia="Times New Roman" w:cs="Times New Roman"/>
          <w:szCs w:val="24"/>
        </w:rPr>
        <w:t xml:space="preserve">ίζει, όσο θα υπάρχει το μνημόνιο, να μας ελέγχει σε μέγιστο βαθμό. Η </w:t>
      </w:r>
      <w:r>
        <w:rPr>
          <w:rFonts w:eastAsia="Times New Roman" w:cs="Times New Roman"/>
          <w:szCs w:val="24"/>
        </w:rPr>
        <w:t>«</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w:t>
      </w:r>
      <w:r>
        <w:rPr>
          <w:rFonts w:eastAsia="Times New Roman" w:cs="Times New Roman"/>
          <w:szCs w:val="24"/>
        </w:rPr>
        <w:t xml:space="preserve"> προβλέπει την κατάρρευση του ευρώ. Όμως, κανένα κανάλι, κανένα </w:t>
      </w:r>
      <w:r>
        <w:rPr>
          <w:rFonts w:eastAsia="Times New Roman" w:cs="Times New Roman"/>
          <w:szCs w:val="24"/>
        </w:rPr>
        <w:t>μ</w:t>
      </w:r>
      <w:r>
        <w:rPr>
          <w:rFonts w:eastAsia="Times New Roman" w:cs="Times New Roman"/>
          <w:szCs w:val="24"/>
        </w:rPr>
        <w:t xml:space="preserve">έσο μεγάλο απ’ όλα αυτά τα συστημικά δεν έχει μιλήσει, δεν έχει πει τίποτα. </w:t>
      </w:r>
    </w:p>
    <w:p w14:paraId="1288BB3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έχουμε και τη Νέα Δημο</w:t>
      </w:r>
      <w:r>
        <w:rPr>
          <w:rFonts w:eastAsia="Times New Roman" w:cs="Times New Roman"/>
          <w:szCs w:val="24"/>
        </w:rPr>
        <w:t xml:space="preserve">κρατία, που τι λέει; Δεν θα ψηφίσουμε κανένα μέτρο. Θα καταψηφίσουμε και θα τα πολεμήσουμε όλα. Μα, όλα αυτά τα μέτρα που αυτή τη στιγμή εσείς λέτε ότι θα τα καταψηφίσετε, δηλαδή το τέταρτο μνημόνιο -αν θα έρθει- του ΣΥΡΙΖΑ ή τα μέτρα της διαπραγμάτευσης, </w:t>
      </w:r>
      <w:r>
        <w:rPr>
          <w:rFonts w:eastAsia="Times New Roman" w:cs="Times New Roman"/>
          <w:szCs w:val="24"/>
        </w:rPr>
        <w:t>τα έχετε ψηφίσει τον Αύγουστο του 2015. Την εργαλειοθήκη του ΟΟΣΑ που λέτε ότι θα καταψηφίσετε, θα κάνετε, θα δείξετε, όλα αυτά τα έχετε ψηφίσει τον Αύγουστο του 2015 και πιο πριν, από το 2013 με τον Σαμαρά. Οπότε ας αφήσουμε τα παραμύθια και το δήθεν αντι</w:t>
      </w:r>
      <w:r>
        <w:rPr>
          <w:rFonts w:eastAsia="Times New Roman" w:cs="Times New Roman"/>
          <w:szCs w:val="24"/>
        </w:rPr>
        <w:t>στασιακό.</w:t>
      </w:r>
    </w:p>
    <w:p w14:paraId="1288BB3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Ένα άλλο θέμα των ημερών, βασικό, ήταν η ας πούμε υποτιθέμενη κρίση στα Ίμια, κάτι για το οποίο πολύ σωστά ο κ. Αμανατίδης , ο κ. Βίτσας, ο κ. Καμμένος –μερικά ονόματα αναφέρω- δήλωσαν ότι δεν υπάρχουν </w:t>
      </w:r>
      <w:r>
        <w:rPr>
          <w:rFonts w:eastAsia="Times New Roman" w:cs="Times New Roman"/>
          <w:szCs w:val="24"/>
        </w:rPr>
        <w:t>«</w:t>
      </w:r>
      <w:r>
        <w:rPr>
          <w:rFonts w:eastAsia="Times New Roman" w:cs="Times New Roman"/>
          <w:szCs w:val="24"/>
        </w:rPr>
        <w:t>γκρίζες ζώνες». Και νομίζω ότι συμφωνούμε ό</w:t>
      </w:r>
      <w:r>
        <w:rPr>
          <w:rFonts w:eastAsia="Times New Roman" w:cs="Times New Roman"/>
          <w:szCs w:val="24"/>
        </w:rPr>
        <w:t xml:space="preserve">λοι, δεν νομίζω ότι χρειάζεται κάποιος άλλος να πει κάτι γι’ αυτό. Εγώ διάβασα την πρώτη δήλωση του κ. Βίτσα γι’ αυτό. </w:t>
      </w:r>
    </w:p>
    <w:p w14:paraId="1288BB3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Ο Κουμουτσάκος το δήλωσε πρώτος αυτό.</w:t>
      </w:r>
    </w:p>
    <w:p w14:paraId="1288BB3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Ας μη μιλάμε τώρα για «γκρίζες ζώνες» και για το ποιος τ</w:t>
      </w:r>
      <w:r>
        <w:rPr>
          <w:rFonts w:eastAsia="Times New Roman" w:cs="Times New Roman"/>
          <w:szCs w:val="24"/>
        </w:rPr>
        <w:t xml:space="preserve">ο δήλωσε πρώτος και τι έκανε. </w:t>
      </w:r>
    </w:p>
    <w:p w14:paraId="1288BB3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Γιατί μας απαγορευόταν επί Νέας Δημοκρατίας να ανέβουμε στα Ίμια; </w:t>
      </w:r>
    </w:p>
    <w:p w14:paraId="1288BB3F" w14:textId="77777777" w:rsidR="000C6DE6" w:rsidRDefault="009B647D">
      <w:pPr>
        <w:spacing w:after="0" w:line="600" w:lineRule="auto"/>
        <w:jc w:val="both"/>
        <w:rPr>
          <w:rFonts w:eastAsia="Times New Roman"/>
          <w:szCs w:val="24"/>
        </w:rPr>
      </w:pPr>
      <w:r>
        <w:rPr>
          <w:rFonts w:eastAsia="Times New Roman"/>
          <w:szCs w:val="24"/>
        </w:rPr>
        <w:t>Στα Ίμια μπορούμε να πάμε αυτή τη στιγμή; Με ελικόπτερο πήγε ο κ. Καμμένος. Μπορούμε να πάμε να ανέβουμε; Ο Αρχηγός μας την προηγούμενη εβδομάδα</w:t>
      </w:r>
      <w:r>
        <w:rPr>
          <w:rFonts w:eastAsia="Times New Roman"/>
          <w:szCs w:val="24"/>
        </w:rPr>
        <w:t>,</w:t>
      </w:r>
      <w:r>
        <w:rPr>
          <w:rFonts w:eastAsia="Times New Roman"/>
          <w:szCs w:val="24"/>
        </w:rPr>
        <w:t xml:space="preserve"> εντός της Αι</w:t>
      </w:r>
      <w:r>
        <w:rPr>
          <w:rFonts w:eastAsia="Times New Roman"/>
          <w:szCs w:val="24"/>
        </w:rPr>
        <w:t>θούσης</w:t>
      </w:r>
      <w:r>
        <w:rPr>
          <w:rFonts w:eastAsia="Times New Roman"/>
          <w:szCs w:val="24"/>
        </w:rPr>
        <w:t>,</w:t>
      </w:r>
      <w:r>
        <w:rPr>
          <w:rFonts w:eastAsia="Times New Roman"/>
          <w:szCs w:val="24"/>
        </w:rPr>
        <w:t xml:space="preserve"> είπε να πάει </w:t>
      </w:r>
      <w:r>
        <w:rPr>
          <w:rFonts w:eastAsia="Times New Roman"/>
          <w:szCs w:val="24"/>
        </w:rPr>
        <w:t>Ε</w:t>
      </w:r>
      <w:r>
        <w:rPr>
          <w:rFonts w:eastAsia="Times New Roman"/>
          <w:szCs w:val="24"/>
        </w:rPr>
        <w:t xml:space="preserve">θνική μας </w:t>
      </w:r>
      <w:r>
        <w:rPr>
          <w:rFonts w:eastAsia="Times New Roman"/>
          <w:szCs w:val="24"/>
        </w:rPr>
        <w:t>Α</w:t>
      </w:r>
      <w:r>
        <w:rPr>
          <w:rFonts w:eastAsia="Times New Roman"/>
          <w:szCs w:val="24"/>
        </w:rPr>
        <w:t>ντιπροσωπεία να υψώσει σημαία στα Ίμια. Μπορούμε να το κάνουμε αυτό; Ή -όπως έλεγε κάποια στιγμή η Νέα Δημοκρατία- να μη σηκώνουμε τους τόνους για να μη δίνουμε πατήματα; Δεν μπορούμε να ασκήσουμε τα κυριαρχικά μας δικαιώμα</w:t>
      </w:r>
      <w:r>
        <w:rPr>
          <w:rFonts w:eastAsia="Times New Roman"/>
          <w:szCs w:val="24"/>
        </w:rPr>
        <w:t xml:space="preserve">τα; Αυτό μας λέτε; Αυτή είναι εξωτερική πολιτική; </w:t>
      </w:r>
    </w:p>
    <w:p w14:paraId="1288BB40" w14:textId="77777777" w:rsidR="000C6DE6" w:rsidRDefault="009B647D">
      <w:pPr>
        <w:spacing w:after="0" w:line="600" w:lineRule="auto"/>
        <w:ind w:firstLine="720"/>
        <w:jc w:val="both"/>
        <w:rPr>
          <w:rFonts w:eastAsia="Times New Roman"/>
          <w:szCs w:val="24"/>
        </w:rPr>
      </w:pPr>
      <w:r>
        <w:rPr>
          <w:rFonts w:eastAsia="Times New Roman"/>
          <w:szCs w:val="24"/>
        </w:rPr>
        <w:t xml:space="preserve">Γιατί έλεγε ο κ. Καμμένος ότι εδώ είναι το σπίτι μας. Αφού είναι το σπίτι μας, ας πάμε ρε παιδιά. Πώς πήγαμε στο Καστελόριζο; Έτσι να πάμε και εκεί. Έχει κάποιος πρόβλημα; Κάποια πτέρυγα της Βουλής δεν θα </w:t>
      </w:r>
      <w:r>
        <w:rPr>
          <w:rFonts w:eastAsia="Times New Roman"/>
          <w:szCs w:val="24"/>
        </w:rPr>
        <w:t xml:space="preserve">έρθει; </w:t>
      </w:r>
    </w:p>
    <w:p w14:paraId="1288BB41" w14:textId="77777777" w:rsidR="000C6DE6" w:rsidRDefault="009B647D">
      <w:pPr>
        <w:spacing w:after="0" w:line="600" w:lineRule="auto"/>
        <w:ind w:firstLine="720"/>
        <w:jc w:val="both"/>
        <w:rPr>
          <w:rFonts w:eastAsia="Times New Roman"/>
          <w:szCs w:val="24"/>
        </w:rPr>
      </w:pPr>
      <w:r>
        <w:rPr>
          <w:rFonts w:eastAsia="Times New Roman"/>
          <w:szCs w:val="24"/>
        </w:rPr>
        <w:t xml:space="preserve">Πρόταση προς το Υπουργείο Εξωτερικών και προς το Υπουργείο Εθνικής Άμυνας: Να πάει </w:t>
      </w:r>
      <w:r>
        <w:rPr>
          <w:rFonts w:eastAsia="Times New Roman"/>
          <w:szCs w:val="24"/>
        </w:rPr>
        <w:t>Ε</w:t>
      </w:r>
      <w:r>
        <w:rPr>
          <w:rFonts w:eastAsia="Times New Roman"/>
          <w:szCs w:val="24"/>
        </w:rPr>
        <w:t xml:space="preserve">θνική </w:t>
      </w:r>
      <w:r>
        <w:rPr>
          <w:rFonts w:eastAsia="Times New Roman"/>
          <w:szCs w:val="24"/>
        </w:rPr>
        <w:t>Α</w:t>
      </w:r>
      <w:r>
        <w:rPr>
          <w:rFonts w:eastAsia="Times New Roman"/>
          <w:szCs w:val="24"/>
        </w:rPr>
        <w:t xml:space="preserve">ντιπροσωπεία στα Ίμια, για να λύσουμε το θέμα με τους </w:t>
      </w:r>
      <w:proofErr w:type="spellStart"/>
      <w:r>
        <w:rPr>
          <w:rFonts w:eastAsia="Times New Roman"/>
          <w:szCs w:val="24"/>
        </w:rPr>
        <w:t>Τουρκομογγόλους</w:t>
      </w:r>
      <w:proofErr w:type="spellEnd"/>
      <w:r>
        <w:rPr>
          <w:rFonts w:eastAsia="Times New Roman"/>
          <w:szCs w:val="24"/>
        </w:rPr>
        <w:t xml:space="preserve"> που μας έχουν </w:t>
      </w:r>
      <w:proofErr w:type="spellStart"/>
      <w:r>
        <w:rPr>
          <w:rFonts w:eastAsia="Times New Roman"/>
          <w:szCs w:val="24"/>
        </w:rPr>
        <w:t>κατσικωθεί</w:t>
      </w:r>
      <w:proofErr w:type="spellEnd"/>
      <w:r>
        <w:rPr>
          <w:rFonts w:eastAsia="Times New Roman"/>
          <w:szCs w:val="24"/>
        </w:rPr>
        <w:t xml:space="preserve"> τόσα χρόνια και τόσα χρόνια όλες αυτές οι κυβερνήσεις δεν έκαν</w:t>
      </w:r>
      <w:r>
        <w:rPr>
          <w:rFonts w:eastAsia="Times New Roman"/>
          <w:szCs w:val="24"/>
        </w:rPr>
        <w:t xml:space="preserve">αν τίποτα. Τόσα χρόνια δεν έχει γίνει τίποτα με αυτό το πράγμα. Και τους αφήνουμε να παίζουν μπάλα στο δικό μας γήπεδο αυτή τη στιγμή. </w:t>
      </w:r>
    </w:p>
    <w:p w14:paraId="1288BB42" w14:textId="77777777" w:rsidR="000C6DE6" w:rsidRDefault="009B647D">
      <w:pPr>
        <w:spacing w:after="0" w:line="600" w:lineRule="auto"/>
        <w:ind w:firstLine="720"/>
        <w:jc w:val="both"/>
        <w:rPr>
          <w:rFonts w:eastAsia="Times New Roman"/>
          <w:szCs w:val="24"/>
        </w:rPr>
      </w:pPr>
      <w:r>
        <w:rPr>
          <w:rFonts w:eastAsia="Times New Roman"/>
          <w:szCs w:val="24"/>
        </w:rPr>
        <w:t>Βγήκαν κάποιοι πολιτικοί Αρχηγοί και είπαν να πάμε το θέμα στη Χάγη. Αυτός που το είπε ή –μην το πω- χαζούλης είναι ή πρ</w:t>
      </w:r>
      <w:r>
        <w:rPr>
          <w:rFonts w:eastAsia="Times New Roman"/>
          <w:szCs w:val="24"/>
        </w:rPr>
        <w:t>οδότης. Δεν υπάρχει άλλη περίπτωση. Δηλαδή για τα δικά μας θέματα, για το έδαφός μας θα πούμε στο Διεθνές Δικαστήριο της Χάγης «κάντε τους ντα»; Είμαστε σοβαροί; Ας διαβάζουν λίγο πριν μιλάνε.</w:t>
      </w:r>
    </w:p>
    <w:p w14:paraId="1288BB43" w14:textId="77777777" w:rsidR="000C6DE6" w:rsidRDefault="009B647D">
      <w:pPr>
        <w:spacing w:after="0" w:line="600" w:lineRule="auto"/>
        <w:ind w:firstLine="720"/>
        <w:jc w:val="both"/>
        <w:rPr>
          <w:rFonts w:eastAsia="Times New Roman"/>
          <w:szCs w:val="24"/>
        </w:rPr>
      </w:pPr>
      <w:r>
        <w:rPr>
          <w:rFonts w:eastAsia="Times New Roman"/>
          <w:szCs w:val="24"/>
        </w:rPr>
        <w:t>Κύριε Κοτζιά, συμμετείχατε στο Συμβούλιο Εξωτερικών Υποθέσεων τ</w:t>
      </w:r>
      <w:r>
        <w:rPr>
          <w:rFonts w:eastAsia="Times New Roman"/>
          <w:szCs w:val="24"/>
        </w:rPr>
        <w:t>ης Ευρωπαϊκής Ένωσης. Θα ήθελα, παρακαλώ, μία πληροφόρηση για τα θέματα. Γιατί έπεσαν πάνω όλα τα θέματα με τις προκλήσεις των Τούρκων. Αναφερθήκατε σε αυτό το θέμα; Και εάν αναφερθήκατε, τι σας είπαν; Δεν βλέπουμε κα</w:t>
      </w:r>
      <w:r>
        <w:rPr>
          <w:rFonts w:eastAsia="Times New Roman"/>
          <w:szCs w:val="24"/>
        </w:rPr>
        <w:t>μ</w:t>
      </w:r>
      <w:r>
        <w:rPr>
          <w:rFonts w:eastAsia="Times New Roman"/>
          <w:szCs w:val="24"/>
        </w:rPr>
        <w:t>μία ανακοίνωση από το ΝΑΤΟ, από τους φ</w:t>
      </w:r>
      <w:r>
        <w:rPr>
          <w:rFonts w:eastAsia="Times New Roman"/>
          <w:szCs w:val="24"/>
        </w:rPr>
        <w:t xml:space="preserve">ίλους μας, το ΝΑΤΟ, που το φέρατε και μας έκατσε στο Αιγαίο. Ήρθε, και λοιπόν; Σταμάτησαν να υπάρχουν ροές; Σταμάτησαν οι Τούρκοι λαθρέμποροι να φέρνουν ανθρώπους; Όχι, κανείς, τίποτα. </w:t>
      </w:r>
    </w:p>
    <w:p w14:paraId="1288BB44" w14:textId="77777777" w:rsidR="000C6DE6" w:rsidRDefault="009B647D">
      <w:pPr>
        <w:spacing w:after="0" w:line="600" w:lineRule="auto"/>
        <w:ind w:firstLine="720"/>
        <w:jc w:val="both"/>
        <w:rPr>
          <w:rFonts w:eastAsia="Times New Roman"/>
          <w:szCs w:val="24"/>
        </w:rPr>
      </w:pPr>
      <w:r>
        <w:rPr>
          <w:rFonts w:eastAsia="Times New Roman"/>
          <w:szCs w:val="24"/>
        </w:rPr>
        <w:t xml:space="preserve">Μας λέγατε για τη </w:t>
      </w:r>
      <w:r>
        <w:rPr>
          <w:rFonts w:eastAsia="Times New Roman"/>
          <w:szCs w:val="24"/>
          <w:lang w:val="en-US"/>
        </w:rPr>
        <w:t>FRONTEX</w:t>
      </w:r>
      <w:r>
        <w:rPr>
          <w:rFonts w:eastAsia="Times New Roman"/>
          <w:szCs w:val="24"/>
        </w:rPr>
        <w:t xml:space="preserve">. Αυτή τη στιγμή η </w:t>
      </w:r>
      <w:r>
        <w:rPr>
          <w:rFonts w:eastAsia="Times New Roman"/>
          <w:szCs w:val="24"/>
          <w:lang w:val="en-US"/>
        </w:rPr>
        <w:t>FRONTEX</w:t>
      </w:r>
      <w:r>
        <w:rPr>
          <w:rFonts w:eastAsia="Times New Roman"/>
          <w:szCs w:val="24"/>
        </w:rPr>
        <w:t xml:space="preserve"> -άλλη μια ωραία </w:t>
      </w:r>
      <w:proofErr w:type="spellStart"/>
      <w:r>
        <w:rPr>
          <w:rFonts w:eastAsia="Times New Roman"/>
          <w:szCs w:val="24"/>
        </w:rPr>
        <w:t>μπίζνα</w:t>
      </w:r>
      <w:proofErr w:type="spellEnd"/>
      <w:r>
        <w:rPr>
          <w:rFonts w:eastAsia="Times New Roman"/>
          <w:szCs w:val="24"/>
        </w:rPr>
        <w:t xml:space="preserve">!- ναυλώνει τρία πλοία –είναι μια προκήρυξη που βγήκε πριν από λίγες μέρες από τα κεντρικά γραφεία της </w:t>
      </w:r>
      <w:r>
        <w:rPr>
          <w:rFonts w:eastAsia="Times New Roman"/>
          <w:szCs w:val="24"/>
          <w:lang w:val="en-US"/>
        </w:rPr>
        <w:t>FRONTEX</w:t>
      </w:r>
      <w:r>
        <w:rPr>
          <w:rFonts w:eastAsia="Times New Roman"/>
          <w:szCs w:val="24"/>
        </w:rPr>
        <w:t xml:space="preserve"> στην Πολωνία- από Χίο, Μυτιλήνη και Σάμο –εάν θυμάμαι καλά-, για να μεταφέρουν κόσμο προς τα μικρασιατικά παράλια. Φωτογρα</w:t>
      </w:r>
      <w:r>
        <w:rPr>
          <w:rFonts w:eastAsia="Times New Roman"/>
          <w:szCs w:val="24"/>
        </w:rPr>
        <w:t xml:space="preserve">φίζει καθαρά τι θα μεταφέρει. Είναι χωρητικότητας </w:t>
      </w:r>
      <w:r>
        <w:rPr>
          <w:rFonts w:eastAsia="Times New Roman"/>
          <w:szCs w:val="24"/>
        </w:rPr>
        <w:t>εκατό</w:t>
      </w:r>
      <w:r>
        <w:rPr>
          <w:rFonts w:eastAsia="Times New Roman"/>
          <w:szCs w:val="24"/>
        </w:rPr>
        <w:t xml:space="preserve"> ατόμων και σε αυτά τα άτομα θα δίνει ένα λίτρο νερό, έναν χυμό και ένα σάντουιτς χωρίς χοιρινό. Αυτά για να γνωρίζουμε ότι δεν πέφτει κάτι κάτω, τα μαθαίνουμε όλα και τα βλέπουμε και όλα. Γιατί όλα αυ</w:t>
      </w:r>
      <w:r>
        <w:rPr>
          <w:rFonts w:eastAsia="Times New Roman"/>
          <w:szCs w:val="24"/>
        </w:rPr>
        <w:t xml:space="preserve">τά –το ξαναλέω- είναι μια </w:t>
      </w:r>
      <w:proofErr w:type="spellStart"/>
      <w:r>
        <w:rPr>
          <w:rFonts w:eastAsia="Times New Roman"/>
          <w:szCs w:val="24"/>
        </w:rPr>
        <w:t>μπίζνα</w:t>
      </w:r>
      <w:proofErr w:type="spellEnd"/>
      <w:r>
        <w:rPr>
          <w:rFonts w:eastAsia="Times New Roman"/>
          <w:szCs w:val="24"/>
        </w:rPr>
        <w:t xml:space="preserve">. Ακόμα και για τη </w:t>
      </w:r>
      <w:r>
        <w:rPr>
          <w:rFonts w:eastAsia="Times New Roman"/>
          <w:szCs w:val="24"/>
          <w:lang w:val="en-US"/>
        </w:rPr>
        <w:t>FRONTEX</w:t>
      </w:r>
      <w:r>
        <w:rPr>
          <w:rFonts w:eastAsia="Times New Roman"/>
          <w:szCs w:val="24"/>
        </w:rPr>
        <w:t xml:space="preserve"> αυτό είναι μια </w:t>
      </w:r>
      <w:proofErr w:type="spellStart"/>
      <w:r>
        <w:rPr>
          <w:rFonts w:eastAsia="Times New Roman"/>
          <w:szCs w:val="24"/>
        </w:rPr>
        <w:t>μπίζνα</w:t>
      </w:r>
      <w:proofErr w:type="spellEnd"/>
      <w:r>
        <w:rPr>
          <w:rFonts w:eastAsia="Times New Roman"/>
          <w:szCs w:val="24"/>
        </w:rPr>
        <w:t>.</w:t>
      </w:r>
    </w:p>
    <w:p w14:paraId="1288BB45" w14:textId="77777777" w:rsidR="000C6DE6" w:rsidRDefault="009B647D">
      <w:pPr>
        <w:spacing w:after="0" w:line="600" w:lineRule="auto"/>
        <w:ind w:firstLine="720"/>
        <w:jc w:val="both"/>
        <w:rPr>
          <w:rFonts w:eastAsia="Times New Roman"/>
          <w:szCs w:val="24"/>
        </w:rPr>
      </w:pPr>
      <w:r>
        <w:rPr>
          <w:rFonts w:eastAsia="Times New Roman"/>
          <w:szCs w:val="24"/>
        </w:rPr>
        <w:t>Τέλος, θα κλείσω με το άρθρο 4 και με μια μικρή παρατήρηση όσον αφορά τις δαπάνες κάτω από 25.000 ευρώ. Θυμάστε παλιότερα που είχε ανοίξει ένα πολύ μεγάλο σκάνδαλο με το ΠΑΣΟ</w:t>
      </w:r>
      <w:r>
        <w:rPr>
          <w:rFonts w:eastAsia="Times New Roman"/>
          <w:szCs w:val="24"/>
        </w:rPr>
        <w:t xml:space="preserve">Κ επί Γιωργάκη Παπανδρέου, με τα μαύρα ταμεία, με το Υπουργείο Εξωτερικών και όλα τα μυστικά κονδύλια; Τα θυμάστε αυτά; Νομίζω ότι τα θυμάται όλος ο κόσμος. Βρέθηκαν τρελά ποσά, χωρίς να ξέρει κανείς που έχουν πάει. </w:t>
      </w:r>
    </w:p>
    <w:p w14:paraId="1288BB46" w14:textId="77777777" w:rsidR="000C6DE6" w:rsidRDefault="009B647D">
      <w:pPr>
        <w:spacing w:after="0" w:line="600" w:lineRule="auto"/>
        <w:ind w:firstLine="720"/>
        <w:jc w:val="both"/>
        <w:rPr>
          <w:rFonts w:eastAsia="Times New Roman"/>
          <w:szCs w:val="24"/>
        </w:rPr>
      </w:pPr>
      <w:r>
        <w:rPr>
          <w:rFonts w:eastAsia="Times New Roman"/>
          <w:szCs w:val="24"/>
        </w:rPr>
        <w:t>Στο Πολεμικό Ναυτικό και στις Ένοπλες Δ</w:t>
      </w:r>
      <w:r>
        <w:rPr>
          <w:rFonts w:eastAsia="Times New Roman"/>
          <w:szCs w:val="24"/>
        </w:rPr>
        <w:t>υνάμεις, όπως γνωρίζουμε, δίνουν κάποιες απευθείας αναθέσεις. Για μικρά ποσά πλέον δεν χρειάζεται έγκριση, απλώς γίνεται μια ενημέρωση για να μπορέσει να υπάρχει μία κίνηση και να τρέχουν τα προγράμματα. Αφού, λοιπόν, λέτε ότι θέλετε διαφάνεια, μήπως χρειά</w:t>
      </w:r>
      <w:r>
        <w:rPr>
          <w:rFonts w:eastAsia="Times New Roman"/>
          <w:szCs w:val="24"/>
        </w:rPr>
        <w:t>ζεται να γίνεται αυτό και σε αυτά, για μικρά ποσά; Και δεν λέμε τώρα να ενημερώνονται τα κόμματα της Βουλής. Ας ενημερώνονται οι πολιτικοί Αρχηγοί και ο Πρόεδρος της Βουλής, για να ξέρουμε όλοι πού πάνε αυτά τα χρήματα.</w:t>
      </w:r>
    </w:p>
    <w:p w14:paraId="1288BB47" w14:textId="77777777" w:rsidR="000C6DE6" w:rsidRDefault="009B647D">
      <w:pPr>
        <w:spacing w:after="0" w:line="600" w:lineRule="auto"/>
        <w:ind w:firstLine="720"/>
        <w:jc w:val="both"/>
        <w:rPr>
          <w:rFonts w:eastAsia="Times New Roman"/>
          <w:szCs w:val="24"/>
        </w:rPr>
      </w:pPr>
      <w:r>
        <w:rPr>
          <w:rFonts w:eastAsia="Times New Roman"/>
          <w:szCs w:val="24"/>
        </w:rPr>
        <w:t>Κλείνω με ένα μεγάλο θέμα το οποίο α</w:t>
      </w:r>
      <w:r>
        <w:rPr>
          <w:rFonts w:eastAsia="Times New Roman"/>
          <w:szCs w:val="24"/>
        </w:rPr>
        <w:t xml:space="preserve">πασχολεί πάρα πολύ κόσμο και το οποίο δεν ξέρω εάν έχει φτάσει στα αφτιά σας. Αφορά την προσπάθεια που έγινε για προσαγωγή του </w:t>
      </w:r>
      <w:proofErr w:type="spellStart"/>
      <w:r>
        <w:rPr>
          <w:rFonts w:eastAsia="Times New Roman"/>
          <w:szCs w:val="24"/>
        </w:rPr>
        <w:t>Σεβασμιώτατου</w:t>
      </w:r>
      <w:proofErr w:type="spellEnd"/>
      <w:r>
        <w:rPr>
          <w:rFonts w:eastAsia="Times New Roman"/>
          <w:szCs w:val="24"/>
        </w:rPr>
        <w:t xml:space="preserve"> Μητροπολίτη Πειραιά Σεραφείμ, αλλά και για τη Μονή </w:t>
      </w:r>
      <w:proofErr w:type="spellStart"/>
      <w:r>
        <w:rPr>
          <w:rFonts w:eastAsia="Times New Roman"/>
          <w:szCs w:val="24"/>
        </w:rPr>
        <w:t>Εσφιγμένου</w:t>
      </w:r>
      <w:proofErr w:type="spellEnd"/>
      <w:r>
        <w:rPr>
          <w:rFonts w:eastAsia="Times New Roman"/>
          <w:szCs w:val="24"/>
        </w:rPr>
        <w:t>.</w:t>
      </w:r>
    </w:p>
    <w:p w14:paraId="1288BB4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Αυτό που βλέπουμε και αυτό που λέει όλη η ελληνική κ</w:t>
      </w:r>
      <w:r>
        <w:rPr>
          <w:rFonts w:eastAsia="Times New Roman" w:cs="Times New Roman"/>
          <w:szCs w:val="24"/>
        </w:rPr>
        <w:t>οινωνία είναι ότι σκοπός σας δεν είναι αυτά που λένε ή αυτά που γίνονται, αυτά που θα γίνουν, αλλά θέλετε αυτή τη στιγμή να βρεθεί ένας μητροπολίτης με χειροπέδες, να τον ταπεινώσετε, να βρεθούν ιερωμένοι, ιερομόναχοι με χειροπέδες, να τους ταπεινώσετε και</w:t>
      </w:r>
      <w:r>
        <w:rPr>
          <w:rFonts w:eastAsia="Times New Roman" w:cs="Times New Roman"/>
          <w:szCs w:val="24"/>
        </w:rPr>
        <w:t xml:space="preserve"> έτσι να περάσουν όλα τα σχέδια της παγκοσμιοποίησης.</w:t>
      </w:r>
    </w:p>
    <w:p w14:paraId="1288BB4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288BB4A"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88BB4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Τώρα, μετά τους Κοινοβουλευτικούς Εκπροσώπους, προχωρούμε στον κατάλογο των ομιλητών.</w:t>
      </w:r>
    </w:p>
    <w:p w14:paraId="1288BB4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 Αθανάσιος Δαβάκης, Βουλευτής της Νέας Δημοκρατίας.</w:t>
      </w:r>
    </w:p>
    <w:p w14:paraId="1288BB4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Άκουσα με προσοχή, κυρίες και κύριοι συνάδελφοι, τον αγαπητό Υφυπουργό Εξωτερικών, τον κ. Αμανατίδη, να μας εγκαλεί για την αυστηρή κριτική που ασκήσαμε σε αυτό το νομοσχέδιο.</w:t>
      </w:r>
    </w:p>
    <w:p w14:paraId="1288BB4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Πιστεύω</w:t>
      </w:r>
      <w:r>
        <w:rPr>
          <w:rFonts w:eastAsia="Times New Roman" w:cs="Times New Roman"/>
          <w:szCs w:val="24"/>
        </w:rPr>
        <w:t xml:space="preserve"> ότι η κριτική της Νέας Δημοκρατίας, και δια του εισηγητού αλλά και διά του εκλεκτού συναδέλφου κ. Κεφαλογιάννη, ως Κοινοβουλευτικού Εκπροσώπου, ήταν και λελογισμένη και συγκεκριμένη και, όπως πολύ σωστά είπε και ο εισηγητής ο κ. Κουμουτσάκος, πάνω σε συγκ</w:t>
      </w:r>
      <w:r>
        <w:rPr>
          <w:rFonts w:eastAsia="Times New Roman" w:cs="Times New Roman"/>
          <w:szCs w:val="24"/>
        </w:rPr>
        <w:t xml:space="preserve">εκριμένα, απτά στοιχεία και αποδείξεις. </w:t>
      </w:r>
    </w:p>
    <w:p w14:paraId="1288BB4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Διαβάζοντας, κύριε Υπουργέ, την έκθεση της Επιστημονικής Υπηρεσίας θα δείτε ότι -σχολιάζοντας το άρθρο 2 παρ</w:t>
      </w:r>
      <w:r>
        <w:rPr>
          <w:rFonts w:eastAsia="Times New Roman" w:cs="Times New Roman"/>
          <w:szCs w:val="24"/>
        </w:rPr>
        <w:t>άγραφος</w:t>
      </w:r>
      <w:r>
        <w:rPr>
          <w:rFonts w:eastAsia="Times New Roman" w:cs="Times New Roman"/>
          <w:szCs w:val="24"/>
        </w:rPr>
        <w:t xml:space="preserve"> 4- δίνεται εξουσιοδότηση στον κύριο Υπουργό να ρυθμίσει με απόφασή του θέματα εσωτερικής οργάνωσης </w:t>
      </w:r>
      <w:r>
        <w:rPr>
          <w:rFonts w:eastAsia="Times New Roman" w:cs="Times New Roman"/>
          <w:szCs w:val="24"/>
        </w:rPr>
        <w:t xml:space="preserve">και λειτουργίας του Επιστημονικού Συμβουλίου –θα το έχετε φυσικά διαβάσει. </w:t>
      </w:r>
    </w:p>
    <w:p w14:paraId="1288BB5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Απάντησε ο κ. Αμανατίδης.</w:t>
      </w:r>
    </w:p>
    <w:p w14:paraId="1288BB5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το άκουσα. </w:t>
      </w:r>
    </w:p>
    <w:p w14:paraId="1288BB5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Συνεχίζει και αναφέρει ότι υπό το φως των ανωτέρω, που κάνει ένα νομικό </w:t>
      </w:r>
      <w:r>
        <w:rPr>
          <w:rFonts w:eastAsia="Times New Roman" w:cs="Times New Roman"/>
          <w:szCs w:val="24"/>
        </w:rPr>
        <w:t>σκεπτικό, προβληματισμός γεννάται ως προς τη συνταγματικότητα. Δηλαδή, εγείρονται και συνταγματικά ζητήματα.</w:t>
      </w:r>
    </w:p>
    <w:p w14:paraId="1288BB5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Υπάρχει απόφαση του </w:t>
      </w:r>
      <w:proofErr w:type="spellStart"/>
      <w:r>
        <w:rPr>
          <w:rFonts w:eastAsia="Times New Roman" w:cs="Times New Roman"/>
          <w:szCs w:val="24"/>
        </w:rPr>
        <w:t>ΣτΕ</w:t>
      </w:r>
      <w:proofErr w:type="spellEnd"/>
      <w:r>
        <w:rPr>
          <w:rFonts w:eastAsia="Times New Roman" w:cs="Times New Roman"/>
          <w:szCs w:val="24"/>
        </w:rPr>
        <w:t xml:space="preserve"> επί αυτού. Τι να κάνουμε, να μην την εφαρμόσουμε;</w:t>
      </w:r>
    </w:p>
    <w:p w14:paraId="1288BB5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Εντάξει. Όχι ν</w:t>
      </w:r>
      <w:r>
        <w:rPr>
          <w:rFonts w:eastAsia="Times New Roman" w:cs="Times New Roman"/>
          <w:szCs w:val="24"/>
        </w:rPr>
        <w:t xml:space="preserve">α τις εφαρμόσουμε. Άλλωστε με τις αποφάσεις του </w:t>
      </w:r>
      <w:proofErr w:type="spellStart"/>
      <w:r>
        <w:rPr>
          <w:rFonts w:eastAsia="Times New Roman" w:cs="Times New Roman"/>
          <w:szCs w:val="24"/>
        </w:rPr>
        <w:t>ΣτΕ</w:t>
      </w:r>
      <w:proofErr w:type="spellEnd"/>
      <w:r>
        <w:rPr>
          <w:rFonts w:eastAsia="Times New Roman" w:cs="Times New Roman"/>
          <w:szCs w:val="24"/>
        </w:rPr>
        <w:t xml:space="preserve"> έχετε ιδιαίτερη συμπάθεια, είναι γνωστό.</w:t>
      </w:r>
    </w:p>
    <w:p w14:paraId="1288BB5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Αγνοείτε την απόφαση του </w:t>
      </w:r>
      <w:proofErr w:type="spellStart"/>
      <w:r>
        <w:rPr>
          <w:rFonts w:eastAsia="Times New Roman" w:cs="Times New Roman"/>
          <w:szCs w:val="24"/>
        </w:rPr>
        <w:t>ΣτΕ</w:t>
      </w:r>
      <w:proofErr w:type="spellEnd"/>
      <w:r>
        <w:rPr>
          <w:rFonts w:eastAsia="Times New Roman" w:cs="Times New Roman"/>
          <w:szCs w:val="24"/>
        </w:rPr>
        <w:t>.</w:t>
      </w:r>
    </w:p>
    <w:p w14:paraId="1288BB5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Όταν ακούμε </w:t>
      </w:r>
      <w:proofErr w:type="spellStart"/>
      <w:r>
        <w:rPr>
          <w:rFonts w:eastAsia="Times New Roman" w:cs="Times New Roman"/>
          <w:szCs w:val="24"/>
        </w:rPr>
        <w:t>ΣτΕ</w:t>
      </w:r>
      <w:proofErr w:type="spellEnd"/>
      <w:r>
        <w:rPr>
          <w:rFonts w:eastAsia="Times New Roman" w:cs="Times New Roman"/>
          <w:szCs w:val="24"/>
        </w:rPr>
        <w:t xml:space="preserve"> και ΣΥΡΙΖΑ, αντιλαμβάνεστε ότι ένα ρίγος διέρχεται την πλά</w:t>
      </w:r>
      <w:r>
        <w:rPr>
          <w:rFonts w:eastAsia="Times New Roman" w:cs="Times New Roman"/>
          <w:szCs w:val="24"/>
        </w:rPr>
        <w:t>τη των συναδέλφων του ΣΥΡΙΖΑ. Ήρθε η ώρα να υποφέρετε και εσείς με τον ελληνικό λαό.</w:t>
      </w:r>
    </w:p>
    <w:p w14:paraId="1288BB5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Έχουν υποφέρει πολλές κυβερνήσεις. Σεβασμός και δέος στους θεσμούς!</w:t>
      </w:r>
    </w:p>
    <w:p w14:paraId="1288BB5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Ακριβώς, σεβασμός στους θεσμούς. Να το πείτε και στον κ. Παππά, πο</w:t>
      </w:r>
      <w:r>
        <w:rPr>
          <w:rFonts w:eastAsia="Times New Roman" w:cs="Times New Roman"/>
          <w:szCs w:val="24"/>
        </w:rPr>
        <w:t>υ λέει και διάφορα. Τέλος πάντων.</w:t>
      </w:r>
    </w:p>
    <w:p w14:paraId="1288BB5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γενικό συμπέρασμα, που αποκομίζει κάποιος που καλόπιστα προσεγγίζει το νομοθέτημα αυτό, είναι ότι η Κυβέρνηση για μια ακόμη φορά επέλεξε να ακολουθήσει τον δρόμο των ημίμετρων και των εύκολων λύσεων. Επέλεξε να δώσει μι</w:t>
      </w:r>
      <w:r>
        <w:rPr>
          <w:rFonts w:eastAsia="Times New Roman" w:cs="Times New Roman"/>
          <w:szCs w:val="24"/>
        </w:rPr>
        <w:t>α πλαστή αίσθηση μεταρρυθμιστικής δραστηριότητας παρά να προχωρήσει σε οριστικές ρυθμίσεις και ουσιαστικές τομές. Αν το είχε αντιμετωπίσει με τη δέουσα προσοχή, αυτό το σχέδιο νόμου θα ήταν μία χρυσή ευκαιρία, κύριε Υπουργέ, για την επίλυση κρίσιμων ζητημά</w:t>
      </w:r>
      <w:r>
        <w:rPr>
          <w:rFonts w:eastAsia="Times New Roman" w:cs="Times New Roman"/>
          <w:szCs w:val="24"/>
        </w:rPr>
        <w:t xml:space="preserve">των και την ολοκλήρωση του εδώ και πολλά χρόνια αναγκαίου εκσυγχρονισμού των δομών του Υπουργείου Εξωτερικών. </w:t>
      </w:r>
    </w:p>
    <w:p w14:paraId="1288BB5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Είναι ζητήματα τα οποία τα είδαμε αυθεντικά από την ακρόαση φορέων κατά την </w:t>
      </w:r>
      <w:r>
        <w:rPr>
          <w:rFonts w:eastAsia="Times New Roman" w:cs="Times New Roman"/>
          <w:szCs w:val="24"/>
        </w:rPr>
        <w:t>ε</w:t>
      </w:r>
      <w:r>
        <w:rPr>
          <w:rFonts w:eastAsia="Times New Roman" w:cs="Times New Roman"/>
          <w:szCs w:val="24"/>
        </w:rPr>
        <w:t>πιτροπή, που οι άνθρωποι αυτοί, μακράν της πολιτικής, αν θέλετε, ή έ</w:t>
      </w:r>
      <w:r>
        <w:rPr>
          <w:rFonts w:eastAsia="Times New Roman" w:cs="Times New Roman"/>
          <w:szCs w:val="24"/>
        </w:rPr>
        <w:t xml:space="preserve">στω κάπως μακράν της πολιτικής, περιέγραψαν ακριβώς την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και τα δομικά προβλήματα, τα οποία αντιμετωπίζει το Υπουργείο Εξωτερικών.</w:t>
      </w:r>
    </w:p>
    <w:p w14:paraId="1288BB5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Ενδεικτικά ένα κρίσιμο ζήτημα το οποίο θα μπορούσε το νομοσχέδιο αυτό να επιλύσει είναι αυτό της βαθμολ</w:t>
      </w:r>
      <w:r>
        <w:rPr>
          <w:rFonts w:eastAsia="Times New Roman" w:cs="Times New Roman"/>
          <w:szCs w:val="24"/>
        </w:rPr>
        <w:t>ογικής κατάταξης των υπαλλήλων των κλάδων διοίκησης, πληροφορικής και εμπορικών ακολούθων του Υπουργείου. Η απουσία ρύθμισης για το θέμα έχει δημιουργήσει σημαντικά προβλήματα, μερικά εκ των οποίων αναφέρονται σε σχετική επιστολή των εκπροσώπων των υπαλλήλ</w:t>
      </w:r>
      <w:r>
        <w:rPr>
          <w:rFonts w:eastAsia="Times New Roman" w:cs="Times New Roman"/>
          <w:szCs w:val="24"/>
        </w:rPr>
        <w:t>ων, την οποία θα καταθέσω στα Πρακτικά. Το θέμα είναι ώριμο και υφίσταται ξεκάθαρη ανάγκη νομοθετικής παρέμβασης, όπως φαίνεται και από τη γνωστή απόφαση του Νομικού Συμβουλίου του Κράτους, την οποία επίσης καταθέτω στα Πρακτικά.</w:t>
      </w:r>
    </w:p>
    <w:p w14:paraId="1288BB5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w:t>
      </w:r>
      <w:r>
        <w:rPr>
          <w:rFonts w:eastAsia="Times New Roman" w:cs="Times New Roman"/>
          <w:szCs w:val="24"/>
        </w:rPr>
        <w:t xml:space="preserve">ής κ. Αθανάσιος Δαβάκης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88BB5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Την έχετε διαβάσει;</w:t>
      </w:r>
    </w:p>
    <w:p w14:paraId="1288BB5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ΔΑΒΑΚΗΣ:</w:t>
      </w:r>
      <w:r>
        <w:rPr>
          <w:rFonts w:eastAsia="Times New Roman" w:cs="Times New Roman"/>
          <w:szCs w:val="24"/>
        </w:rPr>
        <w:t xml:space="preserve"> Βεβαίως.</w:t>
      </w:r>
    </w:p>
    <w:p w14:paraId="1288BB5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Αναιρεί το επιχείρημά σας.</w:t>
      </w:r>
    </w:p>
    <w:p w14:paraId="1288BB6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Όχι, κάνετε λάθος. Μπορούμε να το συζητήσουμε, αλλά δεν έχω χρόνο. </w:t>
      </w:r>
    </w:p>
    <w:p w14:paraId="1288BB6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Το ερώτημα που ανακύπτει είναι απλό: Γιατί καθυστερεί η πολιτική ηγεσία την ανάληψη</w:t>
      </w:r>
      <w:r>
        <w:rPr>
          <w:rFonts w:eastAsia="Times New Roman" w:cs="Times New Roman"/>
          <w:szCs w:val="24"/>
        </w:rPr>
        <w:t xml:space="preserve"> νομοθετικής πρωτοβουλίας για τη ρύθμιση της βαθμολογικής κατάταξης των υπαλλήλων; Το θέμα εκκρεμεί εδώ και αρκετούς μήνες, ενώ, όπως ο ίδιος ο κύριος Υπουργός –και ο κ. Αμανατίδης- ανέφερε κατά τη διάρκεια της συζήτησης στην </w:t>
      </w:r>
      <w:r>
        <w:rPr>
          <w:rFonts w:eastAsia="Times New Roman" w:cs="Times New Roman"/>
          <w:szCs w:val="24"/>
        </w:rPr>
        <w:t>ε</w:t>
      </w:r>
      <w:r>
        <w:rPr>
          <w:rFonts w:eastAsia="Times New Roman" w:cs="Times New Roman"/>
          <w:szCs w:val="24"/>
        </w:rPr>
        <w:t>πιτροπή, το σημερινό νομοσχέδ</w:t>
      </w:r>
      <w:r>
        <w:rPr>
          <w:rFonts w:eastAsia="Times New Roman" w:cs="Times New Roman"/>
          <w:szCs w:val="24"/>
        </w:rPr>
        <w:t>ιο βρίσκεται σε διαβούλευση από τον Μάιο. Η απουσία από το κείμενο σαφών ρυθμίσεων για το θέμα δημιουργεί ερωτήματα για την πολιτική βούληση και τη διαχειριστική ικανότητα της Κυβερνήσεως όσον αφορά την εφαρμογή νόμων που η ίδια έχει ψηφίσει.</w:t>
      </w:r>
    </w:p>
    <w:p w14:paraId="1288BB6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Εκτός από την</w:t>
      </w:r>
      <w:r>
        <w:rPr>
          <w:rFonts w:eastAsia="Times New Roman" w:cs="Times New Roman"/>
          <w:szCs w:val="24"/>
        </w:rPr>
        <w:t xml:space="preserve"> απουσία ρύθμισης για αυτό το σημαντικό θέμα, ενδεικτικό της ανορθολογικής προσέγγισης και της προχειρότητας με την οποία σχεδιάστηκε το νομοσχέδιο που συζητάμε είναι και το γεγονός ότι πολλές ρυθμίσεις εμπεριέχουν τον κίνδυνο να δημιουργήσουν δυσλειτουργί</w:t>
      </w:r>
      <w:r>
        <w:rPr>
          <w:rFonts w:eastAsia="Times New Roman" w:cs="Times New Roman"/>
          <w:szCs w:val="24"/>
        </w:rPr>
        <w:t>ες, επικαλύψεις ή ανταγωνισμούς μεταξύ των στελεχών και των διαφόρων κλάδων, ενώ σε αρκετά σημεία η αιτιολόγηση πίσω από τη δημιουργία νέων γραφειοκρατικών δομών είναι εξόφθαλμα ελλιπής.</w:t>
      </w:r>
    </w:p>
    <w:p w14:paraId="1288BB6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Όπως αναφέρεται στο άρθρο 1, στο ΚΑΣ, στο Κέντρο Ανάλυσης και Σχεδιασ</w:t>
      </w:r>
      <w:r>
        <w:rPr>
          <w:rFonts w:eastAsia="Times New Roman" w:cs="Times New Roman"/>
          <w:szCs w:val="24"/>
        </w:rPr>
        <w:t>μού, συνίσταται θέση διευθυντή που θα στελεχώνεται για μια τριετία από καθηγητή πανεπιστημίου, ο οποίος διορίζεται απευθείας από εσάς, κύριε Υπουργέ. Επίσης, προβλέπονται θέσεις τακτικών επιστημονικών συνεργατών, πάλι καθηγητών πανεπιστημίου ή ερευνητών, ο</w:t>
      </w:r>
      <w:r>
        <w:rPr>
          <w:rFonts w:eastAsia="Times New Roman" w:cs="Times New Roman"/>
          <w:szCs w:val="24"/>
        </w:rPr>
        <w:t>ι οποίοι επιλέγονται από τριμελή επιτροπή μετά από προκήρυξη.</w:t>
      </w:r>
    </w:p>
    <w:p w14:paraId="1288BB6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Από το νομοσχέδιο λείπει, όμως, οποιαδήποτε αναφορά σε ξεκάθαρη κατανομή ευθυνών και αρμοδιοτήτων μεταξύ του </w:t>
      </w:r>
      <w:r>
        <w:rPr>
          <w:rFonts w:eastAsia="Times New Roman" w:cs="Times New Roman"/>
          <w:szCs w:val="24"/>
        </w:rPr>
        <w:t>κ</w:t>
      </w:r>
      <w:r>
        <w:rPr>
          <w:rFonts w:eastAsia="Times New Roman" w:cs="Times New Roman"/>
          <w:szCs w:val="24"/>
        </w:rPr>
        <w:t>έντρου, με τη νέα διαμόρφωση, και του σώματος των εμπειρογνωμόνων. Ούτε υπάρχει κάπο</w:t>
      </w:r>
      <w:r>
        <w:rPr>
          <w:rFonts w:eastAsia="Times New Roman" w:cs="Times New Roman"/>
          <w:szCs w:val="24"/>
        </w:rPr>
        <w:t>ια αναφορά σε μηχανισμό σύνθεσης απόψεων μεταξύ αυτών των δ</w:t>
      </w:r>
      <w:r>
        <w:rPr>
          <w:rFonts w:eastAsia="Times New Roman" w:cs="Times New Roman"/>
          <w:szCs w:val="24"/>
        </w:rPr>
        <w:t>ύ</w:t>
      </w:r>
      <w:r>
        <w:rPr>
          <w:rFonts w:eastAsia="Times New Roman" w:cs="Times New Roman"/>
          <w:szCs w:val="24"/>
        </w:rPr>
        <w:t xml:space="preserve">ο τμημάτων. Το είπαμε και στην </w:t>
      </w:r>
      <w:r>
        <w:rPr>
          <w:rFonts w:eastAsia="Times New Roman" w:cs="Times New Roman"/>
          <w:szCs w:val="24"/>
        </w:rPr>
        <w:t>ε</w:t>
      </w:r>
      <w:r>
        <w:rPr>
          <w:rFonts w:eastAsia="Times New Roman" w:cs="Times New Roman"/>
          <w:szCs w:val="24"/>
        </w:rPr>
        <w:t xml:space="preserve">πιτροπή, όταν μίλησε ο κ. </w:t>
      </w:r>
      <w:proofErr w:type="spellStart"/>
      <w:r>
        <w:rPr>
          <w:rFonts w:eastAsia="Times New Roman" w:cs="Times New Roman"/>
          <w:szCs w:val="24"/>
        </w:rPr>
        <w:t>Ξυδάκης</w:t>
      </w:r>
      <w:proofErr w:type="spellEnd"/>
      <w:r>
        <w:rPr>
          <w:rFonts w:eastAsia="Times New Roman" w:cs="Times New Roman"/>
          <w:szCs w:val="24"/>
        </w:rPr>
        <w:t xml:space="preserve"> για ένα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κ</w:t>
      </w:r>
      <w:r>
        <w:rPr>
          <w:rFonts w:eastAsia="Times New Roman" w:cs="Times New Roman"/>
          <w:szCs w:val="24"/>
        </w:rPr>
        <w:t>αι λοιπά</w:t>
      </w:r>
      <w:r>
        <w:rPr>
          <w:rFonts w:eastAsia="Times New Roman" w:cs="Times New Roman"/>
          <w:szCs w:val="24"/>
        </w:rPr>
        <w:t>. Ποιος θα συνθέτει, ποιος θα δημιουργεί ορισμένες γραμμές συγκεκριμένες πάνω στα ζητήματα τα οποία θα</w:t>
      </w:r>
      <w:r>
        <w:rPr>
          <w:rFonts w:eastAsia="Times New Roman" w:cs="Times New Roman"/>
          <w:szCs w:val="24"/>
        </w:rPr>
        <w:t xml:space="preserve"> εκπονούνται απ’ αυτές τις συγκεκριμένες ομάδες ανθρώπων; Δεν το λέω υποτιμητικά, το λέω με την έννοια της συγκρότησής τους. </w:t>
      </w:r>
    </w:p>
    <w:p w14:paraId="1288BB6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Η έλλειψη αυτή δημιουργεί τον κίνδυνο είτε το </w:t>
      </w:r>
      <w:r>
        <w:rPr>
          <w:rFonts w:eastAsia="Times New Roman" w:cs="Times New Roman"/>
          <w:szCs w:val="24"/>
        </w:rPr>
        <w:t>κ</w:t>
      </w:r>
      <w:r>
        <w:rPr>
          <w:rFonts w:eastAsia="Times New Roman" w:cs="Times New Roman"/>
          <w:szCs w:val="24"/>
        </w:rPr>
        <w:t xml:space="preserve">έντρο, η κεντρική υπηρεσία, να επιστρέψει σε μια κατάσταση γενικής απαξίωσης, στην </w:t>
      </w:r>
      <w:r>
        <w:rPr>
          <w:rFonts w:eastAsia="Times New Roman" w:cs="Times New Roman"/>
          <w:szCs w:val="24"/>
        </w:rPr>
        <w:t xml:space="preserve">οποία αναφέρθηκαν και ορισμένοι εκπρόσωποι των υπαλλήλων του Υπουργείου κατά τη διαδικασία της ακρόασης, είτε να ανακύψουν και άλλα προβλήματα και τριβές μεταξύ των κλάδων. Θα έχουμε τριβές και θυμηθείτε το. </w:t>
      </w:r>
    </w:p>
    <w:p w14:paraId="1288BB6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Πείτε π</w:t>
      </w:r>
      <w:r>
        <w:rPr>
          <w:rFonts w:eastAsia="Times New Roman" w:cs="Times New Roman"/>
          <w:szCs w:val="24"/>
        </w:rPr>
        <w:t xml:space="preserve">οιος είπε για γενική απαξίωση από τους εργαζόμενους στο Υπουργείο; Ποιο σωματείο; </w:t>
      </w:r>
    </w:p>
    <w:p w14:paraId="1288BB6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Αφήστε, κύριε Υπουργέ, να ολοκληρώσει.</w:t>
      </w:r>
    </w:p>
    <w:p w14:paraId="1288BB6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Προσέξτε, πάει να φτιάξει μια κόντρα... </w:t>
      </w:r>
    </w:p>
    <w:p w14:paraId="1288BB6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Ουδεμία κόν</w:t>
      </w:r>
      <w:r>
        <w:rPr>
          <w:rFonts w:eastAsia="Times New Roman" w:cs="Times New Roman"/>
          <w:szCs w:val="24"/>
        </w:rPr>
        <w:t xml:space="preserve">τρα. </w:t>
      </w:r>
    </w:p>
    <w:p w14:paraId="1288BB6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Πείτε μου ποιο σωματείο;</w:t>
      </w:r>
    </w:p>
    <w:p w14:paraId="1288BB6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να ολοκληρώσει ο κ. Δαβάκης και να απαντήσει μετά ο Υπουργός.</w:t>
      </w:r>
    </w:p>
    <w:p w14:paraId="1288BB6C" w14:textId="77777777" w:rsidR="000C6DE6" w:rsidRDefault="009B647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κύριε Κεφαλογιάννη, μπορεί ο κ. Δαβά</w:t>
      </w:r>
      <w:r>
        <w:rPr>
          <w:rFonts w:eastAsia="Times New Roman" w:cs="Times New Roman"/>
          <w:szCs w:val="24"/>
        </w:rPr>
        <w:t>κης…</w:t>
      </w:r>
    </w:p>
    <w:p w14:paraId="1288BB6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παρακαλώ να μου κρατήσετε τον χρόνο.</w:t>
      </w:r>
    </w:p>
    <w:p w14:paraId="1288BB6E" w14:textId="77777777" w:rsidR="000C6DE6" w:rsidRDefault="009B647D">
      <w:pPr>
        <w:spacing w:after="0"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bCs/>
        </w:rPr>
        <w:t>Βεβαίως.</w:t>
      </w:r>
    </w:p>
    <w:p w14:paraId="1288BB6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Πείτε ποιο σωματείο; </w:t>
      </w:r>
    </w:p>
    <w:p w14:paraId="1288BB70" w14:textId="77777777" w:rsidR="000C6DE6" w:rsidRDefault="009B647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το άκουσε. </w:t>
      </w:r>
    </w:p>
    <w:p w14:paraId="1288BB71"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 xml:space="preserve">(Θόρυβος στην </w:t>
      </w:r>
      <w:r>
        <w:rPr>
          <w:rFonts w:eastAsia="Times New Roman" w:cs="Times New Roman"/>
          <w:szCs w:val="24"/>
        </w:rPr>
        <w:t>Αίθουσα)</w:t>
      </w:r>
    </w:p>
    <w:p w14:paraId="1288BB7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Κύριοι συνάδελφοι, παρακαλώ, ησυχία!</w:t>
      </w:r>
    </w:p>
    <w:p w14:paraId="1288BB7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Κύριε Δαβάκη, σας ακούμε.</w:t>
      </w:r>
    </w:p>
    <w:p w14:paraId="1288BB7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Υπουργέ, επειδή ευρίσκομαι στην Αίθουσα πολλά χρόνια…</w:t>
      </w:r>
    </w:p>
    <w:p w14:paraId="1288BB7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Παράκληση ήταν, κύριε Δαβάκη. </w:t>
      </w:r>
    </w:p>
    <w:p w14:paraId="1288BB7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το λέω για </w:t>
      </w:r>
      <w:r>
        <w:rPr>
          <w:rFonts w:eastAsia="Times New Roman" w:cs="Times New Roman"/>
          <w:szCs w:val="24"/>
        </w:rPr>
        <w:t xml:space="preserve">κανέναν άλλο λόγο, αλλά επειδή ευρίσκομαι στην Αίθουσα πολλά χρόνια, θέλω να σας πω ότι αυτό που </w:t>
      </w:r>
      <w:proofErr w:type="spellStart"/>
      <w:r>
        <w:rPr>
          <w:rFonts w:eastAsia="Times New Roman" w:cs="Times New Roman"/>
          <w:szCs w:val="24"/>
        </w:rPr>
        <w:t>απεκόμισα</w:t>
      </w:r>
      <w:proofErr w:type="spellEnd"/>
      <w:r>
        <w:rPr>
          <w:rFonts w:eastAsia="Times New Roman" w:cs="Times New Roman"/>
          <w:szCs w:val="24"/>
        </w:rPr>
        <w:t xml:space="preserve"> από την </w:t>
      </w:r>
      <w:r>
        <w:rPr>
          <w:rFonts w:eastAsia="Times New Roman" w:cs="Times New Roman"/>
          <w:szCs w:val="24"/>
        </w:rPr>
        <w:t>ε</w:t>
      </w:r>
      <w:r>
        <w:rPr>
          <w:rFonts w:eastAsia="Times New Roman" w:cs="Times New Roman"/>
          <w:szCs w:val="24"/>
        </w:rPr>
        <w:t>πιτροπή ήταν κάτι το οποίο σας ανέφερα με πολύ ορθολογισμό αυτή τη στιγμή και σεμνότητα, θα έλεγα. Πού υπήρξε η αντιπαράθεση; Από τα λεγόμεν</w:t>
      </w:r>
      <w:r>
        <w:rPr>
          <w:rFonts w:eastAsia="Times New Roman" w:cs="Times New Roman"/>
          <w:szCs w:val="24"/>
        </w:rPr>
        <w:t xml:space="preserve">α, τις περιφράσεις, τους τρόπους που </w:t>
      </w:r>
      <w:proofErr w:type="spellStart"/>
      <w:r>
        <w:rPr>
          <w:rFonts w:eastAsia="Times New Roman" w:cs="Times New Roman"/>
          <w:szCs w:val="24"/>
        </w:rPr>
        <w:t>εξεφράζοντο</w:t>
      </w:r>
      <w:proofErr w:type="spellEnd"/>
      <w:r>
        <w:rPr>
          <w:rFonts w:eastAsia="Times New Roman" w:cs="Times New Roman"/>
          <w:szCs w:val="24"/>
        </w:rPr>
        <w:t xml:space="preserve"> οι συγκεκριμένοι φορείς είδαμε ότι υπάρχει ένα πρόβλημα. Θεωρώ ότι το ξέρετε και εσείς ως στέλεχος της κεντρικής υπηρεσίας. Ένα πρόβλημα το οποίο θα έπρεπε να το αρμόσει η πολιτική ηγεσία, να αρμόσει τα </w:t>
      </w:r>
      <w:proofErr w:type="spellStart"/>
      <w:r>
        <w:rPr>
          <w:rFonts w:eastAsia="Times New Roman" w:cs="Times New Roman"/>
          <w:szCs w:val="24"/>
        </w:rPr>
        <w:t>διεσ</w:t>
      </w:r>
      <w:r>
        <w:rPr>
          <w:rFonts w:eastAsia="Times New Roman" w:cs="Times New Roman"/>
          <w:szCs w:val="24"/>
        </w:rPr>
        <w:t>τώτα</w:t>
      </w:r>
      <w:proofErr w:type="spellEnd"/>
      <w:r>
        <w:rPr>
          <w:rFonts w:eastAsia="Times New Roman" w:cs="Times New Roman"/>
          <w:szCs w:val="24"/>
        </w:rPr>
        <w:t xml:space="preserve"> και όχι να τα αμβλύνει. Αυτό λέω με αυτό που σας είπα. Τώρα, εάν νομίζετε ότι πρέπει να είστε πιο εξειδικευμένος, όταν μιλήσετε, παρακαλώ να εκφράσετε αυτό που μου είπατε. </w:t>
      </w:r>
    </w:p>
    <w:p w14:paraId="1288BB77" w14:textId="77777777" w:rsidR="000C6DE6" w:rsidRDefault="009B647D">
      <w:pPr>
        <w:spacing w:after="0" w:line="600" w:lineRule="auto"/>
        <w:ind w:firstLine="720"/>
        <w:jc w:val="both"/>
        <w:rPr>
          <w:rFonts w:eastAsia="Times New Roman" w:cs="Times New Roman"/>
          <w:color w:val="000000" w:themeColor="text1"/>
          <w:szCs w:val="24"/>
        </w:rPr>
      </w:pPr>
      <w:r w:rsidRPr="00651559">
        <w:rPr>
          <w:rFonts w:eastAsia="Times New Roman" w:cs="Times New Roman"/>
          <w:color w:val="000000" w:themeColor="text1"/>
          <w:szCs w:val="24"/>
        </w:rPr>
        <w:t>Στα άρθρα 2 και 3 προβλέπεται η δημιουργία δ</w:t>
      </w:r>
      <w:r w:rsidRPr="00651559">
        <w:rPr>
          <w:rFonts w:eastAsia="Times New Roman" w:cs="Times New Roman"/>
          <w:color w:val="000000" w:themeColor="text1"/>
          <w:szCs w:val="24"/>
        </w:rPr>
        <w:t>ύ</w:t>
      </w:r>
      <w:r w:rsidRPr="00651559">
        <w:rPr>
          <w:rFonts w:eastAsia="Times New Roman" w:cs="Times New Roman"/>
          <w:color w:val="000000" w:themeColor="text1"/>
          <w:szCs w:val="24"/>
        </w:rPr>
        <w:t xml:space="preserve">ο νέων δομών, ενός επιστημονικού </w:t>
      </w:r>
      <w:r w:rsidRPr="00651559">
        <w:rPr>
          <w:rFonts w:eastAsia="Times New Roman" w:cs="Times New Roman"/>
          <w:color w:val="000000" w:themeColor="text1"/>
          <w:szCs w:val="24"/>
        </w:rPr>
        <w:t xml:space="preserve">συμβουλίου ακαδημαϊκών με ειδίκευση στο Διεθνές Δίκαιο και ενός γραφείου νομοθετικής πρωτοβουλίας. </w:t>
      </w:r>
    </w:p>
    <w:p w14:paraId="1288BB7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Δεδομένου ότι το Υπουργείο διαθέτει ήδη Νομική Υπηρεσία, όπως είπα και στην ομιλία μου στην </w:t>
      </w:r>
      <w:r>
        <w:rPr>
          <w:rFonts w:eastAsia="Times New Roman" w:cs="Times New Roman"/>
          <w:szCs w:val="24"/>
        </w:rPr>
        <w:t>ε</w:t>
      </w:r>
      <w:r>
        <w:rPr>
          <w:rFonts w:eastAsia="Times New Roman" w:cs="Times New Roman"/>
          <w:szCs w:val="24"/>
        </w:rPr>
        <w:t>πιτροπή, οι λόγοι πίσω από την ίδρυση του Επιστημονικού Συμβουλ</w:t>
      </w:r>
      <w:r>
        <w:rPr>
          <w:rFonts w:eastAsia="Times New Roman" w:cs="Times New Roman"/>
          <w:szCs w:val="24"/>
        </w:rPr>
        <w:t>ίου δεν είναι ξεκάθαροι ούτε υπάρχει, όπως και στην περίπτωση του ΚΑΣ, ξεκάθαρη κατανομή ευθυνών μεταξύ του Συμβουλίου και της Νομικής Υπηρεσίας ή διακριτός μηχανισμός ουσιαστικής σύνθεσης απόψεων μεταξύ αυτών των δ</w:t>
      </w:r>
      <w:r>
        <w:rPr>
          <w:rFonts w:eastAsia="Times New Roman" w:cs="Times New Roman"/>
          <w:szCs w:val="24"/>
        </w:rPr>
        <w:t>ύ</w:t>
      </w:r>
      <w:r>
        <w:rPr>
          <w:rFonts w:eastAsia="Times New Roman" w:cs="Times New Roman"/>
          <w:szCs w:val="24"/>
        </w:rPr>
        <w:t>ο οργάνων. Η μόνη σχετική αναφορά που έχ</w:t>
      </w:r>
      <w:r>
        <w:rPr>
          <w:rFonts w:eastAsia="Times New Roman" w:cs="Times New Roman"/>
          <w:szCs w:val="24"/>
        </w:rPr>
        <w:t xml:space="preserve">ουμε για το θέμα είναι η απάντηση της πολιτικής ηγεσίας πάλι, του Υπουργείου, κατά τη διάρκεια της συζήτησης στην </w:t>
      </w:r>
      <w:r>
        <w:rPr>
          <w:rFonts w:eastAsia="Times New Roman" w:cs="Times New Roman"/>
          <w:szCs w:val="24"/>
        </w:rPr>
        <w:t>ε</w:t>
      </w:r>
      <w:r>
        <w:rPr>
          <w:rFonts w:eastAsia="Times New Roman" w:cs="Times New Roman"/>
          <w:szCs w:val="24"/>
        </w:rPr>
        <w:t>πιτροπή, ότι καθήκον του Συμβουλίου θα είναι η «χάραξη της νομικής στρατηγικής της χώρας στο διεθνές πεδίο», φράση που μάλλον μπέρδεψε περισσ</w:t>
      </w:r>
      <w:r>
        <w:rPr>
          <w:rFonts w:eastAsia="Times New Roman" w:cs="Times New Roman"/>
          <w:szCs w:val="24"/>
        </w:rPr>
        <w:t xml:space="preserve">ότερο τα πράγματα, παρά παρείχε ουσιαστική πληροφόρηση. </w:t>
      </w:r>
    </w:p>
    <w:p w14:paraId="1288BB7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Τι σημαίνει «χάραξη νομικής στρατηγικής της χώρας»; Εδώ φέρνουμε, κύριε Υπουργέ, –και το ξέρετε, γιατί έχετε εμπειρία- κυρώσεις συμβάσεων. Εγώ έχω υπογράψει, ως Υπουργός Εθνικής Αμύνης, πριν από τέσσ</w:t>
      </w:r>
      <w:r>
        <w:rPr>
          <w:rFonts w:eastAsia="Times New Roman" w:cs="Times New Roman"/>
          <w:szCs w:val="24"/>
        </w:rPr>
        <w:t>ερα χρόνια στην Κορέα μια σύμβαση</w:t>
      </w:r>
      <w:r>
        <w:rPr>
          <w:rFonts w:eastAsia="Times New Roman" w:cs="Times New Roman"/>
          <w:szCs w:val="24"/>
        </w:rPr>
        <w:t>,</w:t>
      </w:r>
      <w:r>
        <w:rPr>
          <w:rFonts w:eastAsia="Times New Roman" w:cs="Times New Roman"/>
          <w:szCs w:val="24"/>
        </w:rPr>
        <w:t xml:space="preserve"> για κάποια στρατιωτική συνεργασία και ήρθε η κύρωσή της μετά από τριάμισι χρόνια. Αντιλαμβάνεστε ότι υπάρχει πεδίο δόξης </w:t>
      </w:r>
      <w:proofErr w:type="spellStart"/>
      <w:r>
        <w:rPr>
          <w:rFonts w:eastAsia="Times New Roman" w:cs="Times New Roman"/>
          <w:szCs w:val="24"/>
        </w:rPr>
        <w:t>λαμπρόν</w:t>
      </w:r>
      <w:proofErr w:type="spellEnd"/>
      <w:r>
        <w:rPr>
          <w:rFonts w:eastAsia="Times New Roman" w:cs="Times New Roman"/>
          <w:szCs w:val="24"/>
        </w:rPr>
        <w:t xml:space="preserve"> της Νομικής Υπηρεσίας, ώστε τουλάχιστον να γίνονται σύντομα αυτές οι συμβάσεις κυρώσεων, να </w:t>
      </w:r>
      <w:r>
        <w:rPr>
          <w:rFonts w:eastAsia="Times New Roman" w:cs="Times New Roman"/>
          <w:szCs w:val="24"/>
        </w:rPr>
        <w:t xml:space="preserve">ψηφίζονται και να κυρώνονται και από τη Βουλή, που αργεί το Υπουργείο Εξωτερικών να τις φέρει. </w:t>
      </w:r>
    </w:p>
    <w:p w14:paraId="1288BB7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Κύριε Πρόεδρε, το νομοσχέδιο που κρατούμε στα χέρια μας είναι μια χαμένη ευκαιρία, πιστεύω, να ρυθμιστούν καίρια ζητήματα και να γίνουν ουσιαστικές μεταρρυθμιστ</w:t>
      </w:r>
      <w:r>
        <w:rPr>
          <w:rFonts w:eastAsia="Times New Roman" w:cs="Times New Roman"/>
          <w:szCs w:val="24"/>
        </w:rPr>
        <w:t>ικές παρεμβάσεις. Μπορούσε να ήταν άλλου τύπου νομοσχέδιο, το οποίο πραγματικά θα είχε και τη συναίνεση στα θετικά του στοιχεία από τη Νέα Δημοκρατία.</w:t>
      </w:r>
    </w:p>
    <w:p w14:paraId="1288BB7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Ενδείξεις και ψήγματα του μεταρρυθμιστικού εύρους, που θα μπορούσε να έχει το παρόν νομοσχέδιο, είναι μερ</w:t>
      </w:r>
      <w:r>
        <w:rPr>
          <w:rFonts w:eastAsia="Times New Roman" w:cs="Times New Roman"/>
          <w:szCs w:val="24"/>
        </w:rPr>
        <w:t xml:space="preserve">ικές από τις ρυθμίσεις –τις ανέφερα και στην </w:t>
      </w:r>
      <w:r>
        <w:rPr>
          <w:rFonts w:eastAsia="Times New Roman" w:cs="Times New Roman"/>
          <w:szCs w:val="24"/>
        </w:rPr>
        <w:t>ε</w:t>
      </w:r>
      <w:r>
        <w:rPr>
          <w:rFonts w:eastAsia="Times New Roman" w:cs="Times New Roman"/>
          <w:szCs w:val="24"/>
        </w:rPr>
        <w:t>πιτροπή, ξαναλέω- που εμπεριέχονται σε αυτό, όπως η διεύρυνση, πέρα</w:t>
      </w:r>
      <w:r>
        <w:rPr>
          <w:rFonts w:eastAsia="Times New Roman" w:cs="Times New Roman"/>
          <w:szCs w:val="24"/>
        </w:rPr>
        <w:t>ν</w:t>
      </w:r>
      <w:r>
        <w:rPr>
          <w:rFonts w:eastAsia="Times New Roman" w:cs="Times New Roman"/>
          <w:szCs w:val="24"/>
        </w:rPr>
        <w:t xml:space="preserve"> της γαλλικής, του συνόλου των γλωσσών που μπορεί κάποιος υποψήφιος διπλωμάτης να γνωρίζει ως δεύτερη ξένη γλώσσα ή πρόβλεψη. Βοηθάει πολύ κόσ</w:t>
      </w:r>
      <w:r>
        <w:rPr>
          <w:rFonts w:eastAsia="Times New Roman" w:cs="Times New Roman"/>
          <w:szCs w:val="24"/>
        </w:rPr>
        <w:t xml:space="preserve">μο αυτό και είναι στα θετικά του νομοσχεδίου. </w:t>
      </w:r>
    </w:p>
    <w:p w14:paraId="1288BB7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όμως, τη σκέψη σας, σας παρακαλώ. </w:t>
      </w:r>
    </w:p>
    <w:p w14:paraId="1288BB7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Όπως και το ζήτημα των απορρήτων κονδυλίων, που πραγματικά θέλει διαφανή προσέγγιση με πολλά, βέβαια, ζητούμ</w:t>
      </w:r>
      <w:r>
        <w:rPr>
          <w:rFonts w:eastAsia="Times New Roman" w:cs="Times New Roman"/>
          <w:szCs w:val="24"/>
        </w:rPr>
        <w:t>ενα</w:t>
      </w:r>
      <w:r>
        <w:rPr>
          <w:rFonts w:eastAsia="Times New Roman" w:cs="Times New Roman"/>
          <w:szCs w:val="24"/>
        </w:rPr>
        <w:t>,</w:t>
      </w:r>
      <w:r>
        <w:rPr>
          <w:rFonts w:eastAsia="Times New Roman" w:cs="Times New Roman"/>
          <w:szCs w:val="24"/>
        </w:rPr>
        <w:t xml:space="preserve"> με τα οποία είμαστε ιδιαίτερα προσεκτικοί στα περαιτέρω. </w:t>
      </w:r>
    </w:p>
    <w:p w14:paraId="1288BB7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Αντί όμως να προσεγγίσει με τη δέουσα προσοχή</w:t>
      </w:r>
      <w:r>
        <w:rPr>
          <w:rFonts w:eastAsia="Times New Roman" w:cs="Times New Roman"/>
          <w:szCs w:val="24"/>
        </w:rPr>
        <w:t>,</w:t>
      </w:r>
      <w:r>
        <w:rPr>
          <w:rFonts w:eastAsia="Times New Roman" w:cs="Times New Roman"/>
          <w:szCs w:val="24"/>
        </w:rPr>
        <w:t xml:space="preserve"> η Κυβέρνηση επέλεξε να περιορίσει τον αντικειμενικό σκοπό του συγκεκριμένου νομοσχεδίου, μετατρέποντάς το από μία ευκαιρία ουσιαστικών παρεμβάσεων</w:t>
      </w:r>
      <w:r>
        <w:rPr>
          <w:rFonts w:eastAsia="Times New Roman" w:cs="Times New Roman"/>
          <w:szCs w:val="24"/>
        </w:rPr>
        <w:t xml:space="preserve"> σε ένα συνονθύλευμα άσχετων μεταξύ τους διατάξεων. </w:t>
      </w:r>
    </w:p>
    <w:p w14:paraId="1288BB7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Είπε προηγουμένως ο κ. Αμανατίδης ότι έχει αρχή το νομοσχέδιο και ότι </w:t>
      </w:r>
      <w:proofErr w:type="spellStart"/>
      <w:r>
        <w:rPr>
          <w:rFonts w:eastAsia="Times New Roman" w:cs="Times New Roman"/>
          <w:szCs w:val="24"/>
        </w:rPr>
        <w:t>διέπεται</w:t>
      </w:r>
      <w:proofErr w:type="spellEnd"/>
      <w:r>
        <w:rPr>
          <w:rFonts w:eastAsia="Times New Roman" w:cs="Times New Roman"/>
          <w:szCs w:val="24"/>
        </w:rPr>
        <w:t xml:space="preserve"> από μία συγκεκριμένη στόχευση. Όταν λέμε «αρχή» κοινοβουλευτικά του νομοσχεδίου λέμε: Θέλουμε να φτιάξουμε αυτό το ποτήρι κα</w:t>
      </w:r>
      <w:r>
        <w:rPr>
          <w:rFonts w:eastAsia="Times New Roman" w:cs="Times New Roman"/>
          <w:szCs w:val="24"/>
        </w:rPr>
        <w:t xml:space="preserve">ι φτιάχνουμε τα άρθρα, ούτως ώστε να κανονίσουμε πώς θα υλοποιηθεί αυτή η συγκεκριμένη πολιτική επιλογή. </w:t>
      </w:r>
    </w:p>
    <w:p w14:paraId="1288BB8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ήθελα να αναφερθώ στα νομοσχέδια, τα οποία φέρνει η Κυβέρνηση τα τελευταία δύο χρόνια, αλλά και στη διαδικασία με την οποία έρχονται. Και μιλάω για</w:t>
      </w:r>
      <w:r>
        <w:rPr>
          <w:rFonts w:eastAsia="Times New Roman" w:cs="Times New Roman"/>
          <w:szCs w:val="24"/>
        </w:rPr>
        <w:t xml:space="preserve"> τις κατάπτυστες τροπολογίες, οι οποίες συνεχώς εμφανίζονται. Απορώ πώς δεν έχουν εμφανιστεί τροπολογίες. Δεν γνωρίζουν οι Υπουργοί ότι συνεδριάζει σήμερα η Ολομέλεια; Όποτε δούμε άλλον Υπουργό, θα καταλάβουμε ότι έρχεται για τροπολογία. Όλα αυτά συνθέτουν</w:t>
      </w:r>
      <w:r>
        <w:rPr>
          <w:rFonts w:eastAsia="Times New Roman" w:cs="Times New Roman"/>
          <w:szCs w:val="24"/>
        </w:rPr>
        <w:t xml:space="preserve"> ένα αλγεινό κοινοβουλευτικό τοπίο. Έχω ζητήσει κατ’ επανάληψη από τον Πρόεδρο της Βουλής αυτό να το θεραπεύσει και να το καταργήσει. Είναι απαράδεκτο αυτό που καταγγέλλατε εσείς –θυμάμαι την κ. Κωνσταντοπούλου- σήμερα να το εφαρμόζετε πάρα πολύ. </w:t>
      </w:r>
    </w:p>
    <w:p w14:paraId="1288BB8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συνάδελφε. Ολοκληρώστε. </w:t>
      </w:r>
    </w:p>
    <w:p w14:paraId="1288BB8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 xml:space="preserve">Σήμερα; </w:t>
      </w:r>
    </w:p>
    <w:p w14:paraId="1288BB8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Κύριε Υπουργέ, όταν λέω «σήμερα», εννοώ κατά τη θητεία τη δική σας. Αυτό εννοώ. </w:t>
      </w:r>
    </w:p>
    <w:p w14:paraId="1288BB8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w:t>
      </w:r>
      <w:r>
        <w:rPr>
          <w:rFonts w:eastAsia="Times New Roman" w:cs="Times New Roman"/>
          <w:szCs w:val="24"/>
        </w:rPr>
        <w:t xml:space="preserve">την ανοχή. </w:t>
      </w:r>
    </w:p>
    <w:p w14:paraId="1288BB85"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8BB8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 xml:space="preserve">Τη δική μου θητεία; </w:t>
      </w:r>
    </w:p>
    <w:p w14:paraId="1288BB8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Δαβάκη. </w:t>
      </w:r>
    </w:p>
    <w:p w14:paraId="1288BB8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1288BB8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1288BB8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Κύριε Υπουργέ, φέρνετε προς ψήφιση στη Βουλή το σχέδιο νόμου αναφορικά με τον Κώδικα του Οργανισμού του Υπουργείου Εξωτερικών, που περισσότερο δημιουργεί παρά επιλύει προβλήματα. Είναι εμφανές ότι γ</w:t>
      </w:r>
      <w:r>
        <w:rPr>
          <w:rFonts w:eastAsia="Times New Roman" w:cs="Times New Roman"/>
          <w:szCs w:val="24"/>
        </w:rPr>
        <w:t xml:space="preserve">ίνεται από την πλευρά σας μία αποσπασματική, αλλά κι επιλεκτική προσπάθεια επίλυσης θεμάτων, τα οποία αποτελούν για εσάς άμεση προτεραιότητα. </w:t>
      </w:r>
    </w:p>
    <w:p w14:paraId="1288BB8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μπορούσε να ισχυριστεί κ</w:t>
      </w:r>
      <w:r>
        <w:rPr>
          <w:rFonts w:eastAsia="Times New Roman" w:cs="Times New Roman"/>
          <w:szCs w:val="24"/>
        </w:rPr>
        <w:t>άποιος</w:t>
      </w:r>
      <w:r>
        <w:rPr>
          <w:rFonts w:eastAsia="Times New Roman" w:cs="Times New Roman"/>
          <w:szCs w:val="24"/>
        </w:rPr>
        <w:t xml:space="preserve"> ότι επικεντρώνεστε με ιδιαίτερη συμπάθεια στο ακαδημαϊκό προσωπικό, στην πλήρωσ</w:t>
      </w:r>
      <w:r>
        <w:rPr>
          <w:rFonts w:eastAsia="Times New Roman" w:cs="Times New Roman"/>
          <w:szCs w:val="24"/>
        </w:rPr>
        <w:t>η θέσεων στο υπό σύσταση Επιστημονικό Συμβούλιο, μάλιστα με διευρυμένες αρμοδιότητες από καθηγητές πανεπιστημίων σε τέτοιο</w:t>
      </w:r>
      <w:r>
        <w:rPr>
          <w:rFonts w:eastAsia="Times New Roman" w:cs="Times New Roman"/>
          <w:szCs w:val="24"/>
        </w:rPr>
        <w:t>ν</w:t>
      </w:r>
      <w:r>
        <w:rPr>
          <w:rFonts w:eastAsia="Times New Roman" w:cs="Times New Roman"/>
          <w:szCs w:val="24"/>
        </w:rPr>
        <w:t xml:space="preserve"> βαθμό, που είναι εμφανής σε μερικές περιπτώσεις η προσπάθεια υποβάθμισης, ενδεχομένως, του διπλωματικού κλάδου, αναγνωρίζοντας της υ</w:t>
      </w:r>
      <w:r>
        <w:rPr>
          <w:rFonts w:eastAsia="Times New Roman" w:cs="Times New Roman"/>
          <w:szCs w:val="24"/>
        </w:rPr>
        <w:t xml:space="preserve">πηρεσίες που έχουν προσφέρει διαχρονικά οι Έλληνες διπλωμάτες στην προώθηση των ελληνικών θέσεων. Τους τιμούμε όλοι μας ιδιαίτερα. </w:t>
      </w:r>
    </w:p>
    <w:p w14:paraId="1288BB8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Από την άλλη μεριά, δημιουργείτε καθεστώς διπλοθεσιτών, όπως έλεγε σήμερα ένας έγκυρος δημοσιογράφος, καθώς οι επιστήμονες π</w:t>
      </w:r>
      <w:r>
        <w:rPr>
          <w:rFonts w:eastAsia="Times New Roman" w:cs="Times New Roman"/>
          <w:szCs w:val="24"/>
        </w:rPr>
        <w:t xml:space="preserve">ου θα το απαρτίζουν θα διατηρούν και την πανεπιστημιακή τους έδρα. Θα ήταν πολύ ενδιαφέρον, αν ψηφιστεί, να μην προβλέπει αποζημίωση. Προσωπικά, εκτιμώ ότι θα σας προσδώσει κύρος, αλλά οπωσδήποτε και στο υπό ψήφιση Επιστημονικό Συμβούλιο. </w:t>
      </w:r>
    </w:p>
    <w:p w14:paraId="1288BB8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Αφού έχετε, κύρι</w:t>
      </w:r>
      <w:r>
        <w:rPr>
          <w:rFonts w:eastAsia="Times New Roman" w:cs="Times New Roman"/>
          <w:szCs w:val="24"/>
        </w:rPr>
        <w:t xml:space="preserve">ε Υπουργέ, όπως είπα και στον κύριο Υφυπουργό στην αρμόδια </w:t>
      </w:r>
      <w:r>
        <w:rPr>
          <w:rFonts w:eastAsia="Times New Roman" w:cs="Times New Roman"/>
          <w:szCs w:val="24"/>
        </w:rPr>
        <w:t>ε</w:t>
      </w:r>
      <w:r>
        <w:rPr>
          <w:rFonts w:eastAsia="Times New Roman" w:cs="Times New Roman"/>
          <w:szCs w:val="24"/>
        </w:rPr>
        <w:t>πιτροπή, περίσσευμα επιστημόνων, δεν τους στέλνετε και στην Υπηρεσία Πολιτικών Υποθέσεων της Θράκης</w:t>
      </w:r>
      <w:r>
        <w:rPr>
          <w:rFonts w:eastAsia="Times New Roman" w:cs="Times New Roman"/>
          <w:szCs w:val="24"/>
        </w:rPr>
        <w:t>,</w:t>
      </w:r>
      <w:r>
        <w:rPr>
          <w:rFonts w:eastAsia="Times New Roman" w:cs="Times New Roman"/>
          <w:szCs w:val="24"/>
        </w:rPr>
        <w:t xml:space="preserve"> που είναι ιδιαίτερ</w:t>
      </w:r>
      <w:r>
        <w:rPr>
          <w:rFonts w:eastAsia="Times New Roman" w:cs="Times New Roman"/>
          <w:szCs w:val="24"/>
        </w:rPr>
        <w:t>α</w:t>
      </w:r>
      <w:r>
        <w:rPr>
          <w:rFonts w:eastAsia="Times New Roman" w:cs="Times New Roman"/>
          <w:szCs w:val="24"/>
        </w:rPr>
        <w:t xml:space="preserve"> </w:t>
      </w:r>
      <w:proofErr w:type="spellStart"/>
      <w:r>
        <w:rPr>
          <w:rFonts w:eastAsia="Times New Roman" w:cs="Times New Roman"/>
          <w:szCs w:val="24"/>
        </w:rPr>
        <w:t>υποστελεχωμένη</w:t>
      </w:r>
      <w:proofErr w:type="spellEnd"/>
      <w:r>
        <w:rPr>
          <w:rFonts w:eastAsia="Times New Roman" w:cs="Times New Roman"/>
          <w:szCs w:val="24"/>
        </w:rPr>
        <w:t>; Θα ήταν σκόπιμη η συγκρότηση ενός συμβουλίου μ</w:t>
      </w:r>
      <w:r>
        <w:rPr>
          <w:rFonts w:eastAsia="Times New Roman" w:cs="Times New Roman"/>
          <w:szCs w:val="24"/>
        </w:rPr>
        <w:t>ε</w:t>
      </w:r>
      <w:r>
        <w:rPr>
          <w:rFonts w:eastAsia="Times New Roman" w:cs="Times New Roman"/>
          <w:szCs w:val="24"/>
        </w:rPr>
        <w:t>ικτής σύνθεσ</w:t>
      </w:r>
      <w:r>
        <w:rPr>
          <w:rFonts w:eastAsia="Times New Roman" w:cs="Times New Roman"/>
          <w:szCs w:val="24"/>
        </w:rPr>
        <w:t>ης στη Θράκη, που θα εξετάζει τις ευπάθειες, τα προβλήματά μας και τα λοιπά θέματα που έχουν σχέση με τη διπλωματία. Με αυτόν τον τρόπο θα δείξετε και έμπρακτα, όπως έχουμε συζητήσει, ότι ενδιαφέρεστε για τη συγκεκριμένη υπηρεσία, που έχει μείνει με έναν π</w:t>
      </w:r>
      <w:r>
        <w:rPr>
          <w:rFonts w:eastAsia="Times New Roman" w:cs="Times New Roman"/>
          <w:szCs w:val="24"/>
        </w:rPr>
        <w:t xml:space="preserve">ρόξενο και με ελάχιστους συνεργάτες, την ώρα μάλιστα που ο </w:t>
      </w:r>
      <w:r>
        <w:rPr>
          <w:rFonts w:eastAsia="Times New Roman" w:cs="Times New Roman"/>
          <w:szCs w:val="24"/>
        </w:rPr>
        <w:t>π</w:t>
      </w:r>
      <w:r>
        <w:rPr>
          <w:rFonts w:eastAsia="Times New Roman" w:cs="Times New Roman"/>
          <w:szCs w:val="24"/>
        </w:rPr>
        <w:t xml:space="preserve">ρόξενος της γειτονικής χώρας στην Κομοτηνή επιδεικνύει κατά παράβαση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ιδιαίτερη και ενοχλητική κινητικότητα, ενώ έπρεπε να περιορίζετε στα αμιγώς προξενικά του καθήκοντα, όπως </w:t>
      </w:r>
      <w:r>
        <w:rPr>
          <w:rFonts w:eastAsia="Times New Roman" w:cs="Times New Roman"/>
          <w:szCs w:val="24"/>
        </w:rPr>
        <w:t xml:space="preserve">προβλέπει η Σύμβαση της Βιέννης περί προξενικών σχέσεων. </w:t>
      </w:r>
    </w:p>
    <w:p w14:paraId="1288BB8E"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Ο Πρόεδρός μας και όλη η Νέα Δημοκρατία ζητήσαμε και ζητούμε τη σύσταση του Συμβουλίου Εθνικής Ασφάλειας, απαραίτητο όργανο για χάραξη πολιτικών και αντιμετώπιση κρίσεων. </w:t>
      </w:r>
    </w:p>
    <w:p w14:paraId="1288BB8F"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Με αφορμή τη σημερινή συζή</w:t>
      </w:r>
      <w:r>
        <w:rPr>
          <w:rFonts w:eastAsia="Times New Roman"/>
          <w:szCs w:val="24"/>
        </w:rPr>
        <w:t>τηση, όμως, θα ήθελα κύριε Υπουργέ, να αναφερθώ σε σημαντικά κατά τη γνώμη μου θέματα που αφορούν το Υπουργείο σας, αυτά που αφορούν και τις σχέσεις μας με τη γειτονική χώρα, την Τουρκία. Και νομίζω ότι θα ήταν σκόπιμο, όταν έχετε τη συνεργασία σας, να προ</w:t>
      </w:r>
      <w:r>
        <w:rPr>
          <w:rFonts w:eastAsia="Times New Roman"/>
          <w:szCs w:val="24"/>
        </w:rPr>
        <w:t>ωθείτε θέματα</w:t>
      </w:r>
      <w:r>
        <w:rPr>
          <w:rFonts w:eastAsia="Times New Roman"/>
          <w:szCs w:val="24"/>
        </w:rPr>
        <w:t>,</w:t>
      </w:r>
      <w:r>
        <w:rPr>
          <w:rFonts w:eastAsia="Times New Roman"/>
          <w:szCs w:val="24"/>
        </w:rPr>
        <w:t xml:space="preserve"> τα οποία προκύπτουν και προβλήματα λόγω γειτνίασης, όπως είναι οι </w:t>
      </w:r>
      <w:proofErr w:type="spellStart"/>
      <w:r>
        <w:rPr>
          <w:rFonts w:eastAsia="Times New Roman"/>
          <w:szCs w:val="24"/>
        </w:rPr>
        <w:t>ζωονόσοι</w:t>
      </w:r>
      <w:proofErr w:type="spellEnd"/>
      <w:r>
        <w:rPr>
          <w:rFonts w:eastAsia="Times New Roman"/>
          <w:szCs w:val="24"/>
        </w:rPr>
        <w:t xml:space="preserve">, όπως είναι τα αλλεπάλληλα </w:t>
      </w:r>
      <w:proofErr w:type="spellStart"/>
      <w:r>
        <w:rPr>
          <w:rFonts w:eastAsia="Times New Roman"/>
          <w:szCs w:val="24"/>
        </w:rPr>
        <w:t>πλημμυρικά</w:t>
      </w:r>
      <w:proofErr w:type="spellEnd"/>
      <w:r>
        <w:rPr>
          <w:rFonts w:eastAsia="Times New Roman"/>
          <w:szCs w:val="24"/>
        </w:rPr>
        <w:t xml:space="preserve"> φαινόμενα, όπως είναι οι ψεκασμοί που δεν γίνονται από την απέναντι πλευρά, όπως είναι η διαχείριση των υδάτινων όγκων στα φράγμ</w:t>
      </w:r>
      <w:r>
        <w:rPr>
          <w:rFonts w:eastAsia="Times New Roman"/>
          <w:szCs w:val="24"/>
        </w:rPr>
        <w:t xml:space="preserve">ατα του </w:t>
      </w:r>
      <w:proofErr w:type="spellStart"/>
      <w:r>
        <w:rPr>
          <w:rFonts w:eastAsia="Times New Roman"/>
          <w:szCs w:val="24"/>
        </w:rPr>
        <w:t>Ιβαΐλογκραντ</w:t>
      </w:r>
      <w:proofErr w:type="spellEnd"/>
      <w:r>
        <w:rPr>
          <w:rFonts w:eastAsia="Times New Roman"/>
          <w:szCs w:val="24"/>
        </w:rPr>
        <w:t xml:space="preserve"> σε ό,τι αφορά τη γειτονική χώρα τη Βουλγαρία.</w:t>
      </w:r>
    </w:p>
    <w:p w14:paraId="1288BB90"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Μάλιστα λόγω των καιρικών φαινομένων που αντιμετώπισε η περιοχή μας, είχαν αγωνία όλοι τους τι ακριβώς πάλι μπορεί να συμβεί εξαιτίας των υδάτινων όγκων, που η γειτονική χώρα με τις εταιρεί</w:t>
      </w:r>
      <w:r>
        <w:rPr>
          <w:rFonts w:eastAsia="Times New Roman"/>
          <w:szCs w:val="24"/>
        </w:rPr>
        <w:t xml:space="preserve">ες της δεν σέβεται όσο θα έπρεπε, διότι η λεκάνη απορροής του Έβρου είναι πάντα επικίνδυνη. </w:t>
      </w:r>
    </w:p>
    <w:p w14:paraId="1288BB91"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Επίσης, θα ήθελα να σας ζητήσω τη μετεξέλιξη του αστυνομικού συνδέσμου. Είναι ένας θεσμός που έχει πραγματικά μέσα από τον χρόνο εδραιωθεί στη συνείδηση όλων των α</w:t>
      </w:r>
      <w:r>
        <w:rPr>
          <w:rFonts w:eastAsia="Times New Roman"/>
          <w:szCs w:val="24"/>
        </w:rPr>
        <w:t>ρχών του ελληνικών κράτους και ιδιαίτερα του Υπουργείου Εξωτερικών και πιστεύω ότι η μετεξέλιξή του σε αστυνομικό ακόλουθο, σε αντιστοίχιση με αυτούς του Υπουργείου Εθνικής Άμυνας, θα είναι και μια αναγνώριση, ταυτόχρονα όμως θα τους δώσετε και φτερά να πε</w:t>
      </w:r>
      <w:r>
        <w:rPr>
          <w:rFonts w:eastAsia="Times New Roman"/>
          <w:szCs w:val="24"/>
        </w:rPr>
        <w:t>τάξουν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αυτής της δραστηριότητάς τους.</w:t>
      </w:r>
    </w:p>
    <w:p w14:paraId="1288BB92"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Πολλές φορές έλεγα και λέω ότι η </w:t>
      </w:r>
      <w:proofErr w:type="spellStart"/>
      <w:r>
        <w:rPr>
          <w:rFonts w:eastAsia="Times New Roman"/>
          <w:szCs w:val="24"/>
        </w:rPr>
        <w:t>Κατεχάκη</w:t>
      </w:r>
      <w:proofErr w:type="spellEnd"/>
      <w:r>
        <w:rPr>
          <w:rFonts w:eastAsia="Times New Roman"/>
          <w:szCs w:val="24"/>
        </w:rPr>
        <w:t xml:space="preserve"> με τις υπηρεσίες της είναι ένα μικρό Υφυπουργείο Εξωτερικών, διότι εσείς τώρα που ηγείστε του Υπουργείου Εξωτερικών αντιλαμβάνεστε ποια είναι η προσφορά αυτών των υ</w:t>
      </w:r>
      <w:r>
        <w:rPr>
          <w:rFonts w:eastAsia="Times New Roman"/>
          <w:szCs w:val="24"/>
        </w:rPr>
        <w:t>πηρεσιών μέσα από τους διαύλους τους οποίους έχουμε δημιουργήσει.</w:t>
      </w:r>
    </w:p>
    <w:p w14:paraId="1288BB93"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Επειδή το δημοσιονομικό κόστος είναι ελάχιστο, θα ήταν μια γενναία πράξη, αφού το ζητήσαμε και με τον εισηγητή μας τον κ. Κουμουτσάκο και στην αρμόδια </w:t>
      </w:r>
      <w:r>
        <w:rPr>
          <w:rFonts w:eastAsia="Times New Roman"/>
          <w:szCs w:val="24"/>
        </w:rPr>
        <w:t>ε</w:t>
      </w:r>
      <w:r>
        <w:rPr>
          <w:rFonts w:eastAsia="Times New Roman"/>
          <w:szCs w:val="24"/>
        </w:rPr>
        <w:t xml:space="preserve">πιτροπή, και πράγματι είναι ένα </w:t>
      </w:r>
      <w:r>
        <w:rPr>
          <w:rFonts w:eastAsia="Times New Roman"/>
          <w:szCs w:val="24"/>
        </w:rPr>
        <w:t xml:space="preserve">διαχρονικό αίτημα και της ΠΟΑΞΙΑ αλλά και της ΠΟΑΣΥ. </w:t>
      </w:r>
    </w:p>
    <w:p w14:paraId="1288BB94"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Αξίζει να τονιστεί ότι αυτή την περίοδο έχουμε δέκα αξιωματικούς σε ισάριθμες πρεσβείες του εξωτερικού. Την περίοδο της αρχηγίας μου είχαμε τριάντα εννέα. Και</w:t>
      </w:r>
      <w:r>
        <w:rPr>
          <w:rFonts w:eastAsia="Times New Roman"/>
          <w:szCs w:val="24"/>
        </w:rPr>
        <w:t>,</w:t>
      </w:r>
      <w:r>
        <w:rPr>
          <w:rFonts w:eastAsia="Times New Roman"/>
          <w:szCs w:val="24"/>
        </w:rPr>
        <w:t xml:space="preserve"> πράγματι, η προίκα την οποία έφερναν, επισ</w:t>
      </w:r>
      <w:r>
        <w:rPr>
          <w:rFonts w:eastAsia="Times New Roman"/>
          <w:szCs w:val="24"/>
        </w:rPr>
        <w:t>τρέφοντας μετά από μια τριετία στο εξωτερικό και ασχολούμενοι με τα θέματα τα οποία απασχολούν το ελληνικό κράτος και την ελληνική κοινωνία και μέσα από αυτές τις γνωριμίες, ήταν ιδιαίτερα χρήσιμη στην άσκηση των καθηκόντων τους.</w:t>
      </w:r>
    </w:p>
    <w:p w14:paraId="1288BB95"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Νομίζω, κύριε Υπουργέ, ότι</w:t>
      </w:r>
      <w:r>
        <w:rPr>
          <w:rFonts w:eastAsia="Times New Roman"/>
          <w:szCs w:val="24"/>
        </w:rPr>
        <w:t xml:space="preserve"> έχετε την ευκαιρία να το πράξετε και αν δεν το πράξετε, εφόσον δεν το συμπεριλάβατε στον υπό ψήφιση νόμο, ελπίζω ότι θα το πράξετε μια άλλη φορά, αρκεί όμως να δεσμευτείτε σήμερα προς αυτή την κατεύθυνση, γιατί αρκετοί από το Σώμα της Ελληνικής Αστυνομίας</w:t>
      </w:r>
      <w:r>
        <w:rPr>
          <w:rFonts w:eastAsia="Times New Roman"/>
          <w:szCs w:val="24"/>
        </w:rPr>
        <w:t xml:space="preserve"> παρακολουθούν απόψε τη συζήτηση και γνωρίζουν ότι θα το έθετα πλέον ως πρόταση και στην Ολομέλεια του </w:t>
      </w:r>
      <w:r>
        <w:rPr>
          <w:rFonts w:eastAsia="Times New Roman"/>
          <w:szCs w:val="24"/>
        </w:rPr>
        <w:t>ε</w:t>
      </w:r>
      <w:r>
        <w:rPr>
          <w:rFonts w:eastAsia="Times New Roman"/>
          <w:szCs w:val="24"/>
        </w:rPr>
        <w:t xml:space="preserve">λληνικού Κοινοβουλίου. </w:t>
      </w:r>
    </w:p>
    <w:p w14:paraId="1288BB96"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Κύριε Πρόεδρε, σας ευχαριστώ πολύ.</w:t>
      </w:r>
    </w:p>
    <w:p w14:paraId="1288BB97" w14:textId="77777777" w:rsidR="000C6DE6" w:rsidRDefault="009B647D">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8BB98"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w:t>
      </w:r>
      <w:r>
        <w:rPr>
          <w:rFonts w:eastAsia="Times New Roman"/>
          <w:szCs w:val="24"/>
        </w:rPr>
        <w:t xml:space="preserve">ιστούμε κι εμείς, </w:t>
      </w:r>
      <w:r>
        <w:rPr>
          <w:rFonts w:eastAsia="Times New Roman"/>
          <w:szCs w:val="24"/>
        </w:rPr>
        <w:t>σ</w:t>
      </w:r>
      <w:r>
        <w:rPr>
          <w:rFonts w:eastAsia="Times New Roman"/>
          <w:szCs w:val="24"/>
        </w:rPr>
        <w:t>τρατηγέ.</w:t>
      </w:r>
    </w:p>
    <w:p w14:paraId="1288BB99"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Τον λόγο έχει ο καθηγητής Κώστα</w:t>
      </w:r>
      <w:r>
        <w:rPr>
          <w:rFonts w:eastAsia="Times New Roman"/>
          <w:szCs w:val="24"/>
        </w:rPr>
        <w:t>ς</w:t>
      </w:r>
      <w:r>
        <w:rPr>
          <w:rFonts w:eastAsia="Times New Roman"/>
          <w:szCs w:val="24"/>
        </w:rPr>
        <w:t xml:space="preserve"> </w:t>
      </w:r>
      <w:proofErr w:type="spellStart"/>
      <w:r>
        <w:rPr>
          <w:rFonts w:eastAsia="Times New Roman"/>
          <w:szCs w:val="24"/>
        </w:rPr>
        <w:t>Δουζίνας</w:t>
      </w:r>
      <w:proofErr w:type="spellEnd"/>
      <w:r>
        <w:rPr>
          <w:rFonts w:eastAsia="Times New Roman"/>
          <w:szCs w:val="24"/>
        </w:rPr>
        <w:t>, Βουλευτής του ΣΥΡΙΖΑ.</w:t>
      </w:r>
    </w:p>
    <w:p w14:paraId="1288BB9A" w14:textId="77777777" w:rsidR="000C6DE6" w:rsidRDefault="009B647D">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Ευχαριστώ, κύριε Πρόεδρε.</w:t>
      </w:r>
    </w:p>
    <w:p w14:paraId="1288BB9B"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Γύρισα σήμερα τα ξημερώματα από το Λονδίνο και δεν αισθάνομαι και πολύ καλά. Δεν θα μιλούσα, λοιπόν, αλλά θεωρώ ότ</w:t>
      </w:r>
      <w:r>
        <w:rPr>
          <w:rFonts w:eastAsia="Times New Roman"/>
          <w:szCs w:val="24"/>
        </w:rPr>
        <w:t>ι είναι απαραίτητο να γραφτεί στα Πρακτικά μια απάντηση σε μια αήθη επίθεση που έγινε νωρίτερα εναντίον του κ</w:t>
      </w:r>
      <w:r>
        <w:rPr>
          <w:rFonts w:eastAsia="Times New Roman"/>
          <w:szCs w:val="24"/>
        </w:rPr>
        <w:t>.</w:t>
      </w:r>
      <w:r>
        <w:rPr>
          <w:rFonts w:eastAsia="Times New Roman"/>
          <w:szCs w:val="24"/>
        </w:rPr>
        <w:t xml:space="preserve"> Χρήστου </w:t>
      </w:r>
      <w:proofErr w:type="spellStart"/>
      <w:r>
        <w:rPr>
          <w:rFonts w:eastAsia="Times New Roman"/>
          <w:szCs w:val="24"/>
        </w:rPr>
        <w:t>Ροζάκη</w:t>
      </w:r>
      <w:proofErr w:type="spellEnd"/>
      <w:r>
        <w:rPr>
          <w:rFonts w:eastAsia="Times New Roman"/>
          <w:szCs w:val="24"/>
        </w:rPr>
        <w:t xml:space="preserve">. </w:t>
      </w:r>
    </w:p>
    <w:p w14:paraId="1288BB9C" w14:textId="77777777" w:rsidR="000C6DE6" w:rsidRDefault="009B647D">
      <w:pPr>
        <w:tabs>
          <w:tab w:val="left" w:pos="2820"/>
        </w:tabs>
        <w:spacing w:after="0" w:line="600" w:lineRule="auto"/>
        <w:ind w:firstLine="720"/>
        <w:jc w:val="both"/>
        <w:rPr>
          <w:rFonts w:eastAsia="Times New Roman"/>
          <w:szCs w:val="24"/>
        </w:rPr>
      </w:pPr>
      <w:r>
        <w:rPr>
          <w:rFonts w:eastAsia="Times New Roman"/>
          <w:szCs w:val="24"/>
        </w:rPr>
        <w:t xml:space="preserve">Εγώ τον κ. </w:t>
      </w:r>
      <w:proofErr w:type="spellStart"/>
      <w:r>
        <w:rPr>
          <w:rFonts w:eastAsia="Times New Roman"/>
          <w:szCs w:val="24"/>
        </w:rPr>
        <w:t>Ροζάκη</w:t>
      </w:r>
      <w:proofErr w:type="spellEnd"/>
      <w:r>
        <w:rPr>
          <w:rFonts w:eastAsia="Times New Roman"/>
          <w:szCs w:val="24"/>
        </w:rPr>
        <w:t xml:space="preserve"> δεν τον ξέρω προσωπικά. Έχω διαβάσει το έργο του, έχω διαβάσει αποφάσεις του Δικαστηρίου των Ανθρωπίνων Δικαιω</w:t>
      </w:r>
      <w:r>
        <w:rPr>
          <w:rFonts w:eastAsia="Times New Roman"/>
          <w:szCs w:val="24"/>
        </w:rPr>
        <w:t xml:space="preserve">μάτων στο οποίο υπήρξε </w:t>
      </w:r>
      <w:r>
        <w:rPr>
          <w:rFonts w:eastAsia="Times New Roman"/>
          <w:szCs w:val="24"/>
        </w:rPr>
        <w:t>α</w:t>
      </w:r>
      <w:r>
        <w:rPr>
          <w:rFonts w:eastAsia="Times New Roman"/>
          <w:szCs w:val="24"/>
        </w:rPr>
        <w:t>ντιπρόεδρος.</w:t>
      </w:r>
    </w:p>
    <w:p w14:paraId="1288BB9D" w14:textId="77777777" w:rsidR="000C6DE6" w:rsidRDefault="009B647D">
      <w:pPr>
        <w:spacing w:after="0" w:line="600" w:lineRule="auto"/>
        <w:ind w:firstLine="720"/>
        <w:jc w:val="both"/>
        <w:rPr>
          <w:rFonts w:eastAsia="Times New Roman"/>
          <w:szCs w:val="24"/>
        </w:rPr>
      </w:pPr>
      <w:r>
        <w:rPr>
          <w:rFonts w:eastAsia="Times New Roman"/>
          <w:szCs w:val="24"/>
        </w:rPr>
        <w:t>Πρόκειται περί ενός από τους πιο σημαντικούς Έλληνες νομικούς και σίγουρα ο ένας εκ των δύο Ελλήνων νομικών</w:t>
      </w:r>
      <w:r>
        <w:rPr>
          <w:rFonts w:eastAsia="Times New Roman"/>
          <w:szCs w:val="24"/>
        </w:rPr>
        <w:t>,</w:t>
      </w:r>
      <w:r>
        <w:rPr>
          <w:rFonts w:eastAsia="Times New Roman"/>
          <w:szCs w:val="24"/>
        </w:rPr>
        <w:t xml:space="preserve"> ο οποίος έφθασε στα υψηλότατα αξιώματα, στο Προεδρείο των σημαντικότερων διεθνών δικαστηρίων.</w:t>
      </w:r>
    </w:p>
    <w:p w14:paraId="1288BB9E" w14:textId="77777777" w:rsidR="000C6DE6" w:rsidRDefault="009B647D">
      <w:pPr>
        <w:spacing w:after="0" w:line="600" w:lineRule="auto"/>
        <w:ind w:firstLine="720"/>
        <w:jc w:val="both"/>
        <w:rPr>
          <w:rFonts w:eastAsia="Times New Roman"/>
          <w:szCs w:val="24"/>
        </w:rPr>
      </w:pPr>
      <w:r>
        <w:rPr>
          <w:rFonts w:eastAsia="Times New Roman"/>
          <w:szCs w:val="24"/>
        </w:rPr>
        <w:t xml:space="preserve">Πρέπει, λοιπόν, </w:t>
      </w:r>
      <w:r>
        <w:rPr>
          <w:rFonts w:eastAsia="Times New Roman"/>
          <w:szCs w:val="24"/>
        </w:rPr>
        <w:t xml:space="preserve">να γραφτεί στα Πρακτικά ότι αυτή εδώ η Ολομέλεια δεν αποδέχεται αυτές τις επιθέσεις. Οι επιθέσεις είχαν σχέση με αποφάσεις, στις οποίες είχε συμμετάσχει ο κ. </w:t>
      </w:r>
      <w:proofErr w:type="spellStart"/>
      <w:r>
        <w:rPr>
          <w:rFonts w:eastAsia="Times New Roman"/>
          <w:szCs w:val="24"/>
        </w:rPr>
        <w:t>Ροζάκης</w:t>
      </w:r>
      <w:proofErr w:type="spellEnd"/>
      <w:r>
        <w:rPr>
          <w:rFonts w:eastAsia="Times New Roman"/>
          <w:szCs w:val="24"/>
        </w:rPr>
        <w:t xml:space="preserve"> και οι οποίες πήγαν εναντίον της Ελλάδος σε θέματα μειονοτήτων. Αυτό είναι τα ανθρώπινα δι</w:t>
      </w:r>
      <w:r>
        <w:rPr>
          <w:rFonts w:eastAsia="Times New Roman"/>
          <w:szCs w:val="24"/>
        </w:rPr>
        <w:t>καιώματα. Τα ανθρώπινα δικαιώματα υπάρχουν για να υποστηρίζουν τις μειονότητες, όχι τις πλειονότητες. Οι πλειονότητες ψηφίζουν, έχουν τους αντιπροσώπους τους στη Βουλή, τα κόμματά τους και υποστηρίζουν τα συμφέροντά τους. Χρειαζόμασταν τα ανθρώπινα δικαιώμ</w:t>
      </w:r>
      <w:r>
        <w:rPr>
          <w:rFonts w:eastAsia="Times New Roman"/>
          <w:szCs w:val="24"/>
        </w:rPr>
        <w:t>ατα ακριβώς γι</w:t>
      </w:r>
      <w:r>
        <w:rPr>
          <w:rFonts w:eastAsia="Times New Roman"/>
          <w:szCs w:val="24"/>
        </w:rPr>
        <w:t>α να υπερασπίζουν τις μειονότητες.</w:t>
      </w:r>
    </w:p>
    <w:p w14:paraId="1288BB9F" w14:textId="77777777" w:rsidR="000C6DE6" w:rsidRDefault="009B647D">
      <w:pPr>
        <w:spacing w:after="0" w:line="600" w:lineRule="auto"/>
        <w:ind w:firstLine="720"/>
        <w:jc w:val="both"/>
        <w:rPr>
          <w:rFonts w:eastAsia="Times New Roman"/>
          <w:szCs w:val="24"/>
        </w:rPr>
      </w:pPr>
      <w:r>
        <w:rPr>
          <w:rFonts w:eastAsia="Times New Roman"/>
          <w:szCs w:val="24"/>
        </w:rPr>
        <w:t>Όμως, θα σας πω και κάτι άλλο. Ο μεγαλύτερος Αμερικάνος δικαστής του 20</w:t>
      </w:r>
      <w:r>
        <w:rPr>
          <w:rFonts w:eastAsia="Times New Roman"/>
          <w:szCs w:val="24"/>
          <w:vertAlign w:val="superscript"/>
        </w:rPr>
        <w:t>ου</w:t>
      </w:r>
      <w:r>
        <w:rPr>
          <w:rFonts w:eastAsia="Times New Roman"/>
          <w:szCs w:val="24"/>
        </w:rPr>
        <w:t xml:space="preserve"> αιώνα, ο </w:t>
      </w:r>
      <w:r>
        <w:rPr>
          <w:rFonts w:eastAsia="Times New Roman"/>
          <w:szCs w:val="24"/>
        </w:rPr>
        <w:t xml:space="preserve">Όλιβερ </w:t>
      </w:r>
      <w:proofErr w:type="spellStart"/>
      <w:r>
        <w:rPr>
          <w:rFonts w:eastAsia="Times New Roman"/>
          <w:szCs w:val="24"/>
        </w:rPr>
        <w:t>Βέντελ</w:t>
      </w:r>
      <w:proofErr w:type="spellEnd"/>
      <w:r>
        <w:rPr>
          <w:rFonts w:eastAsia="Times New Roman"/>
          <w:szCs w:val="24"/>
        </w:rPr>
        <w:t xml:space="preserve"> </w:t>
      </w:r>
      <w:proofErr w:type="spellStart"/>
      <w:r>
        <w:rPr>
          <w:rFonts w:eastAsia="Times New Roman"/>
          <w:szCs w:val="24"/>
        </w:rPr>
        <w:t>Χολμς</w:t>
      </w:r>
      <w:proofErr w:type="spellEnd"/>
      <w:r>
        <w:rPr>
          <w:rFonts w:eastAsia="Times New Roman"/>
          <w:szCs w:val="24"/>
        </w:rPr>
        <w:t xml:space="preserve">, ο οποίος ήταν, βέβαια, </w:t>
      </w:r>
      <w:r>
        <w:rPr>
          <w:rFonts w:eastAsia="Times New Roman"/>
          <w:szCs w:val="24"/>
        </w:rPr>
        <w:t xml:space="preserve">νομικός φιλόσοφος ρεαλιστής, έλεγε στους φοιτητές του, όταν έκανε μάθημα, ότι όταν πηγαίνεις στα δικαστήρια πολλές φορές είναι πιο καλό να μαθαίνετε τι </w:t>
      </w:r>
      <w:proofErr w:type="spellStart"/>
      <w:r>
        <w:rPr>
          <w:rFonts w:eastAsia="Times New Roman"/>
          <w:szCs w:val="24"/>
        </w:rPr>
        <w:t>μπρέκφαστ</w:t>
      </w:r>
      <w:proofErr w:type="spellEnd"/>
      <w:r>
        <w:rPr>
          <w:rFonts w:eastAsia="Times New Roman"/>
          <w:szCs w:val="24"/>
        </w:rPr>
        <w:t xml:space="preserve"> </w:t>
      </w:r>
      <w:r>
        <w:rPr>
          <w:rFonts w:eastAsia="Times New Roman"/>
          <w:szCs w:val="24"/>
        </w:rPr>
        <w:t>είχε ο δικαστής ή αν είχε καμμιά φασαρία με τη γυναίκα του το προηγούμενο βράδυ παρά να διαβάζ</w:t>
      </w:r>
      <w:r>
        <w:rPr>
          <w:rFonts w:eastAsia="Times New Roman"/>
          <w:szCs w:val="24"/>
        </w:rPr>
        <w:t xml:space="preserve">ετε τα προηγούμενα και τους νόμους. </w:t>
      </w:r>
    </w:p>
    <w:p w14:paraId="1288BBA0" w14:textId="77777777" w:rsidR="000C6DE6" w:rsidRDefault="009B647D">
      <w:pPr>
        <w:spacing w:after="0" w:line="600" w:lineRule="auto"/>
        <w:ind w:firstLine="720"/>
        <w:jc w:val="both"/>
        <w:rPr>
          <w:rFonts w:eastAsia="Times New Roman"/>
          <w:szCs w:val="24"/>
        </w:rPr>
      </w:pPr>
      <w:r>
        <w:rPr>
          <w:rFonts w:eastAsia="Times New Roman"/>
          <w:szCs w:val="24"/>
        </w:rPr>
        <w:t xml:space="preserve">Τι εννοούσε, δηλαδή, ο </w:t>
      </w:r>
      <w:r>
        <w:rPr>
          <w:rFonts w:eastAsia="Times New Roman"/>
          <w:szCs w:val="24"/>
        </w:rPr>
        <w:t xml:space="preserve">Όλιβερ </w:t>
      </w:r>
      <w:proofErr w:type="spellStart"/>
      <w:r>
        <w:rPr>
          <w:rFonts w:eastAsia="Times New Roman"/>
          <w:szCs w:val="24"/>
        </w:rPr>
        <w:t>Χολμς</w:t>
      </w:r>
      <w:proofErr w:type="spellEnd"/>
      <w:r>
        <w:rPr>
          <w:rFonts w:eastAsia="Times New Roman"/>
          <w:szCs w:val="24"/>
        </w:rPr>
        <w:t>; Εννοούσε, όπως το ξέρουμε και όπως το είδαμε και με τις πρόσφατες αποφάσεις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ότι σε πάρα πολλές δύσκολες υποθέσεις νομικές, δικαστικές, δεν υπάρχει μια σωστή νομική απάντη</w:t>
      </w:r>
      <w:r>
        <w:rPr>
          <w:rFonts w:eastAsia="Times New Roman"/>
          <w:szCs w:val="24"/>
        </w:rPr>
        <w:t>ση. Επομένως οι προσωπικές διαθέσεις, τα συναισθήματα, η ιδεολογία, οι απόψεις περί της αισθητικής των δικαστών είναι σημαντικές.</w:t>
      </w:r>
    </w:p>
    <w:p w14:paraId="1288BBA1" w14:textId="77777777" w:rsidR="000C6DE6" w:rsidRDefault="009B647D">
      <w:pPr>
        <w:spacing w:after="0" w:line="600" w:lineRule="auto"/>
        <w:ind w:firstLine="720"/>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αυτή την έννοια, λοιπόν, να έχεις κάποιον σ’ ένα όργανο που σε συμβουλεύει, ο οποίος ξέρει προσωπικά και δικαστές, αλλά και</w:t>
      </w:r>
      <w:r>
        <w:rPr>
          <w:rFonts w:eastAsia="Times New Roman"/>
          <w:szCs w:val="24"/>
        </w:rPr>
        <w:t xml:space="preserve"> άλλους σημαντικούς παράγοντες του Διεθνούς Δικαίου, της διεθνούς πολιτικής, είναι κάτι το οποίο είναι εξαιρετικά σημαντικό. Θα έλεγα, δηλαδή, μακάρι να είχαμε παραπάνω </w:t>
      </w:r>
      <w:proofErr w:type="spellStart"/>
      <w:r>
        <w:rPr>
          <w:rFonts w:eastAsia="Times New Roman"/>
          <w:szCs w:val="24"/>
        </w:rPr>
        <w:t>Ροζάκηδες</w:t>
      </w:r>
      <w:proofErr w:type="spellEnd"/>
      <w:r>
        <w:rPr>
          <w:rFonts w:eastAsia="Times New Roman"/>
          <w:szCs w:val="24"/>
        </w:rPr>
        <w:t xml:space="preserve"> να τους πάρει ο Κοτζιάς να τους βάλει στην </w:t>
      </w:r>
      <w:r>
        <w:rPr>
          <w:rFonts w:eastAsia="Times New Roman"/>
          <w:szCs w:val="24"/>
        </w:rPr>
        <w:t>ε</w:t>
      </w:r>
      <w:r>
        <w:rPr>
          <w:rFonts w:eastAsia="Times New Roman"/>
          <w:szCs w:val="24"/>
        </w:rPr>
        <w:t>πιτροπή του.</w:t>
      </w:r>
    </w:p>
    <w:p w14:paraId="1288BBA2" w14:textId="77777777" w:rsidR="000C6DE6" w:rsidRDefault="009B647D">
      <w:pPr>
        <w:spacing w:after="0" w:line="600" w:lineRule="auto"/>
        <w:ind w:firstLine="720"/>
        <w:jc w:val="both"/>
        <w:rPr>
          <w:rFonts w:eastAsia="Times New Roman"/>
          <w:szCs w:val="24"/>
        </w:rPr>
      </w:pPr>
      <w:r>
        <w:rPr>
          <w:rFonts w:eastAsia="Times New Roman"/>
          <w:szCs w:val="24"/>
        </w:rPr>
        <w:t>Όμως, τώρα να γυρίσω</w:t>
      </w:r>
      <w:r>
        <w:rPr>
          <w:rFonts w:eastAsia="Times New Roman"/>
          <w:szCs w:val="24"/>
        </w:rPr>
        <w:t xml:space="preserve"> πολύ γρήγορα στα θέματα, τα οποία μας απασχολούν σήμερα και να πω ότι ως </w:t>
      </w:r>
      <w:r>
        <w:rPr>
          <w:rFonts w:eastAsia="Times New Roman"/>
          <w:szCs w:val="24"/>
        </w:rPr>
        <w:t>πρόεδρος</w:t>
      </w:r>
      <w:r>
        <w:rPr>
          <w:rFonts w:eastAsia="Times New Roman"/>
          <w:szCs w:val="24"/>
        </w:rPr>
        <w:t xml:space="preserve"> της </w:t>
      </w:r>
      <w:r>
        <w:rPr>
          <w:rFonts w:eastAsia="Times New Roman"/>
          <w:szCs w:val="24"/>
        </w:rPr>
        <w:t>ε</w:t>
      </w:r>
      <w:r>
        <w:rPr>
          <w:rFonts w:eastAsia="Times New Roman"/>
          <w:szCs w:val="24"/>
        </w:rPr>
        <w:t xml:space="preserve">πιτροπής –μεγάλη τιμή μου έχει κάνει η Βουλή να με έχει εκλέξει </w:t>
      </w:r>
      <w:r>
        <w:rPr>
          <w:rFonts w:eastAsia="Times New Roman"/>
          <w:szCs w:val="24"/>
        </w:rPr>
        <w:t>πρόεδρο</w:t>
      </w:r>
      <w:r>
        <w:rPr>
          <w:rFonts w:eastAsia="Times New Roman"/>
          <w:szCs w:val="24"/>
        </w:rPr>
        <w:t xml:space="preserve"> της </w:t>
      </w:r>
      <w:r>
        <w:rPr>
          <w:rFonts w:eastAsia="Times New Roman"/>
          <w:szCs w:val="24"/>
        </w:rPr>
        <w:t>ε</w:t>
      </w:r>
      <w:r>
        <w:rPr>
          <w:rFonts w:eastAsia="Times New Roman"/>
          <w:szCs w:val="24"/>
        </w:rPr>
        <w:t xml:space="preserve">πιτροπής- και σ’ αυτό το θέμα, αλλά και γενικότερα, έχουμε </w:t>
      </w:r>
      <w:r>
        <w:rPr>
          <w:rFonts w:eastAsia="Times New Roman"/>
          <w:szCs w:val="24"/>
        </w:rPr>
        <w:t>–</w:t>
      </w:r>
      <w:r>
        <w:rPr>
          <w:rFonts w:eastAsia="Times New Roman"/>
          <w:szCs w:val="24"/>
        </w:rPr>
        <w:t>νομίζω</w:t>
      </w:r>
      <w:r>
        <w:rPr>
          <w:rFonts w:eastAsia="Times New Roman"/>
          <w:szCs w:val="24"/>
        </w:rPr>
        <w:t>-</w:t>
      </w:r>
      <w:r>
        <w:rPr>
          <w:rFonts w:eastAsia="Times New Roman"/>
          <w:szCs w:val="24"/>
        </w:rPr>
        <w:t xml:space="preserve"> πετύχει να έχουμε μια καλή συζήτηση, μια αρκετά ήπια και δημιουργική αντιμετώπιση των θεμάτων που έχουμε και πολλές φορές να βρίσκουμε και συνεννοήσεις. Με αυτή την έννοια νομίζω ότι είναι κάπως άνευ λόγου τώρα να συζητάμε τον κανονισμό του Υπουργείου Εξω</w:t>
      </w:r>
      <w:r>
        <w:rPr>
          <w:rFonts w:eastAsia="Times New Roman"/>
          <w:szCs w:val="24"/>
        </w:rPr>
        <w:t>τερικών και να μπαίνουν τα θέματα με την αξιολόγηση κ.λπ.. Τέλος πάντων</w:t>
      </w:r>
      <w:r>
        <w:rPr>
          <w:rFonts w:eastAsia="Times New Roman"/>
          <w:szCs w:val="24"/>
        </w:rPr>
        <w:t>…</w:t>
      </w:r>
      <w:r>
        <w:rPr>
          <w:rFonts w:eastAsia="Times New Roman"/>
          <w:szCs w:val="24"/>
        </w:rPr>
        <w:t xml:space="preserve"> </w:t>
      </w:r>
    </w:p>
    <w:p w14:paraId="1288BBA3" w14:textId="77777777" w:rsidR="000C6DE6" w:rsidRDefault="009B647D">
      <w:pPr>
        <w:spacing w:after="0" w:line="600" w:lineRule="auto"/>
        <w:ind w:firstLine="720"/>
        <w:jc w:val="both"/>
        <w:rPr>
          <w:rFonts w:eastAsia="Times New Roman"/>
          <w:szCs w:val="24"/>
        </w:rPr>
      </w:pPr>
      <w:r>
        <w:rPr>
          <w:rFonts w:eastAsia="Times New Roman"/>
          <w:szCs w:val="24"/>
        </w:rPr>
        <w:t>Ακούστηκε, λοιπόν, από πολλές πλευρές της Αντιπολίτευσης η κατηγορία ότι δεν έχει αρχή, δεν έχει φιλοσοφία αυτό το νομοσχέδιο και, επίσης, ένα δεύτερο περί ευνοιοκρατίας, ρουσφετιών,</w:t>
      </w:r>
      <w:r>
        <w:rPr>
          <w:rFonts w:eastAsia="Times New Roman"/>
          <w:szCs w:val="24"/>
        </w:rPr>
        <w:t xml:space="preserve"> διορισμών ημετέρων κ</w:t>
      </w:r>
      <w:r>
        <w:rPr>
          <w:rFonts w:eastAsia="Times New Roman"/>
          <w:szCs w:val="24"/>
        </w:rPr>
        <w:t>.</w:t>
      </w:r>
      <w:r>
        <w:rPr>
          <w:rFonts w:eastAsia="Times New Roman"/>
          <w:szCs w:val="24"/>
        </w:rPr>
        <w:t xml:space="preserve">λπ.. </w:t>
      </w:r>
    </w:p>
    <w:p w14:paraId="1288BBA4" w14:textId="77777777" w:rsidR="000C6DE6" w:rsidRDefault="009B647D">
      <w:pPr>
        <w:spacing w:after="0" w:line="600" w:lineRule="auto"/>
        <w:ind w:firstLine="720"/>
        <w:jc w:val="both"/>
        <w:rPr>
          <w:rFonts w:eastAsia="Times New Roman"/>
          <w:szCs w:val="24"/>
        </w:rPr>
      </w:pPr>
      <w:r>
        <w:rPr>
          <w:rFonts w:eastAsia="Times New Roman"/>
          <w:szCs w:val="24"/>
        </w:rPr>
        <w:t xml:space="preserve">Όσον αφορά το δεύτερο, νομίζω ότι απαντήθηκε. Όπως σας είπα εξάλλου αν είναι ο κ. </w:t>
      </w:r>
      <w:proofErr w:type="spellStart"/>
      <w:r>
        <w:rPr>
          <w:rFonts w:eastAsia="Times New Roman"/>
          <w:szCs w:val="24"/>
        </w:rPr>
        <w:t>Ροζάκης</w:t>
      </w:r>
      <w:proofErr w:type="spellEnd"/>
      <w:r>
        <w:rPr>
          <w:rFonts w:eastAsia="Times New Roman"/>
          <w:szCs w:val="24"/>
        </w:rPr>
        <w:t xml:space="preserve"> και ανάλογοι καθηγητές Νομικής να μπουν στο Επιστημονικό Συμβούλιο, μακάρι να είχαμε και περισσότερους. Και, βέβαια, ούτε ο κ. </w:t>
      </w:r>
      <w:proofErr w:type="spellStart"/>
      <w:r>
        <w:rPr>
          <w:rFonts w:eastAsia="Times New Roman"/>
          <w:szCs w:val="24"/>
        </w:rPr>
        <w:t>Ροζάκης</w:t>
      </w:r>
      <w:proofErr w:type="spellEnd"/>
      <w:r>
        <w:rPr>
          <w:rFonts w:eastAsia="Times New Roman"/>
          <w:szCs w:val="24"/>
        </w:rPr>
        <w:t xml:space="preserve"> ούτ</w:t>
      </w:r>
      <w:r>
        <w:rPr>
          <w:rFonts w:eastAsia="Times New Roman"/>
          <w:szCs w:val="24"/>
        </w:rPr>
        <w:t>ε οι περισσότεροι καθηγητές του Δημοσίου Δικαίου και του Διεθνούς Δικαίου που ξέρω εγώ είναι οπαδοί του ΣΥΡΙΖΑ. Έτσι δεν είναι; Είναι άνθρωποι, οι οποίοι ανήκουν στον γενικότερο δημοκρατικό χώρο. Δεν είναι οπαδοί του ΣΥΡΙΖΑ. Επομένως δεν είναι ότι εδώ ο κ.</w:t>
      </w:r>
      <w:r>
        <w:rPr>
          <w:rFonts w:eastAsia="Times New Roman"/>
          <w:szCs w:val="24"/>
        </w:rPr>
        <w:t xml:space="preserve"> Κοτζιάς ή οποιοσδήποτε άλλος πάει να προωθήσει τα παιδιά του ΣΥΡΙΖΑ, ας πούμε.</w:t>
      </w:r>
    </w:p>
    <w:p w14:paraId="1288BBA5" w14:textId="77777777" w:rsidR="000C6DE6" w:rsidRDefault="009B647D">
      <w:pPr>
        <w:spacing w:after="0" w:line="600" w:lineRule="auto"/>
        <w:ind w:firstLine="720"/>
        <w:jc w:val="both"/>
        <w:rPr>
          <w:rFonts w:eastAsia="Times New Roman"/>
          <w:szCs w:val="24"/>
        </w:rPr>
      </w:pPr>
      <w:r>
        <w:rPr>
          <w:rFonts w:eastAsia="Times New Roman"/>
          <w:szCs w:val="24"/>
        </w:rPr>
        <w:t>Υπάρχει, όμως, φιλοσοφία, αγαπητοί συνάδελφοι. Δεν είναι όπως το είπατε χωρίς αρχή ή χωρίς συνοχή. Θα σας πω τη φιλοσοφία όπως τη βλέπω εγώ. Φαντάζομαι και ο κύριος Υπουργός έτ</w:t>
      </w:r>
      <w:r>
        <w:rPr>
          <w:rFonts w:eastAsia="Times New Roman"/>
          <w:szCs w:val="24"/>
        </w:rPr>
        <w:t>σι θα τη βλέπει. Είναι κομμάτι στην υποχρέωση, την οποία έχει αυτή εδώ η Κυβέρνηση και στο Υπουργείο Εξωτερικών και γενικότερα να προχωρήσει στη δημιουργία ενός κανονικού κράτους, ενός κράτους, το οποίο υπακούει στο κράτος δικαίου, το οποίο είναι αποτελεσμ</w:t>
      </w:r>
      <w:r>
        <w:rPr>
          <w:rFonts w:eastAsia="Times New Roman"/>
          <w:szCs w:val="24"/>
        </w:rPr>
        <w:t xml:space="preserve">ατικό και το οποίο είναι ενημερωμένο. </w:t>
      </w:r>
    </w:p>
    <w:p w14:paraId="1288BBA6" w14:textId="77777777" w:rsidR="000C6DE6" w:rsidRDefault="009B647D">
      <w:pPr>
        <w:spacing w:after="0" w:line="600" w:lineRule="auto"/>
        <w:ind w:firstLine="720"/>
        <w:jc w:val="both"/>
        <w:rPr>
          <w:rFonts w:eastAsia="Times New Roman"/>
          <w:szCs w:val="24"/>
        </w:rPr>
      </w:pPr>
      <w:r>
        <w:rPr>
          <w:rFonts w:eastAsia="Times New Roman"/>
          <w:szCs w:val="24"/>
        </w:rPr>
        <w:t xml:space="preserve">Με μια έννοια αυτή θα είναι και η υστεροφημία της Κυβέρνησης. Απ’ ό,τι μας λέτε πρόκειται να φύγουμε γρήγορα. Αν φτιάξουμε θεσμούς, εάν κάνουμε μια θεσμική θεμελίωση και στο Υπουργείο Εξωτερικών, αλλά και σ’ όλον τον </w:t>
      </w:r>
      <w:r>
        <w:rPr>
          <w:rFonts w:eastAsia="Times New Roman"/>
          <w:szCs w:val="24"/>
        </w:rPr>
        <w:t xml:space="preserve">κρατικό οργανισμό, η οποία ακριβώς δημιουργεί εκείνες τις ομάδες, εκείνα τα </w:t>
      </w:r>
      <w:r>
        <w:rPr>
          <w:rFonts w:eastAsia="Times New Roman"/>
          <w:szCs w:val="24"/>
          <w:lang w:val="en-US"/>
        </w:rPr>
        <w:t>think</w:t>
      </w:r>
      <w:r>
        <w:rPr>
          <w:rFonts w:eastAsia="Times New Roman"/>
          <w:szCs w:val="24"/>
        </w:rPr>
        <w:t xml:space="preserve"> </w:t>
      </w:r>
      <w:r>
        <w:rPr>
          <w:rFonts w:eastAsia="Times New Roman"/>
          <w:szCs w:val="24"/>
          <w:lang w:val="en-US"/>
        </w:rPr>
        <w:t>tanks</w:t>
      </w:r>
      <w:r>
        <w:rPr>
          <w:rFonts w:eastAsia="Times New Roman"/>
          <w:szCs w:val="24"/>
        </w:rPr>
        <w:t>, όπως λέτε, εκείνους τους θεσμούς, οι οποίοι θα μπορέσουν σε μια διαδικασία πέντε, δέκα χ</w:t>
      </w:r>
      <w:r>
        <w:rPr>
          <w:rFonts w:eastAsia="Times New Roman"/>
          <w:szCs w:val="24"/>
        </w:rPr>
        <w:t>ρόνω</w:t>
      </w:r>
      <w:r>
        <w:rPr>
          <w:rFonts w:eastAsia="Times New Roman"/>
          <w:szCs w:val="24"/>
        </w:rPr>
        <w:t xml:space="preserve">ν να μας φτιάξουν ένα κανονικό κράτος, που δεν έχουμε αυτή τη στιγμή, τότε </w:t>
      </w:r>
      <w:r>
        <w:rPr>
          <w:rFonts w:eastAsia="Times New Roman"/>
          <w:szCs w:val="24"/>
        </w:rPr>
        <w:t>αυτή είναι η υστεροφημία του ΣΥΡΙΖΑ και πολύ καλά το κάνει.</w:t>
      </w:r>
    </w:p>
    <w:p w14:paraId="1288BBA7" w14:textId="77777777" w:rsidR="000C6DE6" w:rsidRDefault="009B647D">
      <w:pPr>
        <w:spacing w:after="0" w:line="600" w:lineRule="auto"/>
        <w:ind w:firstLine="720"/>
        <w:jc w:val="both"/>
        <w:rPr>
          <w:rFonts w:eastAsia="Times New Roman"/>
          <w:szCs w:val="24"/>
        </w:rPr>
      </w:pPr>
      <w:r>
        <w:rPr>
          <w:rFonts w:eastAsia="Times New Roman"/>
          <w:szCs w:val="24"/>
        </w:rPr>
        <w:t>Επομένως οι τρεις θεσμοί που φτιάχνονται, το ΚΑΣ, το Επιστημονικό Συμβούλιο και ο θεσμός γύρω από τα μυστικά κονδύλια, όχι μόνο είναι απαραίτητοι, αλλά νομίζω ότι είναι κεντρική μας υποχρέωση να φ</w:t>
      </w:r>
      <w:r>
        <w:rPr>
          <w:rFonts w:eastAsia="Times New Roman"/>
          <w:szCs w:val="24"/>
        </w:rPr>
        <w:t>τιάξουμε κάτι τέτοιο.</w:t>
      </w:r>
    </w:p>
    <w:p w14:paraId="1288BBA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Όπως σας είπα ήμουν στην Αγγλία, όπου συνάντησα Άγγλους και Ιρλανδούς και πανεπιστημιακούς και πολιτικούς. Αυτή τη στιγμή οι Ιρλανδοί συνάδελφοι μου είπαν ότι η Ιρλανδία εκτός από δύο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tanks</w:t>
      </w:r>
      <w:r>
        <w:rPr>
          <w:rFonts w:eastAsia="Times New Roman" w:cs="Times New Roman"/>
          <w:szCs w:val="24"/>
        </w:rPr>
        <w:t xml:space="preserve"> που έχει στο Υπουργείο Εξωτερικών, έχε</w:t>
      </w:r>
      <w:r>
        <w:rPr>
          <w:rFonts w:eastAsia="Times New Roman" w:cs="Times New Roman"/>
          <w:szCs w:val="24"/>
        </w:rPr>
        <w:t xml:space="preserve">ι αναθέσει σε άλλα τρία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tanks</w:t>
      </w:r>
      <w:r>
        <w:rPr>
          <w:rFonts w:eastAsia="Times New Roman" w:cs="Times New Roman"/>
          <w:szCs w:val="24"/>
        </w:rPr>
        <w:t xml:space="preserve">, εξωτερικά, να εξετάσουν τις επιδράσουν τις επιδράσεις του </w:t>
      </w:r>
      <w:r>
        <w:rPr>
          <w:rFonts w:eastAsia="Times New Roman" w:cs="Times New Roman"/>
          <w:szCs w:val="24"/>
          <w:lang w:val="en-US"/>
        </w:rPr>
        <w:t>Brexit</w:t>
      </w:r>
      <w:r>
        <w:rPr>
          <w:rFonts w:eastAsia="Times New Roman" w:cs="Times New Roman"/>
          <w:szCs w:val="24"/>
        </w:rPr>
        <w:t xml:space="preserve"> στην Ιρλανδία. Βέβαια, η Ιρλανδία είναι ένα από τα κράτη που έχουν το μεγαλύτερο πρόβλημα και είναι λογικό αυτό. Εμείς τι κάνουμε;  </w:t>
      </w:r>
    </w:p>
    <w:p w14:paraId="1288BBA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άκουσα τον κ. Κοτ</w:t>
      </w:r>
      <w:r>
        <w:rPr>
          <w:rFonts w:eastAsia="Times New Roman" w:cs="Times New Roman"/>
          <w:szCs w:val="24"/>
        </w:rPr>
        <w:t>ζιά, που είναι επίσης καθηγητής, ο οποίος μίλησε για την παγκοσμιοποίηση, τον κατακερματισμό, την τρίτη επανάσταση τη βιομηχανική, την τέταρτη των ρομπότ κ</w:t>
      </w:r>
      <w:r>
        <w:rPr>
          <w:rFonts w:eastAsia="Times New Roman" w:cs="Times New Roman"/>
          <w:szCs w:val="24"/>
        </w:rPr>
        <w:t>.</w:t>
      </w:r>
      <w:r>
        <w:rPr>
          <w:rFonts w:eastAsia="Times New Roman" w:cs="Times New Roman"/>
          <w:szCs w:val="24"/>
        </w:rPr>
        <w:t>λπ.. Αυτή τη στιγμή το πρώτο είναι ότι είμαστε σε κατάσταση ανάγκης και δεν συζητιέται πολύ στην Ελλ</w:t>
      </w:r>
      <w:r>
        <w:rPr>
          <w:rFonts w:eastAsia="Times New Roman" w:cs="Times New Roman"/>
          <w:szCs w:val="24"/>
        </w:rPr>
        <w:t xml:space="preserve">άδα. Αυτή τη στιγμή η Ευρωπαϊκή Ένωση περνάει μια υπαρξιακή κρίση. Αυτή τη στιγμή η έννοια της Δύσης όπως την ξέραμε, με την Αμερική στο κεφάλι, βρίσκεται σε παρακμή. Ο προστατευτισμός και ο απομονωτισμός του κ. </w:t>
      </w:r>
      <w:proofErr w:type="spellStart"/>
      <w:r>
        <w:rPr>
          <w:rFonts w:eastAsia="Times New Roman" w:cs="Times New Roman"/>
          <w:szCs w:val="24"/>
        </w:rPr>
        <w:t>Τραμπ</w:t>
      </w:r>
      <w:proofErr w:type="spellEnd"/>
      <w:r>
        <w:rPr>
          <w:rFonts w:eastAsia="Times New Roman" w:cs="Times New Roman"/>
          <w:szCs w:val="24"/>
        </w:rPr>
        <w:t>, έτσι όπως εμφανίζονται αυτή τη στιγμή</w:t>
      </w:r>
      <w:r>
        <w:rPr>
          <w:rFonts w:eastAsia="Times New Roman" w:cs="Times New Roman"/>
          <w:szCs w:val="24"/>
        </w:rPr>
        <w:t xml:space="preserve"> και δημοσίως, μέσα από δηλώσεις και του ιδίου αλλά και των συνεργατών του, δίνουν την εντύπωση ότι αυτά τα οποία σταθεροποίησαν τον κόσμο τα τελευταία σαράντα με πενήντα χρόνια -σίγουρα τα τελευταία τριάντα χρόνια μετά το 1989- έχουν αρχίσει σιγά</w:t>
      </w:r>
      <w:r>
        <w:rPr>
          <w:rFonts w:eastAsia="Times New Roman" w:cs="Times New Roman"/>
          <w:szCs w:val="24"/>
        </w:rPr>
        <w:t>-</w:t>
      </w:r>
      <w:r>
        <w:rPr>
          <w:rFonts w:eastAsia="Times New Roman" w:cs="Times New Roman"/>
          <w:szCs w:val="24"/>
        </w:rPr>
        <w:t xml:space="preserve">σιγά να </w:t>
      </w:r>
      <w:r>
        <w:rPr>
          <w:rFonts w:eastAsia="Times New Roman" w:cs="Times New Roman"/>
          <w:szCs w:val="24"/>
        </w:rPr>
        <w:t xml:space="preserve">διαλύονται. </w:t>
      </w:r>
    </w:p>
    <w:p w14:paraId="1288BBA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Δεν έχουμε, λοιπόν, εμείς την υποχρέωση να τα συζητάμε αυτά και να βρούμε τους καλύτερους ανθρώπους, Έλληνες και ξένους, να έρθουν να μας δώσουν συμβουλές; Νομίζω ότι σε αυτή τη λογική προχωράει αυτό το μέτρο.</w:t>
      </w:r>
    </w:p>
    <w:p w14:paraId="1288BBA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Και πρέπει να πω στους αγαπητούς </w:t>
      </w:r>
      <w:r>
        <w:rPr>
          <w:rFonts w:eastAsia="Times New Roman" w:cs="Times New Roman"/>
          <w:szCs w:val="24"/>
        </w:rPr>
        <w:t xml:space="preserve">συναδέλφους </w:t>
      </w:r>
      <w:r>
        <w:rPr>
          <w:rFonts w:eastAsia="Times New Roman" w:cs="Times New Roman"/>
          <w:szCs w:val="24"/>
        </w:rPr>
        <w:t>-</w:t>
      </w:r>
      <w:r>
        <w:rPr>
          <w:rFonts w:eastAsia="Times New Roman" w:cs="Times New Roman"/>
          <w:szCs w:val="24"/>
        </w:rPr>
        <w:t>και στον κ. Κεφαλογιάννη και στον κ. Κουμουτσάκο</w:t>
      </w:r>
      <w:r>
        <w:rPr>
          <w:rFonts w:eastAsia="Times New Roman" w:cs="Times New Roman"/>
          <w:szCs w:val="24"/>
        </w:rPr>
        <w:t>-</w:t>
      </w:r>
      <w:r>
        <w:rPr>
          <w:rFonts w:eastAsia="Times New Roman" w:cs="Times New Roman"/>
          <w:szCs w:val="24"/>
        </w:rPr>
        <w:t xml:space="preserve"> με τους οποίους έχουμε συνεργασθεί για τη δουλειά της </w:t>
      </w:r>
      <w:r>
        <w:rPr>
          <w:rFonts w:eastAsia="Times New Roman" w:cs="Times New Roman"/>
          <w:szCs w:val="24"/>
        </w:rPr>
        <w:t>ε</w:t>
      </w:r>
      <w:r>
        <w:rPr>
          <w:rFonts w:eastAsia="Times New Roman" w:cs="Times New Roman"/>
          <w:szCs w:val="24"/>
        </w:rPr>
        <w:t xml:space="preserve">πιτροπής, ότι εάν δεν είχαμε αυτή τη μεγάλη αντιπαράθεση για άλλα θέματα -όχι για τα θέματα του Υπουργείου Εξωτερικών και τα θέματα της </w:t>
      </w:r>
      <w:r>
        <w:rPr>
          <w:rFonts w:eastAsia="Times New Roman" w:cs="Times New Roman"/>
          <w:szCs w:val="24"/>
        </w:rPr>
        <w:t>ε</w:t>
      </w:r>
      <w:r>
        <w:rPr>
          <w:rFonts w:eastAsia="Times New Roman" w:cs="Times New Roman"/>
          <w:szCs w:val="24"/>
        </w:rPr>
        <w:t>πιτροπής μας- νομίζω ότι θα είχαμε συμφωνήσει σε πάρα πολλά, διότι οι προτάσεις που κάνατε ήταν σοβαρές, σημαντικές, προτάσεις που έπρεπε να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Και θα έπρεπε να δούμε εάν μπορούμε να τα βρούμε. Όμως, όταν ταυτοχρόνως μας λέτε ότι είστε εναντ</w:t>
      </w:r>
      <w:r>
        <w:rPr>
          <w:rFonts w:eastAsia="Times New Roman" w:cs="Times New Roman"/>
          <w:szCs w:val="24"/>
        </w:rPr>
        <w:t>ίον της αρχής και δεν δέχεστε τίποτα, καταλαβαίνετε ότι δημιουργείτε και στη δική μας πλευρά μια αμυντική διάθεση. Έτσι, ενώ μπορούμε να τα βρούμε, ενώ μπορούμε μαζί να απαντήσουμε σε αυτές τις τεράστιες προκλήσεις που η Ελλάδα, η Ευρώπη και ο κόσμος αντιμ</w:t>
      </w:r>
      <w:r>
        <w:rPr>
          <w:rFonts w:eastAsia="Times New Roman" w:cs="Times New Roman"/>
          <w:szCs w:val="24"/>
        </w:rPr>
        <w:t xml:space="preserve">ετωπίζει αυτή τη στιγμή, βρισκόμαστε σε μια λογική μικροπολιτικής αντιπαράθεσης. </w:t>
      </w:r>
    </w:p>
    <w:p w14:paraId="1288BBA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88BBAD" w14:textId="77777777" w:rsidR="000C6DE6" w:rsidRDefault="009B647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8BBA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Βουλευτή του ΣΥΡΙΖΑ, τον καθηγητή κ. </w:t>
      </w:r>
      <w:proofErr w:type="spellStart"/>
      <w:r>
        <w:rPr>
          <w:rFonts w:eastAsia="Times New Roman" w:cs="Times New Roman"/>
          <w:szCs w:val="24"/>
        </w:rPr>
        <w:t>Δουζίνα</w:t>
      </w:r>
      <w:proofErr w:type="spellEnd"/>
      <w:r>
        <w:rPr>
          <w:rFonts w:eastAsia="Times New Roman" w:cs="Times New Roman"/>
          <w:szCs w:val="24"/>
        </w:rPr>
        <w:t xml:space="preserve">. </w:t>
      </w:r>
    </w:p>
    <w:p w14:paraId="1288BBA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Θα δώσω τώρα τον</w:t>
      </w:r>
      <w:r>
        <w:rPr>
          <w:rFonts w:eastAsia="Times New Roman" w:cs="Times New Roman"/>
          <w:szCs w:val="24"/>
        </w:rPr>
        <w:t xml:space="preserve"> λόγο στην τελευταία ομιλήτρια του σημερινού σχεδίου νόμου, μετά στους εισηγητές για τη δευτερολογία τους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στον Υπουργό. </w:t>
      </w:r>
    </w:p>
    <w:p w14:paraId="1288BBB0" w14:textId="77777777" w:rsidR="000C6DE6" w:rsidRDefault="009B647D">
      <w:pPr>
        <w:spacing w:after="0" w:line="600" w:lineRule="auto"/>
        <w:ind w:firstLine="720"/>
        <w:jc w:val="both"/>
        <w:rPr>
          <w:rFonts w:eastAsia="Times New Roman" w:cs="Times New Roman"/>
        </w:rPr>
      </w:pPr>
      <w:r>
        <w:rPr>
          <w:rFonts w:eastAsia="Times New Roman" w:cs="Times New Roman"/>
        </w:rPr>
        <w:t xml:space="preserve">Πριν όμως, από αυτό, κυρίες και κύριοι συνάδελφοι, έχω την τιμή να ανακοινώσω στο Σώμα ότι τη συνεδρίασή μας παρακολουθούν </w:t>
      </w:r>
      <w:r>
        <w:rPr>
          <w:rFonts w:eastAsia="Times New Roman" w:cs="Times New Roman"/>
        </w:rPr>
        <w:t>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μαθήτριες και τέσσερις εκπαιδευτικ</w:t>
      </w:r>
      <w:r>
        <w:rPr>
          <w:rFonts w:eastAsia="Times New Roman" w:cs="Times New Roman"/>
        </w:rPr>
        <w:t>οί συνοδοί τους από το 3</w:t>
      </w:r>
      <w:r>
        <w:rPr>
          <w:rFonts w:eastAsia="Times New Roman" w:cs="Times New Roman"/>
          <w:vertAlign w:val="superscript"/>
        </w:rPr>
        <w:t>ο</w:t>
      </w:r>
      <w:r>
        <w:rPr>
          <w:rFonts w:eastAsia="Times New Roman" w:cs="Times New Roman"/>
        </w:rPr>
        <w:t xml:space="preserve"> Γενικό Λύκειο Κέρκυρας. </w:t>
      </w:r>
    </w:p>
    <w:p w14:paraId="1288BBB1" w14:textId="77777777" w:rsidR="000C6DE6" w:rsidRDefault="009B647D">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288BBB2" w14:textId="77777777" w:rsidR="000C6DE6" w:rsidRDefault="009B647D">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288BBB3" w14:textId="77777777" w:rsidR="000C6DE6" w:rsidRDefault="009B647D">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Παρακολουθείτε το τέλος της συζήτησης του σχεδίου νόμου του Υπουργείου Εξωτερικών </w:t>
      </w:r>
      <w:r>
        <w:rPr>
          <w:rFonts w:eastAsia="Times New Roman"/>
          <w:color w:val="000000"/>
          <w:szCs w:val="24"/>
          <w:shd w:val="clear" w:color="auto" w:fill="FFFFFF"/>
        </w:rPr>
        <w:t>«Τροποποίηση του Κώδικα του Οργανισμού του Υπο</w:t>
      </w:r>
      <w:r>
        <w:rPr>
          <w:rFonts w:eastAsia="Times New Roman"/>
          <w:color w:val="000000"/>
          <w:szCs w:val="24"/>
          <w:shd w:val="clear" w:color="auto" w:fill="FFFFFF"/>
        </w:rPr>
        <w:t xml:space="preserve">υργείου Εξωτερικών και λοιπές διατάξεις». Θα έχετε την ευκαιρία να παρακολουθήσετε τρεις με τέσσερις ομιλητές ακόμη, μετά θα κλείσει ο Υπουργός και θα προχωρήσουμε στη διαδικασία της ψηφοφορίας, ώστε να γίνει νόμος του κράτους. </w:t>
      </w:r>
    </w:p>
    <w:p w14:paraId="1288BBB4" w14:textId="77777777" w:rsidR="000C6DE6" w:rsidRDefault="009B647D">
      <w:pPr>
        <w:spacing w:after="0" w:line="600" w:lineRule="auto"/>
        <w:ind w:firstLine="720"/>
        <w:jc w:val="both"/>
        <w:rPr>
          <w:rFonts w:eastAsia="Times New Roman"/>
          <w:b/>
          <w:color w:val="000000"/>
          <w:szCs w:val="24"/>
          <w:shd w:val="clear" w:color="auto" w:fill="FFFFFF"/>
        </w:rPr>
      </w:pPr>
      <w:r>
        <w:rPr>
          <w:rFonts w:eastAsia="Times New Roman"/>
          <w:color w:val="000000"/>
          <w:szCs w:val="24"/>
          <w:shd w:val="clear" w:color="auto" w:fill="FFFFFF"/>
        </w:rPr>
        <w:t>Τον λόγο έχει η κ. Μαρία Τρ</w:t>
      </w:r>
      <w:r>
        <w:rPr>
          <w:rFonts w:eastAsia="Times New Roman"/>
          <w:color w:val="000000"/>
          <w:szCs w:val="24"/>
          <w:shd w:val="clear" w:color="auto" w:fill="FFFFFF"/>
        </w:rPr>
        <w:t xml:space="preserve">ιανταφύλλου, Βουλευτής του ΣΥΡΙΖΑ, για εννέα λεπτά. </w:t>
      </w:r>
    </w:p>
    <w:p w14:paraId="1288BBB5" w14:textId="77777777" w:rsidR="000C6DE6" w:rsidRDefault="009B647D">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ΜΑΡΙΑ ΤΡΙΑΝΤΑΦΥΛΛΟΥ:</w:t>
      </w:r>
      <w:r>
        <w:rPr>
          <w:rFonts w:eastAsia="Times New Roman"/>
          <w:color w:val="000000"/>
          <w:szCs w:val="24"/>
          <w:shd w:val="clear" w:color="auto" w:fill="FFFFFF"/>
        </w:rPr>
        <w:t xml:space="preserve"> Ευχαριστώ, κύριε Πρόεδρε. </w:t>
      </w:r>
    </w:p>
    <w:p w14:paraId="1288BBB6" w14:textId="77777777" w:rsidR="000C6DE6" w:rsidRDefault="009B647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Όταν είσαι τελευταίος ομιλητής</w:t>
      </w:r>
      <w:r>
        <w:rPr>
          <w:rFonts w:eastAsia="Times New Roman"/>
          <w:color w:val="000000"/>
          <w:szCs w:val="24"/>
          <w:shd w:val="clear" w:color="auto" w:fill="FFFFFF"/>
        </w:rPr>
        <w:t>,</w:t>
      </w:r>
      <w:r>
        <w:rPr>
          <w:rFonts w:eastAsia="Times New Roman"/>
          <w:color w:val="000000"/>
          <w:szCs w:val="24"/>
          <w:shd w:val="clear" w:color="auto" w:fill="FFFFFF"/>
        </w:rPr>
        <w:t xml:space="preserve"> είναι άχαρος ο ρόλος σου, καθώς έχουν ειπωθεί σχεδόν όλα. Θα προσπαθήσω να πω κάποια πράγματα, που ίσως δεν ακούστηκαν. </w:t>
      </w:r>
    </w:p>
    <w:p w14:paraId="1288BBB7" w14:textId="77777777" w:rsidR="000C6DE6" w:rsidRDefault="009B647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αρχίσω από τα μαργαριτάρια που νομίζω ότι ανέφερε ο Κοινοβουλευτικός Εκπρόσωπος της Δημοκρατικής Συμπαράταξης. Θα αναφερθώ, βέβαια, στα μαργαριτάρια του </w:t>
      </w:r>
      <w:r>
        <w:rPr>
          <w:rFonts w:eastAsia="Times New Roman"/>
          <w:color w:val="000000"/>
          <w:szCs w:val="24"/>
          <w:shd w:val="clear" w:color="auto" w:fill="FFFFFF"/>
        </w:rPr>
        <w:t>ε</w:t>
      </w:r>
      <w:r>
        <w:rPr>
          <w:rFonts w:eastAsia="Times New Roman"/>
          <w:color w:val="000000"/>
          <w:szCs w:val="24"/>
          <w:shd w:val="clear" w:color="auto" w:fill="FFFFFF"/>
        </w:rPr>
        <w:t xml:space="preserve">ισηγητή της Δημοκρατικής Συμπαράταξης μέσα στην </w:t>
      </w:r>
      <w:r>
        <w:rPr>
          <w:rFonts w:eastAsia="Times New Roman"/>
          <w:color w:val="000000"/>
          <w:szCs w:val="24"/>
          <w:shd w:val="clear" w:color="auto" w:fill="FFFFFF"/>
        </w:rPr>
        <w:t>ε</w:t>
      </w:r>
      <w:r>
        <w:rPr>
          <w:rFonts w:eastAsia="Times New Roman"/>
          <w:color w:val="000000"/>
          <w:szCs w:val="24"/>
          <w:shd w:val="clear" w:color="auto" w:fill="FFFFFF"/>
        </w:rPr>
        <w:t>πιτροπή, ο οποίος θεώρησε ότι θα πρέπει να εμπλέξε</w:t>
      </w:r>
      <w:r>
        <w:rPr>
          <w:rFonts w:eastAsia="Times New Roman"/>
          <w:color w:val="000000"/>
          <w:szCs w:val="24"/>
          <w:shd w:val="clear" w:color="auto" w:fill="FFFFFF"/>
        </w:rPr>
        <w:t>ι με ψεύδη -και το λέω ξανά, με ψεύδη- και τον Υπουργό και τον κ. Καλομοίρη, ανερυθρίαστα, για να αποδείξει τι;</w:t>
      </w:r>
    </w:p>
    <w:p w14:paraId="1288BBB8" w14:textId="77777777" w:rsidR="000C6DE6" w:rsidRDefault="009B647D">
      <w:pPr>
        <w:tabs>
          <w:tab w:val="left" w:pos="709"/>
        </w:tabs>
        <w:spacing w:after="0"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szCs w:val="24"/>
        </w:rPr>
        <w:t xml:space="preserve">Ήταν μέρος της επιχειρηματολογίας του το ψεύδος. Του είπαν -όπως μας είπε- ότι ο Υπουργός Εξωτερικών επιθυμεί να διώξει υπαλλήλους με </w:t>
      </w:r>
      <w:r>
        <w:rPr>
          <w:rFonts w:eastAsia="Times New Roman" w:cs="Times New Roman"/>
          <w:szCs w:val="24"/>
        </w:rPr>
        <w:t>συγκεκριμένες θεσπίσεις. Ανερυθρίαστα, ξαναλέω, ενέπλεξε δ</w:t>
      </w:r>
      <w:r>
        <w:rPr>
          <w:rFonts w:eastAsia="Times New Roman" w:cs="Times New Roman"/>
          <w:szCs w:val="24"/>
        </w:rPr>
        <w:t>ύ</w:t>
      </w:r>
      <w:r>
        <w:rPr>
          <w:rFonts w:eastAsia="Times New Roman" w:cs="Times New Roman"/>
          <w:szCs w:val="24"/>
        </w:rPr>
        <w:t xml:space="preserve">ο ανθρώπους. </w:t>
      </w:r>
    </w:p>
    <w:p w14:paraId="1288BBB9"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Υπάρχει μια διαρκής προσπάθεια για διαχείριση όχι της κοινής γνώμης αλλά της κοινής λογικής. Και υπάρχει ένας επαγγελματικός στρατός που εξελίσσει, διευρύνει ψευδείς πληροφορίες. Υπάρ</w:t>
      </w:r>
      <w:r>
        <w:rPr>
          <w:rFonts w:eastAsia="Times New Roman" w:cs="Times New Roman"/>
          <w:szCs w:val="24"/>
        </w:rPr>
        <w:t xml:space="preserve">χει σκληρή, διαρκής πάλη μεταξύ του παλιού και του νέου. Το παλιό αρνείται να αποσυρθεί και το νέο δεν έχει επικρατήσει ακόμα. </w:t>
      </w:r>
    </w:p>
    <w:p w14:paraId="1288BBBA"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Υπάρχουν, ωστόσο, μικρές αλλαγές -πολύ μικρές- μικρές εμπειρίες που τείνουν να επεκταθούν. Είμαστε ακόμα πολύ μακριά από το να η</w:t>
      </w:r>
      <w:r>
        <w:rPr>
          <w:rFonts w:eastAsia="Times New Roman" w:cs="Times New Roman"/>
          <w:szCs w:val="24"/>
        </w:rPr>
        <w:t xml:space="preserve">ττηθεί η λογική του κέρδους από τη λογική της χρήσης. Όμως, επιμένουμε να είμαστε εδώ και να προσπαθούμε να διαχειριστούμε τις τύχες αυτής της χώρας. </w:t>
      </w:r>
    </w:p>
    <w:p w14:paraId="1288BBBB"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νομοσχέδιο αποτελεί το πρώτο βήμα αναδιοργάνωσης του ΥΠΕΞ,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w:t>
      </w:r>
      <w:proofErr w:type="spellStart"/>
      <w:r>
        <w:rPr>
          <w:rFonts w:eastAsia="Times New Roman" w:cs="Times New Roman"/>
          <w:szCs w:val="24"/>
        </w:rPr>
        <w:t>γεωστρατηγικές</w:t>
      </w:r>
      <w:proofErr w:type="spellEnd"/>
      <w:r>
        <w:rPr>
          <w:rFonts w:eastAsia="Times New Roman" w:cs="Times New Roman"/>
          <w:szCs w:val="24"/>
        </w:rPr>
        <w:t xml:space="preserve"> ιδι</w:t>
      </w:r>
      <w:r>
        <w:rPr>
          <w:rFonts w:eastAsia="Times New Roman" w:cs="Times New Roman"/>
          <w:szCs w:val="24"/>
        </w:rPr>
        <w:t>αιτερότητες της χώρας και τα καινούργια δεδομένα: ανοιχτά μέτωπα εθνικής πολιτικής, πόλεμοι στην περιοχή μας, προσφυγικό, ένταση στις ελληνοτουρκικές σχέσεις, τουρκική προκλητικότητα, ανάδειξη νέων περιφερειακών δυνάμεων, σύνορα ελατά και όλκιμα, Ευρωπαϊκή</w:t>
      </w:r>
      <w:r>
        <w:rPr>
          <w:rFonts w:eastAsia="Times New Roman" w:cs="Times New Roman"/>
          <w:szCs w:val="24"/>
        </w:rPr>
        <w:t xml:space="preserve"> Ένωση των εθνικισμών, Κυπριακό. </w:t>
      </w:r>
    </w:p>
    <w:p w14:paraId="1288BBBC"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Ζούμε σε μια συγκεκριμένη γειτονιά και αν δεν θέλουμε να προσγειωθούμε ανώμαλα στη βραχώδη επιφάνεια των ιστορικών και γεωπολιτικών δεδομένων, πρέπει να εξοπλιστούμε όσο γίνεται καλύτερα. </w:t>
      </w:r>
    </w:p>
    <w:p w14:paraId="1288BBBD"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κριτική που ακούστηκε αφορά κυρ</w:t>
      </w:r>
      <w:r>
        <w:rPr>
          <w:rFonts w:eastAsia="Times New Roman" w:cs="Times New Roman"/>
          <w:szCs w:val="24"/>
        </w:rPr>
        <w:t xml:space="preserve">ίως στο ότι το νομοσχέδιο είναι αποσπασματικό, πραγματικό συνονθύλευμα, δεν θεραπεύει τα ουσιαστικά προβλήματα και βέβαια στο ότι οι προτεινόμενες διατάξεις αποσκοπούν στο βόλεμα «ημετέρων». Ακούστηκε ότι είναι «υπουργείο εξυπηρετήσεων». </w:t>
      </w:r>
    </w:p>
    <w:p w14:paraId="1288BBBE"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Αναφέρω αυτό που </w:t>
      </w:r>
      <w:r>
        <w:rPr>
          <w:rFonts w:eastAsia="Times New Roman" w:cs="Times New Roman"/>
          <w:szCs w:val="24"/>
        </w:rPr>
        <w:t xml:space="preserve">είπε και ο Υπουργός Εξωτερικών: Εβδομήντα θέσεις πριν, τις αντικαθιστούμε με δώδεκα, 120.000 ευρώ τώρα, 1,5 εκατομμύριο πριν. Τα συμπεράσματα είναι δικά σας. </w:t>
      </w:r>
    </w:p>
    <w:p w14:paraId="1288BBBF"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Είπαμε και στην </w:t>
      </w:r>
      <w:r>
        <w:rPr>
          <w:rFonts w:eastAsia="Times New Roman" w:cs="Times New Roman"/>
          <w:szCs w:val="24"/>
        </w:rPr>
        <w:t>ε</w:t>
      </w:r>
      <w:r>
        <w:rPr>
          <w:rFonts w:eastAsia="Times New Roman" w:cs="Times New Roman"/>
          <w:szCs w:val="24"/>
        </w:rPr>
        <w:t>πιτροπή ότι αυτό το νομοσχέδιο αποτελεί ένα μόνο κομμάτι από το παζλ θεσπισμάτων</w:t>
      </w:r>
      <w:r>
        <w:rPr>
          <w:rFonts w:eastAsia="Times New Roman" w:cs="Times New Roman"/>
          <w:szCs w:val="24"/>
        </w:rPr>
        <w:t xml:space="preserve"> που θα φέρει το ΥΠΕΞ τους επόμενους μήνες και που δεν αφορούν μόνο στο οργανόγραμμά του. Και γίνεται τώρα λόγω επιτακτικών αναγκών που έχουν σχέση με την άμεση λειτουργία νέων οργάνων που θα συμβάλουν στην επιστημονική τεκμηρίωση των ελληνικών θέσεων, με </w:t>
      </w:r>
      <w:r>
        <w:rPr>
          <w:rFonts w:eastAsia="Times New Roman" w:cs="Times New Roman"/>
          <w:szCs w:val="24"/>
        </w:rPr>
        <w:t xml:space="preserve">την ανάγκη εναρμόνισης-προσαρμογής στις ευρωπαϊκές </w:t>
      </w:r>
      <w:r>
        <w:rPr>
          <w:rFonts w:eastAsia="Times New Roman" w:cs="Times New Roman"/>
          <w:szCs w:val="24"/>
        </w:rPr>
        <w:t>ο</w:t>
      </w:r>
      <w:r>
        <w:rPr>
          <w:rFonts w:eastAsia="Times New Roman" w:cs="Times New Roman"/>
          <w:szCs w:val="24"/>
        </w:rPr>
        <w:t xml:space="preserve">δηγίες και την άμεση διευθέτηση διοικητικών εκκρεμοτήτων του ΥΠΕΞ. </w:t>
      </w:r>
    </w:p>
    <w:p w14:paraId="1288BBC0"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σύνολό τους οι φορείς που ήρθαν στην </w:t>
      </w:r>
      <w:r>
        <w:rPr>
          <w:rFonts w:eastAsia="Times New Roman" w:cs="Times New Roman"/>
          <w:szCs w:val="24"/>
        </w:rPr>
        <w:t>ε</w:t>
      </w:r>
      <w:r>
        <w:rPr>
          <w:rFonts w:eastAsia="Times New Roman" w:cs="Times New Roman"/>
          <w:szCs w:val="24"/>
        </w:rPr>
        <w:t>πιτροπή, συνομολόγησαν την ανάγκη αλλαγών και συνομολόγησαν, επίσης, ότι οι προσπάθειες αλλαγώ</w:t>
      </w:r>
      <w:r>
        <w:rPr>
          <w:rFonts w:eastAsia="Times New Roman" w:cs="Times New Roman"/>
          <w:szCs w:val="24"/>
        </w:rPr>
        <w:t xml:space="preserve">ν κατά το παρελθόν δεν ήταν ιδιαίτερα επιτυχημένες. </w:t>
      </w:r>
    </w:p>
    <w:p w14:paraId="1288BBC1"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Πώς πρέπει να γίνουν αυτές οι αλλαγές; Με διάλογο σίγουρα, με διαφάνεια. Και είπαμε ότι χρειάζεται μέριμνα για τη σύνθεση των οργάνων, των συμβουλίων. Είπαμε να έχουν άλλη </w:t>
      </w:r>
      <w:proofErr w:type="spellStart"/>
      <w:r>
        <w:rPr>
          <w:rFonts w:eastAsia="Times New Roman" w:cs="Times New Roman"/>
          <w:szCs w:val="24"/>
        </w:rPr>
        <w:t>χρονικότητα</w:t>
      </w:r>
      <w:proofErr w:type="spellEnd"/>
      <w:r>
        <w:rPr>
          <w:rFonts w:eastAsia="Times New Roman" w:cs="Times New Roman"/>
          <w:szCs w:val="24"/>
        </w:rPr>
        <w:t>, η οποία να μην έχε</w:t>
      </w:r>
      <w:r>
        <w:rPr>
          <w:rFonts w:eastAsia="Times New Roman" w:cs="Times New Roman"/>
          <w:szCs w:val="24"/>
        </w:rPr>
        <w:t xml:space="preserve">ι σχέση με τη διάρκεια, να ξεπερνά τη διάρκεια μιας κυβέρνησης. Είπαμε ότι αυτές αλλαγές θα πρέπει να χτίζουν, να δημιουργούν ένα αποθετήριο ιστορικής μνήμης. </w:t>
      </w:r>
    </w:p>
    <w:p w14:paraId="1288BBC2"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κάνει αυτό το μικρό νομοθέτημα; Προτάσσει την επανασύσταση δ</w:t>
      </w:r>
      <w:r>
        <w:rPr>
          <w:rFonts w:eastAsia="Times New Roman" w:cs="Times New Roman"/>
          <w:szCs w:val="24"/>
        </w:rPr>
        <w:t>ύ</w:t>
      </w:r>
      <w:r>
        <w:rPr>
          <w:rFonts w:eastAsia="Times New Roman" w:cs="Times New Roman"/>
          <w:szCs w:val="24"/>
        </w:rPr>
        <w:t xml:space="preserve">ο βασικών </w:t>
      </w:r>
      <w:r>
        <w:rPr>
          <w:rFonts w:eastAsia="Times New Roman" w:cs="Times New Roman"/>
          <w:szCs w:val="24"/>
        </w:rPr>
        <w:t>ο</w:t>
      </w:r>
      <w:r>
        <w:rPr>
          <w:rFonts w:eastAsia="Times New Roman" w:cs="Times New Roman"/>
          <w:szCs w:val="24"/>
        </w:rPr>
        <w:t>ργάνων, του Κέντρου Α</w:t>
      </w:r>
      <w:r>
        <w:rPr>
          <w:rFonts w:eastAsia="Times New Roman" w:cs="Times New Roman"/>
          <w:szCs w:val="24"/>
        </w:rPr>
        <w:t xml:space="preserve">νάλυσης και Σχεδιασμού -του ΚΑΣ- και του Επιστημονικού Συμβουλίου. Το πρώτο θα ασχολείται με τη στρατηγική διαχείριση, αναλύοντας εξελίξεις και προτείνοντας μακροπρόθεσμες λύσεις. Το δεύτερο θα αποτελεί γνωμοδοτικό όργανο για νομικά θέματα διεθνούς και </w:t>
      </w:r>
      <w:r>
        <w:rPr>
          <w:rFonts w:eastAsia="Times New Roman" w:cs="Times New Roman"/>
          <w:szCs w:val="24"/>
        </w:rPr>
        <w:t>Ε</w:t>
      </w:r>
      <w:r>
        <w:rPr>
          <w:rFonts w:eastAsia="Times New Roman" w:cs="Times New Roman"/>
          <w:szCs w:val="24"/>
        </w:rPr>
        <w:t>υρ</w:t>
      </w:r>
      <w:r>
        <w:rPr>
          <w:rFonts w:eastAsia="Times New Roman" w:cs="Times New Roman"/>
          <w:szCs w:val="24"/>
        </w:rPr>
        <w:t xml:space="preserve">ωπαϊκού </w:t>
      </w:r>
      <w:r>
        <w:rPr>
          <w:rFonts w:eastAsia="Times New Roman" w:cs="Times New Roman"/>
          <w:szCs w:val="24"/>
        </w:rPr>
        <w:t>Δ</w:t>
      </w:r>
      <w:r>
        <w:rPr>
          <w:rFonts w:eastAsia="Times New Roman" w:cs="Times New Roman"/>
          <w:szCs w:val="24"/>
        </w:rPr>
        <w:t xml:space="preserve">ικαίου. </w:t>
      </w:r>
    </w:p>
    <w:p w14:paraId="1288BBC3"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Καταργείται το ΕΚΕΜ, το Ελληνικό Κέντρο Ευρωπαϊκών Μελετών. Και εδώ να πούμε ότι από το 2012 ήταν ανενεργό και πως είχαν συσσωρευτεί χρέη, τα οποία μπήκαν σε μια σειρά. Μάλιστα, ήρθαν οι εκπρόσωποί του, άνθρωποι που είναι απλήρωτοι. Και α</w:t>
      </w:r>
      <w:r>
        <w:rPr>
          <w:rFonts w:eastAsia="Times New Roman" w:cs="Times New Roman"/>
          <w:szCs w:val="24"/>
        </w:rPr>
        <w:t xml:space="preserve">κούσαμε εδώ τους Υπουργούς να λένε ότι πραγματικά θα είναι υπό τη μέριμνά τους οι πληρωμές τους από το ΥΠΕΞ. </w:t>
      </w:r>
    </w:p>
    <w:p w14:paraId="1288BBC4" w14:textId="77777777" w:rsidR="000C6DE6" w:rsidRDefault="009B647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για πρώτη φορά -εδώ πρέπει να πούμε ότι αυτό αποτελεί ένα τολμηρό βήμα εκδημοκρατισμού- οι απόρρητες δαπάνες τίθενται υπό τον δημοκρατικό έλεγ</w:t>
      </w:r>
      <w:r>
        <w:rPr>
          <w:rFonts w:eastAsia="Times New Roman" w:cs="Times New Roman"/>
          <w:szCs w:val="24"/>
        </w:rPr>
        <w:t>χο του Κοινοβουλίου για ποσά άνω των 25.000 ευρώ. Είναι σημαντικό και πρέπει να υιοθετηθεί, πρέπει να χαιρετηθεί. Παρ’ όλα αυτά, νομίζω ότι υπήρξε άρνηση από μέρους της Αντιπολίτευσης να το στηρίξει.</w:t>
      </w:r>
    </w:p>
    <w:p w14:paraId="1288BBC5" w14:textId="77777777" w:rsidR="000C6DE6" w:rsidRDefault="009B647D">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Υπάρχει μια ενδιαφέρουσα τοποθέτηση από τον αγαπητό συνά</w:t>
      </w:r>
      <w:r>
        <w:rPr>
          <w:rFonts w:eastAsia="Times New Roman" w:cs="Times New Roman"/>
          <w:szCs w:val="24"/>
        </w:rPr>
        <w:t>δελφο του Κομμουνιστικού Κόμματος. Πράγματι, το ΥΠΕΞ μπορεί να είναι εργαλείο -αποτελεί εργαλείο- για την εξωτερική πολιτική, αλλά μπήκε -και ορθά- το εξής ερώτημα: Για ποια εξωτερική πολιτική; Μπορεί να υπάρξει άλλο περιεχόμενο στην εξωτερική πολιτική; Υπ</w:t>
      </w:r>
      <w:r>
        <w:rPr>
          <w:rFonts w:eastAsia="Times New Roman" w:cs="Times New Roman"/>
          <w:szCs w:val="24"/>
        </w:rPr>
        <w:t xml:space="preserve">άρχει περιθώριο για διαφορετική εξωτερική πολιτική; Δηλαδή, μπορεί να ακολουθήσει η εξωτερική πολιτική την ιδεολογική γραμμή της ενότητας και της ειρήνης μεταξύ των λαών μέσα σε έναν ιμπεριαλιστικό κόσμο; </w:t>
      </w:r>
      <w:r>
        <w:rPr>
          <w:rFonts w:eastAsia="Times New Roman"/>
          <w:szCs w:val="24"/>
        </w:rPr>
        <w:t>Μπορεί να επικαλείται και να εμμένει στο διεθνές δί</w:t>
      </w:r>
      <w:r>
        <w:rPr>
          <w:rFonts w:eastAsia="Times New Roman"/>
          <w:szCs w:val="24"/>
        </w:rPr>
        <w:t>καιο, στη διεθνή νομιμότητα;</w:t>
      </w:r>
    </w:p>
    <w:p w14:paraId="1288BBC6" w14:textId="77777777" w:rsidR="000C6DE6" w:rsidRDefault="009B647D">
      <w:pPr>
        <w:spacing w:after="0" w:line="600" w:lineRule="auto"/>
        <w:ind w:firstLine="720"/>
        <w:jc w:val="both"/>
        <w:rPr>
          <w:rFonts w:eastAsia="Times New Roman"/>
          <w:szCs w:val="24"/>
        </w:rPr>
      </w:pPr>
      <w:r>
        <w:rPr>
          <w:rFonts w:eastAsia="Times New Roman"/>
          <w:szCs w:val="24"/>
        </w:rPr>
        <w:t xml:space="preserve">Κατά την άποψή μου ένα μικρό κράτος μόνο του, ακόμα και αν στο εσωτερικό του συντελούνται κοινωνικοί μετασχηματισμοί, δεν μπορεί να αλλάξει το </w:t>
      </w:r>
      <w:r>
        <w:rPr>
          <w:rFonts w:eastAsia="Times New Roman"/>
          <w:szCs w:val="24"/>
          <w:lang w:val="en-US"/>
        </w:rPr>
        <w:t>status</w:t>
      </w:r>
      <w:r>
        <w:rPr>
          <w:rFonts w:eastAsia="Times New Roman"/>
          <w:szCs w:val="24"/>
        </w:rPr>
        <w:t xml:space="preserve"> </w:t>
      </w:r>
      <w:r>
        <w:rPr>
          <w:rFonts w:eastAsia="Times New Roman"/>
          <w:szCs w:val="24"/>
          <w:lang w:val="en-US"/>
        </w:rPr>
        <w:t>quo</w:t>
      </w:r>
      <w:r>
        <w:rPr>
          <w:rFonts w:eastAsia="Times New Roman"/>
          <w:szCs w:val="24"/>
        </w:rPr>
        <w:t>, δεν μπορεί να αλλάξει μόνο του τον χαρακτήρα του καπιταλιστικού συστήματ</w:t>
      </w:r>
      <w:r>
        <w:rPr>
          <w:rFonts w:eastAsia="Times New Roman"/>
          <w:szCs w:val="24"/>
        </w:rPr>
        <w:t xml:space="preserve">ος ή τον διεθνή καταμερισμό. Μπορεί, όμως, να εμμένει σε μία πολυδιάστατη, φιλειρηνική ενεργητική πολιτική, να εμμένει στην οικοδόμηση σχημάτων περιφερειακής συνεργασίας, στην ενίσχυση της συνεννόησης. </w:t>
      </w:r>
    </w:p>
    <w:p w14:paraId="1288BBC7" w14:textId="77777777" w:rsidR="000C6DE6" w:rsidRDefault="009B647D">
      <w:pPr>
        <w:spacing w:after="0" w:line="600" w:lineRule="auto"/>
        <w:ind w:firstLine="720"/>
        <w:jc w:val="both"/>
        <w:rPr>
          <w:rFonts w:eastAsia="Times New Roman"/>
          <w:szCs w:val="24"/>
        </w:rPr>
      </w:pPr>
      <w:r>
        <w:rPr>
          <w:rFonts w:eastAsia="Times New Roman"/>
          <w:szCs w:val="24"/>
        </w:rPr>
        <w:t>Η εξωτερική πολιτική δεν μπορεί σε κα</w:t>
      </w:r>
      <w:r>
        <w:rPr>
          <w:rFonts w:eastAsia="Times New Roman"/>
          <w:szCs w:val="24"/>
        </w:rPr>
        <w:t>μ</w:t>
      </w:r>
      <w:r>
        <w:rPr>
          <w:rFonts w:eastAsia="Times New Roman"/>
          <w:szCs w:val="24"/>
        </w:rPr>
        <w:t>μία περίπτωση ν</w:t>
      </w:r>
      <w:r>
        <w:rPr>
          <w:rFonts w:eastAsia="Times New Roman"/>
          <w:szCs w:val="24"/>
        </w:rPr>
        <w:t xml:space="preserve">α είναι συλλογή πολιτικών τοποθετήσεων. Όλοι θα πρέπει να βοηθήσουμε -και μέσω της καλυτέρευσης των διατάξεων ενός νομοσχεδίου- ώστε η εξωτερική πολιτική να μπορεί να </w:t>
      </w:r>
      <w:proofErr w:type="spellStart"/>
      <w:r>
        <w:rPr>
          <w:rFonts w:eastAsia="Times New Roman"/>
          <w:szCs w:val="24"/>
        </w:rPr>
        <w:t>οικοδομεί</w:t>
      </w:r>
      <w:proofErr w:type="spellEnd"/>
      <w:r>
        <w:rPr>
          <w:rFonts w:eastAsia="Times New Roman"/>
          <w:szCs w:val="24"/>
        </w:rPr>
        <w:t xml:space="preserve"> κοινά συμφέροντα, συμμαχίες και συμπράξεις με χώρες και διεθνείς οργανισμούς κα</w:t>
      </w:r>
      <w:r>
        <w:rPr>
          <w:rFonts w:eastAsia="Times New Roman"/>
          <w:szCs w:val="24"/>
        </w:rPr>
        <w:t>ι βέβαια να μπορούμε να κάνουμε οτιδήποτε είναι δυνατόν για να διασφαλίσουμε συνθήκες και προϋποθέσεις για την αποτελεσματικότερη άσκηση των κυριαρχικών μας δικαιωμάτων.</w:t>
      </w:r>
    </w:p>
    <w:p w14:paraId="1288BBC8" w14:textId="77777777" w:rsidR="000C6DE6" w:rsidRDefault="009B647D">
      <w:pPr>
        <w:spacing w:after="0" w:line="600" w:lineRule="auto"/>
        <w:ind w:firstLine="720"/>
        <w:jc w:val="both"/>
        <w:rPr>
          <w:rFonts w:eastAsia="Times New Roman"/>
          <w:szCs w:val="24"/>
        </w:rPr>
      </w:pPr>
      <w:r>
        <w:rPr>
          <w:rFonts w:eastAsia="Times New Roman"/>
          <w:szCs w:val="24"/>
        </w:rPr>
        <w:t>Ευχαριστώ.</w:t>
      </w:r>
    </w:p>
    <w:p w14:paraId="1288BBC9" w14:textId="77777777" w:rsidR="000C6DE6" w:rsidRDefault="009B647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88BBCA"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Μαρία Τριανταφύλλου, Βουλευτή του ΣΥΡΙΖΑ.</w:t>
      </w:r>
    </w:p>
    <w:p w14:paraId="1288BBCB" w14:textId="77777777" w:rsidR="000C6DE6" w:rsidRDefault="009B647D">
      <w:pPr>
        <w:spacing w:after="0" w:line="600" w:lineRule="auto"/>
        <w:ind w:firstLine="720"/>
        <w:jc w:val="both"/>
        <w:rPr>
          <w:rFonts w:eastAsia="Times New Roman"/>
          <w:szCs w:val="24"/>
        </w:rPr>
      </w:pPr>
      <w:r>
        <w:rPr>
          <w:rFonts w:eastAsia="Times New Roman"/>
          <w:szCs w:val="24"/>
        </w:rPr>
        <w:t xml:space="preserve">Ερχόμαστε τώρα στις δευτερολογίες. </w:t>
      </w:r>
    </w:p>
    <w:p w14:paraId="1288BBCC" w14:textId="77777777" w:rsidR="000C6DE6" w:rsidRDefault="009B647D">
      <w:pPr>
        <w:spacing w:after="0" w:line="600" w:lineRule="auto"/>
        <w:ind w:firstLine="720"/>
        <w:jc w:val="both"/>
        <w:rPr>
          <w:rFonts w:eastAsia="Times New Roman"/>
          <w:szCs w:val="24"/>
        </w:rPr>
      </w:pPr>
      <w:r>
        <w:rPr>
          <w:rFonts w:eastAsia="Times New Roman"/>
          <w:szCs w:val="24"/>
        </w:rPr>
        <w:t>Τον λόγο έχει ο κ. Κουμουτσάκος για τέσσερα λεπτά. Φαντάζομαι ότι είναι αρκετά.</w:t>
      </w:r>
    </w:p>
    <w:p w14:paraId="1288BBCD" w14:textId="77777777" w:rsidR="000C6DE6" w:rsidRDefault="009B647D">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Με μία ανοχή, κύριε Π</w:t>
      </w:r>
      <w:r>
        <w:rPr>
          <w:rFonts w:eastAsia="Times New Roman"/>
          <w:szCs w:val="24"/>
        </w:rPr>
        <w:t>ρόεδρε.</w:t>
      </w:r>
    </w:p>
    <w:p w14:paraId="1288BBCE"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Εντάξει, κύριε Κουμουτσάκο, με μια ανοχή.</w:t>
      </w:r>
    </w:p>
    <w:p w14:paraId="1288BBCF" w14:textId="77777777" w:rsidR="000C6DE6" w:rsidRDefault="009B647D">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Ευχαριστώ, κύριε Πρόεδρε.</w:t>
      </w:r>
    </w:p>
    <w:p w14:paraId="1288BBD0" w14:textId="77777777" w:rsidR="000C6DE6" w:rsidRDefault="009B647D">
      <w:pPr>
        <w:spacing w:after="0" w:line="600" w:lineRule="auto"/>
        <w:ind w:firstLine="720"/>
        <w:jc w:val="both"/>
        <w:rPr>
          <w:rFonts w:eastAsia="Times New Roman"/>
          <w:szCs w:val="24"/>
        </w:rPr>
      </w:pPr>
      <w:r>
        <w:rPr>
          <w:rFonts w:eastAsia="Times New Roman"/>
          <w:szCs w:val="24"/>
        </w:rPr>
        <w:t xml:space="preserve">Κυρίες και κύριοι συνάδελφοι, ακούστηκε ότι κάνουμε </w:t>
      </w:r>
      <w:proofErr w:type="spellStart"/>
      <w:r>
        <w:rPr>
          <w:rFonts w:eastAsia="Times New Roman"/>
          <w:szCs w:val="24"/>
        </w:rPr>
        <w:t>καταστροφολογική</w:t>
      </w:r>
      <w:proofErr w:type="spellEnd"/>
      <w:r>
        <w:rPr>
          <w:rFonts w:eastAsia="Times New Roman"/>
          <w:szCs w:val="24"/>
        </w:rPr>
        <w:t xml:space="preserve"> αντιπολίτευση εδώ. Ποιος μιλάει για </w:t>
      </w:r>
      <w:proofErr w:type="spellStart"/>
      <w:r>
        <w:rPr>
          <w:rFonts w:eastAsia="Times New Roman"/>
          <w:szCs w:val="24"/>
        </w:rPr>
        <w:t>καταστροφολογική</w:t>
      </w:r>
      <w:proofErr w:type="spellEnd"/>
      <w:r>
        <w:rPr>
          <w:rFonts w:eastAsia="Times New Roman"/>
          <w:szCs w:val="24"/>
        </w:rPr>
        <w:t xml:space="preserve"> α</w:t>
      </w:r>
      <w:r>
        <w:rPr>
          <w:rFonts w:eastAsia="Times New Roman"/>
          <w:szCs w:val="24"/>
        </w:rPr>
        <w:t>ντιπολίτευση; Ας το ξεκινήσουμε από εκεί. Οι εκπρόσωποι ενός κόμματος που υπήρξε, υπάρχει μέσα στη σύγκρουση και μέσα από τη σύγκρουση, ένα κόμμα που πόλωσε, πολώνει και διχάζει συνειδητά. Και κάνουν και παράπονα που ζητάμε πολιτική αλλαγή και εκλογές! Ποι</w:t>
      </w:r>
      <w:r>
        <w:rPr>
          <w:rFonts w:eastAsia="Times New Roman"/>
          <w:szCs w:val="24"/>
        </w:rPr>
        <w:t xml:space="preserve">οι; Αυτοί που λίγους μήνες μετά τον σχηματισμό της κυβέρνησης Σαμαρά, έλεγαν ότι θα τη ρίξουν στους δρόμους! </w:t>
      </w:r>
    </w:p>
    <w:p w14:paraId="1288BBD1" w14:textId="77777777" w:rsidR="000C6DE6" w:rsidRDefault="009B647D">
      <w:pPr>
        <w:spacing w:after="0" w:line="600" w:lineRule="auto"/>
        <w:ind w:firstLine="720"/>
        <w:jc w:val="both"/>
        <w:rPr>
          <w:rFonts w:eastAsia="Times New Roman"/>
          <w:szCs w:val="24"/>
        </w:rPr>
      </w:pPr>
      <w:r>
        <w:rPr>
          <w:rFonts w:eastAsia="Times New Roman"/>
          <w:szCs w:val="24"/>
        </w:rPr>
        <w:t>Κοιτάξτε, η υποκρισία πρέπει κάποτε να τελειώσει. Όλα έτρεξαν αυτά τα χρόνια πολύ γρήγορα. Όλοι θυμόμαστε. Μην προσποιείστε ότι δεν θυμάστε, λοιπό</w:t>
      </w:r>
      <w:r>
        <w:rPr>
          <w:rFonts w:eastAsia="Times New Roman"/>
          <w:szCs w:val="24"/>
        </w:rPr>
        <w:t xml:space="preserve">ν! Και τέρμα οι συζητήσεις περί </w:t>
      </w:r>
      <w:proofErr w:type="spellStart"/>
      <w:r>
        <w:rPr>
          <w:rFonts w:eastAsia="Times New Roman"/>
          <w:szCs w:val="24"/>
        </w:rPr>
        <w:t>καταστροφολογικής</w:t>
      </w:r>
      <w:proofErr w:type="spellEnd"/>
      <w:r>
        <w:rPr>
          <w:rFonts w:eastAsia="Times New Roman"/>
          <w:szCs w:val="24"/>
        </w:rPr>
        <w:t xml:space="preserve"> αντιπολίτευσης, όταν προέρχονται από ένα κόμμα, το οποίο, όπως σας είπα, υπάρχει μέσα στη σύγκρουση και μέσα από τη σύγκρουση και τον διχασμό.</w:t>
      </w:r>
    </w:p>
    <w:p w14:paraId="1288BBD2" w14:textId="77777777" w:rsidR="000C6DE6" w:rsidRDefault="009B647D">
      <w:pPr>
        <w:spacing w:after="0" w:line="600" w:lineRule="auto"/>
        <w:ind w:firstLine="720"/>
        <w:jc w:val="both"/>
        <w:rPr>
          <w:rFonts w:eastAsia="Times New Roman"/>
          <w:szCs w:val="24"/>
        </w:rPr>
      </w:pPr>
      <w:r>
        <w:rPr>
          <w:rFonts w:eastAsia="Times New Roman"/>
          <w:szCs w:val="24"/>
        </w:rPr>
        <w:t>Όσον αφορά το θέμα των εκλογών -επειδή επανέρχεται- να πω το εξ</w:t>
      </w:r>
      <w:r>
        <w:rPr>
          <w:rFonts w:eastAsia="Times New Roman"/>
          <w:szCs w:val="24"/>
        </w:rPr>
        <w:t>ής: Εμείς πιστεύουμε, όπως το 90% των Ελλήνων, ότι η χώρα βυθίζεται. Βιώνουμε μια εθνική βύθιση. Και ποια είναι η στάση μιας υπεύθυνης πολιτικής δύναμης; Να βυθίζεται η χώρα και να λέει «ας βυθιστεί στα χέρια του άλλου, να τον αφήσουμε»; Αυτό θα ήταν κυνικ</w:t>
      </w:r>
      <w:r>
        <w:rPr>
          <w:rFonts w:eastAsia="Times New Roman"/>
          <w:szCs w:val="24"/>
        </w:rPr>
        <w:t>ό και, αν θέλετε, και ιδιοτελές.</w:t>
      </w:r>
    </w:p>
    <w:p w14:paraId="1288BBD3" w14:textId="77777777" w:rsidR="000C6DE6" w:rsidRDefault="009B647D">
      <w:pPr>
        <w:spacing w:after="0" w:line="600" w:lineRule="auto"/>
        <w:ind w:firstLine="720"/>
        <w:jc w:val="both"/>
        <w:rPr>
          <w:rFonts w:eastAsia="Times New Roman"/>
          <w:szCs w:val="24"/>
        </w:rPr>
      </w:pPr>
      <w:r>
        <w:rPr>
          <w:rFonts w:eastAsia="Times New Roman"/>
          <w:szCs w:val="24"/>
        </w:rPr>
        <w:t>Εμείς τι λέμε, λοιπόν; Ότι αυτή η πορεία εθνικής βύθισης πρέπει να τελειώσει. Και για να τελειώσει χρειάζεται πολιτική αλλαγή. Και στις δημοκρατίες η πολιτική αλλαγή έρχεται με εκλογές. Τόσο απλά είναι τα πράγματα. Στάση ευ</w:t>
      </w:r>
      <w:r>
        <w:rPr>
          <w:rFonts w:eastAsia="Times New Roman"/>
          <w:szCs w:val="24"/>
        </w:rPr>
        <w:t>θύνης είναι. Αυτά για να τελειώσουμε με τα πολιτικά και να πάμε στην ουσία του υπό συζήτηση νομοσχεδίου.</w:t>
      </w:r>
    </w:p>
    <w:p w14:paraId="1288BBD4" w14:textId="77777777" w:rsidR="000C6DE6" w:rsidRDefault="009B647D">
      <w:pPr>
        <w:spacing w:after="0" w:line="600" w:lineRule="auto"/>
        <w:ind w:firstLine="720"/>
        <w:jc w:val="both"/>
        <w:rPr>
          <w:rFonts w:eastAsia="Times New Roman"/>
          <w:szCs w:val="24"/>
        </w:rPr>
      </w:pPr>
      <w:r>
        <w:rPr>
          <w:rFonts w:eastAsia="Times New Roman"/>
          <w:szCs w:val="24"/>
        </w:rPr>
        <w:t xml:space="preserve">Εδώ επιστρατεύθηκαν από τον κύριο Υπουργό οι μεγάλες, γενικές θεωρήσεις, οι μεγάλες εξελίξεις στον κόσμο, η παγκοσμιοποίηση, η ρομποτική, η </w:t>
      </w:r>
      <w:proofErr w:type="spellStart"/>
      <w:r>
        <w:rPr>
          <w:rFonts w:eastAsia="Times New Roman"/>
          <w:szCs w:val="24"/>
        </w:rPr>
        <w:t>νανοτεχνολο</w:t>
      </w:r>
      <w:r>
        <w:rPr>
          <w:rFonts w:eastAsia="Times New Roman"/>
          <w:szCs w:val="24"/>
        </w:rPr>
        <w:t>γία</w:t>
      </w:r>
      <w:proofErr w:type="spellEnd"/>
      <w:r>
        <w:rPr>
          <w:rFonts w:eastAsia="Times New Roman"/>
          <w:szCs w:val="24"/>
        </w:rPr>
        <w:t>, η τέταρτη βιομηχανική επανάσταση, αυτά τα οποία λέγονται «</w:t>
      </w:r>
      <w:r>
        <w:rPr>
          <w:rFonts w:eastAsia="Times New Roman"/>
          <w:szCs w:val="24"/>
          <w:lang w:val="en-US"/>
        </w:rPr>
        <w:t>mega</w:t>
      </w:r>
      <w:r>
        <w:rPr>
          <w:rFonts w:eastAsia="Times New Roman"/>
          <w:szCs w:val="24"/>
        </w:rPr>
        <w:t xml:space="preserve"> </w:t>
      </w:r>
      <w:r>
        <w:rPr>
          <w:rFonts w:eastAsia="Times New Roman"/>
          <w:szCs w:val="24"/>
          <w:lang w:val="en-US"/>
        </w:rPr>
        <w:t>trends</w:t>
      </w:r>
      <w:r>
        <w:rPr>
          <w:rFonts w:eastAsia="Times New Roman"/>
          <w:szCs w:val="24"/>
        </w:rPr>
        <w:t xml:space="preserve">» στον πλανήτη, για να δικαιολογήσουμε τη σύσταση τεσσάρων θέσεων στο ΚΑΣ! Μιλήσαμε για τις αλλαγές στον πλανήτη για να πούμε ότι επειδή υπάρχουν τέτοιες αλλαγές στον πλανήτη, εμείς </w:t>
      </w:r>
      <w:r>
        <w:rPr>
          <w:rFonts w:eastAsia="Times New Roman"/>
          <w:szCs w:val="24"/>
        </w:rPr>
        <w:t xml:space="preserve">χρειαζόμαστε τέσσερις ακόμα θέσεις στο Κέντρο Ανάλυσης και Σχεδιασμού! </w:t>
      </w:r>
    </w:p>
    <w:p w14:paraId="1288BBD5" w14:textId="77777777" w:rsidR="000C6DE6" w:rsidRDefault="009B647D">
      <w:pPr>
        <w:spacing w:after="0" w:line="600" w:lineRule="auto"/>
        <w:ind w:firstLine="720"/>
        <w:jc w:val="both"/>
        <w:rPr>
          <w:rFonts w:eastAsia="Times New Roman"/>
          <w:szCs w:val="24"/>
        </w:rPr>
      </w:pPr>
      <w:r>
        <w:rPr>
          <w:rFonts w:eastAsia="Times New Roman"/>
          <w:szCs w:val="24"/>
        </w:rPr>
        <w:t xml:space="preserve">Κοιτάξτε, το επιχείρημα, όπως αντιλαμβάνεστε, «μπάζει». Να πω κάτι άλλο: Το επιχείρημα είναι ο καλύτερος υπερασπιστής και συνήγορος της δικής μας θέσης, ότι εδώ έπρεπε να συζητάμε μια </w:t>
      </w:r>
      <w:r>
        <w:rPr>
          <w:rFonts w:eastAsia="Times New Roman"/>
          <w:szCs w:val="24"/>
        </w:rPr>
        <w:t>συνολική θεώρηση αλλαγής του Υπουργείου Εξωτερικών και προσαρμογής του στις ανάγκες ακριβώς αυτές στις οποίες αναφέρθηκε ο Υπουργός.</w:t>
      </w:r>
    </w:p>
    <w:p w14:paraId="1288BBD6" w14:textId="77777777" w:rsidR="000C6DE6" w:rsidRDefault="009B647D">
      <w:pPr>
        <w:spacing w:after="0" w:line="600" w:lineRule="auto"/>
        <w:ind w:firstLine="720"/>
        <w:jc w:val="both"/>
        <w:rPr>
          <w:rFonts w:eastAsia="Times New Roman"/>
          <w:szCs w:val="24"/>
        </w:rPr>
      </w:pPr>
      <w:r>
        <w:rPr>
          <w:rFonts w:eastAsia="Times New Roman"/>
          <w:szCs w:val="24"/>
        </w:rPr>
        <w:t>Καταρρίπτεται το δικό σας επιχείρημα της αποσπασματικής παρέμβασης, ενός κανιβαλισμού του κανονισμού του Υπουργείου και έρχ</w:t>
      </w:r>
      <w:r>
        <w:rPr>
          <w:rFonts w:eastAsia="Times New Roman"/>
          <w:szCs w:val="24"/>
        </w:rPr>
        <w:t>εστε συνήγορος της δικής μας θέσης, που λέμε ότι σήμερα δεν έπρεπε να συζητάμε αποσπασματικές διατάξεις και συγκόλληση ασχέτων διατάξεων, που ουσιαστικά είναι αποκόλληση από τον κανονισμό, αλλά μια βασική στρατηγική θεώρηση για το πού πρέπει να πηγαίνει το</w:t>
      </w:r>
      <w:r>
        <w:rPr>
          <w:rFonts w:eastAsia="Times New Roman"/>
          <w:szCs w:val="24"/>
        </w:rPr>
        <w:t xml:space="preserve"> Υπουργείο Εξωτερικών.</w:t>
      </w:r>
    </w:p>
    <w:p w14:paraId="1288BBD7" w14:textId="77777777" w:rsidR="000C6DE6" w:rsidRDefault="009B647D">
      <w:pPr>
        <w:spacing w:after="0" w:line="600" w:lineRule="auto"/>
        <w:ind w:firstLine="720"/>
        <w:jc w:val="both"/>
        <w:rPr>
          <w:rFonts w:eastAsia="Times New Roman"/>
          <w:szCs w:val="24"/>
        </w:rPr>
      </w:pPr>
      <w:r>
        <w:rPr>
          <w:rFonts w:eastAsia="Times New Roman"/>
          <w:szCs w:val="24"/>
        </w:rPr>
        <w:t>Βασική θεώρηση, λοιπόν, του Υπουργού είναι ότι πρέπει να ενισχυθεί η επιστημοσύνη στο Υπουργείο Εξωτερικών. Ποιος διαφωνεί; Διαφωνεί κανένας; Προσέξτε, όμως, γιατί εδώ αρχίζει πια το θέμα της νοοτροπίας. Χρειάζεται, λέει, επιστημοσύν</w:t>
      </w:r>
      <w:r>
        <w:rPr>
          <w:rFonts w:eastAsia="Times New Roman"/>
          <w:szCs w:val="24"/>
        </w:rPr>
        <w:t>η, εμπειρογνώμονες καθ’ όλα σεβαστοί -όχι αυτοί του Υπουργείου και εξωτερικοί- γιατί πρέπει να καλυφθεί η ανάγκη των εναλλακτικών θεωρήσεων, των εναλλακτικών εισηγήσεων, των εναλλακτικών αναγνώσεων και των προτάσεων της εξωτερικής πολιτικής.</w:t>
      </w:r>
    </w:p>
    <w:p w14:paraId="1288BBD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Αυτό το δικαίω</w:t>
      </w:r>
      <w:r>
        <w:rPr>
          <w:rFonts w:eastAsia="Times New Roman" w:cs="Times New Roman"/>
          <w:szCs w:val="24"/>
        </w:rPr>
        <w:t>μα που επιφυλάσσετε στους ακαδημαϊκούς, το επιφυλάσσει και το αναγνωρίζει στους διπλωματικούς; Κύριε Υπουργέ, μπορούν οι διπλωματικοί, βάσει της δικής σας θεώρησης λειτουργίας του Υπουργείου, να έχουν εναλλακτικές θεωρήσεις, να έχουν αποκλίνουσες εισηγήσει</w:t>
      </w:r>
      <w:r>
        <w:rPr>
          <w:rFonts w:eastAsia="Times New Roman" w:cs="Times New Roman"/>
          <w:szCs w:val="24"/>
        </w:rPr>
        <w:t xml:space="preserve">ς, συσκέψεις, από τις βασικές θεωρήσεις της ηγεσίας του Υπουργείου; </w:t>
      </w:r>
    </w:p>
    <w:p w14:paraId="1288BBD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Έχω την αίσθηση, λοιπόν, ότι αυτό που αρνείστε στους διπλωμάτες, το χαρίζετε στους εξωτερικούς πανεπιστημιακούς.</w:t>
      </w:r>
    </w:p>
    <w:p w14:paraId="1288BBD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κάτι άλλο: Επαναφέρετε θεσμούς που καταργήθηκαν γιατί αποδείχθηκαν όχι</w:t>
      </w:r>
      <w:r>
        <w:rPr>
          <w:rFonts w:eastAsia="Times New Roman" w:cs="Times New Roman"/>
          <w:szCs w:val="24"/>
        </w:rPr>
        <w:t xml:space="preserve"> πολύ χρήσιμοι. Άκουσα ότι το Επιστημονικό Συμβούλιο προετοιμάζει τη νομική στρατηγική ακόμα και για τα διεθνή δικαστήρια. Τόσα χρόνια, κύριε Υπουργέ, δεν έχουμε ετοιμάσει τη βασική μας νομική στρατηγική στα μεγάλα ζητήματα της χώρας, στις σχέσεις μας με τ</w:t>
      </w:r>
      <w:r>
        <w:rPr>
          <w:rFonts w:eastAsia="Times New Roman" w:cs="Times New Roman"/>
          <w:szCs w:val="24"/>
        </w:rPr>
        <w:t xml:space="preserve">ην Τουρκία, στη διαφορά μας στο θέμα της ονομασίας, στο Κυπριακό, στη σχέση με την Αλβανία; </w:t>
      </w:r>
    </w:p>
    <w:p w14:paraId="1288BBD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Όλα αυτά τα χρόνια το Υπουργείο, η Νομική Υπηρεσία, με συνεργάτες εσωτερικούς και εξωτερικούς, η </w:t>
      </w:r>
      <w:r>
        <w:rPr>
          <w:rFonts w:eastAsia="Times New Roman" w:cs="Times New Roman"/>
          <w:szCs w:val="24"/>
        </w:rPr>
        <w:t>Δ</w:t>
      </w:r>
      <w:r>
        <w:rPr>
          <w:rFonts w:eastAsia="Times New Roman" w:cs="Times New Roman"/>
          <w:szCs w:val="24"/>
        </w:rPr>
        <w:t xml:space="preserve">ιπλωματική </w:t>
      </w:r>
      <w:r>
        <w:rPr>
          <w:rFonts w:eastAsia="Times New Roman" w:cs="Times New Roman"/>
          <w:szCs w:val="24"/>
        </w:rPr>
        <w:t>Υ</w:t>
      </w:r>
      <w:r>
        <w:rPr>
          <w:rFonts w:eastAsia="Times New Roman" w:cs="Times New Roman"/>
          <w:szCs w:val="24"/>
        </w:rPr>
        <w:t>πηρεσία, δεν έχει ετοιμάσει τα βασικά, θεμελιώδη νομι</w:t>
      </w:r>
      <w:r>
        <w:rPr>
          <w:rFonts w:eastAsia="Times New Roman" w:cs="Times New Roman"/>
          <w:szCs w:val="24"/>
        </w:rPr>
        <w:t xml:space="preserve">κά επιχειρήματα της χώρας; Γιατί τώρα χρειάζεται να διαμορφώσουμε μια νέα νομική στρατηγική; </w:t>
      </w:r>
    </w:p>
    <w:p w14:paraId="1288BBDC" w14:textId="77777777" w:rsidR="000C6DE6" w:rsidRDefault="009B647D">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88BBD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Έρχεται, λοιπόν, ένα εύλογο ερώτημα. Ετοιμάζετε κάτι; Σχεδιάζετε κάτι; Τι εννο</w:t>
      </w:r>
      <w:r>
        <w:rPr>
          <w:rFonts w:eastAsia="Times New Roman" w:cs="Times New Roman"/>
          <w:szCs w:val="24"/>
        </w:rPr>
        <w:t>είτε; Υπάρχει η προοπτική προσφυγής στο δικαστήριο; Πρέπει να αντιμετωπίσουμε κάτι καινούργιο; Αν υπάρχει κάτι τέτοιο και πρέπει να ετοιμαστούμε, αντιλαμβάνεστε ότι είναι πάρα πολύ σοβαρό και πρέπει να μας το πείτε. Κύριε Υπουργέ, προκύπτουν εύλογα ερωτήμα</w:t>
      </w:r>
      <w:r>
        <w:rPr>
          <w:rFonts w:eastAsia="Times New Roman" w:cs="Times New Roman"/>
          <w:szCs w:val="24"/>
        </w:rPr>
        <w:t xml:space="preserve">τα. </w:t>
      </w:r>
    </w:p>
    <w:p w14:paraId="1288BBD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Θα τα ακούσετε περί Κύπρου που λέγατε ότι δεν τίθεται θέμα εγγυήσεων. </w:t>
      </w:r>
    </w:p>
    <w:p w14:paraId="1288BBD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Εδώ θα απαντήσω. Κύριε Υπουργέ, μόλις είπατε πως κάποιοι από εμάς λέγαμε ότι δεν τίθεται θέμα εγγυήσεων. Θα αποκαλύψω</w:t>
      </w:r>
      <w:r>
        <w:rPr>
          <w:rFonts w:eastAsia="Times New Roman" w:cs="Times New Roman"/>
          <w:szCs w:val="24"/>
        </w:rPr>
        <w:t xml:space="preserve">, λοιπόν, μια ιστορία που αφορά εμάς τους δύο. </w:t>
      </w:r>
    </w:p>
    <w:p w14:paraId="1288BBE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Στην Επιτροπή Εξωτερικών πριν έξι μήνες περίπου -ίσως και περισσότερο- όταν μιλήσατε για εγγυήσεις και είπατε ότι πρώτη φορά τίθενται, σας είπα τότε ότι δεν τίθενται πρώτη φορά και ότι ήταν θέση της ελληνικής</w:t>
      </w:r>
      <w:r>
        <w:rPr>
          <w:rFonts w:eastAsia="Times New Roman" w:cs="Times New Roman"/>
          <w:szCs w:val="24"/>
        </w:rPr>
        <w:t xml:space="preserve"> κυβέρνησης και το 2008 και το 2009. Το αμφισβητήσατε. Μετά από λίγο μου στείλατε επιστολή, με την οποία ζητούσατε να θεμελιώσω τη θέση μου τότε στην Επιτροπή Εξωτερικών για το ότι πράγματι το είχαμε πει. </w:t>
      </w:r>
    </w:p>
    <w:p w14:paraId="1288BBE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Σας απάντησα και σας έστειλα τέσσερις δημόσιες, δε</w:t>
      </w:r>
      <w:r>
        <w:rPr>
          <w:rFonts w:eastAsia="Times New Roman" w:cs="Times New Roman"/>
          <w:szCs w:val="24"/>
        </w:rPr>
        <w:t>σμευτικές -γιατί ήταν από τον εκπρόσωπο Τύπου- παρεμβάσεις που έλεγαν ότι πρέπει να τελειώσει η παρωχημένη λογική των εγγυήσεων και των επεμβατικών δικαιωμάτων σε απαντήσεις προς διπλωματικούς συντάκτες, σε ομιλία μου στην Κύπρο και σε μεγάλη συνέντευξη στ</w:t>
      </w:r>
      <w:r>
        <w:rPr>
          <w:rFonts w:eastAsia="Times New Roman" w:cs="Times New Roman"/>
          <w:szCs w:val="24"/>
        </w:rPr>
        <w:t xml:space="preserve">ο ΡΙΚ, που ήταν οι τρεις από αυτές που εγώ βρήκα ψάχνοντας δέκα λεπτά στο </w:t>
      </w:r>
      <w:r>
        <w:rPr>
          <w:rFonts w:eastAsia="Times New Roman" w:cs="Times New Roman"/>
          <w:szCs w:val="24"/>
          <w:lang w:val="en-US"/>
        </w:rPr>
        <w:t>internet</w:t>
      </w:r>
      <w:r>
        <w:rPr>
          <w:rFonts w:eastAsia="Times New Roman" w:cs="Times New Roman"/>
          <w:szCs w:val="24"/>
        </w:rPr>
        <w:t xml:space="preserve">. Σας είπα, μάλιστα, να ψάξετε και στο αρχείο του Υπουργείου Εξωτερικών, ότι στις υπηρεσίες σας θα υπάρχουν και άλλες. </w:t>
      </w:r>
    </w:p>
    <w:p w14:paraId="1288BBE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Έψαξα. Έψαξα! </w:t>
      </w:r>
    </w:p>
    <w:p w14:paraId="1288BBE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Επομένως μη διεκδικείτε την πατρότητα μιας θέσης που δεν σας ανήκει. Σωστά το θέτετε, αλλά μη λέτε ότι το θέσατε εσείς πρώτη φορά. </w:t>
      </w:r>
    </w:p>
    <w:p w14:paraId="1288BBE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Κουμουτσάκο. </w:t>
      </w:r>
    </w:p>
    <w:p w14:paraId="1288BBE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ΚΟΥΜΟΥΤΣΑΚΟΣ:</w:t>
      </w:r>
      <w:r>
        <w:rPr>
          <w:rFonts w:eastAsia="Times New Roman" w:cs="Times New Roman"/>
          <w:szCs w:val="24"/>
        </w:rPr>
        <w:t xml:space="preserve"> Νομίζω ότι είναι σημαντικό. Δώστε μου δύο λεπτά, κύριε Πρόεδρε. </w:t>
      </w:r>
    </w:p>
    <w:p w14:paraId="1288BBE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Απόρρητα. Εμείς αμφισβητούμε την ανάγκη να υπάρχει πληροφόρηση της Βουλής; Μα, αυτές τις σκέψεις μόλις κατέθεσα. Είπα ότι προεδρεύει της επιτροπής ο Πρόεδρος της Βουλής. Δεν θεω</w:t>
      </w:r>
      <w:r>
        <w:rPr>
          <w:rFonts w:eastAsia="Times New Roman" w:cs="Times New Roman"/>
          <w:szCs w:val="24"/>
        </w:rPr>
        <w:t xml:space="preserve">ρείτε τον κ. </w:t>
      </w:r>
      <w:proofErr w:type="spellStart"/>
      <w:r>
        <w:rPr>
          <w:rFonts w:eastAsia="Times New Roman" w:cs="Times New Roman"/>
          <w:szCs w:val="24"/>
        </w:rPr>
        <w:t>Βούτση</w:t>
      </w:r>
      <w:proofErr w:type="spellEnd"/>
      <w:r>
        <w:rPr>
          <w:rFonts w:eastAsia="Times New Roman" w:cs="Times New Roman"/>
          <w:szCs w:val="24"/>
        </w:rPr>
        <w:t xml:space="preserve"> άξιο να εκπροσωπήσει τη Βουλή των Ελλήνων σε μια τέτοια επιτροπή; Γιατί λέτε ότι εμείς θέλουμε να αποκρύψουμε κάτι ή σκεφτόμαστε να μην έχει τη διαφάνεια που χρειάζεται με ενημέρωση της Βουλής των Ελλήνων;</w:t>
      </w:r>
    </w:p>
    <w:p w14:paraId="1288BBE7" w14:textId="77777777" w:rsidR="000C6DE6" w:rsidRDefault="009B647D">
      <w:pPr>
        <w:spacing w:after="0" w:line="600" w:lineRule="auto"/>
        <w:ind w:firstLine="720"/>
        <w:jc w:val="both"/>
        <w:rPr>
          <w:rFonts w:eastAsia="Times New Roman" w:cs="Times New Roman"/>
          <w:color w:val="000000" w:themeColor="text1"/>
          <w:szCs w:val="24"/>
        </w:rPr>
      </w:pPr>
      <w:r w:rsidRPr="002C2DC9">
        <w:rPr>
          <w:rFonts w:eastAsia="Times New Roman" w:cs="Times New Roman"/>
          <w:color w:val="000000" w:themeColor="text1"/>
          <w:szCs w:val="24"/>
        </w:rPr>
        <w:t>Τι θα έπρεπε να συζητάμε σήμερ</w:t>
      </w:r>
      <w:r w:rsidRPr="002C2DC9">
        <w:rPr>
          <w:rFonts w:eastAsia="Times New Roman" w:cs="Times New Roman"/>
          <w:color w:val="000000" w:themeColor="text1"/>
          <w:szCs w:val="24"/>
        </w:rPr>
        <w:t xml:space="preserve">α, κύριε Υπουργέ; Τις μεγάλες αλλαγές που χρειάζεται το Υπουργείο Εξωτερικών. Να σας πω, λοιπόν, μερικές από αυτές. </w:t>
      </w:r>
    </w:p>
    <w:p w14:paraId="1288BBE8" w14:textId="77777777" w:rsidR="000C6DE6" w:rsidRDefault="009B647D">
      <w:pPr>
        <w:spacing w:after="0" w:line="600" w:lineRule="auto"/>
        <w:ind w:firstLine="720"/>
        <w:jc w:val="both"/>
        <w:rPr>
          <w:rFonts w:eastAsia="Times New Roman" w:cs="Times New Roman"/>
          <w:szCs w:val="24"/>
        </w:rPr>
      </w:pPr>
      <w:r w:rsidRPr="00885C81">
        <w:rPr>
          <w:rFonts w:eastAsia="Times New Roman" w:cs="Times New Roman"/>
          <w:szCs w:val="24"/>
        </w:rPr>
        <w:t xml:space="preserve">Βελτίωση της δημόσιας διπλωματίας, δηλαδή μια στρατηγική προβολής της διεθνούς εικόνας της χώρας συγκροτημένης και αποτελεσματικής. </w:t>
      </w:r>
    </w:p>
    <w:p w14:paraId="1288BBE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Αναβάθ</w:t>
      </w:r>
      <w:r>
        <w:rPr>
          <w:rFonts w:eastAsia="Times New Roman" w:cs="Times New Roman"/>
          <w:szCs w:val="24"/>
        </w:rPr>
        <w:t>μιση της Διπλωματικής Ακαδημίας, ώστε να αρχίσει να διαμορφώνεται τεχνογνωσία για εξαγωγή διπλωματών. Τι εννοώ εξαγωγή διπλωματών; Να γίνει, παραδείγματος χάρ</w:t>
      </w:r>
      <w:r>
        <w:rPr>
          <w:rFonts w:eastAsia="Times New Roman" w:cs="Times New Roman"/>
          <w:szCs w:val="24"/>
        </w:rPr>
        <w:t>ιν</w:t>
      </w:r>
      <w:r>
        <w:rPr>
          <w:rFonts w:eastAsia="Times New Roman" w:cs="Times New Roman"/>
          <w:szCs w:val="24"/>
        </w:rPr>
        <w:t>, μια εκπαίδευση στη διεθνή διαμεσολάβηση την οικοδόμηση εμπιστοσύνης και στη διαχείριση των κρί</w:t>
      </w:r>
      <w:r>
        <w:rPr>
          <w:rFonts w:eastAsia="Times New Roman" w:cs="Times New Roman"/>
          <w:szCs w:val="24"/>
        </w:rPr>
        <w:t>σεων, ώστε Έλληνες διπλωμάτες να μπορούν κάποια στιγμή να παίζουν ένα διεθνή ρόλο, έχοντας τέτοια τεχνογνωσία, να συμμετέχουν σε μεγάλα διεθνή προβλήματα. Να μια αλλαγή που μπορεί να γίνει στη Διπλωματική Ακαδημία.</w:t>
      </w:r>
    </w:p>
    <w:p w14:paraId="1288BBE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Κάτι άλλο πολύ σημαντικό. Χρειάζεται μια </w:t>
      </w:r>
      <w:r>
        <w:rPr>
          <w:rFonts w:eastAsia="Times New Roman" w:cs="Times New Roman"/>
          <w:szCs w:val="24"/>
        </w:rPr>
        <w:t>στρατηγική προώθησης Ελλήνων υπαλλήλων στους διεθνείς οργανισμούς. Χρειάζεται ένα γραφείο προώθησης Ελλήνων στους διεθνείς οργανισμούς. Αυτό απαιτεί στρατηγική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οιες θέσεις είναι κενές, πώς θα τις διεκδικήσουμε, με ποιους θα τις διεκδικήσουμε, τι ανταλλαγ</w:t>
      </w:r>
      <w:r>
        <w:rPr>
          <w:rFonts w:eastAsia="Times New Roman" w:cs="Times New Roman"/>
          <w:szCs w:val="24"/>
        </w:rPr>
        <w:t>ές θα κάνουμε με άλλα κράτη. Να, λοιπόν, μια θεσμική παρέμβαση στο Υπουργείο Εξωτερικών και στη λειτουργία του που θα το εκσυγχρονίσει, ένα γραφείο Ελλήνων υπαλλήλων στους διεθνείς οργανισμούς.</w:t>
      </w:r>
    </w:p>
    <w:p w14:paraId="1288BBE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Να μια άλλη αλλαγή</w:t>
      </w:r>
      <w:r>
        <w:rPr>
          <w:rFonts w:eastAsia="Times New Roman" w:cs="Times New Roman"/>
          <w:szCs w:val="24"/>
        </w:rPr>
        <w:t>.</w:t>
      </w:r>
      <w:r>
        <w:rPr>
          <w:rFonts w:eastAsia="Times New Roman" w:cs="Times New Roman"/>
          <w:szCs w:val="24"/>
        </w:rPr>
        <w:t xml:space="preserve"> Η ανάγκη θεσμοθέτησης μονίμου Υφυπουργού Ε</w:t>
      </w:r>
      <w:r>
        <w:rPr>
          <w:rFonts w:eastAsia="Times New Roman" w:cs="Times New Roman"/>
          <w:szCs w:val="24"/>
        </w:rPr>
        <w:t>ξωτερικών που θα διασφαλίσει τη συνέχεια της εξωτερικής πολιτικής στις μεγάλες κατευθύνσεις της, ανεξαρτήτως κυβερνήσεων. Να άλλη αλλαγή</w:t>
      </w:r>
      <w:r>
        <w:rPr>
          <w:rFonts w:eastAsia="Times New Roman" w:cs="Times New Roman"/>
          <w:szCs w:val="24"/>
        </w:rPr>
        <w:t>.</w:t>
      </w:r>
      <w:r>
        <w:rPr>
          <w:rFonts w:eastAsia="Times New Roman" w:cs="Times New Roman"/>
          <w:szCs w:val="24"/>
        </w:rPr>
        <w:t xml:space="preserve"> Το Συμβούλιο Εθνικής Ασφάλειας. Να άλλη αλλαγή χαμηλού δημοσιονομικού κόστους και μεγάλης διπλωματικής αποτελεσματικότ</w:t>
      </w:r>
      <w:r>
        <w:rPr>
          <w:rFonts w:eastAsia="Times New Roman" w:cs="Times New Roman"/>
          <w:szCs w:val="24"/>
        </w:rPr>
        <w:t>ητας στην εξωτερική πολιτική της χώρας.</w:t>
      </w:r>
    </w:p>
    <w:p w14:paraId="1288BBE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Αυτά θα έπρεπε να συζητάμε, 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p>
    <w:p w14:paraId="1288BBE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 το ενδιαφέρον σας ήταν να συζητήσουμε για τον σύγχρονο ρόλο του Υπουργείου Εξωτερικών και όχι αποσπασματικές διατάξεις.</w:t>
      </w:r>
    </w:p>
    <w:p w14:paraId="1288BBEE" w14:textId="77777777" w:rsidR="000C6DE6" w:rsidRDefault="009B647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Καλώς.</w:t>
      </w:r>
    </w:p>
    <w:p w14:paraId="1288BBE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w:t>
      </w:r>
      <w:r>
        <w:rPr>
          <w:rFonts w:eastAsia="Times New Roman" w:cs="Times New Roman"/>
          <w:b/>
          <w:szCs w:val="24"/>
        </w:rPr>
        <w:t xml:space="preserve">ΟΥΜΟΥΤΣΑΚΟΣ: </w:t>
      </w:r>
      <w:r>
        <w:rPr>
          <w:rFonts w:eastAsia="Times New Roman" w:cs="Times New Roman"/>
          <w:szCs w:val="24"/>
        </w:rPr>
        <w:t xml:space="preserve">Τελειώνω, ενισχύοντας κι εγώ με τη δική μου φωνή την πλήρη απαξία και καταδίκη των όσων ακούστηκαν εδώ, τα προσβλητικά και απαράδεκτα απέναντι σε έναν εγνωσμένης, διεθνούς φήμης και κύρους καθηγητή, τον καθηγητή Χρήστο </w:t>
      </w:r>
      <w:proofErr w:type="spellStart"/>
      <w:r>
        <w:rPr>
          <w:rFonts w:eastAsia="Times New Roman" w:cs="Times New Roman"/>
          <w:szCs w:val="24"/>
        </w:rPr>
        <w:t>Ροζάκη</w:t>
      </w:r>
      <w:proofErr w:type="spellEnd"/>
      <w:r>
        <w:rPr>
          <w:rFonts w:eastAsia="Times New Roman" w:cs="Times New Roman"/>
          <w:szCs w:val="24"/>
        </w:rPr>
        <w:t>. Αυτά είχαν ακουσ</w:t>
      </w:r>
      <w:r>
        <w:rPr>
          <w:rFonts w:eastAsia="Times New Roman" w:cs="Times New Roman"/>
          <w:szCs w:val="24"/>
        </w:rPr>
        <w:t>τεί και παλαιότερα από το</w:t>
      </w:r>
      <w:r>
        <w:rPr>
          <w:rFonts w:eastAsia="Times New Roman" w:cs="Times New Roman"/>
          <w:szCs w:val="24"/>
        </w:rPr>
        <w:t>ν</w:t>
      </w:r>
      <w:r>
        <w:rPr>
          <w:rFonts w:eastAsia="Times New Roman" w:cs="Times New Roman"/>
          <w:szCs w:val="24"/>
        </w:rPr>
        <w:t xml:space="preserve"> ΛΑΟΣ. Τα επαναλαμβάνει τώρα η Χρυσή Αυγή. Είναι απαράδεκτο. Δεν μπορεί να λέγονται αυτά μέσα στη Βουλή των Ελλήνων</w:t>
      </w:r>
      <w:r>
        <w:rPr>
          <w:rFonts w:eastAsia="Times New Roman" w:cs="Times New Roman"/>
          <w:szCs w:val="24"/>
        </w:rPr>
        <w:t>,</w:t>
      </w:r>
      <w:r>
        <w:rPr>
          <w:rFonts w:eastAsia="Times New Roman" w:cs="Times New Roman"/>
          <w:szCs w:val="24"/>
        </w:rPr>
        <w:t xml:space="preserve"> για έναν άνθρωπο ο οποίος έχει κοσμήσει την ελληνική επιστήμη και στο εσωτερικό και στο διεθνές περιβάλλον.</w:t>
      </w:r>
    </w:p>
    <w:p w14:paraId="1288BBF0" w14:textId="77777777" w:rsidR="000C6DE6" w:rsidRDefault="009B647D">
      <w:pPr>
        <w:spacing w:after="0" w:line="600" w:lineRule="auto"/>
        <w:ind w:firstLine="720"/>
        <w:jc w:val="both"/>
        <w:rPr>
          <w:rFonts w:eastAsia="Times New Roman"/>
          <w:bCs/>
        </w:rPr>
      </w:pPr>
      <w:r>
        <w:rPr>
          <w:rFonts w:eastAsia="Times New Roman" w:cs="Times New Roman"/>
          <w:szCs w:val="24"/>
        </w:rPr>
        <w:t>Ευχαρ</w:t>
      </w:r>
      <w:r>
        <w:rPr>
          <w:rFonts w:eastAsia="Times New Roman" w:cs="Times New Roman"/>
          <w:szCs w:val="24"/>
        </w:rPr>
        <w:t xml:space="preserve">ιστώ πολύ, </w:t>
      </w:r>
      <w:r>
        <w:rPr>
          <w:rFonts w:eastAsia="Times New Roman"/>
          <w:bCs/>
        </w:rPr>
        <w:t>κύριε Πρόεδρε.</w:t>
      </w:r>
    </w:p>
    <w:p w14:paraId="1288BBF1" w14:textId="77777777" w:rsidR="000C6DE6" w:rsidRDefault="009B647D">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8BBF2" w14:textId="77777777" w:rsidR="000C6DE6" w:rsidRDefault="009B647D">
      <w:pPr>
        <w:spacing w:after="0" w:line="600" w:lineRule="auto"/>
        <w:ind w:firstLine="720"/>
        <w:jc w:val="both"/>
        <w:rPr>
          <w:rFonts w:eastAsia="Times New Roman"/>
          <w:bCs/>
        </w:rPr>
      </w:pPr>
      <w:r>
        <w:rPr>
          <w:rFonts w:eastAsia="Times New Roman"/>
          <w:bCs/>
        </w:rPr>
        <w:t xml:space="preserve"> </w:t>
      </w:r>
      <w:r>
        <w:rPr>
          <w:rFonts w:eastAsia="Times New Roman"/>
          <w:b/>
          <w:bCs/>
        </w:rPr>
        <w:t>ΠΡΟΕΔΡΕΥΩΝ (Αναστάσιος Κουράκης):</w:t>
      </w:r>
      <w:r>
        <w:rPr>
          <w:rFonts w:eastAsia="Times New Roman"/>
          <w:bCs/>
        </w:rPr>
        <w:t xml:space="preserve"> Ευχαριστούμε τον κ. Κουμουτσάκο, Εισηγητή της Νέας Δημοκρατίας.</w:t>
      </w:r>
    </w:p>
    <w:p w14:paraId="1288BBF3" w14:textId="77777777" w:rsidR="000C6DE6" w:rsidRDefault="009B647D">
      <w:pPr>
        <w:spacing w:after="0" w:line="600" w:lineRule="auto"/>
        <w:ind w:firstLine="720"/>
        <w:jc w:val="both"/>
        <w:rPr>
          <w:rFonts w:eastAsia="Times New Roman"/>
          <w:bCs/>
        </w:rPr>
      </w:pPr>
      <w:r>
        <w:rPr>
          <w:rFonts w:eastAsia="Times New Roman"/>
          <w:bCs/>
        </w:rPr>
        <w:t xml:space="preserve">Τον λόγο έχει για τη δευτερολογία του ο κ. Σταύρος Τάσσος, </w:t>
      </w:r>
      <w:r>
        <w:rPr>
          <w:rFonts w:eastAsia="Times New Roman"/>
          <w:bCs/>
        </w:rPr>
        <w:t>ε</w:t>
      </w:r>
      <w:r>
        <w:rPr>
          <w:rFonts w:eastAsia="Times New Roman"/>
          <w:bCs/>
        </w:rPr>
        <w:t xml:space="preserve">ιδικός </w:t>
      </w:r>
      <w:r>
        <w:rPr>
          <w:rFonts w:eastAsia="Times New Roman"/>
          <w:bCs/>
        </w:rPr>
        <w:t>α</w:t>
      </w:r>
      <w:r>
        <w:rPr>
          <w:rFonts w:eastAsia="Times New Roman"/>
          <w:bCs/>
        </w:rPr>
        <w:t xml:space="preserve">γορητής </w:t>
      </w:r>
      <w:r>
        <w:rPr>
          <w:rFonts w:eastAsia="Times New Roman"/>
          <w:bCs/>
        </w:rPr>
        <w:t>του Κομμουνιστικού Κόμματος Ελλάδας. Να παρακαλέσω για πέντε λεπτά, κύριε Τάσσο, με ανοχή αν χρειαστεί.</w:t>
      </w:r>
    </w:p>
    <w:p w14:paraId="1288BBF4" w14:textId="77777777" w:rsidR="000C6DE6" w:rsidRDefault="009B647D">
      <w:pPr>
        <w:spacing w:after="0" w:line="600" w:lineRule="auto"/>
        <w:ind w:firstLine="720"/>
        <w:jc w:val="both"/>
        <w:rPr>
          <w:rFonts w:eastAsia="Times New Roman"/>
          <w:bCs/>
        </w:rPr>
      </w:pPr>
      <w:r>
        <w:rPr>
          <w:rFonts w:eastAsia="Times New Roman"/>
          <w:b/>
          <w:bCs/>
        </w:rPr>
        <w:t>ΣΤΑΥΡΟΣ ΤΑΣΣΟΣ:</w:t>
      </w:r>
      <w:r>
        <w:rPr>
          <w:rFonts w:eastAsia="Times New Roman"/>
          <w:bCs/>
        </w:rPr>
        <w:t xml:space="preserve"> Θα είμαι σύντομος. </w:t>
      </w:r>
    </w:p>
    <w:p w14:paraId="1288BBF5" w14:textId="77777777" w:rsidR="000C6DE6" w:rsidRDefault="009B647D">
      <w:pPr>
        <w:spacing w:after="0" w:line="600" w:lineRule="auto"/>
        <w:ind w:firstLine="720"/>
        <w:jc w:val="both"/>
        <w:rPr>
          <w:rFonts w:eastAsia="Times New Roman"/>
          <w:bCs/>
        </w:rPr>
      </w:pPr>
      <w:r>
        <w:rPr>
          <w:rFonts w:eastAsia="Times New Roman"/>
          <w:bCs/>
        </w:rPr>
        <w:t>Ευχαριστώ, κύριε Πρόεδρε.</w:t>
      </w:r>
    </w:p>
    <w:p w14:paraId="1288BBF6" w14:textId="77777777" w:rsidR="000C6DE6" w:rsidRDefault="009B647D">
      <w:pPr>
        <w:spacing w:after="0" w:line="600" w:lineRule="auto"/>
        <w:ind w:firstLine="720"/>
        <w:jc w:val="both"/>
        <w:rPr>
          <w:rFonts w:eastAsia="Times New Roman"/>
          <w:bCs/>
        </w:rPr>
      </w:pPr>
      <w:r>
        <w:rPr>
          <w:rFonts w:eastAsia="Times New Roman"/>
          <w:bCs/>
        </w:rPr>
        <w:t xml:space="preserve">Κύριε Υπουργέ, δεν υπάρχει αμφιβολία ότι θέλετε τους καλύτερους επιστήμονες -αλλά και την </w:t>
      </w:r>
      <w:r>
        <w:rPr>
          <w:rFonts w:eastAsia="Times New Roman"/>
          <w:bCs/>
        </w:rPr>
        <w:t>επιστήμη και τους επιστήμονες γενικότερα- στην υπηρεσία της εξωτερικής πολιτικής. Ποιας, όμως, εξωτερικής πολιτικής; Μιας πολιτικής που υπηρετεί τα συμφέροντα της αστικής τάξης, μιας τάξης, δηλαδή, που μαζί με την άλω της αποτελεί το 10% του πληθυσμού αλλά</w:t>
      </w:r>
      <w:r>
        <w:rPr>
          <w:rFonts w:eastAsia="Times New Roman"/>
          <w:bCs/>
        </w:rPr>
        <w:t xml:space="preserve"> κατέχει το 90% του πλούτου, που εμπλέκει όλο και βαθύτερα τη χώρα μας στους ιμπεριαλιστικούς σχεδιασμούς και δράσεις, στις </w:t>
      </w:r>
      <w:proofErr w:type="spellStart"/>
      <w:r>
        <w:rPr>
          <w:rFonts w:eastAsia="Times New Roman"/>
          <w:bCs/>
        </w:rPr>
        <w:t>ενδοϊμπεριαλιστικές</w:t>
      </w:r>
      <w:proofErr w:type="spellEnd"/>
      <w:r>
        <w:rPr>
          <w:rFonts w:eastAsia="Times New Roman"/>
          <w:bCs/>
        </w:rPr>
        <w:t xml:space="preserve"> αντιθέσεις που οδηγούν σε επεμβάσεις και πολέμους και γενικά οδηγούν τους λαούς να θυσιάζονται για τα συμφέροντα</w:t>
      </w:r>
      <w:r>
        <w:rPr>
          <w:rFonts w:eastAsia="Times New Roman"/>
          <w:bCs/>
        </w:rPr>
        <w:t xml:space="preserve"> των αστικών τάξεων κάθε χώρας.</w:t>
      </w:r>
    </w:p>
    <w:p w14:paraId="1288BBF7" w14:textId="77777777" w:rsidR="000C6DE6" w:rsidRDefault="009B647D">
      <w:pPr>
        <w:spacing w:after="0" w:line="600" w:lineRule="auto"/>
        <w:ind w:firstLine="720"/>
        <w:jc w:val="both"/>
        <w:rPr>
          <w:rFonts w:eastAsia="Times New Roman"/>
          <w:bCs/>
        </w:rPr>
      </w:pPr>
      <w:r>
        <w:rPr>
          <w:rFonts w:eastAsia="Times New Roman"/>
          <w:bCs/>
        </w:rPr>
        <w:t>Εμείς θέλουμε την επιστήμη και τους επιστήμονες στην υπηρεσία του 90% του πληθυσμού, των εργαζομένων και των λαϊκών στρωμάτων που σήμερα κατέχει μόλις το 10% του πλούτου. Θέλουμε, λοιπόν, αυτό το 90% του πληθυσμού</w:t>
      </w:r>
      <w:r>
        <w:rPr>
          <w:rFonts w:eastAsia="Times New Roman"/>
          <w:bCs/>
        </w:rPr>
        <w:t>,</w:t>
      </w:r>
      <w:r>
        <w:rPr>
          <w:rFonts w:eastAsia="Times New Roman"/>
          <w:bCs/>
        </w:rPr>
        <w:t xml:space="preserve"> να κατέχε</w:t>
      </w:r>
      <w:r>
        <w:rPr>
          <w:rFonts w:eastAsia="Times New Roman"/>
          <w:bCs/>
        </w:rPr>
        <w:t>ι και να απολαμβάνει το 90% του πλούτου που αυτό παράγει και το άλλο 10% του πληθυσμού να έχει το άλλο 10% που του αναλογεί, και να προωθεί μια εξωτερική πολιτική</w:t>
      </w:r>
      <w:r>
        <w:rPr>
          <w:rFonts w:eastAsia="Times New Roman"/>
          <w:bCs/>
        </w:rPr>
        <w:t>,</w:t>
      </w:r>
      <w:r>
        <w:rPr>
          <w:rFonts w:eastAsia="Times New Roman"/>
          <w:bCs/>
        </w:rPr>
        <w:t xml:space="preserve"> που συμβάλλει στη φιλία μεταξύ των λαών, τις ισότιμες και αμοιβαίου οφέλους σχέσεις.</w:t>
      </w:r>
    </w:p>
    <w:p w14:paraId="1288BBF8" w14:textId="77777777" w:rsidR="000C6DE6" w:rsidRDefault="009B647D">
      <w:pPr>
        <w:spacing w:after="0" w:line="600" w:lineRule="auto"/>
        <w:ind w:firstLine="720"/>
        <w:jc w:val="both"/>
        <w:rPr>
          <w:rFonts w:eastAsia="Times New Roman"/>
          <w:bCs/>
        </w:rPr>
      </w:pPr>
      <w:r>
        <w:rPr>
          <w:rFonts w:eastAsia="Times New Roman"/>
          <w:bCs/>
        </w:rPr>
        <w:t xml:space="preserve">Είπε η </w:t>
      </w:r>
      <w:r>
        <w:rPr>
          <w:rFonts w:eastAsia="Times New Roman"/>
          <w:bCs/>
        </w:rPr>
        <w:t>κ. Τριανταφύλλου ότι μια τέτοια πολιτική σήμερα δεν είναι εφικτή, γιατί ο συσχετισμός δύναμης δεν το επιτρέπει. Και</w:t>
      </w:r>
      <w:r>
        <w:rPr>
          <w:rFonts w:eastAsia="Times New Roman"/>
          <w:bCs/>
        </w:rPr>
        <w:t>,</w:t>
      </w:r>
      <w:r>
        <w:rPr>
          <w:rFonts w:eastAsia="Times New Roman"/>
          <w:bCs/>
        </w:rPr>
        <w:t xml:space="preserve"> πράγματι, ο συσχετισμός δύναμης δεν είναι υπέρ μιας τέτοιας πολιτικής. Όταν, όμως, κάθε λαός είναι αποφασισμένος να παλέψει για μια τέτοια </w:t>
      </w:r>
      <w:r>
        <w:rPr>
          <w:rFonts w:eastAsia="Times New Roman"/>
          <w:bCs/>
        </w:rPr>
        <w:t>πολιτική, πολλά μπορεί να κάνει</w:t>
      </w:r>
      <w:r>
        <w:rPr>
          <w:rFonts w:eastAsia="Times New Roman"/>
          <w:bCs/>
        </w:rPr>
        <w:t>,</w:t>
      </w:r>
      <w:r>
        <w:rPr>
          <w:rFonts w:eastAsia="Times New Roman"/>
          <w:bCs/>
        </w:rPr>
        <w:t xml:space="preserve"> μέχρι να επιτύχει αυτό που επιδιώκει, χωρίς να είναι εξασφαλισμένο, γιατί κανείς δεν λέει ότι αυτό που λέμε εμείς είναι εύκολο. </w:t>
      </w:r>
    </w:p>
    <w:p w14:paraId="1288BBF9" w14:textId="77777777" w:rsidR="000C6DE6" w:rsidRDefault="009B647D">
      <w:pPr>
        <w:spacing w:after="0" w:line="600" w:lineRule="auto"/>
        <w:ind w:firstLine="720"/>
        <w:jc w:val="both"/>
        <w:rPr>
          <w:rFonts w:eastAsia="Times New Roman"/>
          <w:bCs/>
        </w:rPr>
      </w:pPr>
      <w:r>
        <w:rPr>
          <w:rFonts w:eastAsia="Times New Roman"/>
          <w:bCs/>
        </w:rPr>
        <w:t>Αλλά ας αναλογιστούμε</w:t>
      </w:r>
      <w:r>
        <w:rPr>
          <w:rFonts w:eastAsia="Times New Roman"/>
          <w:bCs/>
        </w:rPr>
        <w:t>,</w:t>
      </w:r>
      <w:r>
        <w:rPr>
          <w:rFonts w:eastAsia="Times New Roman"/>
          <w:bCs/>
        </w:rPr>
        <w:t xml:space="preserve"> ότι αν ίσχυε αυτή η λογική του «τι να κάνουμε που ο συσχετισμός δύναμης</w:t>
      </w:r>
      <w:r>
        <w:rPr>
          <w:rFonts w:eastAsia="Times New Roman"/>
          <w:bCs/>
        </w:rPr>
        <w:t xml:space="preserve"> δεν είναι αυτός που θέλουμε να είναι, δεν είναι ευνοϊκός για εμάς», δεν θα έπρεπε ο ελληνικός λαός να πολεμήσει τους Ιταλούς, δεν θα έπρεπε να κάνει το έπος της Εθνικής Αντίστασης, γιατί ο συσχετισμός δεν ήταν ευνοϊκός γι’ αυτόν. Κι όμως αυτά έγιναν. Και </w:t>
      </w:r>
      <w:r>
        <w:rPr>
          <w:rFonts w:eastAsia="Times New Roman"/>
          <w:bCs/>
        </w:rPr>
        <w:t xml:space="preserve">αν ο λαός δεν έκανε το λάθος να πιστέψει ότι μπορεί με τους αστούς να συνεννοηθεί, θα είχε πάρει και την εξουσία στα χέρια του. </w:t>
      </w:r>
    </w:p>
    <w:p w14:paraId="1288BBFA" w14:textId="77777777" w:rsidR="000C6DE6" w:rsidRDefault="009B647D">
      <w:pPr>
        <w:spacing w:after="0" w:line="600" w:lineRule="auto"/>
        <w:ind w:firstLine="720"/>
        <w:jc w:val="both"/>
        <w:rPr>
          <w:rFonts w:eastAsia="Times New Roman"/>
          <w:bCs/>
        </w:rPr>
      </w:pPr>
      <w:r>
        <w:rPr>
          <w:rFonts w:eastAsia="Times New Roman"/>
          <w:bCs/>
        </w:rPr>
        <w:t>Αυτό, λοιπόν, λέμε εμείς, ότι, δηλαδή, μια εξωτερική πολιτική που υπηρετεί τα συμφέροντα της αστικής τάξης κάθε χώρας, δεν είνα</w:t>
      </w:r>
      <w:r>
        <w:rPr>
          <w:rFonts w:eastAsia="Times New Roman"/>
          <w:bCs/>
        </w:rPr>
        <w:t>ι προς όφελος του λαού κάθε χώρας. Γι’ αυτό</w:t>
      </w:r>
      <w:r>
        <w:rPr>
          <w:rFonts w:eastAsia="Times New Roman"/>
          <w:bCs/>
        </w:rPr>
        <w:t>ν</w:t>
      </w:r>
      <w:r>
        <w:rPr>
          <w:rFonts w:eastAsia="Times New Roman"/>
          <w:bCs/>
        </w:rPr>
        <w:t xml:space="preserve"> τον λόγο δεν μπορούμε να υπερψηφίσουμε επί της αρχής το νομοσχέδιο αυτό.</w:t>
      </w:r>
    </w:p>
    <w:p w14:paraId="1288BBFB" w14:textId="77777777" w:rsidR="000C6DE6" w:rsidRDefault="009B647D">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πολύ τον </w:t>
      </w:r>
      <w:r>
        <w:rPr>
          <w:rFonts w:eastAsia="Times New Roman"/>
          <w:bCs/>
        </w:rPr>
        <w:t>ε</w:t>
      </w:r>
      <w:r>
        <w:rPr>
          <w:rFonts w:eastAsia="Times New Roman"/>
          <w:bCs/>
        </w:rPr>
        <w:t xml:space="preserve">ιδικό </w:t>
      </w:r>
      <w:r>
        <w:rPr>
          <w:rFonts w:eastAsia="Times New Roman"/>
          <w:bCs/>
        </w:rPr>
        <w:t>α</w:t>
      </w:r>
      <w:r>
        <w:rPr>
          <w:rFonts w:eastAsia="Times New Roman"/>
          <w:bCs/>
        </w:rPr>
        <w:t>γορητή του Κομμουνιστικού Κόμματος Ελλάδας τον κ. Σταύρο Τάσσο.</w:t>
      </w:r>
    </w:p>
    <w:p w14:paraId="1288BBFC" w14:textId="77777777" w:rsidR="000C6DE6" w:rsidRDefault="009B647D">
      <w:pPr>
        <w:spacing w:after="0" w:line="600" w:lineRule="auto"/>
        <w:ind w:firstLine="720"/>
        <w:jc w:val="both"/>
        <w:rPr>
          <w:rFonts w:eastAsia="Times New Roman"/>
          <w:bCs/>
        </w:rPr>
      </w:pPr>
      <w:r>
        <w:rPr>
          <w:rFonts w:eastAsia="Times New Roman"/>
          <w:bCs/>
        </w:rPr>
        <w:t>Τελευταίος</w:t>
      </w:r>
      <w:r>
        <w:rPr>
          <w:rFonts w:eastAsia="Times New Roman"/>
          <w:bCs/>
        </w:rPr>
        <w:t xml:space="preserve"> εκ των εισηγητών για δευτερολογία είναι ο κ. Δημήτριος </w:t>
      </w:r>
      <w:proofErr w:type="spellStart"/>
      <w:r>
        <w:rPr>
          <w:rFonts w:eastAsia="Times New Roman"/>
          <w:bCs/>
        </w:rPr>
        <w:t>Μάρδας</w:t>
      </w:r>
      <w:proofErr w:type="spellEnd"/>
      <w:r>
        <w:rPr>
          <w:rFonts w:eastAsia="Times New Roman"/>
          <w:bCs/>
        </w:rPr>
        <w:t xml:space="preserve">, </w:t>
      </w:r>
      <w:r>
        <w:rPr>
          <w:rFonts w:eastAsia="Times New Roman"/>
          <w:bCs/>
        </w:rPr>
        <w:t>ε</w:t>
      </w:r>
      <w:r>
        <w:rPr>
          <w:rFonts w:eastAsia="Times New Roman"/>
          <w:bCs/>
        </w:rPr>
        <w:t>ισηγητής του ΣΥΡΙΖΑ.</w:t>
      </w:r>
    </w:p>
    <w:p w14:paraId="1288BBFD" w14:textId="77777777" w:rsidR="000C6DE6" w:rsidRDefault="009B647D">
      <w:pPr>
        <w:spacing w:after="0" w:line="600" w:lineRule="auto"/>
        <w:ind w:firstLine="720"/>
        <w:jc w:val="both"/>
        <w:rPr>
          <w:rFonts w:eastAsia="Times New Roman"/>
          <w:b/>
          <w:bCs/>
        </w:rPr>
      </w:pPr>
      <w:r>
        <w:rPr>
          <w:rFonts w:eastAsia="Times New Roman"/>
          <w:bCs/>
        </w:rPr>
        <w:t xml:space="preserve">Ορίστε, κύριε </w:t>
      </w:r>
      <w:proofErr w:type="spellStart"/>
      <w:r>
        <w:rPr>
          <w:rFonts w:eastAsia="Times New Roman"/>
          <w:bCs/>
        </w:rPr>
        <w:t>Μάρδα</w:t>
      </w:r>
      <w:proofErr w:type="spellEnd"/>
      <w:r>
        <w:rPr>
          <w:rFonts w:eastAsia="Times New Roman"/>
          <w:bCs/>
        </w:rPr>
        <w:t>, έχετε τον λόγο για πέντε λεπτά.</w:t>
      </w:r>
    </w:p>
    <w:p w14:paraId="1288BBF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Πρόεδρε, κυρίες και κύριοι, ακούγοντας με προσοχή και ως συνήθως, βέβαια, τα όσα </w:t>
      </w:r>
      <w:proofErr w:type="spellStart"/>
      <w:r>
        <w:rPr>
          <w:rFonts w:eastAsia="Times New Roman" w:cs="Times New Roman"/>
          <w:szCs w:val="24"/>
        </w:rPr>
        <w:t>συζητώνται</w:t>
      </w:r>
      <w:proofErr w:type="spellEnd"/>
      <w:r>
        <w:rPr>
          <w:rFonts w:eastAsia="Times New Roman" w:cs="Times New Roman"/>
          <w:szCs w:val="24"/>
        </w:rPr>
        <w:t xml:space="preserve"> στη Βουλή, εγώ θέλω να θέσω ένα ερώτημα προς όσους υποστηρίζουν ότι τα όσα γίνονται σε ό,τι αφορά τη νομική στρατηγική του Υπουργείου είναι περιττά. Δείξτε μ</w:t>
      </w:r>
      <w:r>
        <w:rPr>
          <w:rFonts w:eastAsia="Times New Roman" w:cs="Times New Roman"/>
          <w:szCs w:val="24"/>
        </w:rPr>
        <w:t>ας ένα ΥΠΕΞ μιας οργανωμένης χώρας</w:t>
      </w:r>
      <w:r>
        <w:rPr>
          <w:rFonts w:eastAsia="Times New Roman" w:cs="Times New Roman"/>
          <w:szCs w:val="24"/>
        </w:rPr>
        <w:t>,</w:t>
      </w:r>
      <w:r>
        <w:rPr>
          <w:rFonts w:eastAsia="Times New Roman" w:cs="Times New Roman"/>
          <w:szCs w:val="24"/>
        </w:rPr>
        <w:t xml:space="preserve"> που να βασίζεται μόνο σε μία ΕΝΥ ή ένα ΥΠΕΞ μιας οργανωμένης χώρας που να βασίζεται σε </w:t>
      </w:r>
      <w:r>
        <w:rPr>
          <w:rFonts w:eastAsia="Times New Roman" w:cs="Times New Roman"/>
          <w:szCs w:val="24"/>
        </w:rPr>
        <w:t xml:space="preserve">α λα καρτ </w:t>
      </w:r>
      <w:r>
        <w:rPr>
          <w:rFonts w:eastAsia="Times New Roman" w:cs="Times New Roman"/>
          <w:szCs w:val="24"/>
        </w:rPr>
        <w:t>επιτροπές, δηλαδή έχω το άλφα θέμα, δημιουργώ μια επιτροπή τριών ατόμων, μου λύνουν το πρόβλημα όσο λύνεται και φεύγουν.</w:t>
      </w:r>
    </w:p>
    <w:p w14:paraId="1288BBF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 βρείτε οργανογράμματα Υπουργείου Εξωτερικών, θα βρείτε την ύπαρξη ΚΑΣ, την ύπαρξη δύο ή τριών νομικών γραφείων, την ύπαρξη γραφείων κρίσεων και θα βρείτε και συνεργαζόμενα ινστιτούτα και πανεπιστήμια τα οποία χρηματοδοτούνται από το Υπουργείο Εξωτερικών.</w:t>
      </w:r>
    </w:p>
    <w:p w14:paraId="1288BC0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Ως εκ τούτου μπορώ να σας πω…</w:t>
      </w:r>
    </w:p>
    <w:p w14:paraId="1288BC0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Θα μπορούσα να σας απαντήσω αλλά μη σας διακόψω.</w:t>
      </w:r>
    </w:p>
    <w:p w14:paraId="1288BC02" w14:textId="77777777" w:rsidR="000C6DE6" w:rsidRDefault="009B647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Μη διακόπτετε, κύριε Κουμουτσάκο, αν έχετε την καλοσύνη.</w:t>
      </w:r>
    </w:p>
    <w:p w14:paraId="1288BC0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Δεν χρειάζεται να απαντήσετε. Τα οργανογράμμα</w:t>
      </w:r>
      <w:r>
        <w:rPr>
          <w:rFonts w:eastAsia="Times New Roman" w:cs="Times New Roman"/>
          <w:szCs w:val="24"/>
        </w:rPr>
        <w:t>τα είναι στο Υπουργείο Εξωτερικών. Μπορείτε να τα πάρετε. Τα κατεβάσαμε και τα έχουμε όλα.</w:t>
      </w:r>
    </w:p>
    <w:p w14:paraId="1288BC0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Μπορώ να σας πω</w:t>
      </w:r>
      <w:r>
        <w:rPr>
          <w:rFonts w:eastAsia="Times New Roman" w:cs="Times New Roman"/>
          <w:szCs w:val="24"/>
        </w:rPr>
        <w:t>,</w:t>
      </w:r>
      <w:r>
        <w:rPr>
          <w:rFonts w:eastAsia="Times New Roman" w:cs="Times New Roman"/>
          <w:szCs w:val="24"/>
        </w:rPr>
        <w:t xml:space="preserve"> ότι εμείς προτείνουμε μια γραφειοκρατία η οποία δεν είναι έκτακτη. Είναι μια γραφειοκρατία θεσμοθετημένη. Αυτό διότι τα προβλήματα της εξωτερικής πο</w:t>
      </w:r>
      <w:r>
        <w:rPr>
          <w:rFonts w:eastAsia="Times New Roman" w:cs="Times New Roman"/>
          <w:szCs w:val="24"/>
        </w:rPr>
        <w:t xml:space="preserve">λιτικής δεν λύνονται και δεν μπορεί κάθε φορά </w:t>
      </w:r>
      <w:r>
        <w:rPr>
          <w:rFonts w:eastAsia="Times New Roman" w:cs="Times New Roman"/>
          <w:szCs w:val="24"/>
        </w:rPr>
        <w:t xml:space="preserve">α λα καρτ </w:t>
      </w:r>
      <w:r>
        <w:rPr>
          <w:rFonts w:eastAsia="Times New Roman" w:cs="Times New Roman"/>
          <w:szCs w:val="24"/>
        </w:rPr>
        <w:t>να βγάζεις μια επιτροπή. Αυτό κάνουν τα οργανωμένα κράτη.</w:t>
      </w:r>
    </w:p>
    <w:p w14:paraId="1288BC0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Αν μπορείτε να μου βρείτε κράτος οργανωμένο που να έχει μια μόνο νομική υπηρεσία, μια ΕΝΥ και πάνω στην ΕΝΥ να στηρίζει την εξωτερική </w:t>
      </w:r>
      <w:r>
        <w:rPr>
          <w:rFonts w:eastAsia="Times New Roman" w:cs="Times New Roman"/>
          <w:szCs w:val="24"/>
        </w:rPr>
        <w:t>πολιτική, να μου το βρείτε, να το συζητήσουμε. Εδώ είμαστε, βρισκόμαστε και όχι μόνο εδώ μέσα αλλά και οπουδήποτε αλλού. Βρείτε μου ένα κράτος οργανωμένο. Δεν αναφέρομαι στα γύρω κράτη τα δικά μας ούτε της Ευρωπαϊκής Ένωσης.</w:t>
      </w:r>
    </w:p>
    <w:p w14:paraId="1288BC0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Σε ό, τι αφορά τους καθηγητές κ</w:t>
      </w:r>
      <w:r>
        <w:rPr>
          <w:rFonts w:eastAsia="Times New Roman" w:cs="Times New Roman"/>
          <w:szCs w:val="24"/>
        </w:rPr>
        <w:t xml:space="preserve">αι όχι μόνο τους καθηγητές αλλά και τους εμπειρογνώμονες, ο ρόλος τους είναι να παρέχουν συμβουλές, να κάνουν εισηγήσεις, να κάνουν προτάσεις. Δεν αποφασίζουν. Οι αποφάσεις είναι της πολιτικής ηγεσίας του Υπουργείου Εξωτερικών αλλά χρειάζονται εισηγήσεις. </w:t>
      </w:r>
      <w:r>
        <w:rPr>
          <w:rFonts w:eastAsia="Times New Roman" w:cs="Times New Roman"/>
          <w:szCs w:val="24"/>
        </w:rPr>
        <w:t>Αυτές ή θα βγουν από καθηγητές ή από εμπειρογνώμονες ή εκεί όπου χρειαστεί από επιχειρηματίες ή από κάποια ινστιτούτα ερευνών ως εισηγήσεις θα έρθουν.</w:t>
      </w:r>
    </w:p>
    <w:p w14:paraId="1288BC0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 από τους διπλωμάτες.</w:t>
      </w:r>
    </w:p>
    <w:p w14:paraId="1288BC0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Οι διπλωμάτες έχουν τις δικές τους ειση</w:t>
      </w:r>
      <w:r>
        <w:rPr>
          <w:rFonts w:eastAsia="Times New Roman" w:cs="Times New Roman"/>
          <w:szCs w:val="24"/>
        </w:rPr>
        <w:t>γήσεις στο πλαίσιο της θεσμοθετημένης ύπαρξής τους στο Υπουργείο Εξωτερικών. Δεν αλλάζει…</w:t>
      </w:r>
    </w:p>
    <w:p w14:paraId="1288BC0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Επιβεβαιώσατε τις ανησυχίες μας.</w:t>
      </w:r>
    </w:p>
    <w:p w14:paraId="1288BC0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Δεν επιβεβαιώθηκε τίποτα. Μην ψάχνετε να βρείτε άλλοθι. Μπαίνει ένας καινούργιος θεσμός ο οπ</w:t>
      </w:r>
      <w:r>
        <w:rPr>
          <w:rFonts w:eastAsia="Times New Roman" w:cs="Times New Roman"/>
          <w:szCs w:val="24"/>
        </w:rPr>
        <w:t>οίος κάνεις εισηγήσεις και προτάσεις και αυτός ο θεσμός έπρεπε να υπήρχε εδώ και πολύ μεγάλο χρονικό διάστημα.</w:t>
      </w:r>
    </w:p>
    <w:p w14:paraId="1288BC0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Μόλις επιβεβαιώσατε τις ανησυχίες μας.</w:t>
      </w:r>
    </w:p>
    <w:p w14:paraId="1288BC0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Επαναλαμβάνω τη θέση μου</w:t>
      </w:r>
      <w:r>
        <w:rPr>
          <w:rFonts w:eastAsia="Times New Roman" w:cs="Times New Roman"/>
          <w:szCs w:val="24"/>
        </w:rPr>
        <w:t>.</w:t>
      </w:r>
      <w:r>
        <w:rPr>
          <w:rFonts w:eastAsia="Times New Roman" w:cs="Times New Roman"/>
          <w:szCs w:val="24"/>
        </w:rPr>
        <w:t xml:space="preserve"> Δώστε μου ένα οργανωμένο ΥΠΕΞ που να βα</w:t>
      </w:r>
      <w:r>
        <w:rPr>
          <w:rFonts w:eastAsia="Times New Roman" w:cs="Times New Roman"/>
          <w:szCs w:val="24"/>
        </w:rPr>
        <w:t>σίζει τη λειτουργία του σε μία ΕΝΥ.</w:t>
      </w:r>
    </w:p>
    <w:p w14:paraId="1288BC0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Μόλις επιβεβαιώσατε τις ανησυχίες μας απολύτως.</w:t>
      </w:r>
    </w:p>
    <w:p w14:paraId="1288BC0E" w14:textId="77777777" w:rsidR="000C6DE6" w:rsidRDefault="009B647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όμως, μη διακόπτετε, κύριε Κουμουτσάκο. Δεν κάνουμε έτσι δουλειά!</w:t>
      </w:r>
    </w:p>
    <w:p w14:paraId="1288BC0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Αν μου δώσετε ένα</w:t>
      </w:r>
      <w:r>
        <w:rPr>
          <w:rFonts w:eastAsia="Times New Roman" w:cs="Times New Roman"/>
          <w:szCs w:val="24"/>
        </w:rPr>
        <w:t xml:space="preserve"> τέτοιο Υπουργείο, τότε θα μπορέσω να αναθεωρήσω κάποιες απόψεις.</w:t>
      </w:r>
    </w:p>
    <w:p w14:paraId="1288BC1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w:t>
      </w:r>
      <w:proofErr w:type="spellStart"/>
      <w:r>
        <w:rPr>
          <w:rFonts w:eastAsia="Times New Roman" w:cs="Times New Roman"/>
          <w:szCs w:val="24"/>
        </w:rPr>
        <w:t>Μάρδα</w:t>
      </w:r>
      <w:proofErr w:type="spellEnd"/>
      <w:r>
        <w:rPr>
          <w:rFonts w:eastAsia="Times New Roman" w:cs="Times New Roman"/>
          <w:szCs w:val="24"/>
        </w:rPr>
        <w:t>, μόλις ακυρώσατε τη διπλωματική υπηρεσία.</w:t>
      </w:r>
    </w:p>
    <w:p w14:paraId="1288BC1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Έρχομαι στις ΟΕΥ, γιατί ακούστηκαν δύο εισηγήσεις, κάπου εμφανίστηκαν οι εμπορικοί ακόλουθοι ως</w:t>
      </w:r>
      <w:r>
        <w:rPr>
          <w:rFonts w:eastAsia="Times New Roman" w:cs="Times New Roman"/>
          <w:szCs w:val="24"/>
        </w:rPr>
        <w:t xml:space="preserve"> οι αδικημένοι της όλης ιστορίας. Το τι γινόταν στο παρελθόν</w:t>
      </w:r>
      <w:r>
        <w:rPr>
          <w:rFonts w:eastAsia="Times New Roman" w:cs="Times New Roman"/>
          <w:szCs w:val="24"/>
        </w:rPr>
        <w:t>,</w:t>
      </w:r>
      <w:r>
        <w:rPr>
          <w:rFonts w:eastAsia="Times New Roman" w:cs="Times New Roman"/>
          <w:szCs w:val="24"/>
        </w:rPr>
        <w:t xml:space="preserve"> μετριέται με ποσοτικά και ποιοτικά στοιχεία. Οι ΟΕΥ από το 2015 προς το τέλος -και δεν έγινε το 2015, γιατί δεν υπήρχαν εισηγήσεις το 2014 για να τους οργανώσουν- και ιδιαίτερα το 2016 έχουν </w:t>
      </w:r>
      <w:proofErr w:type="spellStart"/>
      <w:r>
        <w:rPr>
          <w:rFonts w:eastAsia="Times New Roman" w:cs="Times New Roman"/>
          <w:szCs w:val="24"/>
        </w:rPr>
        <w:t>υπε</w:t>
      </w:r>
      <w:r>
        <w:rPr>
          <w:rFonts w:eastAsia="Times New Roman" w:cs="Times New Roman"/>
          <w:szCs w:val="24"/>
        </w:rPr>
        <w:t>ρτριπλασιάσει</w:t>
      </w:r>
      <w:proofErr w:type="spellEnd"/>
      <w:r>
        <w:rPr>
          <w:rFonts w:eastAsia="Times New Roman" w:cs="Times New Roman"/>
          <w:szCs w:val="24"/>
        </w:rPr>
        <w:t xml:space="preserve"> το έργο τους σε μία χρονιά με ποσοτικά στοιχεία.</w:t>
      </w:r>
    </w:p>
    <w:p w14:paraId="1288BC12"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Αυτό σημαίνει ότι -δίνω δύο στοιχεία και σταματώ- από το 2010 έως το 2014</w:t>
      </w:r>
      <w:r>
        <w:rPr>
          <w:rFonts w:eastAsia="Times New Roman" w:cs="Times New Roman"/>
          <w:szCs w:val="24"/>
        </w:rPr>
        <w:t>,</w:t>
      </w:r>
      <w:r>
        <w:rPr>
          <w:rFonts w:eastAsia="Times New Roman" w:cs="Times New Roman"/>
          <w:szCs w:val="24"/>
        </w:rPr>
        <w:t xml:space="preserve"> οργανώθηκαν συνολικά δώδεκα μ</w:t>
      </w:r>
      <w:r>
        <w:rPr>
          <w:rFonts w:eastAsia="Times New Roman" w:cs="Times New Roman"/>
          <w:szCs w:val="24"/>
        </w:rPr>
        <w:t>ε</w:t>
      </w:r>
      <w:r>
        <w:rPr>
          <w:rFonts w:eastAsia="Times New Roman" w:cs="Times New Roman"/>
          <w:szCs w:val="24"/>
        </w:rPr>
        <w:t>ικτές διυπουργικές επιτροπές και δεκατέσσερις επιχειρηματικές αποστολές. Το 2015</w:t>
      </w:r>
      <w:r>
        <w:rPr>
          <w:rFonts w:eastAsia="Times New Roman" w:cs="Times New Roman"/>
          <w:szCs w:val="24"/>
        </w:rPr>
        <w:t>,</w:t>
      </w:r>
      <w:r>
        <w:rPr>
          <w:rFonts w:eastAsia="Times New Roman" w:cs="Times New Roman"/>
          <w:szCs w:val="24"/>
        </w:rPr>
        <w:t xml:space="preserve"> μία κα</w:t>
      </w:r>
      <w:r>
        <w:rPr>
          <w:rFonts w:eastAsia="Times New Roman" w:cs="Times New Roman"/>
          <w:szCs w:val="24"/>
        </w:rPr>
        <w:t>ι μία λόγω μη προγραμματισμού το 2014. Μόνο το 2016 οργανώθηκαν δώδεκα μ</w:t>
      </w:r>
      <w:r>
        <w:rPr>
          <w:rFonts w:eastAsia="Times New Roman" w:cs="Times New Roman"/>
          <w:szCs w:val="24"/>
        </w:rPr>
        <w:t>ε</w:t>
      </w:r>
      <w:r>
        <w:rPr>
          <w:rFonts w:eastAsia="Times New Roman" w:cs="Times New Roman"/>
          <w:szCs w:val="24"/>
        </w:rPr>
        <w:t>ικτές διυπουργικές επιτροπές και δώδεκα επιχειρηματικές αποστολές. Οι αποδόσεις μιας χρονιάς ήταν περίπου ίσες με τις αποδόσεις τεσσάρων ετών, σύμφωνα με ποσοτικά στοιχεία. Το 2017 υπ</w:t>
      </w:r>
      <w:r>
        <w:rPr>
          <w:rFonts w:eastAsia="Times New Roman" w:cs="Times New Roman"/>
          <w:szCs w:val="24"/>
        </w:rPr>
        <w:t>ήρξε προγραμματισμός για δώδεκα μ</w:t>
      </w:r>
      <w:r>
        <w:rPr>
          <w:rFonts w:eastAsia="Times New Roman" w:cs="Times New Roman"/>
          <w:szCs w:val="24"/>
        </w:rPr>
        <w:t>ε</w:t>
      </w:r>
      <w:r>
        <w:rPr>
          <w:rFonts w:eastAsia="Times New Roman" w:cs="Times New Roman"/>
          <w:szCs w:val="24"/>
        </w:rPr>
        <w:t>ικτές διυπουργικές επιτροπές και είκοσι δύο επιχειρηματικές αποστολές.</w:t>
      </w:r>
    </w:p>
    <w:p w14:paraId="1288BC1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ποιοτικά στοιχεία δεν υπάρχει μέτρο σύγκρισης, γιατί δείτε την ιστοσελίδα του Υπουργείου Εξωτερικών, την «Αγορά», πριν το 2015 και τι </w:t>
      </w:r>
      <w:r>
        <w:rPr>
          <w:rFonts w:eastAsia="Times New Roman" w:cs="Times New Roman"/>
          <w:szCs w:val="24"/>
        </w:rPr>
        <w:t>πληροφορίες έδινε και δείτε την ιστοσελίδα του Υπουργείου Εξωτερικών, την «Αγορά», μετά το 2015 και τι πληροφορίες δίνει στους επιχειρηματίες που θέλουν να βγουν στις ξένες αγορές.</w:t>
      </w:r>
    </w:p>
    <w:p w14:paraId="1288BC14" w14:textId="77777777" w:rsidR="000C6DE6" w:rsidRDefault="009B647D">
      <w:pPr>
        <w:spacing w:after="0" w:line="600" w:lineRule="auto"/>
        <w:ind w:firstLine="720"/>
        <w:jc w:val="both"/>
        <w:rPr>
          <w:rFonts w:eastAsia="Times New Roman" w:cs="Times New Roman"/>
          <w:b/>
          <w:szCs w:val="24"/>
        </w:rPr>
      </w:pPr>
      <w:r>
        <w:rPr>
          <w:rFonts w:eastAsia="Times New Roman" w:cs="Times New Roman"/>
          <w:szCs w:val="24"/>
        </w:rPr>
        <w:t>Αυτά που έγιναν και αυτά που δόθηκαν</w:t>
      </w:r>
      <w:r>
        <w:rPr>
          <w:rFonts w:eastAsia="Times New Roman" w:cs="Times New Roman"/>
          <w:szCs w:val="24"/>
        </w:rPr>
        <w:t>,</w:t>
      </w:r>
      <w:r>
        <w:rPr>
          <w:rFonts w:eastAsia="Times New Roman" w:cs="Times New Roman"/>
          <w:szCs w:val="24"/>
        </w:rPr>
        <w:t xml:space="preserve"> ουδέποτε στο παρελθόν έχουν ανακοινωθ</w:t>
      </w:r>
      <w:r>
        <w:rPr>
          <w:rFonts w:eastAsia="Times New Roman" w:cs="Times New Roman"/>
          <w:szCs w:val="24"/>
        </w:rPr>
        <w:t xml:space="preserve">εί. Και αυτά είναι αποτέλεσμα δουλειάς και μιας άλλης στρατηγικής που ουδέποτε υπήρχε στο Υπουργείο Εξωτερικών στον χώρο των ΟΕΥ. </w:t>
      </w:r>
    </w:p>
    <w:p w14:paraId="1288BC1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Δεν χρειάζονται πληροφορία για να φύγουν, φεύγουν λόγω φορολογίας.</w:t>
      </w:r>
    </w:p>
    <w:p w14:paraId="1288BC1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Όχι και εδώ κάνετ</w:t>
      </w:r>
      <w:r>
        <w:rPr>
          <w:rFonts w:eastAsia="Times New Roman" w:cs="Times New Roman"/>
          <w:szCs w:val="24"/>
        </w:rPr>
        <w:t>ε λάθος. Εδώ πάλι λάθος κάνετε.</w:t>
      </w:r>
    </w:p>
    <w:p w14:paraId="1288BC1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Ολοκληρώνετε, κύριε </w:t>
      </w:r>
      <w:proofErr w:type="spellStart"/>
      <w:r>
        <w:rPr>
          <w:rFonts w:eastAsia="Times New Roman" w:cs="Times New Roman"/>
          <w:szCs w:val="24"/>
        </w:rPr>
        <w:t>Μάρδα</w:t>
      </w:r>
      <w:proofErr w:type="spellEnd"/>
      <w:r>
        <w:rPr>
          <w:rFonts w:eastAsia="Times New Roman" w:cs="Times New Roman"/>
          <w:szCs w:val="24"/>
        </w:rPr>
        <w:t>, σας παρακαλώ.</w:t>
      </w:r>
    </w:p>
    <w:p w14:paraId="1288BC1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Ως εκ τούτου τα ποιοτικά και τα ποσοτικά στοιχεία δείχνουν μια αναβάθμιση του κλάδου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αραγωγή, επαναλαμβάνω, τριπλάσιας δουλειάς με τον ίδιο κόσμο που ήταν στο παρελθόν, αν όχι με λιγότερο κόσμο. </w:t>
      </w:r>
    </w:p>
    <w:p w14:paraId="1288BC1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Μάρδα</w:t>
      </w:r>
      <w:proofErr w:type="spellEnd"/>
      <w:r>
        <w:rPr>
          <w:rFonts w:eastAsia="Times New Roman" w:cs="Times New Roman"/>
          <w:szCs w:val="24"/>
        </w:rPr>
        <w:t xml:space="preserve"> εισηγητή του ΣΥΡΙΖΑ.</w:t>
      </w:r>
    </w:p>
    <w:p w14:paraId="1288BC1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Τώρα στο Βήμα καλούμε τον</w:t>
      </w:r>
      <w:r>
        <w:rPr>
          <w:rFonts w:eastAsia="Times New Roman" w:cs="Times New Roman"/>
          <w:szCs w:val="24"/>
        </w:rPr>
        <w:t xml:space="preserve"> Υπουργό Εξωτερικών, τον κ. Νίκο Κοτζιά, για να ολοκληρωθεί η διαδικασία.</w:t>
      </w:r>
    </w:p>
    <w:p w14:paraId="1288BC1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olor w:val="000000"/>
          <w:szCs w:val="24"/>
        </w:rPr>
        <w:t>Ευχαριστώ, κύριε Πρόεδρε.</w:t>
      </w:r>
      <w:r>
        <w:rPr>
          <w:rFonts w:eastAsia="Times New Roman" w:cs="Times New Roman"/>
          <w:szCs w:val="24"/>
        </w:rPr>
        <w:t xml:space="preserve"> </w:t>
      </w:r>
    </w:p>
    <w:p w14:paraId="1288BC1C"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Εγώ δεν θέλω μερικά πράγματα να τα θυμίζω στο Υπουργείο και στη Βουλή. Υποχρεώνομαι να απαντήσω. Ένα από τα βασικά </w:t>
      </w:r>
      <w:r>
        <w:rPr>
          <w:rFonts w:eastAsia="Times New Roman" w:cs="Times New Roman"/>
          <w:szCs w:val="24"/>
        </w:rPr>
        <w:t>επιχειρήματα είναι</w:t>
      </w:r>
      <w:r>
        <w:rPr>
          <w:rFonts w:eastAsia="Times New Roman" w:cs="Times New Roman"/>
          <w:szCs w:val="24"/>
        </w:rPr>
        <w:t>.</w:t>
      </w:r>
      <w:r>
        <w:rPr>
          <w:rFonts w:eastAsia="Times New Roman" w:cs="Times New Roman"/>
          <w:szCs w:val="24"/>
        </w:rPr>
        <w:t xml:space="preserve"> «Τι το θέλετε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Υποβαθμίζετε την ΕΝΥ που μπορεί να απαντήσει σε όλα», δηλαδή τη </w:t>
      </w:r>
      <w:r>
        <w:rPr>
          <w:rFonts w:eastAsia="Times New Roman" w:cs="Times New Roman"/>
          <w:szCs w:val="24"/>
        </w:rPr>
        <w:t>ν</w:t>
      </w:r>
      <w:r>
        <w:rPr>
          <w:rFonts w:eastAsia="Times New Roman" w:cs="Times New Roman"/>
          <w:szCs w:val="24"/>
        </w:rPr>
        <w:t xml:space="preserve">ομική </w:t>
      </w:r>
      <w:r>
        <w:rPr>
          <w:rFonts w:eastAsia="Times New Roman" w:cs="Times New Roman"/>
          <w:szCs w:val="24"/>
        </w:rPr>
        <w:t>υ</w:t>
      </w:r>
      <w:r>
        <w:rPr>
          <w:rFonts w:eastAsia="Times New Roman" w:cs="Times New Roman"/>
          <w:szCs w:val="24"/>
        </w:rPr>
        <w:t>πηρεσία που έχουμε στο Υπουργείο</w:t>
      </w:r>
      <w:r>
        <w:rPr>
          <w:rFonts w:eastAsia="Times New Roman" w:cs="Times New Roman"/>
          <w:szCs w:val="24"/>
        </w:rPr>
        <w:t>,</w:t>
      </w:r>
      <w:r>
        <w:rPr>
          <w:rFonts w:eastAsia="Times New Roman" w:cs="Times New Roman"/>
          <w:szCs w:val="24"/>
        </w:rPr>
        <w:t xml:space="preserve"> για να βλέπουμε τις τρέχουσες δουλειές και όλα τα άλλα. Σε αυτό συμπληρώθηκε: «Μα τι; Ετο</w:t>
      </w:r>
      <w:r>
        <w:rPr>
          <w:rFonts w:eastAsia="Times New Roman" w:cs="Times New Roman"/>
          <w:szCs w:val="24"/>
        </w:rPr>
        <w:t xml:space="preserve">ιμάζετε νομική στρατηγική; Δεν τα έχετε όλα λυμένα με την ΕΝΥ και με το Υπουργείο;». Εύληπτα επιχειρήματα, ωραία για τίτλους, αλλά! </w:t>
      </w:r>
    </w:p>
    <w:p w14:paraId="1288BC1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Πότε είχαμε -ας θυμηθούμε- μια μεγάλη δίκη</w:t>
      </w:r>
      <w:r>
        <w:rPr>
          <w:rFonts w:eastAsia="Times New Roman" w:cs="Times New Roman"/>
          <w:szCs w:val="24"/>
        </w:rPr>
        <w:t>,</w:t>
      </w:r>
      <w:r>
        <w:rPr>
          <w:rFonts w:eastAsia="Times New Roman" w:cs="Times New Roman"/>
          <w:szCs w:val="24"/>
        </w:rPr>
        <w:t xml:space="preserve"> που χρειαζόμασταν νομική κάλυψη; Το 2008, επί υπουργίας της κ. Μπακογιάννη και </w:t>
      </w:r>
      <w:r>
        <w:rPr>
          <w:rFonts w:eastAsia="Times New Roman" w:cs="Times New Roman"/>
          <w:szCs w:val="24"/>
        </w:rPr>
        <w:t xml:space="preserve">με εσάς εκπρόσωπο στο Υπουργείο. Τι έγινε σε εκείνη εκεί τη δίκη για τη </w:t>
      </w:r>
      <w:r>
        <w:rPr>
          <w:rFonts w:eastAsia="Times New Roman" w:cs="Times New Roman"/>
          <w:szCs w:val="24"/>
          <w:lang w:val="en-US"/>
        </w:rPr>
        <w:t>FYROM</w:t>
      </w:r>
      <w:r>
        <w:rPr>
          <w:rFonts w:eastAsia="Times New Roman" w:cs="Times New Roman"/>
          <w:szCs w:val="24"/>
        </w:rPr>
        <w:t>; Πήγαν έξι άτομα. Τα τέσσερα ξέρετε τι ήταν; Θυμόσαστε, κύριε Κουμουτσάκο, τι ήταν τα τέσσερα άτομα; Ξένοι καθηγητές. Ξένοι καθηγητές! Αν είχαμε επιστημονικό συμβούλιο, θα είχαμε</w:t>
      </w:r>
      <w:r>
        <w:rPr>
          <w:rFonts w:eastAsia="Times New Roman" w:cs="Times New Roman"/>
          <w:szCs w:val="24"/>
        </w:rPr>
        <w:t xml:space="preserve"> Έλληνες καθηγητές στη δίκη. Μην περιπαίζουμε, λοιπόν, το κοινό και τους τίτλους…</w:t>
      </w:r>
    </w:p>
    <w:p w14:paraId="1288BC1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Υπουργέ, μην το λέτε αυτό. Ξέρετε γιατί χρειάζονται οι ξένοι καθηγητές στο Δικαστήριο της Χάγης;</w:t>
      </w:r>
    </w:p>
    <w:p w14:paraId="1288BC1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Εγώ αν τ</w:t>
      </w:r>
      <w:r>
        <w:rPr>
          <w:rFonts w:eastAsia="Times New Roman" w:cs="Times New Roman"/>
          <w:szCs w:val="24"/>
        </w:rPr>
        <w:t xml:space="preserve">ο ξέρω; Εσείς λέγατε εδώ επί ώρες, όπως και στην </w:t>
      </w:r>
      <w:r>
        <w:rPr>
          <w:rFonts w:eastAsia="Times New Roman" w:cs="Times New Roman"/>
          <w:szCs w:val="24"/>
        </w:rPr>
        <w:t>ε</w:t>
      </w:r>
      <w:r>
        <w:rPr>
          <w:rFonts w:eastAsia="Times New Roman" w:cs="Times New Roman"/>
          <w:szCs w:val="24"/>
        </w:rPr>
        <w:t>πιτροπή, ότι δεν χρειάζονται οι καθηγητές και ότι υποτιμούνται οι διπλωμάτες. Εσείς που παίρνατε μόνο ξένους καθηγητές. Και μας εγκαλείτε;</w:t>
      </w:r>
    </w:p>
    <w:p w14:paraId="1288BC2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Γνωρίζετε πολύ καλά</w:t>
      </w:r>
      <w:r>
        <w:rPr>
          <w:rFonts w:eastAsia="Times New Roman" w:cs="Times New Roman"/>
          <w:szCs w:val="24"/>
        </w:rPr>
        <w:t>,</w:t>
      </w:r>
      <w:r>
        <w:rPr>
          <w:rFonts w:eastAsia="Times New Roman" w:cs="Times New Roman"/>
          <w:szCs w:val="24"/>
        </w:rPr>
        <w:t xml:space="preserve"> γιατί χρειάζονται οι ξέ</w:t>
      </w:r>
      <w:r>
        <w:rPr>
          <w:rFonts w:eastAsia="Times New Roman" w:cs="Times New Roman"/>
          <w:szCs w:val="24"/>
        </w:rPr>
        <w:t xml:space="preserve">νοι καθηγητές στο Δικαστήριο της Χάγης. </w:t>
      </w:r>
    </w:p>
    <w:p w14:paraId="1288BC2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Παίρνατε μόνο ξένους. Ούτε έναν Έλληνα δεν πήρατε μαζί σας.</w:t>
      </w:r>
    </w:p>
    <w:p w14:paraId="1288BC2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Γνωρίζετε πολύ καλά</w:t>
      </w:r>
      <w:r>
        <w:rPr>
          <w:rFonts w:eastAsia="Times New Roman" w:cs="Times New Roman"/>
          <w:szCs w:val="24"/>
        </w:rPr>
        <w:t>,</w:t>
      </w:r>
      <w:r>
        <w:rPr>
          <w:rFonts w:eastAsia="Times New Roman" w:cs="Times New Roman"/>
          <w:szCs w:val="24"/>
        </w:rPr>
        <w:t xml:space="preserve"> γιατί χρειάζονται ξένοι καθηγητές στο Δικαστήριο της Χάγης. Απορώ γιατί</w:t>
      </w:r>
      <w:r>
        <w:rPr>
          <w:rFonts w:eastAsia="Times New Roman" w:cs="Times New Roman"/>
          <w:szCs w:val="24"/>
        </w:rPr>
        <w:t xml:space="preserve"> δεν το λέτε αυτό.</w:t>
      </w:r>
    </w:p>
    <w:p w14:paraId="1288BC2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Κουμουτσάκο, δεν βοηθάτε.</w:t>
      </w:r>
    </w:p>
    <w:p w14:paraId="1288BC2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Ούτε έναν Έλληνα δεν πήρατε μαζί σας! Πήρατε ξένους καθηγητές.</w:t>
      </w:r>
    </w:p>
    <w:p w14:paraId="1288BC2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Κωλύομαι λόγω απορρήτου να μην πω γιατί.</w:t>
      </w:r>
    </w:p>
    <w:p w14:paraId="1288BC2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 xml:space="preserve">ΛΑΟΣ ΚΟΤΖΙΑΣ (Υπουργός Εξωτερικών): </w:t>
      </w:r>
      <w:r>
        <w:rPr>
          <w:rFonts w:eastAsia="Times New Roman" w:cs="Times New Roman"/>
          <w:szCs w:val="24"/>
        </w:rPr>
        <w:t>Να μη μου πείτε γιατί, αλλά πάψτε να κοροϊδεύετε ότι η χρησιμοποίηση καθηγητών υποβαθμίζει και απαξιώνει τους διπλωμάτες.</w:t>
      </w:r>
    </w:p>
    <w:p w14:paraId="1288BC2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Σέβομαι τον ρόλο μου. Διεθνείς καθηγητές χρειάζονται στο Διεθνές Δικαστήριο</w:t>
      </w:r>
      <w:r>
        <w:rPr>
          <w:rFonts w:eastAsia="Times New Roman" w:cs="Times New Roman"/>
          <w:szCs w:val="24"/>
        </w:rPr>
        <w:t xml:space="preserve"> της Χάγης, διότι γνωρίζουν πρόσωπα και πράγματα.</w:t>
      </w:r>
    </w:p>
    <w:p w14:paraId="1288BC2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Σταματήστε να μας λέτε, λοιπόν, ότι δεν χρειάζονται καθηγητές και επιστημονικοί θεσμοί στο Υπουργείο.</w:t>
      </w:r>
    </w:p>
    <w:p w14:paraId="1288BC2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Είπα εγώ ότι δεν χρειάζονται;</w:t>
      </w:r>
    </w:p>
    <w:p w14:paraId="1288BC2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Επίσης σταματήστε να μας λέτε</w:t>
      </w:r>
      <w:r>
        <w:rPr>
          <w:rFonts w:eastAsia="Times New Roman" w:cs="Times New Roman"/>
          <w:szCs w:val="24"/>
        </w:rPr>
        <w:t>,</w:t>
      </w:r>
      <w:r>
        <w:rPr>
          <w:rFonts w:eastAsia="Times New Roman" w:cs="Times New Roman"/>
          <w:szCs w:val="24"/>
        </w:rPr>
        <w:t xml:space="preserve"> ότι ήσασταν, τάχα, προετοιμασμένοι, όταν ψάχνατε να βρείτε τους ξένους καθηγητές την τελευταία ώρα. Αφήστε μας! Εδώ είναι ένα το γεγονός, ότι εμείς ερχόμαστε για να φτιαχτεί…</w:t>
      </w:r>
    </w:p>
    <w:p w14:paraId="1288BC2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w:t>
      </w:r>
      <w:r>
        <w:rPr>
          <w:rFonts w:eastAsia="Times New Roman" w:cs="Times New Roman"/>
          <w:b/>
          <w:szCs w:val="24"/>
        </w:rPr>
        <w:t xml:space="preserve">ΟΥΜΟΥΤΣΑΚΟΣ: </w:t>
      </w:r>
      <w:r>
        <w:rPr>
          <w:rFonts w:eastAsia="Times New Roman" w:cs="Times New Roman"/>
          <w:szCs w:val="24"/>
        </w:rPr>
        <w:t>Κύριε Κοτζιά, γιατί χρειάζονται ξένοι καθηγητές στο Δικαστήριο της Χάγης;</w:t>
      </w:r>
    </w:p>
    <w:p w14:paraId="1288BC2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Κουμουτσάκο, δεν γίνεται έτσι.</w:t>
      </w:r>
    </w:p>
    <w:p w14:paraId="1288BC2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Κύριε Κουμουτσάκο, ακούστε με.</w:t>
      </w:r>
    </w:p>
    <w:p w14:paraId="1288BC2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Δεν </w:t>
      </w:r>
      <w:r>
        <w:rPr>
          <w:rFonts w:eastAsia="Times New Roman" w:cs="Times New Roman"/>
          <w:szCs w:val="24"/>
        </w:rPr>
        <w:t>το γνωρίζετε;</w:t>
      </w:r>
    </w:p>
    <w:p w14:paraId="1288BC2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 xml:space="preserve">Ασφαλώς το γνωρίζω. </w:t>
      </w:r>
    </w:p>
    <w:p w14:paraId="1288BC3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Γιατί μπορούν να απευθυνθούν σε ανθρώπους που γνωρίζουν.</w:t>
      </w:r>
    </w:p>
    <w:p w14:paraId="1288BC3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Εσείς λέτε ότι δεν χρειάζονται οι διεθνούς φήμης Έλληνες καθη</w:t>
      </w:r>
      <w:r>
        <w:rPr>
          <w:rFonts w:eastAsia="Times New Roman" w:cs="Times New Roman"/>
          <w:szCs w:val="24"/>
        </w:rPr>
        <w:t>γητές. Εσείς το λέτε τόσες μέρες. Εσείς το είπατε στην Επιτροπή Εξωτερικών Υποθέσεων.</w:t>
      </w:r>
    </w:p>
    <w:p w14:paraId="1288BC3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Ποτέ, κύριε Κοτζιά.</w:t>
      </w:r>
    </w:p>
    <w:p w14:paraId="1288BC3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 xml:space="preserve">Εσείς η </w:t>
      </w:r>
      <w:r>
        <w:rPr>
          <w:rFonts w:eastAsia="Times New Roman" w:cs="Times New Roman"/>
          <w:szCs w:val="24"/>
        </w:rPr>
        <w:t>Μ</w:t>
      </w:r>
      <w:r>
        <w:rPr>
          <w:rFonts w:eastAsia="Times New Roman" w:cs="Times New Roman"/>
          <w:szCs w:val="24"/>
        </w:rPr>
        <w:t>είζων Αντιπολίτευση και το άλλο το κόμμα που συγκυβερνούσε μαζί σας, εσείς λέτ</w:t>
      </w:r>
      <w:r>
        <w:rPr>
          <w:rFonts w:eastAsia="Times New Roman" w:cs="Times New Roman"/>
          <w:szCs w:val="24"/>
        </w:rPr>
        <w:t xml:space="preserve">ε ότι δεν χρειάζονται οι καθηγητές. </w:t>
      </w:r>
    </w:p>
    <w:p w14:paraId="1288BC3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Εγώ το είπα; Εγώ είπα ότι χρειάζονται. Και μάλιστα στη Επιτροπή Εξωτερικών Υποθέσεων είπα ότι χρειαζόμαστε και ξένους καθηγητές και ξένους ειδικούς.</w:t>
      </w:r>
    </w:p>
    <w:p w14:paraId="1288BC3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Α ορίστε!</w:t>
      </w:r>
    </w:p>
    <w:p w14:paraId="1288BC3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Τι «ορίστε»;</w:t>
      </w:r>
    </w:p>
    <w:p w14:paraId="1288BC3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Ξένους εννοείτε ξένους!</w:t>
      </w:r>
    </w:p>
    <w:p w14:paraId="1288BC3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Εσείς κοροϊδεύετε τον κόσμο, που όταν βρεθήκατε στα δύσκολα, χρησιμοποιείτε καθηγητές και δεν θέλετε να υπάρχει νομο</w:t>
      </w:r>
      <w:r>
        <w:rPr>
          <w:rFonts w:eastAsia="Times New Roman" w:cs="Times New Roman"/>
          <w:szCs w:val="24"/>
        </w:rPr>
        <w:t xml:space="preserve">θετημένο αυτό το γεγονός. Αυτή είναι η απάτη απέναντι στον κόσμο. </w:t>
      </w:r>
    </w:p>
    <w:p w14:paraId="1288BC3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Το να κάνεις γραφειοκράτες τους καθηγητές, είναι λάθος πολιτική, κύριε Κοτζιά.</w:t>
      </w:r>
    </w:p>
    <w:p w14:paraId="1288BC3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ακούστε εν ησυχία τώρα. Εμείς θέλουμε ν</w:t>
      </w:r>
      <w:r>
        <w:rPr>
          <w:rFonts w:eastAsia="Times New Roman" w:cs="Times New Roman"/>
          <w:szCs w:val="24"/>
        </w:rPr>
        <w:t>α έχουμε επιστημονικό συμβούλιο από ό,τι καλύτερο διαθέτει η χώρα. Εσείς μας λέτε «όχι, μόνο ξένους καθηγητές». Εγώ σας λέω ότι το επιστημονικό συμβούλιο με τους καλύτερους Έλληνες καθηγητές είναι αυτό που θα επιλέξει…</w:t>
      </w:r>
    </w:p>
    <w:p w14:paraId="1288BC3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Αφόρητος λαϊκι</w:t>
      </w:r>
      <w:r>
        <w:rPr>
          <w:rFonts w:eastAsia="Times New Roman" w:cs="Times New Roman"/>
          <w:szCs w:val="24"/>
        </w:rPr>
        <w:t xml:space="preserve">σμός! </w:t>
      </w:r>
    </w:p>
    <w:p w14:paraId="1288BC3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Λαϊκισμός είναι</w:t>
      </w:r>
      <w:r>
        <w:rPr>
          <w:rFonts w:eastAsia="Times New Roman" w:cs="Times New Roman"/>
          <w:szCs w:val="24"/>
        </w:rPr>
        <w:t>,</w:t>
      </w:r>
      <w:r>
        <w:rPr>
          <w:rFonts w:eastAsia="Times New Roman" w:cs="Times New Roman"/>
          <w:szCs w:val="24"/>
        </w:rPr>
        <w:t xml:space="preserve"> όταν λέτε ότι δεν χρειάζονται καθηγητές;</w:t>
      </w:r>
    </w:p>
    <w:p w14:paraId="1288BC3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1288BC3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Όχι όταν σας αποδεικνύω ότι η χώρα πρέπει να αξιοποιήσει και τους Έλληνες καθηγητές</w:t>
      </w:r>
      <w:r>
        <w:rPr>
          <w:rFonts w:eastAsia="Times New Roman" w:cs="Times New Roman"/>
          <w:szCs w:val="24"/>
        </w:rPr>
        <w:t>; Γιατί έχουν να ζηλέψουν τίποτα οι Έλληνες καθηγητές διεθνούς φήμης;</w:t>
      </w:r>
    </w:p>
    <w:p w14:paraId="1288BC3F" w14:textId="77777777" w:rsidR="000C6DE6" w:rsidRDefault="009B647D">
      <w:pPr>
        <w:tabs>
          <w:tab w:val="left" w:pos="1138"/>
          <w:tab w:val="left" w:pos="1565"/>
          <w:tab w:val="left" w:pos="2965"/>
          <w:tab w:val="center" w:pos="4753"/>
        </w:tabs>
        <w:spacing w:after="0" w:line="600" w:lineRule="auto"/>
        <w:jc w:val="both"/>
        <w:rPr>
          <w:rFonts w:eastAsia="Times New Roman" w:cs="Times New Roman"/>
          <w:szCs w:val="24"/>
        </w:rPr>
      </w:pPr>
      <w:r>
        <w:rPr>
          <w:rFonts w:eastAsia="Times New Roman" w:cs="Times New Roman"/>
          <w:szCs w:val="24"/>
        </w:rPr>
        <w:t xml:space="preserve">Έχουν να ζηλέψουν τίποτα προϊστάμενοι των διεθνών δικαστηρίων για τα οποία μετά χρησιμοποιούν ξένους καθηγητές; Γιατί είναι καλός ο ξένος καθηγητής, που ξέρει, ας πούμε, την ΕΔΑ και δεν </w:t>
      </w:r>
      <w:r>
        <w:rPr>
          <w:rFonts w:eastAsia="Times New Roman" w:cs="Times New Roman"/>
          <w:szCs w:val="24"/>
        </w:rPr>
        <w:t>είναι καλός αυτός ο Έλληνας καθηγητής</w:t>
      </w:r>
      <w:r>
        <w:rPr>
          <w:rFonts w:eastAsia="Times New Roman" w:cs="Times New Roman"/>
          <w:szCs w:val="24"/>
        </w:rPr>
        <w:t>,</w:t>
      </w:r>
      <w:r>
        <w:rPr>
          <w:rFonts w:eastAsia="Times New Roman" w:cs="Times New Roman"/>
          <w:szCs w:val="24"/>
        </w:rPr>
        <w:t xml:space="preserve"> που ήταν </w:t>
      </w:r>
      <w:r>
        <w:rPr>
          <w:rFonts w:eastAsia="Times New Roman" w:cs="Times New Roman"/>
          <w:szCs w:val="24"/>
        </w:rPr>
        <w:t>α</w:t>
      </w:r>
      <w:r>
        <w:rPr>
          <w:rFonts w:eastAsia="Times New Roman" w:cs="Times New Roman"/>
          <w:szCs w:val="24"/>
        </w:rPr>
        <w:t xml:space="preserve">ντιπρόεδρος αυτού του δικαστηρίου και </w:t>
      </w:r>
      <w:r>
        <w:rPr>
          <w:rFonts w:eastAsia="Times New Roman" w:cs="Times New Roman"/>
          <w:szCs w:val="24"/>
        </w:rPr>
        <w:t>π</w:t>
      </w:r>
      <w:r>
        <w:rPr>
          <w:rFonts w:eastAsia="Times New Roman" w:cs="Times New Roman"/>
          <w:szCs w:val="24"/>
        </w:rPr>
        <w:t xml:space="preserve">ρόεδρος; Δεν κατάλαβα; Και Πρόεδρος του Ευρωπαϊκού Δικαστηρίου Έλληνας ήταν. </w:t>
      </w:r>
    </w:p>
    <w:p w14:paraId="1288BC40" w14:textId="77777777" w:rsidR="000C6DE6" w:rsidRDefault="009B647D">
      <w:pPr>
        <w:tabs>
          <w:tab w:val="left" w:pos="1138"/>
          <w:tab w:val="left" w:pos="1565"/>
          <w:tab w:val="left" w:pos="2965"/>
          <w:tab w:val="center" w:pos="4753"/>
        </w:tabs>
        <w:spacing w:after="0" w:line="600" w:lineRule="auto"/>
        <w:jc w:val="both"/>
        <w:rPr>
          <w:rFonts w:eastAsia="Times New Roman" w:cs="Times New Roman"/>
          <w:szCs w:val="24"/>
        </w:rPr>
      </w:pPr>
      <w:r>
        <w:rPr>
          <w:rFonts w:eastAsia="Times New Roman" w:cs="Times New Roman"/>
          <w:szCs w:val="24"/>
        </w:rPr>
        <w:t xml:space="preserve">Γιατί έτσι; Γιατί ενώ δεν είχατε ποτέ κανένα πρόβλημα -δεν σας το καταλογίζω γιατί τους </w:t>
      </w:r>
      <w:r>
        <w:rPr>
          <w:rFonts w:eastAsia="Times New Roman" w:cs="Times New Roman"/>
          <w:szCs w:val="24"/>
        </w:rPr>
        <w:t>χρησιμοποιήσατε- να πείτε για απαξίωση του Υπουργείου, για ρουσφετολογικά, για υποβάθμιση του Διπλωματικού Σώματος, για υποβάθμιση της ΕΝΥ όταν παίρνατε τους ξένους καθηγητές, τα ανακαλύψατε όλα αυτά τα επιχειρήματα</w:t>
      </w:r>
      <w:r>
        <w:rPr>
          <w:rFonts w:eastAsia="Times New Roman" w:cs="Times New Roman"/>
          <w:szCs w:val="24"/>
        </w:rPr>
        <w:t>,</w:t>
      </w:r>
      <w:r>
        <w:rPr>
          <w:rFonts w:eastAsia="Times New Roman" w:cs="Times New Roman"/>
          <w:szCs w:val="24"/>
        </w:rPr>
        <w:t xml:space="preserve"> μόλις είπαμε να πάρουμε τους καλύτερους</w:t>
      </w:r>
      <w:r>
        <w:rPr>
          <w:rFonts w:eastAsia="Times New Roman" w:cs="Times New Roman"/>
          <w:szCs w:val="24"/>
        </w:rPr>
        <w:t xml:space="preserve"> καθηγητές που διαθέτει αυτή η χώρα, σε ένα θεσμικό σύστημα που να μπορεί να προετοιμάζει μακρόχρονα τα ζητήματα;</w:t>
      </w:r>
    </w:p>
    <w:p w14:paraId="1288BC41"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Διαστρέβλωση επιχειρήματος. </w:t>
      </w:r>
    </w:p>
    <w:p w14:paraId="1288BC42"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Κύριε Κουμουτσάκο, ηρεμήστε. </w:t>
      </w:r>
    </w:p>
    <w:p w14:paraId="1288BC43"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w:t>
      </w:r>
      <w:r>
        <w:rPr>
          <w:rFonts w:eastAsia="Times New Roman" w:cs="Times New Roman"/>
          <w:b/>
          <w:szCs w:val="24"/>
        </w:rPr>
        <w:t>Σ:</w:t>
      </w:r>
      <w:r>
        <w:rPr>
          <w:rFonts w:eastAsia="Times New Roman" w:cs="Times New Roman"/>
          <w:szCs w:val="24"/>
        </w:rPr>
        <w:t xml:space="preserve"> Είμαι πολύ ήρεμος. </w:t>
      </w:r>
    </w:p>
    <w:p w14:paraId="1288BC44"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Ηρεμήστε! Δεν είστε πολύ ήρεμος.</w:t>
      </w:r>
    </w:p>
    <w:p w14:paraId="1288BC45"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Πιο ήρεμος δεν γίνεται.</w:t>
      </w:r>
    </w:p>
    <w:p w14:paraId="1288BC46"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Πάντως και εσείς δεν είστε ήρεμος.</w:t>
      </w:r>
    </w:p>
    <w:p w14:paraId="1288BC47"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Μα με διακόπτει συν</w:t>
      </w:r>
      <w:r>
        <w:rPr>
          <w:rFonts w:eastAsia="Times New Roman" w:cs="Times New Roman"/>
          <w:szCs w:val="24"/>
        </w:rPr>
        <w:t>εχώς, έτσι δεν είναι; Εκεί δεν παρεμβήκατε.</w:t>
      </w:r>
    </w:p>
    <w:p w14:paraId="1288BC48"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Επιτρέπει τη μεταξύ μας επικοινωνία. </w:t>
      </w:r>
    </w:p>
    <w:p w14:paraId="1288BC49"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Ευχαριστώ πολύ. Να το θυμούνται και οι διοικήσεις. </w:t>
      </w:r>
    </w:p>
    <w:p w14:paraId="1288BC4A"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προχωρήσουμε στη διαδι</w:t>
      </w:r>
      <w:r>
        <w:rPr>
          <w:rFonts w:eastAsia="Times New Roman" w:cs="Times New Roman"/>
          <w:szCs w:val="24"/>
        </w:rPr>
        <w:t xml:space="preserve">κασία και να ολοκληρώσετε, κύριε Υπουργέ. </w:t>
      </w:r>
    </w:p>
    <w:p w14:paraId="1288BC4B"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Τι να ολοκληρώσω; Δεν άρχισα!</w:t>
      </w:r>
    </w:p>
    <w:p w14:paraId="1288BC4C"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λέει για τους τέσσερις στο ΚΑΣ. Και ντυμένοι ως όσιες …</w:t>
      </w:r>
    </w:p>
    <w:p w14:paraId="1288BC4D"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Μαρίες. </w:t>
      </w:r>
    </w:p>
    <w:p w14:paraId="1288BC4E"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Όπως το είπατε, εγώ δεν το είπα, λέει</w:t>
      </w:r>
      <w:r>
        <w:rPr>
          <w:rFonts w:eastAsia="Times New Roman" w:cs="Times New Roman"/>
          <w:szCs w:val="24"/>
        </w:rPr>
        <w:t>:</w:t>
      </w:r>
      <w:r>
        <w:rPr>
          <w:rFonts w:eastAsia="Times New Roman" w:cs="Times New Roman"/>
          <w:szCs w:val="24"/>
        </w:rPr>
        <w:t xml:space="preserve"> «Μα τέσσερις! Εδώ κάνετε τέσσερις;» Αυτό που ξεχνάει να πει</w:t>
      </w:r>
      <w:r>
        <w:rPr>
          <w:rFonts w:eastAsia="Times New Roman" w:cs="Times New Roman"/>
          <w:szCs w:val="24"/>
        </w:rPr>
        <w:t>,</w:t>
      </w:r>
      <w:r>
        <w:rPr>
          <w:rFonts w:eastAsia="Times New Roman" w:cs="Times New Roman"/>
          <w:szCs w:val="24"/>
        </w:rPr>
        <w:t xml:space="preserve"> είναι ότι καταργούμε είκοσι τρεις θέσεις για αυτούς τους τέσσερις. Δηλαδή τι θα γίνει με την αριθμητική; Θα αποδεχθούμε τον παράγοντα της αριθμητικής ότι ε</w:t>
      </w:r>
      <w:r>
        <w:rPr>
          <w:rFonts w:eastAsia="Times New Roman" w:cs="Times New Roman"/>
          <w:szCs w:val="24"/>
        </w:rPr>
        <w:t xml:space="preserve">ίναι αντικειμενικός; </w:t>
      </w:r>
    </w:p>
    <w:p w14:paraId="1288BC4F"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Πάμε τώρα στην Κύπρο, αφού είπαμε για τη </w:t>
      </w:r>
      <w:r>
        <w:rPr>
          <w:rFonts w:eastAsia="Times New Roman" w:cs="Times New Roman"/>
          <w:szCs w:val="24"/>
          <w:lang w:val="en-US"/>
        </w:rPr>
        <w:t>FYROM</w:t>
      </w:r>
      <w:r>
        <w:rPr>
          <w:rFonts w:eastAsia="Times New Roman" w:cs="Times New Roman"/>
          <w:szCs w:val="24"/>
        </w:rPr>
        <w:t>. Στην Κύπρο –και σας καλώ να έρθετε στο Υπουργείο να σας τα δείξω- κάνατε δηλώσεις, όπως κάνουν όλοι, ότι οι εγγυήσεις πρέπει να φύγουν κ.λπ.</w:t>
      </w:r>
      <w:r>
        <w:rPr>
          <w:rFonts w:eastAsia="Times New Roman" w:cs="Times New Roman"/>
          <w:szCs w:val="24"/>
        </w:rPr>
        <w:t>.</w:t>
      </w:r>
      <w:r>
        <w:rPr>
          <w:rFonts w:eastAsia="Times New Roman" w:cs="Times New Roman"/>
          <w:szCs w:val="24"/>
        </w:rPr>
        <w:t xml:space="preserve"> Στα κείμενα του Υπουργείου όμως -και το 2004</w:t>
      </w:r>
      <w:r>
        <w:rPr>
          <w:rFonts w:eastAsia="Times New Roman" w:cs="Times New Roman"/>
          <w:szCs w:val="24"/>
        </w:rPr>
        <w:t xml:space="preserve"> στη διαπραγμάτευση 2002-2004 και στα κείμενα του 2008 του Υπουργείου στο οποίο ήσασταν τότε- λεγόταν ότι δεν μπορούμε να θέσουμε πολύ αυστηρά τα θέματα των εγγυήσεων. Και το μεν 2002-2004 και των παρεμβάσεων από το εξωτερικό, το δε 2008</w:t>
      </w:r>
      <w:r>
        <w:rPr>
          <w:rFonts w:eastAsia="Times New Roman" w:cs="Times New Roman"/>
          <w:szCs w:val="24"/>
        </w:rPr>
        <w:t>,</w:t>
      </w:r>
      <w:r>
        <w:rPr>
          <w:rFonts w:eastAsia="Times New Roman" w:cs="Times New Roman"/>
          <w:szCs w:val="24"/>
        </w:rPr>
        <w:t xml:space="preserve"> έλεγε ότι γίνεται</w:t>
      </w:r>
      <w:r>
        <w:rPr>
          <w:rFonts w:eastAsia="Times New Roman" w:cs="Times New Roman"/>
          <w:szCs w:val="24"/>
        </w:rPr>
        <w:t xml:space="preserve"> αποδεκτό η </w:t>
      </w:r>
      <w:proofErr w:type="spellStart"/>
      <w:r>
        <w:rPr>
          <w:rFonts w:eastAsia="Times New Roman" w:cs="Times New Roman"/>
          <w:szCs w:val="24"/>
        </w:rPr>
        <w:t>παρεμβατικότητα</w:t>
      </w:r>
      <w:proofErr w:type="spellEnd"/>
      <w:r>
        <w:rPr>
          <w:rFonts w:eastAsia="Times New Roman" w:cs="Times New Roman"/>
          <w:szCs w:val="24"/>
        </w:rPr>
        <w:t xml:space="preserve"> της Τουρκίας στο βόρειο κομμάτι της Κύπρου στην τουρκοκυπριακή πολιτεία. Αυτά είναι τα κείμενα του Υπουργείου.</w:t>
      </w:r>
    </w:p>
    <w:p w14:paraId="1288BC50"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Πού το λέει αυτό, κύριε Υπουργέ;</w:t>
      </w:r>
    </w:p>
    <w:p w14:paraId="1288BC51"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Θα έρθετε και θα σας </w:t>
      </w:r>
      <w:r>
        <w:rPr>
          <w:rFonts w:eastAsia="Times New Roman" w:cs="Times New Roman"/>
          <w:szCs w:val="24"/>
        </w:rPr>
        <w:t xml:space="preserve">τα δείξω. Και εάν θέλετε να με προκαλέσετε και άλλο, θα τα καταθέσω εδώ μέσα. </w:t>
      </w:r>
    </w:p>
    <w:p w14:paraId="1288BC52"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Πού το λέει αυτό; </w:t>
      </w:r>
    </w:p>
    <w:p w14:paraId="1288BC53"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Τα λέει στα εσωτερικά κείμενα και εισηγήσεις του Υπουργείου. </w:t>
      </w:r>
    </w:p>
    <w:p w14:paraId="1288BC54"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Οι δηλώσει</w:t>
      </w:r>
      <w:r>
        <w:rPr>
          <w:rFonts w:eastAsia="Times New Roman" w:cs="Times New Roman"/>
          <w:szCs w:val="24"/>
        </w:rPr>
        <w:t xml:space="preserve">ς του </w:t>
      </w:r>
      <w:r>
        <w:rPr>
          <w:rFonts w:eastAsia="Times New Roman" w:cs="Times New Roman"/>
          <w:szCs w:val="24"/>
        </w:rPr>
        <w:t>ε</w:t>
      </w:r>
      <w:r>
        <w:rPr>
          <w:rFonts w:eastAsia="Times New Roman" w:cs="Times New Roman"/>
          <w:szCs w:val="24"/>
        </w:rPr>
        <w:t xml:space="preserve">κπροσώπου Τύπου δεν είναι επίσημες δηλώσεις του Υπουργείου; </w:t>
      </w:r>
    </w:p>
    <w:p w14:paraId="1288BC55"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Δεν κάνεις διαπραγμάτευση με τις δηλώσεις Τύπου. Κάνεις με τα χαρτιά. Και το τελευταίο χαρτί δεν υπάρχει. </w:t>
      </w:r>
    </w:p>
    <w:p w14:paraId="1288BC56"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υπήρχε διαπραγ</w:t>
      </w:r>
      <w:r>
        <w:rPr>
          <w:rFonts w:eastAsia="Times New Roman" w:cs="Times New Roman"/>
          <w:szCs w:val="24"/>
        </w:rPr>
        <w:t>μάτευση το 2008.</w:t>
      </w:r>
    </w:p>
    <w:p w14:paraId="1288BC57"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Το τελευταίο χαρτί που κατέθεσε η κυβέρνησή σας στην Ελβετία, δεν υπάρχει καν στα αρχεία του Υπουργείου. Θέλετε να ανοίξουμε τέτοια συζήτηση; </w:t>
      </w:r>
    </w:p>
    <w:p w14:paraId="1288BC58"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Το 2008 και το 2009</w:t>
      </w:r>
      <w:r>
        <w:rPr>
          <w:rFonts w:eastAsia="Times New Roman" w:cs="Times New Roman"/>
          <w:szCs w:val="24"/>
        </w:rPr>
        <w:t>,</w:t>
      </w:r>
      <w:r>
        <w:rPr>
          <w:rFonts w:eastAsia="Times New Roman" w:cs="Times New Roman"/>
          <w:szCs w:val="24"/>
        </w:rPr>
        <w:t xml:space="preserve"> δεν υπήρχε διαπραγμάτευση. Πού το βρήκατε; </w:t>
      </w:r>
    </w:p>
    <w:p w14:paraId="1288BC59"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Υπήρχε. Φαίνεται ότι δεν το πήρατε χαμπάρι. Υπήρχε το 2008. </w:t>
      </w:r>
    </w:p>
    <w:p w14:paraId="1288BC5A"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Εγώ;</w:t>
      </w:r>
    </w:p>
    <w:p w14:paraId="1288BC5B"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Δεν ξέρω.</w:t>
      </w:r>
    </w:p>
    <w:p w14:paraId="1288BC5C"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Τρίτον όσον αφορά τα απόρρητα, σ</w:t>
      </w:r>
      <w:r>
        <w:rPr>
          <w:rFonts w:eastAsia="Times New Roman" w:cs="Times New Roman"/>
          <w:szCs w:val="24"/>
        </w:rPr>
        <w:t xml:space="preserve">ας επαναλαμβάνω δεν θέλουμε να βάλουμε μία επιτροπή ελέγχου μέσα στο Υπουργείο.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και η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ε</w:t>
      </w:r>
      <w:r>
        <w:rPr>
          <w:rFonts w:eastAsia="Times New Roman" w:cs="Times New Roman"/>
          <w:szCs w:val="24"/>
        </w:rPr>
        <w:t>πιτροπή κάνει έτσι και αλλιώς έλεγχο. Θέλουμε να εισάγουμε την αρχή</w:t>
      </w:r>
      <w:r>
        <w:rPr>
          <w:rFonts w:eastAsia="Times New Roman" w:cs="Times New Roman"/>
          <w:szCs w:val="24"/>
        </w:rPr>
        <w:t>,</w:t>
      </w:r>
      <w:r>
        <w:rPr>
          <w:rFonts w:eastAsia="Times New Roman" w:cs="Times New Roman"/>
          <w:szCs w:val="24"/>
        </w:rPr>
        <w:t xml:space="preserve"> ότι το Κοινοβούλιο δικαιούται με τον τρόπο που θα συμφωνήσει νομοθετι</w:t>
      </w:r>
      <w:r>
        <w:rPr>
          <w:rFonts w:eastAsia="Times New Roman" w:cs="Times New Roman"/>
          <w:szCs w:val="24"/>
        </w:rPr>
        <w:t>κά και ο Κανονισμός του, να ελέγχει τα πάντα. Αυτή είναι η αρχή. Και αυτή είναι η αρχή που αμφισβητείτε.</w:t>
      </w:r>
    </w:p>
    <w:p w14:paraId="1288BC5D"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Να πω εδώ όσον αφορά την Αστυνομία και την πρόταση που έγινε</w:t>
      </w:r>
      <w:r>
        <w:rPr>
          <w:rFonts w:eastAsia="Times New Roman" w:cs="Times New Roman"/>
          <w:szCs w:val="24"/>
        </w:rPr>
        <w:t>,</w:t>
      </w:r>
      <w:r>
        <w:rPr>
          <w:rFonts w:eastAsia="Times New Roman" w:cs="Times New Roman"/>
          <w:szCs w:val="24"/>
        </w:rPr>
        <w:t xml:space="preserve"> ότι εγώ είμαι σύμφωνος. Όπως έχουμε τους στρατιωτικούς ακόλουθους</w:t>
      </w:r>
      <w:r>
        <w:rPr>
          <w:rFonts w:eastAsia="Times New Roman" w:cs="Times New Roman"/>
          <w:szCs w:val="24"/>
        </w:rPr>
        <w:t>,</w:t>
      </w:r>
      <w:r>
        <w:rPr>
          <w:rFonts w:eastAsia="Times New Roman" w:cs="Times New Roman"/>
          <w:szCs w:val="24"/>
        </w:rPr>
        <w:t xml:space="preserve"> να δούμε τον τρόπο που</w:t>
      </w:r>
      <w:r>
        <w:rPr>
          <w:rFonts w:eastAsia="Times New Roman" w:cs="Times New Roman"/>
          <w:szCs w:val="24"/>
        </w:rPr>
        <w:t xml:space="preserve"> θα χρησιμοποιηθούν εκείνοι οι αστυνομικοί ακόλουθοι που δεν έχουν πάει για απλή εργασία, όπως είναι οι βίζες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1288BC5E"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επόμενο. Εγώ έχω αναλύσει από πάρα πολλά χρόνια την παγκοσμιοποίηση</w:t>
      </w:r>
      <w:r>
        <w:rPr>
          <w:rFonts w:eastAsia="Times New Roman" w:cs="Times New Roman"/>
          <w:szCs w:val="24"/>
        </w:rPr>
        <w:t>,</w:t>
      </w:r>
      <w:r>
        <w:rPr>
          <w:rFonts w:eastAsia="Times New Roman" w:cs="Times New Roman"/>
          <w:szCs w:val="24"/>
        </w:rPr>
        <w:t xml:space="preserve"> ότι δεν είναι ενιαίο </w:t>
      </w:r>
      <w:r>
        <w:rPr>
          <w:rFonts w:eastAsia="Times New Roman" w:cs="Times New Roman"/>
          <w:szCs w:val="24"/>
          <w:lang w:val="en-US"/>
        </w:rPr>
        <w:t>project</w:t>
      </w:r>
      <w:r>
        <w:rPr>
          <w:rFonts w:eastAsia="Times New Roman" w:cs="Times New Roman"/>
          <w:szCs w:val="24"/>
        </w:rPr>
        <w:t xml:space="preserve">, μία ενιαία διαδικασία. Υπάρχει και </w:t>
      </w:r>
      <w:r>
        <w:rPr>
          <w:rFonts w:eastAsia="Times New Roman" w:cs="Times New Roman"/>
          <w:szCs w:val="24"/>
        </w:rPr>
        <w:t>ο κατακερματισμός. Και έχω υπογραμμίσει για ποιον τρόπο και με ποιον τρόπο και για ποιον λόγο στην εποχή της παγκοσμιοποίησης</w:t>
      </w:r>
      <w:r>
        <w:rPr>
          <w:rFonts w:eastAsia="Times New Roman" w:cs="Times New Roman"/>
          <w:szCs w:val="24"/>
        </w:rPr>
        <w:t>,</w:t>
      </w:r>
      <w:r>
        <w:rPr>
          <w:rFonts w:eastAsia="Times New Roman" w:cs="Times New Roman"/>
          <w:szCs w:val="24"/>
        </w:rPr>
        <w:t xml:space="preserve"> ενισχύεται το εθνικό κράτος. Έχω γράψει τέσσερα βιβλία εδώ και δύο έξω. Δεν έχω κανένα πρόβλημα. Εγώ δεν νομίζω ότι η ζωή δείχνει</w:t>
      </w:r>
      <w:r>
        <w:rPr>
          <w:rFonts w:eastAsia="Times New Roman" w:cs="Times New Roman"/>
          <w:szCs w:val="24"/>
        </w:rPr>
        <w:t xml:space="preserve"> κάτι άλλο</w:t>
      </w:r>
      <w:r>
        <w:rPr>
          <w:rFonts w:eastAsia="Times New Roman" w:cs="Times New Roman"/>
          <w:szCs w:val="24"/>
        </w:rPr>
        <w:t>,</w:t>
      </w:r>
      <w:r>
        <w:rPr>
          <w:rFonts w:eastAsia="Times New Roman" w:cs="Times New Roman"/>
          <w:szCs w:val="24"/>
        </w:rPr>
        <w:t xml:space="preserve"> από το γεγονός ότι η παγκοσμιοποίηση και ο κατακερματισμός αλληλοσυνδέονται και ότι το εθνικό κράτος που κάποιοι έλεγαν ότι θα εξαφανιζόταν, δεν εξαφανίζεται. Αυτή είναι και η πολιτική που βλέπουμε από ορισμένους χώρους.</w:t>
      </w:r>
    </w:p>
    <w:p w14:paraId="1288BC5F" w14:textId="77777777" w:rsidR="000C6DE6" w:rsidRDefault="009B647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όσον αφορά στις ΜΚΟ</w:t>
      </w:r>
      <w:r>
        <w:rPr>
          <w:rFonts w:eastAsia="Times New Roman" w:cs="Times New Roman"/>
          <w:szCs w:val="24"/>
        </w:rPr>
        <w:t xml:space="preserve"> που κάποιος ανέφερε, έχουμε στείλει –και είμαι πάρα πολύ υπερήφανος γι’ αυτό- σαράντα τρεις υποθέσεις στον εισαγγελέα. Και από τις σαράντα τρεις υποθέσεις με μεγάλη μου χαρά -και θα κάνω για πρώτη φορά μετά από καιρό για κάτι τέτοιο συνέντευξη Τύπου</w:t>
      </w:r>
      <w:r>
        <w:rPr>
          <w:rFonts w:eastAsia="Times New Roman" w:cs="Times New Roman"/>
          <w:szCs w:val="24"/>
        </w:rPr>
        <w:t>-</w:t>
      </w:r>
      <w:r>
        <w:rPr>
          <w:rFonts w:eastAsia="Times New Roman" w:cs="Times New Roman"/>
          <w:szCs w:val="24"/>
        </w:rPr>
        <w:t xml:space="preserve"> το π</w:t>
      </w:r>
      <w:r>
        <w:rPr>
          <w:rFonts w:eastAsia="Times New Roman" w:cs="Times New Roman"/>
          <w:szCs w:val="24"/>
        </w:rPr>
        <w:t>ροαναγγέλλω</w:t>
      </w:r>
      <w:r>
        <w:rPr>
          <w:rFonts w:eastAsia="Times New Roman" w:cs="Times New Roman"/>
          <w:szCs w:val="24"/>
        </w:rPr>
        <w:t>,</w:t>
      </w:r>
      <w:r>
        <w:rPr>
          <w:rFonts w:eastAsia="Times New Roman" w:cs="Times New Roman"/>
          <w:szCs w:val="24"/>
        </w:rPr>
        <w:t xml:space="preserve"> παίρνουμε λεφτά πίσω.</w:t>
      </w:r>
    </w:p>
    <w:p w14:paraId="1288BC6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ξέρετε</w:t>
      </w:r>
      <w:r>
        <w:rPr>
          <w:rFonts w:eastAsia="Times New Roman" w:cs="Times New Roman"/>
          <w:szCs w:val="24"/>
        </w:rPr>
        <w:t>,</w:t>
      </w:r>
      <w:r>
        <w:rPr>
          <w:rFonts w:eastAsia="Times New Roman" w:cs="Times New Roman"/>
          <w:szCs w:val="24"/>
        </w:rPr>
        <w:t xml:space="preserve"> βρήκαμε λεφτά σε νησί της </w:t>
      </w:r>
      <w:r>
        <w:rPr>
          <w:rFonts w:eastAsia="Times New Roman" w:cs="Times New Roman"/>
          <w:szCs w:val="24"/>
        </w:rPr>
        <w:t>Κ</w:t>
      </w:r>
      <w:r>
        <w:rPr>
          <w:rFonts w:eastAsia="Times New Roman" w:cs="Times New Roman"/>
          <w:szCs w:val="24"/>
        </w:rPr>
        <w:t>εντρικής Αμερικής τα οποία είχαν πάει για έργα, υποτίθεται, αναπτυξιακά και ήταν σε τράπεζα και τοκιζόμενα. «Θα γελάσει και το παρδαλό κατσίκι» για τη δουλειά που κάνουμε στο Υπουργε</w:t>
      </w:r>
      <w:r>
        <w:rPr>
          <w:rFonts w:eastAsia="Times New Roman" w:cs="Times New Roman"/>
          <w:szCs w:val="24"/>
        </w:rPr>
        <w:t>ίο γύρω από αυτά τα θέματα.</w:t>
      </w:r>
    </w:p>
    <w:p w14:paraId="1288BC6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Το επώνυμο </w:t>
      </w:r>
      <w:proofErr w:type="spellStart"/>
      <w:r>
        <w:rPr>
          <w:rFonts w:eastAsia="Times New Roman" w:cs="Times New Roman"/>
          <w:szCs w:val="24"/>
        </w:rPr>
        <w:t>Ρόντος</w:t>
      </w:r>
      <w:proofErr w:type="spellEnd"/>
      <w:r>
        <w:rPr>
          <w:rFonts w:eastAsia="Times New Roman" w:cs="Times New Roman"/>
          <w:szCs w:val="24"/>
        </w:rPr>
        <w:t xml:space="preserve"> σάς λέει τίποτα;</w:t>
      </w:r>
    </w:p>
    <w:p w14:paraId="1288BC6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Στα κυβερνητικά κόμματα πρέπει να λέει, όχι σε μένα.</w:t>
      </w:r>
    </w:p>
    <w:p w14:paraId="1288BC6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Παρακάτω για τους εμπορικούς ακολούθους είπε ο κ. </w:t>
      </w:r>
      <w:proofErr w:type="spellStart"/>
      <w:r>
        <w:rPr>
          <w:rFonts w:eastAsia="Times New Roman" w:cs="Times New Roman"/>
          <w:szCs w:val="24"/>
        </w:rPr>
        <w:t>Μάρδας</w:t>
      </w:r>
      <w:proofErr w:type="spellEnd"/>
      <w:r>
        <w:rPr>
          <w:rFonts w:eastAsia="Times New Roman" w:cs="Times New Roman"/>
          <w:szCs w:val="24"/>
        </w:rPr>
        <w:t xml:space="preserve"> -είναι γεγονός ότι κ</w:t>
      </w:r>
      <w:r>
        <w:rPr>
          <w:rFonts w:eastAsia="Times New Roman" w:cs="Times New Roman"/>
          <w:szCs w:val="24"/>
        </w:rPr>
        <w:t xml:space="preserve">αι ο κ. Λοβέρδος στο παρελθόν, αλλά πολύ πιο εντατικά ο κ. </w:t>
      </w:r>
      <w:proofErr w:type="spellStart"/>
      <w:r>
        <w:rPr>
          <w:rFonts w:eastAsia="Times New Roman" w:cs="Times New Roman"/>
          <w:szCs w:val="24"/>
        </w:rPr>
        <w:t>Μάρδας</w:t>
      </w:r>
      <w:proofErr w:type="spellEnd"/>
      <w:r>
        <w:rPr>
          <w:rFonts w:eastAsia="Times New Roman" w:cs="Times New Roman"/>
          <w:szCs w:val="24"/>
        </w:rPr>
        <w:t>- ότι αξιοποίησε και ενίσχυσε τον ρόλο τους. Και ασφαλώς η ανάπτυξη του ρόλου τους δεν σημαίνει υποβάθμιση των διπλωματών.</w:t>
      </w:r>
    </w:p>
    <w:p w14:paraId="1288BC6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το επιχείρημα περί υποβάθμισης των διπλωματών έχει και ένα στοιχ</w:t>
      </w:r>
      <w:r>
        <w:rPr>
          <w:rFonts w:eastAsia="Times New Roman" w:cs="Times New Roman"/>
          <w:szCs w:val="24"/>
        </w:rPr>
        <w:t xml:space="preserve">είο υποτίμησης των ανθρώπων. Ήρθε η Ένωση Διπλωματών και είπε ότι το νομοσχέδιο κινείται σε σωστή κατεύθυνση. Αυτό δεν είπε; Και τώρα έρχεστε εσείς να παίξετε τους πατρόνες τους, «παιδιά δεν καταλάβατε καλά, σας υποτιμούν και θα σας το πούμε εμείς». </w:t>
      </w:r>
    </w:p>
    <w:p w14:paraId="1288BC6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ε</w:t>
      </w:r>
      <w:r>
        <w:rPr>
          <w:rFonts w:eastAsia="Times New Roman" w:cs="Times New Roman"/>
          <w:szCs w:val="24"/>
        </w:rPr>
        <w:t>ιπώθηκε επιπλέον</w:t>
      </w:r>
      <w:r>
        <w:rPr>
          <w:rFonts w:eastAsia="Times New Roman" w:cs="Times New Roman"/>
          <w:szCs w:val="24"/>
        </w:rPr>
        <w:t>,</w:t>
      </w:r>
      <w:r>
        <w:rPr>
          <w:rFonts w:eastAsia="Times New Roman" w:cs="Times New Roman"/>
          <w:szCs w:val="24"/>
        </w:rPr>
        <w:t xml:space="preserve"> ότι κατά την ακρόασή τους δηλώθηκε από εκπροσώπους</w:t>
      </w:r>
      <w:r>
        <w:rPr>
          <w:rFonts w:eastAsia="Times New Roman" w:cs="Times New Roman"/>
          <w:szCs w:val="24"/>
        </w:rPr>
        <w:t>,</w:t>
      </w:r>
      <w:r>
        <w:rPr>
          <w:rFonts w:eastAsia="Times New Roman" w:cs="Times New Roman"/>
          <w:szCs w:val="24"/>
        </w:rPr>
        <w:t xml:space="preserve"> ότι απαξι</w:t>
      </w:r>
      <w:r>
        <w:rPr>
          <w:rFonts w:eastAsia="Times New Roman" w:cs="Times New Roman"/>
          <w:szCs w:val="24"/>
        </w:rPr>
        <w:t>ο</w:t>
      </w:r>
      <w:r>
        <w:rPr>
          <w:rFonts w:eastAsia="Times New Roman" w:cs="Times New Roman"/>
          <w:szCs w:val="24"/>
        </w:rPr>
        <w:t xml:space="preserve">ί το Υπουργείο το νομοσχέδιο και παραμένουν στο αίτημα, συγκεκριμένο απόσπασμα από τα </w:t>
      </w:r>
      <w:proofErr w:type="spellStart"/>
      <w:r>
        <w:rPr>
          <w:rFonts w:eastAsia="Times New Roman" w:cs="Times New Roman"/>
          <w:szCs w:val="24"/>
        </w:rPr>
        <w:t>ρακτικά</w:t>
      </w:r>
      <w:proofErr w:type="spellEnd"/>
      <w:r>
        <w:rPr>
          <w:rFonts w:eastAsia="Times New Roman" w:cs="Times New Roman"/>
          <w:szCs w:val="24"/>
        </w:rPr>
        <w:t>, κάποιος να λέει αυτό που επικαλείται η Νέα Δημοκρατία. Και το λέω αυτό</w:t>
      </w:r>
      <w:r>
        <w:rPr>
          <w:rFonts w:eastAsia="Times New Roman" w:cs="Times New Roman"/>
          <w:szCs w:val="24"/>
        </w:rPr>
        <w:t>,</w:t>
      </w:r>
      <w:r>
        <w:rPr>
          <w:rFonts w:eastAsia="Times New Roman" w:cs="Times New Roman"/>
          <w:szCs w:val="24"/>
        </w:rPr>
        <w:t xml:space="preserve"> διότι έγινε επίκληση</w:t>
      </w:r>
      <w:r>
        <w:rPr>
          <w:rFonts w:eastAsia="Times New Roman" w:cs="Times New Roman"/>
          <w:szCs w:val="24"/>
        </w:rPr>
        <w:t>-</w:t>
      </w:r>
      <w:r>
        <w:rPr>
          <w:rFonts w:eastAsia="Times New Roman" w:cs="Times New Roman"/>
          <w:szCs w:val="24"/>
        </w:rPr>
        <w:t xml:space="preserve"> και το είπα και στην αρχική μου εισήγηση</w:t>
      </w:r>
      <w:r>
        <w:rPr>
          <w:rFonts w:eastAsia="Times New Roman" w:cs="Times New Roman"/>
          <w:szCs w:val="24"/>
        </w:rPr>
        <w:t>-</w:t>
      </w:r>
      <w:r>
        <w:rPr>
          <w:rFonts w:eastAsia="Times New Roman" w:cs="Times New Roman"/>
          <w:szCs w:val="24"/>
        </w:rPr>
        <w:t xml:space="preserve"> διαφόρων ονομάτων και εκπροσώπων και απεδείχθη ότι οι εκπρόσωποί μας ποτέ δεν είπαν κάτι τέτοιο.</w:t>
      </w:r>
    </w:p>
    <w:p w14:paraId="1288BC66"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Τώρα θέλω να σας πω ακόμα κάτι. Λέτε ότι </w:t>
      </w:r>
      <w:r>
        <w:rPr>
          <w:rFonts w:eastAsia="Times New Roman" w:cs="Times New Roman"/>
          <w:szCs w:val="24"/>
        </w:rPr>
        <w:t xml:space="preserve">η υψηλής ειδίκευσης επιστήμονες που θέλουμε να πάρουμε στο ΚΑΣ και στο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υμβούλιο</w:t>
      </w:r>
      <w:r>
        <w:rPr>
          <w:rFonts w:eastAsia="Times New Roman" w:cs="Times New Roman"/>
          <w:szCs w:val="24"/>
        </w:rPr>
        <w:t>,</w:t>
      </w:r>
      <w:r>
        <w:rPr>
          <w:rFonts w:eastAsia="Times New Roman" w:cs="Times New Roman"/>
          <w:szCs w:val="24"/>
        </w:rPr>
        <w:t xml:space="preserve"> είναι προϊόν ρουσφετολογίας ή θα γίνει ρουσφετολογία. Και κάποιος είπε</w:t>
      </w:r>
      <w:r>
        <w:rPr>
          <w:rFonts w:eastAsia="Times New Roman" w:cs="Times New Roman"/>
          <w:szCs w:val="24"/>
        </w:rPr>
        <w:t>,</w:t>
      </w:r>
      <w:r>
        <w:rPr>
          <w:rFonts w:eastAsia="Times New Roman" w:cs="Times New Roman"/>
          <w:szCs w:val="24"/>
        </w:rPr>
        <w:t xml:space="preserve"> ότι και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υμβούλιο είναι το άκρων άωτον της ρουσφετολογίας</w:t>
      </w:r>
    </w:p>
    <w:p w14:paraId="1288BC6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w:t>
      </w:r>
      <w:r>
        <w:rPr>
          <w:rFonts w:eastAsia="Times New Roman" w:cs="Times New Roman"/>
          <w:szCs w:val="24"/>
        </w:rPr>
        <w:t>κάτι. Υβρίζετε τους ανθρώπους, που ελπίζω να δεχτούν αυτές τις θέσεις, διότι όταν λέτε ότι αυτοί οι άνθρωποι που θα δεχτούν αυτές τις θέσεις</w:t>
      </w:r>
      <w:r>
        <w:rPr>
          <w:rFonts w:eastAsia="Times New Roman" w:cs="Times New Roman"/>
          <w:szCs w:val="24"/>
        </w:rPr>
        <w:t>-</w:t>
      </w:r>
      <w:r>
        <w:rPr>
          <w:rFonts w:eastAsia="Times New Roman" w:cs="Times New Roman"/>
          <w:szCs w:val="24"/>
        </w:rPr>
        <w:t xml:space="preserve"> και ανέφερα ένα παράδειγμα στη διάρκεια των ομιλιών </w:t>
      </w:r>
      <w:r>
        <w:rPr>
          <w:rFonts w:eastAsia="Times New Roman" w:cs="Times New Roman"/>
          <w:szCs w:val="24"/>
        </w:rPr>
        <w:t>μας-</w:t>
      </w:r>
      <w:r>
        <w:rPr>
          <w:rFonts w:eastAsia="Times New Roman" w:cs="Times New Roman"/>
          <w:szCs w:val="24"/>
        </w:rPr>
        <w:t xml:space="preserve"> είναι αποτέλεσμα και προϊόν ρουσφετολογίας και είναι οι κ</w:t>
      </w:r>
      <w:r>
        <w:rPr>
          <w:rFonts w:eastAsia="Times New Roman" w:cs="Times New Roman"/>
          <w:szCs w:val="24"/>
        </w:rPr>
        <w:t>άλλιστοι που έχει η χώρα, αναρωτιέται κανείς με ποια ηθική «τόλμη» και «ανάστημα» υβρίζετε προκαταβολικά αυτούς τους ανθρώπους.</w:t>
      </w:r>
    </w:p>
    <w:p w14:paraId="1288BC6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Και αναρωτιέμαι</w:t>
      </w:r>
      <w:r>
        <w:rPr>
          <w:rFonts w:eastAsia="Times New Roman" w:cs="Times New Roman"/>
          <w:szCs w:val="24"/>
        </w:rPr>
        <w:t>.</w:t>
      </w:r>
      <w:r>
        <w:rPr>
          <w:rFonts w:eastAsia="Times New Roman" w:cs="Times New Roman"/>
          <w:szCs w:val="24"/>
        </w:rPr>
        <w:t xml:space="preserve"> Θα κάνετε δημόσια αυτοκριτική</w:t>
      </w:r>
      <w:r>
        <w:rPr>
          <w:rFonts w:eastAsia="Times New Roman" w:cs="Times New Roman"/>
          <w:szCs w:val="24"/>
        </w:rPr>
        <w:t>,</w:t>
      </w:r>
      <w:r>
        <w:rPr>
          <w:rFonts w:eastAsia="Times New Roman" w:cs="Times New Roman"/>
          <w:szCs w:val="24"/>
        </w:rPr>
        <w:t xml:space="preserve"> όταν θα δείτε το Επιστημονικό Συμβούλιο και τη σύνθεσή του; Θα ομολογήσετε</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δεν είναι προϊόν ρουσφετολογίας</w:t>
      </w:r>
      <w:r>
        <w:rPr>
          <w:rFonts w:eastAsia="Times New Roman" w:cs="Times New Roman"/>
          <w:szCs w:val="24"/>
        </w:rPr>
        <w:t>,</w:t>
      </w:r>
      <w:r>
        <w:rPr>
          <w:rFonts w:eastAsia="Times New Roman" w:cs="Times New Roman"/>
          <w:szCs w:val="24"/>
        </w:rPr>
        <w:t xml:space="preserve"> όταν θα δείτε ότι είναι ο ανθός, οι καλύτεροι δικαστές, οι καλύτεροι πανεπιστημιακοί καθηγητές που έχουμε στο Διεθνές Δίκαιο στην Ελλάδα; Αυτό είναι το ερώτημα. Και να σας πω κάτι, όταν ορισμένοι υψηλού κύρους και διεθνώς α</w:t>
      </w:r>
      <w:r>
        <w:rPr>
          <w:rFonts w:eastAsia="Times New Roman" w:cs="Times New Roman"/>
          <w:szCs w:val="24"/>
        </w:rPr>
        <w:t xml:space="preserve">ναγνωρισμένοι καθηγητές χαρακτηρίζονται εκ προοιμίου ως ρουσφετολογία, ανοίγετε </w:t>
      </w:r>
      <w:proofErr w:type="spellStart"/>
      <w:r>
        <w:rPr>
          <w:rFonts w:eastAsia="Times New Roman" w:cs="Times New Roman"/>
          <w:szCs w:val="24"/>
        </w:rPr>
        <w:t>κερκόπορτες</w:t>
      </w:r>
      <w:proofErr w:type="spellEnd"/>
      <w:r>
        <w:rPr>
          <w:rFonts w:eastAsia="Times New Roman" w:cs="Times New Roman"/>
          <w:szCs w:val="24"/>
        </w:rPr>
        <w:t xml:space="preserve">. </w:t>
      </w:r>
    </w:p>
    <w:p w14:paraId="1288BC6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Και επί τη ευκαιρία -δεν έχει σχέση με το προηγούμενο- θέλω να απαντήσω κάτι για τον κ. </w:t>
      </w:r>
      <w:proofErr w:type="spellStart"/>
      <w:r>
        <w:rPr>
          <w:rFonts w:eastAsia="Times New Roman" w:cs="Times New Roman"/>
          <w:szCs w:val="24"/>
        </w:rPr>
        <w:t>Ροζάκη</w:t>
      </w:r>
      <w:proofErr w:type="spellEnd"/>
      <w:r>
        <w:rPr>
          <w:rFonts w:eastAsia="Times New Roman" w:cs="Times New Roman"/>
          <w:szCs w:val="24"/>
        </w:rPr>
        <w:t>. Είναι Έλληνες πολίτες οι Εβραίοι το θρήσκευμα Έλληνες και Ελληνίδε</w:t>
      </w:r>
      <w:r>
        <w:rPr>
          <w:rFonts w:eastAsia="Times New Roman" w:cs="Times New Roman"/>
          <w:szCs w:val="24"/>
        </w:rPr>
        <w:t>ς;</w:t>
      </w:r>
    </w:p>
    <w:p w14:paraId="1288BC6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Σε ποιους απευθύνεστε, κύριε Υπουργέ; Στη Χρυσή Αυγή απευθύνεστε.</w:t>
      </w:r>
    </w:p>
    <w:p w14:paraId="1288BC6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Ασφαλώς. Εσείς γιατί θυμώνετε;</w:t>
      </w:r>
    </w:p>
    <w:p w14:paraId="1288BC6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Γιατί κοιτάτε εμένα.</w:t>
      </w:r>
    </w:p>
    <w:p w14:paraId="1288BC6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Ούτε καν </w:t>
      </w:r>
      <w:r>
        <w:rPr>
          <w:rFonts w:eastAsia="Times New Roman" w:cs="Times New Roman"/>
          <w:szCs w:val="24"/>
        </w:rPr>
        <w:t xml:space="preserve">σας κοιτούσα. Τον κ. </w:t>
      </w:r>
      <w:proofErr w:type="spellStart"/>
      <w:r>
        <w:rPr>
          <w:rFonts w:eastAsia="Times New Roman" w:cs="Times New Roman"/>
          <w:szCs w:val="24"/>
        </w:rPr>
        <w:t>Δανέλλη</w:t>
      </w:r>
      <w:proofErr w:type="spellEnd"/>
      <w:r>
        <w:rPr>
          <w:rFonts w:eastAsia="Times New Roman" w:cs="Times New Roman"/>
          <w:szCs w:val="24"/>
        </w:rPr>
        <w:t xml:space="preserve"> κοίταγα.</w:t>
      </w:r>
    </w:p>
    <w:p w14:paraId="1288BC6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Τη θέση μου την είπα από του Βήματος.</w:t>
      </w:r>
    </w:p>
    <w:p w14:paraId="1288BC6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Μα τι να κάνουμε τώρα; Δεν μπορώ να μιλήσω και να κοιτάω τον κ. </w:t>
      </w:r>
      <w:proofErr w:type="spellStart"/>
      <w:r>
        <w:rPr>
          <w:rFonts w:eastAsia="Times New Roman" w:cs="Times New Roman"/>
          <w:szCs w:val="24"/>
        </w:rPr>
        <w:t>Δανέλλη</w:t>
      </w:r>
      <w:proofErr w:type="spellEnd"/>
      <w:r>
        <w:rPr>
          <w:rFonts w:eastAsia="Times New Roman" w:cs="Times New Roman"/>
          <w:szCs w:val="24"/>
        </w:rPr>
        <w:t>;</w:t>
      </w:r>
    </w:p>
    <w:p w14:paraId="1288BC70"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εσάς δεν κοίταγα;</w:t>
      </w:r>
    </w:p>
    <w:p w14:paraId="1288BC7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ΣΠΥΡΙΔΩΝ ΔΑ</w:t>
      </w:r>
      <w:r>
        <w:rPr>
          <w:rFonts w:eastAsia="Times New Roman" w:cs="Times New Roman"/>
          <w:b/>
          <w:szCs w:val="24"/>
        </w:rPr>
        <w:t>ΝΕΛΛΗΣ</w:t>
      </w:r>
      <w:r>
        <w:rPr>
          <w:rFonts w:ascii="Symbol" w:eastAsia="Times New Roman" w:hAnsi="Symbol" w:cs="Times New Roman"/>
          <w:b/>
          <w:szCs w:val="24"/>
        </w:rPr>
        <w:t></w:t>
      </w:r>
      <w:r>
        <w:rPr>
          <w:rFonts w:eastAsia="Times New Roman" w:cs="Times New Roman"/>
          <w:szCs w:val="24"/>
        </w:rPr>
        <w:t xml:space="preserve"> Ναι εμένα κοιτούσε.</w:t>
      </w:r>
    </w:p>
    <w:p w14:paraId="1288BC7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Να το. Ο άνθρωπος κουνάει το κεφάλι του. Δεν ξέρω τι μύγα έχετε και μυγιάζεστε.</w:t>
      </w:r>
    </w:p>
    <w:p w14:paraId="1288BC7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Ντροπή που το λέτε αυτό.</w:t>
      </w:r>
    </w:p>
    <w:p w14:paraId="1288BC7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Ντροπή είναι να με δ</w:t>
      </w:r>
      <w:r>
        <w:rPr>
          <w:rFonts w:eastAsia="Times New Roman" w:cs="Times New Roman"/>
          <w:szCs w:val="24"/>
        </w:rPr>
        <w:t>ιακόπτετε όταν...</w:t>
      </w:r>
    </w:p>
    <w:p w14:paraId="1288BC7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Στο ειδικό αυτό θέμα είναι ντροπή να το λέτε αυτό.</w:t>
      </w:r>
    </w:p>
    <w:p w14:paraId="1288BC7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Σας παρακαλώ, κύριε Κουμουτσάκο. Έχετε χάσει τον μπούσουλα.</w:t>
      </w:r>
    </w:p>
    <w:p w14:paraId="1288BC7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Κουμουτσάκο, δεν αναφερόταν σε εσάς.</w:t>
      </w:r>
    </w:p>
    <w:p w14:paraId="1288BC7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θέλω τον λόγο επί προσωπικού.</w:t>
      </w:r>
    </w:p>
    <w:p w14:paraId="1288BC7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Εντάξει μετά. Να πω για τον κ. </w:t>
      </w:r>
      <w:proofErr w:type="spellStart"/>
      <w:r>
        <w:rPr>
          <w:rFonts w:eastAsia="Times New Roman" w:cs="Times New Roman"/>
          <w:szCs w:val="24"/>
        </w:rPr>
        <w:t>Ροζάκη</w:t>
      </w:r>
      <w:proofErr w:type="spellEnd"/>
      <w:r>
        <w:rPr>
          <w:rFonts w:eastAsia="Times New Roman" w:cs="Times New Roman"/>
          <w:szCs w:val="24"/>
        </w:rPr>
        <w:t>;</w:t>
      </w:r>
    </w:p>
    <w:p w14:paraId="1288BC7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Επί προσωπικού, κύριε Πρόεδρε.</w:t>
      </w:r>
    </w:p>
    <w:p w14:paraId="1288BC7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Τι να κάνουμε τώρα; Να διακόψουμε για να μιλήσετε;</w:t>
      </w:r>
    </w:p>
    <w:p w14:paraId="1288BC7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 μετά τον κύριο Υπουργό.</w:t>
      </w:r>
    </w:p>
    <w:p w14:paraId="1288BC7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w:t>
      </w:r>
    </w:p>
    <w:p w14:paraId="1288BC7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Όταν κάνω κριτική στη Χρυσή Αυγή, ο κύριος εκπρ</w:t>
      </w:r>
      <w:r>
        <w:rPr>
          <w:rFonts w:eastAsia="Times New Roman" w:cs="Times New Roman"/>
          <w:szCs w:val="24"/>
        </w:rPr>
        <w:t>όσωπος της Νέας Δημοκρατίας ζητάει τον λόγο επί προσωπικού. Δεν έχετε κάνει σωστή επιλογή</w:t>
      </w:r>
      <w:r>
        <w:rPr>
          <w:rFonts w:eastAsia="Times New Roman" w:cs="Times New Roman"/>
          <w:szCs w:val="24"/>
        </w:rPr>
        <w:t>,</w:t>
      </w:r>
      <w:r>
        <w:rPr>
          <w:rFonts w:eastAsia="Times New Roman" w:cs="Times New Roman"/>
          <w:szCs w:val="24"/>
        </w:rPr>
        <w:t xml:space="preserve"> με το να μιλήσετε επί προσωπικού.</w:t>
      </w:r>
    </w:p>
    <w:p w14:paraId="1288BC7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Επανέρχομαι. Είναι οι Εβραίοι πολίτες, γυναίκες και άντρες, έντιμοι και ισότιμοι πολίτες αυτού του τόπου, όπως ο καθένας ανεξάρτητα</w:t>
      </w:r>
      <w:r>
        <w:rPr>
          <w:rFonts w:eastAsia="Times New Roman" w:cs="Times New Roman"/>
          <w:szCs w:val="24"/>
        </w:rPr>
        <w:t xml:space="preserve"> θρησκεύματος ή που δεν έχει θρήσκευμα; Είναι οι Εβραίοι πολίτες</w:t>
      </w:r>
      <w:r>
        <w:rPr>
          <w:rFonts w:eastAsia="Times New Roman" w:cs="Times New Roman"/>
          <w:szCs w:val="24"/>
        </w:rPr>
        <w:t>,</w:t>
      </w:r>
      <w:r>
        <w:rPr>
          <w:rFonts w:eastAsia="Times New Roman" w:cs="Times New Roman"/>
          <w:szCs w:val="24"/>
        </w:rPr>
        <w:t xml:space="preserve"> αυτοί οι οποίοι πολέμησαν στο Αλβανικό Έπος και ο πρώτος συνταγματάρχης ο οποίος θανατώθηκε στο Ελλην</w:t>
      </w:r>
      <w:r>
        <w:rPr>
          <w:rFonts w:eastAsia="Times New Roman" w:cs="Times New Roman"/>
          <w:szCs w:val="24"/>
        </w:rPr>
        <w:t>οα</w:t>
      </w:r>
      <w:r>
        <w:rPr>
          <w:rFonts w:eastAsia="Times New Roman" w:cs="Times New Roman"/>
          <w:szCs w:val="24"/>
        </w:rPr>
        <w:t>λβανικό έπος ήταν Εβραίος στο θρήσκευμα Έλληνας πολίτης;</w:t>
      </w:r>
    </w:p>
    <w:p w14:paraId="1288BC80" w14:textId="77777777" w:rsidR="000C6DE6" w:rsidRDefault="009B647D">
      <w:pPr>
        <w:spacing w:after="0" w:line="600" w:lineRule="auto"/>
        <w:jc w:val="both"/>
        <w:rPr>
          <w:rFonts w:eastAsia="Times New Roman"/>
          <w:szCs w:val="24"/>
        </w:rPr>
      </w:pPr>
      <w:r>
        <w:rPr>
          <w:rFonts w:eastAsia="Times New Roman"/>
          <w:szCs w:val="24"/>
        </w:rPr>
        <w:t>Ή ενοχλούνται κάποιοι</w:t>
      </w:r>
      <w:r>
        <w:rPr>
          <w:rFonts w:eastAsia="Times New Roman"/>
          <w:szCs w:val="24"/>
        </w:rPr>
        <w:t>,</w:t>
      </w:r>
      <w:r>
        <w:rPr>
          <w:rFonts w:eastAsia="Times New Roman"/>
          <w:szCs w:val="24"/>
        </w:rPr>
        <w:t xml:space="preserve"> ότι και οι Εβραίοι αντιστάθηκαν στο Αλβανικό Έπος απέναντι στις φασιστικές και ναζιστικές ορδές;</w:t>
      </w:r>
    </w:p>
    <w:p w14:paraId="1288BC81" w14:textId="77777777" w:rsidR="000C6DE6" w:rsidRDefault="009B647D">
      <w:pPr>
        <w:spacing w:after="0" w:line="600" w:lineRule="auto"/>
        <w:ind w:firstLine="720"/>
        <w:jc w:val="both"/>
        <w:rPr>
          <w:rFonts w:eastAsia="Times New Roman"/>
          <w:szCs w:val="24"/>
        </w:rPr>
      </w:pPr>
      <w:r>
        <w:rPr>
          <w:rFonts w:eastAsia="Times New Roman"/>
          <w:szCs w:val="24"/>
        </w:rPr>
        <w:t>Και τέλος, είναι σωστό οι εξαιρετικές ακαδημαϊκές περιπτώσεις, που δεν είναι ορθόδοξοι στο θρήσκευμα, που μπορεί να είναι καθολικοί, μπορεί να είναι μουσουλμά</w:t>
      </w:r>
      <w:r>
        <w:rPr>
          <w:rFonts w:eastAsia="Times New Roman"/>
          <w:szCs w:val="24"/>
        </w:rPr>
        <w:t>νοι, μπορεί να είναι άθεοι, μπορεί να είναι βουδιστές, μπορεί να είναι οτιδήποτε, το ελληνικό κράτος να τους αξιοποιεί όλους;</w:t>
      </w:r>
    </w:p>
    <w:p w14:paraId="1288BC82" w14:textId="77777777" w:rsidR="000C6DE6" w:rsidRDefault="009B647D">
      <w:pPr>
        <w:spacing w:after="0" w:line="600" w:lineRule="auto"/>
        <w:ind w:firstLine="720"/>
        <w:jc w:val="both"/>
        <w:rPr>
          <w:rFonts w:eastAsia="Times New Roman"/>
          <w:szCs w:val="24"/>
        </w:rPr>
      </w:pPr>
      <w:r>
        <w:rPr>
          <w:rFonts w:eastAsia="Times New Roman"/>
          <w:szCs w:val="24"/>
        </w:rPr>
        <w:t>Εγώ θέλω να θυμίσω μόνο ένα πράγμα. Ότι ακόμα και το κράτος του Ισραήλ που τόσο κατηγορείται –με άλφα γιώτα, για να μην μπερδευτεί</w:t>
      </w:r>
      <w:r>
        <w:rPr>
          <w:rFonts w:eastAsia="Times New Roman"/>
          <w:szCs w:val="24"/>
        </w:rPr>
        <w:t xml:space="preserve"> κανείς και ορθά μερικές φορές- για τη στάση του απέναντι στους Παλαιστίνιους, είχε Υπουργούς και Υφυπουργούς μουσουλμάνους. Και ο προ-προηγούμενος </w:t>
      </w:r>
      <w:r>
        <w:rPr>
          <w:rFonts w:eastAsia="Times New Roman"/>
          <w:szCs w:val="24"/>
        </w:rPr>
        <w:t>π</w:t>
      </w:r>
      <w:r>
        <w:rPr>
          <w:rFonts w:eastAsia="Times New Roman"/>
          <w:szCs w:val="24"/>
        </w:rPr>
        <w:t>ρεσβευτής του Ισραήλ ήταν μουσουλμάνος. Δεν κατάλαβα</w:t>
      </w:r>
      <w:r>
        <w:rPr>
          <w:rFonts w:eastAsia="Times New Roman"/>
          <w:szCs w:val="24"/>
        </w:rPr>
        <w:t>,</w:t>
      </w:r>
      <w:r>
        <w:rPr>
          <w:rFonts w:eastAsia="Times New Roman"/>
          <w:szCs w:val="24"/>
        </w:rPr>
        <w:t xml:space="preserve"> γιατί στην Ελλάδα ένας πολίτης που άξια έχει υψηλή γν</w:t>
      </w:r>
      <w:r>
        <w:rPr>
          <w:rFonts w:eastAsia="Times New Roman"/>
          <w:szCs w:val="24"/>
        </w:rPr>
        <w:t xml:space="preserve">ώση και ποιότητα, δεν δικαιούται να καταλαμβάνει δημόσια αξιώματα. </w:t>
      </w:r>
    </w:p>
    <w:p w14:paraId="1288BC83" w14:textId="77777777" w:rsidR="000C6DE6" w:rsidRDefault="009B647D">
      <w:pPr>
        <w:spacing w:after="0" w:line="600" w:lineRule="auto"/>
        <w:ind w:firstLine="720"/>
        <w:jc w:val="both"/>
        <w:rPr>
          <w:rFonts w:eastAsia="Times New Roman"/>
          <w:szCs w:val="24"/>
        </w:rPr>
      </w:pPr>
      <w:r>
        <w:rPr>
          <w:rFonts w:eastAsia="Times New Roman"/>
          <w:szCs w:val="24"/>
        </w:rPr>
        <w:t xml:space="preserve">Ο </w:t>
      </w:r>
      <w:proofErr w:type="spellStart"/>
      <w:r>
        <w:rPr>
          <w:rFonts w:eastAsia="Times New Roman"/>
          <w:szCs w:val="24"/>
        </w:rPr>
        <w:t>Φριζής</w:t>
      </w:r>
      <w:proofErr w:type="spellEnd"/>
      <w:r>
        <w:rPr>
          <w:rFonts w:eastAsia="Times New Roman"/>
          <w:szCs w:val="24"/>
        </w:rPr>
        <w:t xml:space="preserve"> είναι αυτός στον οποίο αναφερόμουνα. Ο </w:t>
      </w:r>
      <w:proofErr w:type="spellStart"/>
      <w:r>
        <w:rPr>
          <w:rFonts w:eastAsia="Times New Roman"/>
          <w:szCs w:val="24"/>
        </w:rPr>
        <w:t>Φριζής</w:t>
      </w:r>
      <w:proofErr w:type="spellEnd"/>
      <w:r>
        <w:rPr>
          <w:rFonts w:eastAsia="Times New Roman"/>
          <w:szCs w:val="24"/>
        </w:rPr>
        <w:t xml:space="preserve"> είναι ο </w:t>
      </w:r>
      <w:r>
        <w:rPr>
          <w:rFonts w:eastAsia="Times New Roman"/>
          <w:szCs w:val="24"/>
        </w:rPr>
        <w:t>σ</w:t>
      </w:r>
      <w:r>
        <w:rPr>
          <w:rFonts w:eastAsia="Times New Roman"/>
          <w:szCs w:val="24"/>
        </w:rPr>
        <w:t xml:space="preserve">υνταγματάρχης που έπεσε στο </w:t>
      </w:r>
      <w:r>
        <w:rPr>
          <w:rFonts w:eastAsia="Times New Roman"/>
          <w:szCs w:val="24"/>
          <w:lang w:val="en-US"/>
        </w:rPr>
        <w:t>A</w:t>
      </w:r>
      <w:proofErr w:type="spellStart"/>
      <w:r>
        <w:rPr>
          <w:rFonts w:eastAsia="Times New Roman"/>
          <w:szCs w:val="24"/>
        </w:rPr>
        <w:t>λβανικό</w:t>
      </w:r>
      <w:proofErr w:type="spellEnd"/>
      <w:r>
        <w:rPr>
          <w:rFonts w:eastAsia="Times New Roman"/>
          <w:szCs w:val="24"/>
        </w:rPr>
        <w:t xml:space="preserve"> Έπος.</w:t>
      </w:r>
    </w:p>
    <w:p w14:paraId="1288BC84" w14:textId="77777777" w:rsidR="000C6DE6" w:rsidRDefault="009B647D">
      <w:pPr>
        <w:spacing w:after="0" w:line="600" w:lineRule="auto"/>
        <w:ind w:firstLine="720"/>
        <w:jc w:val="both"/>
        <w:rPr>
          <w:rFonts w:eastAsia="Times New Roman"/>
          <w:szCs w:val="24"/>
        </w:rPr>
      </w:pPr>
      <w:r>
        <w:rPr>
          <w:rFonts w:eastAsia="Times New Roman"/>
          <w:szCs w:val="24"/>
        </w:rPr>
        <w:t>Υπάρχει ένα ζήτημα με τα ταξίδια. Άκουσα μια κυρία</w:t>
      </w:r>
      <w:r>
        <w:rPr>
          <w:rFonts w:eastAsia="Times New Roman"/>
          <w:szCs w:val="24"/>
        </w:rPr>
        <w:t>,</w:t>
      </w:r>
      <w:r>
        <w:rPr>
          <w:rFonts w:eastAsia="Times New Roman"/>
          <w:szCs w:val="24"/>
        </w:rPr>
        <w:t xml:space="preserve"> η οποία μπήκε, μίλησε και έφυ</w:t>
      </w:r>
      <w:r>
        <w:rPr>
          <w:rFonts w:eastAsia="Times New Roman"/>
          <w:szCs w:val="24"/>
        </w:rPr>
        <w:t>γε και η οποία έκανε κριτική για αυτά που δεν άκουσε, τα όσα συζητούσαμε δηλαδή, να αναφέρεται στον Πρωθυπουργό της χώρας</w:t>
      </w:r>
      <w:r>
        <w:rPr>
          <w:rFonts w:eastAsia="Times New Roman"/>
          <w:szCs w:val="24"/>
        </w:rPr>
        <w:t>,</w:t>
      </w:r>
      <w:r>
        <w:rPr>
          <w:rFonts w:eastAsia="Times New Roman"/>
          <w:szCs w:val="24"/>
        </w:rPr>
        <w:t xml:space="preserve"> για το γεγονός ότι πήγε από την Πορτογαλία στη Γαλλία.</w:t>
      </w:r>
    </w:p>
    <w:p w14:paraId="1288BC85" w14:textId="77777777" w:rsidR="000C6DE6" w:rsidRDefault="009B647D">
      <w:pPr>
        <w:spacing w:after="0" w:line="600" w:lineRule="auto"/>
        <w:ind w:firstLine="720"/>
        <w:jc w:val="both"/>
        <w:rPr>
          <w:rFonts w:eastAsia="Times New Roman"/>
          <w:szCs w:val="24"/>
        </w:rPr>
      </w:pPr>
      <w:r>
        <w:rPr>
          <w:rFonts w:eastAsia="Times New Roman"/>
          <w:szCs w:val="24"/>
        </w:rPr>
        <w:t xml:space="preserve">Θέλω να σας πω κάτι ως Υπουργός Εξωτερικών και θα έπρεπε εσείς που ασχολείστε </w:t>
      </w:r>
      <w:r>
        <w:rPr>
          <w:rFonts w:eastAsia="Times New Roman"/>
          <w:szCs w:val="24"/>
        </w:rPr>
        <w:t>από την Αντιπολίτευση με την εξωτερική πολιτική</w:t>
      </w:r>
      <w:r>
        <w:rPr>
          <w:rFonts w:eastAsia="Times New Roman"/>
          <w:szCs w:val="24"/>
        </w:rPr>
        <w:t>,</w:t>
      </w:r>
      <w:r>
        <w:rPr>
          <w:rFonts w:eastAsia="Times New Roman"/>
          <w:szCs w:val="24"/>
        </w:rPr>
        <w:t xml:space="preserve"> να το καταλάβετε. Είναι υποχρεωτικό να ανακοινώνονται και να δημοσιοποιούνται όλες οι επαφές</w:t>
      </w:r>
      <w:r>
        <w:rPr>
          <w:rFonts w:eastAsia="Times New Roman"/>
          <w:szCs w:val="24"/>
        </w:rPr>
        <w:t>,</w:t>
      </w:r>
      <w:r>
        <w:rPr>
          <w:rFonts w:eastAsia="Times New Roman"/>
          <w:szCs w:val="24"/>
        </w:rPr>
        <w:t xml:space="preserve"> που έχει η Ελλάδα και οι Έλληνες πολιτικοί παράγοντες στο εξωτερικό; Είναι υποχρεωτικό</w:t>
      </w:r>
      <w:r>
        <w:rPr>
          <w:rFonts w:eastAsia="Times New Roman"/>
          <w:szCs w:val="24"/>
        </w:rPr>
        <w:t>,</w:t>
      </w:r>
      <w:r>
        <w:rPr>
          <w:rFonts w:eastAsia="Times New Roman"/>
          <w:szCs w:val="24"/>
        </w:rPr>
        <w:t xml:space="preserve"> κάθε φορά που συναντάω έναν Υπουργό από τα Βαλκάνια ή από την περιοχή μας να το λέω; Δεν υπάρχουν άτυπες συναντήσεις; Δεν υπάρχουν συναντήσεις</w:t>
      </w:r>
      <w:r>
        <w:rPr>
          <w:rFonts w:eastAsia="Times New Roman"/>
          <w:szCs w:val="24"/>
        </w:rPr>
        <w:t>,</w:t>
      </w:r>
      <w:r>
        <w:rPr>
          <w:rFonts w:eastAsia="Times New Roman"/>
          <w:szCs w:val="24"/>
        </w:rPr>
        <w:t xml:space="preserve"> οι οποίες γίνονται για να γίνει μια προσπάθεια διαλόγου και όχι συναντήσεις προκειμένου να κάνουν πρωτοσέλιδα ε</w:t>
      </w:r>
      <w:r>
        <w:rPr>
          <w:rFonts w:eastAsia="Times New Roman"/>
          <w:szCs w:val="24"/>
        </w:rPr>
        <w:t xml:space="preserve">ίτε θετικά είτε αρνητικά; </w:t>
      </w:r>
    </w:p>
    <w:p w14:paraId="1288BC86" w14:textId="77777777" w:rsidR="000C6DE6" w:rsidRDefault="009B647D">
      <w:pPr>
        <w:spacing w:after="0" w:line="600" w:lineRule="auto"/>
        <w:ind w:firstLine="720"/>
        <w:jc w:val="both"/>
        <w:rPr>
          <w:rFonts w:eastAsia="Times New Roman"/>
          <w:szCs w:val="24"/>
        </w:rPr>
      </w:pPr>
      <w:r>
        <w:rPr>
          <w:rFonts w:eastAsia="Times New Roman"/>
          <w:szCs w:val="24"/>
        </w:rPr>
        <w:t>Και είναι στάση αυτή της Αντιπολίτευσης</w:t>
      </w:r>
      <w:r>
        <w:rPr>
          <w:rFonts w:eastAsia="Times New Roman"/>
          <w:szCs w:val="24"/>
        </w:rPr>
        <w:t>,</w:t>
      </w:r>
      <w:r>
        <w:rPr>
          <w:rFonts w:eastAsia="Times New Roman"/>
          <w:szCs w:val="24"/>
        </w:rPr>
        <w:t xml:space="preserve"> να ζητάει λογαριασμό για να δώσουμε δημόσια έναντι των δανειστών μας ή έναντι των Τούρκων ή έναντι οποιουδήποτε ποιους άλλους βλέπουμε; Είναι αυτό το ζήτημα ή πρέπει να συμφωνήσουμε στην π</w:t>
      </w:r>
      <w:r>
        <w:rPr>
          <w:rFonts w:eastAsia="Times New Roman"/>
          <w:szCs w:val="24"/>
        </w:rPr>
        <w:t>ολιτική; Γιατί εγώ δημοσιοποιώ</w:t>
      </w:r>
      <w:r>
        <w:rPr>
          <w:rFonts w:eastAsia="Times New Roman"/>
          <w:szCs w:val="24"/>
        </w:rPr>
        <w:t>,</w:t>
      </w:r>
      <w:r>
        <w:rPr>
          <w:rFonts w:eastAsia="Times New Roman"/>
          <w:szCs w:val="24"/>
        </w:rPr>
        <w:t xml:space="preserve"> ποιους βλέπει ο Αρχηγός της Αξιωματικής Αντιπολίτευσης που ταξιδεύει με τη βοήθεια και τη φροντίδα του Υπουργείου Εξωτερικών; Αλίμονο! Εκείνος θα επιλέξει εάν θα πει και ποιον θα πει κι αν θέλει να πει και όλους ή όχι.</w:t>
      </w:r>
    </w:p>
    <w:p w14:paraId="1288BC87" w14:textId="77777777" w:rsidR="000C6DE6" w:rsidRDefault="009B647D">
      <w:pPr>
        <w:spacing w:after="0" w:line="600" w:lineRule="auto"/>
        <w:ind w:firstLine="720"/>
        <w:jc w:val="both"/>
        <w:rPr>
          <w:rFonts w:eastAsia="Times New Roman"/>
          <w:szCs w:val="24"/>
        </w:rPr>
      </w:pPr>
      <w:r>
        <w:rPr>
          <w:rFonts w:eastAsia="Times New Roman"/>
          <w:szCs w:val="24"/>
        </w:rPr>
        <w:t xml:space="preserve">Αλλά </w:t>
      </w:r>
      <w:r>
        <w:rPr>
          <w:rFonts w:eastAsia="Times New Roman"/>
          <w:szCs w:val="24"/>
        </w:rPr>
        <w:t xml:space="preserve">η διπλωματία δεν είναι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Η διπλωματία είναι διπλωματία, διότι έχει δύο εργαλεία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η διπλωματική μέθοδο και τη διαπραγμάτευση. Εργαλείο της δεν είναι η δημοσιοποίηση στα πρωτοσέλιδα. Σας θυμίζω πόσα πολλά ταξίδια κάνω εγώ και πόσο απο</w:t>
      </w:r>
      <w:r>
        <w:rPr>
          <w:rFonts w:eastAsia="Times New Roman"/>
          <w:szCs w:val="24"/>
        </w:rPr>
        <w:t>σιωπώνται, παρ</w:t>
      </w:r>
      <w:r>
        <w:rPr>
          <w:rFonts w:eastAsia="Times New Roman"/>
          <w:szCs w:val="24"/>
        </w:rPr>
        <w:t xml:space="preserve">’ </w:t>
      </w:r>
      <w:r>
        <w:rPr>
          <w:rFonts w:eastAsia="Times New Roman"/>
          <w:szCs w:val="24"/>
        </w:rPr>
        <w:t xml:space="preserve">όλο που τα δίνω και στη δημοσιότητα, από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και δεν έχω και κανένα παράπονο, δεν έχω κανένα πρόβλημα. Τη δουλειά μας πρέπει να κάνουμε στην εξωτερική πολιτική και τίποτα άλλο.</w:t>
      </w:r>
    </w:p>
    <w:p w14:paraId="1288BC88" w14:textId="77777777" w:rsidR="000C6DE6" w:rsidRDefault="009B647D">
      <w:pPr>
        <w:spacing w:after="0" w:line="600" w:lineRule="auto"/>
        <w:ind w:firstLine="720"/>
        <w:jc w:val="both"/>
        <w:rPr>
          <w:rFonts w:eastAsia="Times New Roman"/>
          <w:szCs w:val="24"/>
        </w:rPr>
      </w:pPr>
      <w:r>
        <w:rPr>
          <w:rFonts w:eastAsia="Times New Roman"/>
          <w:szCs w:val="24"/>
        </w:rPr>
        <w:t xml:space="preserve">Τώρα επειδή κάποιος από την ακροδεξιά είπε </w:t>
      </w:r>
      <w:r>
        <w:rPr>
          <w:rFonts w:eastAsia="Times New Roman"/>
          <w:szCs w:val="24"/>
        </w:rPr>
        <w:t>για το Διεθνές Δικαστήριο της Χάγης, αν το Διεθνές Δικαστήριο της Χάγης ήταν τόσο βολικό για την Τουρκία, θα είχε πάει με βάση τη Συμφωνία του Ελσίνκι, η οποία ήταν μια συμφωνία που τη δέσμευε και την έστελνε, αν είχε απαιτήσεις, στο Διεθνές Δικαστήριο της</w:t>
      </w:r>
      <w:r>
        <w:rPr>
          <w:rFonts w:eastAsia="Times New Roman"/>
          <w:szCs w:val="24"/>
        </w:rPr>
        <w:t xml:space="preserve"> Χάγης. Και δεν πήγε. Και δεν πήγε, γιατί η Τουρκία είναι μια χώρα που κάνει επίδειξη ισχύος και δεν της αρέσει το Διεθνές Δίκαιο, διότι κατά κανόνα και όσον αφορά τις σχέσεις μαζί μας βρίσκεται εν </w:t>
      </w:r>
      <w:proofErr w:type="spellStart"/>
      <w:r>
        <w:rPr>
          <w:rFonts w:eastAsia="Times New Roman"/>
          <w:szCs w:val="24"/>
        </w:rPr>
        <w:t>αδίκω</w:t>
      </w:r>
      <w:proofErr w:type="spellEnd"/>
      <w:r>
        <w:rPr>
          <w:rFonts w:eastAsia="Times New Roman"/>
          <w:szCs w:val="24"/>
        </w:rPr>
        <w:t>.</w:t>
      </w:r>
    </w:p>
    <w:p w14:paraId="1288BC89" w14:textId="77777777" w:rsidR="000C6DE6" w:rsidRDefault="009B647D">
      <w:pPr>
        <w:spacing w:after="0" w:line="600" w:lineRule="auto"/>
        <w:ind w:firstLine="720"/>
        <w:jc w:val="both"/>
        <w:rPr>
          <w:rFonts w:eastAsia="Times New Roman"/>
          <w:szCs w:val="24"/>
        </w:rPr>
      </w:pPr>
      <w:r>
        <w:rPr>
          <w:rFonts w:eastAsia="Times New Roman"/>
          <w:szCs w:val="24"/>
        </w:rPr>
        <w:t>Κατά συνέπεια οφείλουμε να διεκδικούμε και να αποζη</w:t>
      </w:r>
      <w:r>
        <w:rPr>
          <w:rFonts w:eastAsia="Times New Roman"/>
          <w:szCs w:val="24"/>
        </w:rPr>
        <w:t>τούμε την εφαρμογή του Διεθνούς Δικαίου και οτιδήποτε έχει σχέση με αυτό. Δεν πάμε –επειδή αφήσατε ένα υπονοούμενο- αυτή την εποχή για Διεθνές Δικαστήριο της Χάγης. Εξάλλου η δυνατότητα που προέκυψε στη δεκαετία του ’90, καταργήθηκε επί δικιάς σας κυβέρνησ</w:t>
      </w:r>
      <w:r>
        <w:rPr>
          <w:rFonts w:eastAsia="Times New Roman"/>
          <w:szCs w:val="24"/>
        </w:rPr>
        <w:t>ης.</w:t>
      </w:r>
    </w:p>
    <w:p w14:paraId="1288BC8A" w14:textId="77777777" w:rsidR="000C6DE6" w:rsidRDefault="009B647D">
      <w:pPr>
        <w:spacing w:after="0" w:line="600" w:lineRule="auto"/>
        <w:ind w:firstLine="720"/>
        <w:jc w:val="both"/>
        <w:rPr>
          <w:rFonts w:eastAsia="Times New Roman"/>
          <w:szCs w:val="24"/>
        </w:rPr>
      </w:pPr>
      <w:r>
        <w:rPr>
          <w:rFonts w:eastAsia="Times New Roman"/>
          <w:szCs w:val="24"/>
        </w:rPr>
        <w:t xml:space="preserve">Τελευταίο όσον αφορά το βαθμολόγιο, οι διατάξεις του </w:t>
      </w:r>
      <w:r>
        <w:rPr>
          <w:rFonts w:eastAsia="Times New Roman"/>
          <w:szCs w:val="24"/>
        </w:rPr>
        <w:t>ο</w:t>
      </w:r>
      <w:r>
        <w:rPr>
          <w:rFonts w:eastAsia="Times New Roman"/>
          <w:szCs w:val="24"/>
        </w:rPr>
        <w:t xml:space="preserve">ργανισμού για το βαθμολόγιο υπάρχουν και δεν έχουν καταργηθεί. Ο </w:t>
      </w:r>
      <w:r>
        <w:rPr>
          <w:rFonts w:eastAsia="Times New Roman"/>
          <w:szCs w:val="24"/>
        </w:rPr>
        <w:t>ο</w:t>
      </w:r>
      <w:r>
        <w:rPr>
          <w:rFonts w:eastAsia="Times New Roman"/>
          <w:szCs w:val="24"/>
        </w:rPr>
        <w:t xml:space="preserve">ργανισμός του Υπουργείου και οι διατάξεις για το βαθμολόγιο που υπάρχουν στον </w:t>
      </w:r>
      <w:r>
        <w:rPr>
          <w:rFonts w:eastAsia="Times New Roman"/>
          <w:szCs w:val="24"/>
        </w:rPr>
        <w:t>ο</w:t>
      </w:r>
      <w:r>
        <w:rPr>
          <w:rFonts w:eastAsia="Times New Roman"/>
          <w:szCs w:val="24"/>
        </w:rPr>
        <w:t>ργανισμό του Υπουργείου</w:t>
      </w:r>
      <w:r>
        <w:rPr>
          <w:rFonts w:eastAsia="Times New Roman"/>
          <w:szCs w:val="24"/>
        </w:rPr>
        <w:t>,</w:t>
      </w:r>
      <w:r>
        <w:rPr>
          <w:rFonts w:eastAsia="Times New Roman"/>
          <w:szCs w:val="24"/>
        </w:rPr>
        <w:t xml:space="preserve"> διατηρούν την ισχύ τους, διό</w:t>
      </w:r>
      <w:r>
        <w:rPr>
          <w:rFonts w:eastAsia="Times New Roman"/>
          <w:szCs w:val="24"/>
        </w:rPr>
        <w:t xml:space="preserve">τι όπως ξέρετε, το Υπουργείο Εξωτερικών </w:t>
      </w:r>
      <w:proofErr w:type="spellStart"/>
      <w:r>
        <w:rPr>
          <w:rFonts w:eastAsia="Times New Roman"/>
          <w:szCs w:val="24"/>
        </w:rPr>
        <w:t>διέπεται</w:t>
      </w:r>
      <w:proofErr w:type="spellEnd"/>
      <w:r>
        <w:rPr>
          <w:rFonts w:eastAsia="Times New Roman"/>
          <w:szCs w:val="24"/>
        </w:rPr>
        <w:t xml:space="preserve"> από ειδικές διατάξεις. Η απόφαση του Νομικού Συμβουλίου του Κράτους αναγνωρίζει το ειδικό καθεστώς στο Υπουργείο Εξωτερικών και γνωμοδοτεί</w:t>
      </w:r>
      <w:r>
        <w:rPr>
          <w:rFonts w:eastAsia="Times New Roman"/>
          <w:szCs w:val="24"/>
        </w:rPr>
        <w:t>,</w:t>
      </w:r>
      <w:r>
        <w:rPr>
          <w:rFonts w:eastAsia="Times New Roman"/>
          <w:szCs w:val="24"/>
        </w:rPr>
        <w:t xml:space="preserve"> ότι ο νόμος Βερναρδάκη δεν περιλαμβάνει τους υπαλλήλους του, καθότι</w:t>
      </w:r>
      <w:r>
        <w:rPr>
          <w:rFonts w:eastAsia="Times New Roman"/>
          <w:szCs w:val="24"/>
        </w:rPr>
        <w:t xml:space="preserve"> καταργεί διάταξη νόμου που εφάρμοζε στο ενιαίο βαθμολόγιο και δεν έχει σχέση με τον </w:t>
      </w:r>
      <w:r>
        <w:rPr>
          <w:rFonts w:eastAsia="Times New Roman"/>
          <w:szCs w:val="24"/>
        </w:rPr>
        <w:t>ο</w:t>
      </w:r>
      <w:r>
        <w:rPr>
          <w:rFonts w:eastAsia="Times New Roman"/>
          <w:szCs w:val="24"/>
        </w:rPr>
        <w:t>ργανισμό.</w:t>
      </w:r>
    </w:p>
    <w:p w14:paraId="1288BC8B" w14:textId="77777777" w:rsidR="000C6DE6" w:rsidRDefault="009B647D">
      <w:pPr>
        <w:spacing w:after="0" w:line="600" w:lineRule="auto"/>
        <w:ind w:firstLine="720"/>
        <w:jc w:val="both"/>
        <w:rPr>
          <w:rFonts w:eastAsia="Times New Roman"/>
        </w:rPr>
      </w:pPr>
      <w:r>
        <w:rPr>
          <w:rFonts w:eastAsia="Times New Roman"/>
        </w:rPr>
        <w:t xml:space="preserve">Σε κάθε περίπτωση, όμως, στον </w:t>
      </w:r>
      <w:r>
        <w:rPr>
          <w:rFonts w:eastAsia="Times New Roman"/>
        </w:rPr>
        <w:t>Ο</w:t>
      </w:r>
      <w:r>
        <w:rPr>
          <w:rFonts w:eastAsia="Times New Roman"/>
        </w:rPr>
        <w:t xml:space="preserve">ργανισμό </w:t>
      </w:r>
      <w:r>
        <w:rPr>
          <w:rFonts w:eastAsia="Times New Roman"/>
        </w:rPr>
        <w:t>που συγκροτούμε θα έχουμε και το νέο βαθμολόγιο για όλες τις κατηγορίες των εργαζομένων και ιδιαίτερα τα ζητήματα νέων μ</w:t>
      </w:r>
      <w:r>
        <w:rPr>
          <w:rFonts w:eastAsia="Times New Roman"/>
        </w:rPr>
        <w:t xml:space="preserve">ορφών και μεθόδων αξιολόγησης. </w:t>
      </w:r>
    </w:p>
    <w:p w14:paraId="1288BC8C" w14:textId="77777777" w:rsidR="000C6DE6" w:rsidRDefault="009B647D">
      <w:pPr>
        <w:spacing w:after="0" w:line="600" w:lineRule="auto"/>
        <w:ind w:firstLine="720"/>
        <w:jc w:val="both"/>
        <w:rPr>
          <w:rFonts w:eastAsia="Times New Roman"/>
        </w:rPr>
      </w:pPr>
      <w:r>
        <w:rPr>
          <w:rFonts w:eastAsia="Times New Roman"/>
        </w:rPr>
        <w:t>Απορώ κα</w:t>
      </w:r>
      <w:r>
        <w:rPr>
          <w:rFonts w:eastAsia="Times New Roman"/>
        </w:rPr>
        <w:t>μ</w:t>
      </w:r>
      <w:r>
        <w:rPr>
          <w:rFonts w:eastAsia="Times New Roman"/>
        </w:rPr>
        <w:t>μιά φορά. Πρέπει να ξέρετε –και πρέπει να το υπερασπιστούμε οι ενασχολούμενοι με το Υπουργείο Εξωτερικών- ότι δεν είναι η επόμενη νομαρχία του κράτους. Δεν είναι κάποιο παράρτημα μιας υποδιεύθυνσης. Το Υπουργείο Εξω</w:t>
      </w:r>
      <w:r>
        <w:rPr>
          <w:rFonts w:eastAsia="Times New Roman"/>
        </w:rPr>
        <w:t>τερικών είναι ένας ειδικός θεσμός, με ειδική δραστηριότητα, ζει και χτυπάει η καρδιά του είκοσι τέσσερις ώρες το εικοσιτετράωρο και πρέπει να έχει τους δικούς του ρυθμούς και τρόπους.</w:t>
      </w:r>
    </w:p>
    <w:p w14:paraId="1288BC8D" w14:textId="77777777" w:rsidR="000C6DE6" w:rsidRDefault="009B647D">
      <w:pPr>
        <w:spacing w:after="0" w:line="600" w:lineRule="auto"/>
        <w:ind w:firstLine="720"/>
        <w:jc w:val="both"/>
        <w:rPr>
          <w:rFonts w:eastAsia="Times New Roman"/>
        </w:rPr>
      </w:pPr>
      <w:r>
        <w:rPr>
          <w:rFonts w:eastAsia="Times New Roman"/>
        </w:rPr>
        <w:t>Εγώ συμφωνώ απόλυτα, αν θέλετε να πω μακρόχρονα, σε μια διεύθυνση ενός Υ</w:t>
      </w:r>
      <w:r>
        <w:rPr>
          <w:rFonts w:eastAsia="Times New Roman"/>
        </w:rPr>
        <w:t>πουργείου –οποιουδήποτε δημόσιου οργανισμού- ακόμα και ο προϊστάμενος να εκλέγεται από τους εργαζόμενους εκεί. Στην εξωτερική πολιτική δεν μπορείς να το κάνεις. Σας θυμίζω ότι ακόμα και ο μεγαλύτερος επαναστάτης, ο Βλαντίμιρ Λένιν, χρησιμοποίησε ως Επίτροπ</w:t>
      </w:r>
      <w:r>
        <w:rPr>
          <w:rFonts w:eastAsia="Times New Roman"/>
        </w:rPr>
        <w:t>ο Εξωτερικής Πολιτικής τον προηγούμενο Υπουργό Εξωτερικών.</w:t>
      </w:r>
    </w:p>
    <w:p w14:paraId="1288BC8E" w14:textId="77777777" w:rsidR="000C6DE6" w:rsidRDefault="009B647D">
      <w:pPr>
        <w:spacing w:after="0" w:line="600" w:lineRule="auto"/>
        <w:ind w:firstLine="720"/>
        <w:jc w:val="both"/>
        <w:rPr>
          <w:rFonts w:eastAsia="Times New Roman"/>
        </w:rPr>
      </w:pPr>
      <w:r>
        <w:rPr>
          <w:rFonts w:eastAsia="Times New Roman"/>
        </w:rPr>
        <w:t xml:space="preserve">Κατά συνέπεια, θέλω να σας ευχαριστήσω για όλες τις σκέψεις, τις αντιρρήσεις και τις διαμάχες που είχαμε. Θέλω να σας ευχαριστήσω για τις προτάσεις και τις διαδικασίες που συμφωνήσαμε. Και θέλω να </w:t>
      </w:r>
      <w:r>
        <w:rPr>
          <w:rFonts w:eastAsia="Times New Roman"/>
        </w:rPr>
        <w:t>σας πω ότι ελπίζω έγκαιρα εμείς να μπορέσουμε να συγκροτήσουμε τον νέο Οργανισμό.</w:t>
      </w:r>
    </w:p>
    <w:p w14:paraId="1288BC8F" w14:textId="77777777" w:rsidR="000C6DE6" w:rsidRDefault="009B647D">
      <w:pPr>
        <w:spacing w:after="0" w:line="600" w:lineRule="auto"/>
        <w:ind w:firstLine="720"/>
        <w:jc w:val="both"/>
        <w:rPr>
          <w:rFonts w:eastAsia="Times New Roman"/>
        </w:rPr>
      </w:pPr>
      <w:r>
        <w:rPr>
          <w:rFonts w:eastAsia="Times New Roman"/>
        </w:rPr>
        <w:t xml:space="preserve">Υπογραμμίζω: Η </w:t>
      </w:r>
      <w:r>
        <w:rPr>
          <w:rFonts w:eastAsia="Times New Roman"/>
        </w:rPr>
        <w:t>ε</w:t>
      </w:r>
      <w:r>
        <w:rPr>
          <w:rFonts w:eastAsia="Times New Roman"/>
        </w:rPr>
        <w:t xml:space="preserve">πιτροπή </w:t>
      </w:r>
      <w:r>
        <w:rPr>
          <w:rFonts w:eastAsia="Times New Roman"/>
        </w:rPr>
        <w:t>που συγκροτεί τον νέο Οργανισμό δουλεύει αυτόνομα –εγώ δεν το έχω δει ακόμα το σχέδιο, ούτε επιμέρους κεφάλαια-, όπως λειτουργούν όλοι οι διπλωμάτες τ</w:t>
      </w:r>
      <w:r>
        <w:rPr>
          <w:rFonts w:eastAsia="Times New Roman"/>
        </w:rPr>
        <w:t>ης χώρας μας, εδώ και στο εξωτερικό. Λειτουργούν με την καρδιά τους, τη σκέψη τους και το μυαλό τους. Και πάντοτε –όλοι οι διπλωμάτες το ξέρουν, γιατί μας ακούν κιόλας- δεν υπάρχει σύσκεψη ή συνεδρίαση ή δυνατότητα έκφρασης γνώμης που να μην εκφράζουν τη δ</w:t>
      </w:r>
      <w:r>
        <w:rPr>
          <w:rFonts w:eastAsia="Times New Roman"/>
        </w:rPr>
        <w:t>ική τους γνώμη και να μην έχει τη σπουδαιότητά της. Όμως, από εκεί και ύστερα, μετά τη σύσκεψη, μετά την απόφαση δεν συνεχίζουν να σκέπτονται εναλλακτικές λύσεις, αλλά σκέπτονται πώς θα εφαρμοστούν οι αποφάσεις.</w:t>
      </w:r>
    </w:p>
    <w:p w14:paraId="1288BC90" w14:textId="77777777" w:rsidR="000C6DE6" w:rsidRDefault="009B647D">
      <w:pPr>
        <w:spacing w:after="0" w:line="600" w:lineRule="auto"/>
        <w:ind w:firstLine="720"/>
        <w:jc w:val="both"/>
        <w:rPr>
          <w:rFonts w:eastAsia="Times New Roman"/>
        </w:rPr>
      </w:pPr>
      <w:r>
        <w:rPr>
          <w:rFonts w:eastAsia="Times New Roman"/>
        </w:rPr>
        <w:t>Αντίθετα, στους καθηγητές πανεπιστημίου ουδέ</w:t>
      </w:r>
      <w:r>
        <w:rPr>
          <w:rFonts w:eastAsia="Times New Roman"/>
        </w:rPr>
        <w:t xml:space="preserve">ποτε μπορείς να τους πεις ότι το πρόβλημά τους είναι πώς θα εφαρμόσουν τις αποφάσεις ενός </w:t>
      </w:r>
      <w:r>
        <w:rPr>
          <w:rFonts w:eastAsia="Times New Roman"/>
          <w:lang w:val="en-US"/>
        </w:rPr>
        <w:t>think</w:t>
      </w:r>
      <w:r>
        <w:rPr>
          <w:rFonts w:eastAsia="Times New Roman"/>
        </w:rPr>
        <w:t xml:space="preserve"> </w:t>
      </w:r>
      <w:r>
        <w:rPr>
          <w:rFonts w:eastAsia="Times New Roman"/>
          <w:lang w:val="en-US"/>
        </w:rPr>
        <w:t>tank</w:t>
      </w:r>
      <w:r>
        <w:rPr>
          <w:rFonts w:eastAsia="Times New Roman"/>
        </w:rPr>
        <w:t xml:space="preserve">. Το πρόβλημά τους είναι να συνεχίζουν να σκέπτονται και να βοηθούν, μετά και τις συσκέψεις που ετοιμάζονται με τους διπλωμάτες, για να εμπλουτίσουν τις σκέψεις. </w:t>
      </w:r>
    </w:p>
    <w:p w14:paraId="1288BC91" w14:textId="77777777" w:rsidR="000C6DE6" w:rsidRDefault="009B647D">
      <w:pPr>
        <w:spacing w:after="0" w:line="600" w:lineRule="auto"/>
        <w:ind w:firstLine="720"/>
        <w:jc w:val="both"/>
        <w:rPr>
          <w:rFonts w:eastAsia="Times New Roman"/>
        </w:rPr>
      </w:pPr>
      <w:r>
        <w:rPr>
          <w:rFonts w:eastAsia="Times New Roman"/>
        </w:rPr>
        <w:t>Πρέπει να σας πω ότι μου έκανε κατάπληξη η συζήτηση στη Βουλή. Και μου έκανε κατάπληξη ιδιαίτ</w:t>
      </w:r>
      <w:r>
        <w:rPr>
          <w:rFonts w:eastAsia="Times New Roman"/>
        </w:rPr>
        <w:t xml:space="preserve">ερα η μείζων Αντιπολίτευση, η οποία έχει έναν φόβο ότι κάτι θα πάθουν οι διπλωμάτες και πως πρέπει να τους προστατεύει. Ξέρω ότι έχουν τέσσερις πρώην υπηρεσιακούς Γενικούς Γραμματείς στο κόμμα τους. Μάλιστα, οι δύο είναι και οι εκπρόσωποι του κόμματός σας </w:t>
      </w:r>
      <w:r>
        <w:rPr>
          <w:rFonts w:eastAsia="Times New Roman"/>
        </w:rPr>
        <w:t>στο Εθνικό Συμβούλιο Εξωτερικής Πολιτικής –αναπληρωτής και τακτικός-, δείγμα του πόσο κομματικοποιημένο ήταν στην εποχή σας το Υπουργείο, για να συνεννοούμαστε.</w:t>
      </w:r>
    </w:p>
    <w:p w14:paraId="1288BC92" w14:textId="77777777" w:rsidR="000C6DE6" w:rsidRDefault="009B647D">
      <w:pPr>
        <w:spacing w:after="0" w:line="600" w:lineRule="auto"/>
        <w:ind w:firstLine="720"/>
        <w:jc w:val="both"/>
        <w:rPr>
          <w:rFonts w:eastAsia="Times New Roman"/>
        </w:rPr>
      </w:pPr>
      <w:r>
        <w:rPr>
          <w:rFonts w:eastAsia="Times New Roman"/>
        </w:rPr>
        <w:t>Σε όλον τον κόσμο υπάρχουν αυτά τα όργανα. Ουδείς κατηγόρησε, από την Κίνα και τη Ρωσία μέχρι τ</w:t>
      </w:r>
      <w:r>
        <w:rPr>
          <w:rFonts w:eastAsia="Times New Roman"/>
        </w:rPr>
        <w:t>ην Αμερική και το Μεξικό, ότι πρόκειται για χώρες που υποβάθμισαν τους διπλωμάτες τους. Αφήστε δε που σε χώρες όπως είναι οι ΗΠΑ και ο Καναδάς στα υψηλότερα διπλωματικά αξιώματα υπεισέρχονται πολιτικά πρόσωπα.</w:t>
      </w:r>
    </w:p>
    <w:p w14:paraId="1288BC93" w14:textId="77777777" w:rsidR="000C6DE6" w:rsidRDefault="009B647D">
      <w:pPr>
        <w:spacing w:after="0" w:line="600" w:lineRule="auto"/>
        <w:ind w:firstLine="720"/>
        <w:jc w:val="both"/>
        <w:rPr>
          <w:rFonts w:eastAsia="Times New Roman"/>
        </w:rPr>
      </w:pPr>
      <w:r>
        <w:rPr>
          <w:rFonts w:eastAsia="Times New Roman"/>
        </w:rPr>
        <w:t>Εμείς, δεν κάνουμε τέτοια πράγματα, ούτε τα σκ</w:t>
      </w:r>
      <w:r>
        <w:rPr>
          <w:rFonts w:eastAsia="Times New Roman"/>
        </w:rPr>
        <w:t>έφτεται κανείς. Αλλά αν θέλουμε να αποσυνδέσουμε το Υπουργείο Εξωτερικών από τη σύγχρονη επιστημονική γνώση, αν θέλουμε να αφαιρέσου</w:t>
      </w:r>
      <w:r>
        <w:rPr>
          <w:rFonts w:eastAsia="Times New Roman"/>
        </w:rPr>
        <w:t>ν</w:t>
      </w:r>
      <w:r>
        <w:rPr>
          <w:rFonts w:eastAsia="Times New Roman"/>
        </w:rPr>
        <w:t xml:space="preserve"> τη δυνατότητα από το Υπουργείο Εξωτερικών να ακούσει τα καλύτερα μυαλά της χώρας, τις ειδικές κατηγορίες ή αν θεωρούμε ότι</w:t>
      </w:r>
      <w:r>
        <w:rPr>
          <w:rFonts w:eastAsia="Times New Roman"/>
        </w:rPr>
        <w:t xml:space="preserve"> κάθε διπλωμάτης εξ ορισμού είναι ο καλύτερος που υπάρχει στον κόσμο, σε κάθε είδους κλάδο των διεθνών επιστημών, του </w:t>
      </w:r>
      <w:r>
        <w:rPr>
          <w:rFonts w:eastAsia="Times New Roman"/>
        </w:rPr>
        <w:t>Διεθνούς Δικαίου</w:t>
      </w:r>
      <w:r>
        <w:rPr>
          <w:rFonts w:eastAsia="Times New Roman"/>
        </w:rPr>
        <w:t xml:space="preserve">, της </w:t>
      </w:r>
      <w:r>
        <w:rPr>
          <w:rFonts w:eastAsia="Times New Roman"/>
        </w:rPr>
        <w:t>Πολιτικής Επιστήμης</w:t>
      </w:r>
      <w:r>
        <w:rPr>
          <w:rFonts w:eastAsia="Times New Roman"/>
        </w:rPr>
        <w:t>, των θεσμικών συστημάτων ή της Ευρωπαϊκής Ένωσης είναι μια υπερβολή που δεν αξίζει τον κόπο να α</w:t>
      </w:r>
      <w:r>
        <w:rPr>
          <w:rFonts w:eastAsia="Times New Roman"/>
        </w:rPr>
        <w:t xml:space="preserve">παντήσει κανείς. </w:t>
      </w:r>
    </w:p>
    <w:p w14:paraId="1288BC94" w14:textId="77777777" w:rsidR="000C6DE6" w:rsidRDefault="009B647D">
      <w:pPr>
        <w:spacing w:after="0" w:line="600" w:lineRule="auto"/>
        <w:ind w:firstLine="720"/>
        <w:jc w:val="both"/>
        <w:rPr>
          <w:rFonts w:eastAsia="Times New Roman"/>
        </w:rPr>
      </w:pPr>
      <w:r>
        <w:rPr>
          <w:rFonts w:eastAsia="Times New Roman"/>
        </w:rPr>
        <w:t>Το Διπλωματικό μας Σώμα είναι δραστήριο, στηρίζει την εξωτερική πολιτική της χώρας, που στηρίζεται σε αυτούς. Και είμαι, μπορώ να πω, ακόμα και περήφανος για τις καλές σχέσεις που έχω με τη διπλωματική ιεραρχία και το συλλογικό τρόπο με τ</w:t>
      </w:r>
      <w:r>
        <w:rPr>
          <w:rFonts w:eastAsia="Times New Roman"/>
        </w:rPr>
        <w:t>ον οποίο δουλεύουμε.</w:t>
      </w:r>
    </w:p>
    <w:p w14:paraId="1288BC95" w14:textId="77777777" w:rsidR="000C6DE6" w:rsidRDefault="009B647D">
      <w:pPr>
        <w:spacing w:after="0" w:line="600" w:lineRule="auto"/>
        <w:ind w:firstLine="720"/>
        <w:jc w:val="both"/>
        <w:rPr>
          <w:rFonts w:eastAsia="Times New Roman"/>
        </w:rPr>
      </w:pPr>
      <w:r>
        <w:rPr>
          <w:rFonts w:eastAsia="Times New Roman"/>
        </w:rPr>
        <w:t xml:space="preserve">Γι’ αυτό θα παρατηρήσατε ότι ακόμα και θέσεις </w:t>
      </w:r>
      <w:r>
        <w:rPr>
          <w:rFonts w:eastAsia="Times New Roman"/>
        </w:rPr>
        <w:t>γενικών γραμματέων</w:t>
      </w:r>
      <w:r>
        <w:rPr>
          <w:rFonts w:eastAsia="Times New Roman"/>
        </w:rPr>
        <w:t xml:space="preserve">, όπως είναι Γενικός Γραμματέας Ευρωπαϊκών Υποθέσεων –που είναι οι πολιτικοί παράγοντες-, δεν έχει συγκροτηθεί. Πέρα από τα οικονομικά δεν υπάρχει </w:t>
      </w:r>
      <w:r>
        <w:rPr>
          <w:rFonts w:eastAsia="Times New Roman"/>
        </w:rPr>
        <w:t xml:space="preserve">γενικός γραμματέας </w:t>
      </w:r>
      <w:r>
        <w:rPr>
          <w:rFonts w:eastAsia="Times New Roman"/>
        </w:rPr>
        <w:t>με πο</w:t>
      </w:r>
      <w:r>
        <w:rPr>
          <w:rFonts w:eastAsia="Times New Roman"/>
        </w:rPr>
        <w:t xml:space="preserve">λιτικά χαρακτηριστικά. Στηρίζεται το Υπουργείο στους υπηρεσιακούς και στον </w:t>
      </w:r>
      <w:r>
        <w:rPr>
          <w:rFonts w:eastAsia="Times New Roman"/>
        </w:rPr>
        <w:t>υπηρεσιακό γενικό γραμματέα</w:t>
      </w:r>
      <w:r>
        <w:rPr>
          <w:rFonts w:eastAsia="Times New Roman"/>
        </w:rPr>
        <w:t xml:space="preserve">, στον πολιτικό διευθυντή και στους διευθυντές, </w:t>
      </w:r>
      <w:proofErr w:type="spellStart"/>
      <w:r>
        <w:rPr>
          <w:rFonts w:eastAsia="Times New Roman"/>
        </w:rPr>
        <w:t>όπερ</w:t>
      </w:r>
      <w:proofErr w:type="spellEnd"/>
      <w:r>
        <w:rPr>
          <w:rFonts w:eastAsia="Times New Roman"/>
        </w:rPr>
        <w:t xml:space="preserve"> σημαίνει ότι κάνετε μεγάλο λάθος στις κατηγορίες σας.</w:t>
      </w:r>
    </w:p>
    <w:p w14:paraId="1288BC96" w14:textId="77777777" w:rsidR="000C6DE6" w:rsidRDefault="009B647D">
      <w:pPr>
        <w:spacing w:after="0" w:line="600" w:lineRule="auto"/>
        <w:ind w:firstLine="720"/>
        <w:jc w:val="both"/>
        <w:rPr>
          <w:rFonts w:eastAsia="Times New Roman"/>
        </w:rPr>
      </w:pPr>
      <w:r>
        <w:rPr>
          <w:rFonts w:eastAsia="Times New Roman"/>
        </w:rPr>
        <w:t xml:space="preserve">Και στα ρουσφετολογικά απέδειξα αριθμητικά ότι </w:t>
      </w:r>
      <w:r>
        <w:rPr>
          <w:rFonts w:eastAsia="Times New Roman"/>
        </w:rPr>
        <w:t>έχετε λάθος και το θέμα της πτώχευσης απέδειξα ότι είναι ενταγμένο και σχετίζεται με τις μεγάλες παγκόσμιες αλλαγές αυτό που κάνουμε και στη λειτουργία του Υπουργείου θα έχουμε θετικά βήματα.</w:t>
      </w:r>
    </w:p>
    <w:p w14:paraId="1288BC97" w14:textId="77777777" w:rsidR="000C6DE6" w:rsidRDefault="009B647D">
      <w:pPr>
        <w:spacing w:after="0" w:line="600" w:lineRule="auto"/>
        <w:ind w:firstLine="720"/>
        <w:jc w:val="both"/>
        <w:rPr>
          <w:rFonts w:eastAsia="Times New Roman"/>
          <w:szCs w:val="24"/>
        </w:rPr>
      </w:pPr>
      <w:r>
        <w:rPr>
          <w:rFonts w:eastAsia="Times New Roman"/>
          <w:szCs w:val="24"/>
        </w:rPr>
        <w:t>Ελπίζω να συνεχίσουμε την καλή μας συζήτηση και συνεργασία στους</w:t>
      </w:r>
      <w:r>
        <w:rPr>
          <w:rFonts w:eastAsia="Times New Roman"/>
          <w:szCs w:val="24"/>
        </w:rPr>
        <w:t xml:space="preserve"> επόμενους νόμους και πριν απ’ όλα σε εκείνον του Οργανισμού.</w:t>
      </w:r>
    </w:p>
    <w:p w14:paraId="1288BC98" w14:textId="77777777" w:rsidR="000C6DE6" w:rsidRDefault="009B647D">
      <w:pPr>
        <w:spacing w:after="0" w:line="600" w:lineRule="auto"/>
        <w:ind w:firstLine="720"/>
        <w:jc w:val="both"/>
        <w:rPr>
          <w:rFonts w:eastAsia="Times New Roman"/>
          <w:szCs w:val="24"/>
        </w:rPr>
      </w:pPr>
      <w:r>
        <w:rPr>
          <w:rFonts w:eastAsia="Times New Roman"/>
          <w:szCs w:val="24"/>
        </w:rPr>
        <w:t>Ευχαριστώ πολύ, κύριε Πρόεδρε.</w:t>
      </w:r>
    </w:p>
    <w:p w14:paraId="1288BC99" w14:textId="77777777" w:rsidR="000C6DE6" w:rsidRDefault="009B647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88BC9A"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Υπουργό Εξωτερικών κ. Κοτζιά.</w:t>
      </w:r>
    </w:p>
    <w:p w14:paraId="1288BC9B"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Κύριε Πρόεδρε, </w:t>
      </w:r>
      <w:r>
        <w:rPr>
          <w:rFonts w:eastAsia="Times New Roman"/>
          <w:szCs w:val="24"/>
        </w:rPr>
        <w:t>θα ήθελα τον λόγο επί προσωπικού.</w:t>
      </w:r>
    </w:p>
    <w:p w14:paraId="1288BC9C"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Ζητήσατε και προηγουμένως τον λόγο. Κύριε Κουμουτσάκο, θα μου επιτρέψετε να πω ότι δεν αναφέρθηκε καν το όνομά σας. </w:t>
      </w:r>
    </w:p>
    <w:p w14:paraId="1288BC9D"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Σοβαρολογείτε τώρα;</w:t>
      </w:r>
    </w:p>
    <w:p w14:paraId="1288BC9E"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(Αναστάσιος Κουρά</w:t>
      </w:r>
      <w:r>
        <w:rPr>
          <w:rFonts w:eastAsia="Times New Roman"/>
          <w:b/>
          <w:szCs w:val="24"/>
        </w:rPr>
        <w:t xml:space="preserve">κης): </w:t>
      </w:r>
      <w:r>
        <w:rPr>
          <w:rFonts w:eastAsia="Times New Roman"/>
          <w:szCs w:val="24"/>
        </w:rPr>
        <w:t xml:space="preserve">Το μόνο όνομα που αναφέρθηκε ήταν με θετικό τρόπο του κ. Λοβέρδου. </w:t>
      </w:r>
    </w:p>
    <w:p w14:paraId="1288BC9F"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Τι λέτε, κύριε Πρόεδρε; Άλλο η ποίηση, άλλο η Βουλή. Αναφέρθηκε πέντε φορές.</w:t>
      </w:r>
    </w:p>
    <w:p w14:paraId="1288BCA0"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Αφήστε την ποίηση κατά μέρος. Δεν έχει ανάγκη τη</w:t>
      </w:r>
      <w:r>
        <w:rPr>
          <w:rFonts w:eastAsia="Times New Roman"/>
          <w:szCs w:val="24"/>
        </w:rPr>
        <w:t>ν υπεράσπισή σας. Εκείνο που μπορώ να πω …</w:t>
      </w:r>
    </w:p>
    <w:p w14:paraId="1288BCA1" w14:textId="77777777" w:rsidR="000C6DE6" w:rsidRDefault="009B647D">
      <w:pPr>
        <w:spacing w:after="0" w:line="600" w:lineRule="auto"/>
        <w:ind w:firstLine="720"/>
        <w:jc w:val="both"/>
        <w:rPr>
          <w:rFonts w:eastAsia="Times New Roman"/>
          <w:szCs w:val="24"/>
        </w:rPr>
      </w:pPr>
      <w:r>
        <w:rPr>
          <w:rFonts w:eastAsia="Times New Roman"/>
          <w:b/>
          <w:szCs w:val="24"/>
        </w:rPr>
        <w:t xml:space="preserve">ΝΙΚΟΛΑΟΣ ΚΟΤΖΙΑΣ (Υπουργός Εξωτερικών): </w:t>
      </w:r>
      <w:r>
        <w:rPr>
          <w:rFonts w:eastAsia="Times New Roman"/>
          <w:szCs w:val="24"/>
        </w:rPr>
        <w:t>Μετά την υποτίμηση της επιστήμης έχουμε και την υποτίμηση της ποίησης, κύριε Πρόεδρε.</w:t>
      </w:r>
    </w:p>
    <w:p w14:paraId="1288BCA2" w14:textId="77777777" w:rsidR="000C6DE6" w:rsidRDefault="009B647D">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Ναι.</w:t>
      </w:r>
    </w:p>
    <w:p w14:paraId="1288BCA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με </w:t>
      </w:r>
      <w:proofErr w:type="spellStart"/>
      <w:r>
        <w:rPr>
          <w:rFonts w:eastAsia="Times New Roman" w:cs="Times New Roman"/>
          <w:szCs w:val="24"/>
        </w:rPr>
        <w:t>απαξιωτικό</w:t>
      </w:r>
      <w:proofErr w:type="spellEnd"/>
      <w:r>
        <w:rPr>
          <w:rFonts w:eastAsia="Times New Roman" w:cs="Times New Roman"/>
          <w:szCs w:val="24"/>
        </w:rPr>
        <w:t xml:space="preserve"> τρόπο, κύριε Κουμουτσ</w:t>
      </w:r>
      <w:r>
        <w:rPr>
          <w:rFonts w:eastAsia="Times New Roman" w:cs="Times New Roman"/>
          <w:szCs w:val="24"/>
        </w:rPr>
        <w:t xml:space="preserve">άκο,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αντιπαρέρχομαι. </w:t>
      </w:r>
    </w:p>
    <w:p w14:paraId="1288BCA4" w14:textId="77777777" w:rsidR="000C6DE6" w:rsidRDefault="009B647D">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Κύριε Πρόεδρε, ακούστηκε πέντε φορές το όνομά μου και μου λέτε ότι δεν ακούστηκε ούτε μία;</w:t>
      </w:r>
    </w:p>
    <w:p w14:paraId="1288BCA5"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σας πω αμέσως.</w:t>
      </w:r>
    </w:p>
    <w:p w14:paraId="1288BCA6" w14:textId="77777777" w:rsidR="000C6DE6" w:rsidRDefault="009B647D">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Κύριε Πρόεδρε, πρέπει </w:t>
      </w:r>
      <w:r>
        <w:rPr>
          <w:rFonts w:eastAsia="Times New Roman"/>
          <w:szCs w:val="24"/>
        </w:rPr>
        <w:t>να τον αφήσετε να πει σε τι συνίσταται το προσωπικό.</w:t>
      </w:r>
    </w:p>
    <w:p w14:paraId="1288BCA7" w14:textId="77777777" w:rsidR="000C6DE6" w:rsidRDefault="009B647D">
      <w:pPr>
        <w:spacing w:after="0"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 xml:space="preserve">Κύριε Κουμουτσάκο, θα μου επιτρέψετε να εφαρμόσω τον Κανονισμό και θα σας δώσω τριάντα δευτερόλεπτα έως ένα λεπτό, για να μου πείτε σε τι συνίσταται το προσωπικό και </w:t>
      </w:r>
      <w:r>
        <w:rPr>
          <w:rFonts w:eastAsia="Times New Roman"/>
          <w:szCs w:val="24"/>
        </w:rPr>
        <w:t>μετά θα συζητήσουμε αν υπάρχει. Σας ακούω μόνο επ’ αυτού για τριάντα δευτερόλεπτα.</w:t>
      </w:r>
    </w:p>
    <w:p w14:paraId="1288BCA8"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Κύριε Πρόεδρε, είπα ότι δεν ακούσατε, διότι η ενασχόληση με τις τέχνες κα</w:t>
      </w:r>
      <w:r>
        <w:rPr>
          <w:rFonts w:eastAsia="Times New Roman"/>
          <w:szCs w:val="24"/>
        </w:rPr>
        <w:t>μ</w:t>
      </w:r>
      <w:r>
        <w:rPr>
          <w:rFonts w:eastAsia="Times New Roman"/>
          <w:szCs w:val="24"/>
        </w:rPr>
        <w:t xml:space="preserve">μιά φορά δημιουργεί μια απομάκρυνση από τα γεγονότα που συμβαίνουν αυτήν τη </w:t>
      </w:r>
      <w:r>
        <w:rPr>
          <w:rFonts w:eastAsia="Times New Roman"/>
          <w:szCs w:val="24"/>
        </w:rPr>
        <w:t>στιγμή. Δεν ήταν κα</w:t>
      </w:r>
      <w:r>
        <w:rPr>
          <w:rFonts w:eastAsia="Times New Roman"/>
          <w:szCs w:val="24"/>
        </w:rPr>
        <w:t>μ</w:t>
      </w:r>
      <w:r>
        <w:rPr>
          <w:rFonts w:eastAsia="Times New Roman"/>
          <w:szCs w:val="24"/>
        </w:rPr>
        <w:t>μία ειρωνεία.</w:t>
      </w:r>
    </w:p>
    <w:p w14:paraId="1288BCA9" w14:textId="77777777" w:rsidR="000C6DE6" w:rsidRDefault="009B647D">
      <w:pPr>
        <w:spacing w:after="0" w:line="600" w:lineRule="auto"/>
        <w:ind w:firstLine="720"/>
        <w:jc w:val="both"/>
        <w:rPr>
          <w:rFonts w:eastAsia="Times New Roman"/>
          <w:szCs w:val="24"/>
        </w:rPr>
      </w:pPr>
      <w:r>
        <w:rPr>
          <w:rFonts w:eastAsia="Times New Roman"/>
          <w:szCs w:val="24"/>
        </w:rPr>
        <w:t>Πέραν αυτού, να σας πω ότι ακούστηκε πέντε φορές …</w:t>
      </w:r>
    </w:p>
    <w:p w14:paraId="1288BCAA"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Δεν κατάλαβα τι θέλετε να πείτε. Ποια ενασχόληση; Πάνω εδώ ασχολούμαι με τις τέχνες και δεν σας παρακολουθώ; Τι είναι αυτά που λέτε;</w:t>
      </w:r>
    </w:p>
    <w:p w14:paraId="1288BCAB" w14:textId="77777777" w:rsidR="000C6DE6" w:rsidRDefault="009B647D">
      <w:pPr>
        <w:spacing w:after="0" w:line="600" w:lineRule="auto"/>
        <w:ind w:firstLine="720"/>
        <w:jc w:val="both"/>
        <w:rPr>
          <w:rFonts w:eastAsia="Times New Roman"/>
          <w:szCs w:val="24"/>
        </w:rPr>
      </w:pPr>
      <w:r>
        <w:rPr>
          <w:rFonts w:eastAsia="Times New Roman"/>
          <w:b/>
          <w:szCs w:val="24"/>
        </w:rPr>
        <w:t>ΓΕΩΡ</w:t>
      </w:r>
      <w:r>
        <w:rPr>
          <w:rFonts w:eastAsia="Times New Roman"/>
          <w:b/>
          <w:szCs w:val="24"/>
        </w:rPr>
        <w:t xml:space="preserve">ΓΙΟΣ ΚΟΥΜΟΥΤΣΑΚΟΣ: </w:t>
      </w:r>
      <w:r>
        <w:rPr>
          <w:rFonts w:eastAsia="Times New Roman"/>
          <w:szCs w:val="24"/>
        </w:rPr>
        <w:t>Κύριε Πρόεδρε, ακούστηκε το όνομά μου πέντε φορές και είπατε ότι δεν ακούστηκε ούτε μία.</w:t>
      </w:r>
    </w:p>
    <w:p w14:paraId="1288BCAC"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ακούω σε τι συνίσταται το προσωπικό θέμα.</w:t>
      </w:r>
    </w:p>
    <w:p w14:paraId="1288BCAD"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Όταν αναφέρθηκε ο κύριος Υπου</w:t>
      </w:r>
      <w:r>
        <w:rPr>
          <w:rFonts w:eastAsia="Times New Roman"/>
          <w:szCs w:val="24"/>
        </w:rPr>
        <w:t xml:space="preserve">ργός στο ζήτημα της απαράδεκτης τοποθέτησης για τον κ. </w:t>
      </w:r>
      <w:proofErr w:type="spellStart"/>
      <w:r>
        <w:rPr>
          <w:rFonts w:eastAsia="Times New Roman"/>
          <w:szCs w:val="24"/>
        </w:rPr>
        <w:t>Ροζάκη</w:t>
      </w:r>
      <w:proofErr w:type="spellEnd"/>
      <w:r>
        <w:rPr>
          <w:rFonts w:eastAsia="Times New Roman"/>
          <w:szCs w:val="24"/>
        </w:rPr>
        <w:t xml:space="preserve"> από τη Χρυσή Αυγή, εκείνος δεν αναφέρθηκε σε ποιους απευθύνεται. Όταν αντέδρασα και είπα «μιλάτε για τη Χρυσή Αυγή», μου είπε: «Γιατί αντιδράτε, κύριε Κουμουτσάκο; Έχετε μύγα και μυγιάζεστε;».</w:t>
      </w:r>
    </w:p>
    <w:p w14:paraId="1288BCAE" w14:textId="77777777" w:rsidR="000C6DE6" w:rsidRDefault="009B647D">
      <w:pPr>
        <w:spacing w:after="0" w:line="600" w:lineRule="auto"/>
        <w:ind w:firstLine="720"/>
        <w:jc w:val="both"/>
        <w:rPr>
          <w:rFonts w:eastAsia="Times New Roman"/>
          <w:szCs w:val="24"/>
        </w:rPr>
      </w:pPr>
      <w:r>
        <w:rPr>
          <w:rFonts w:eastAsia="Times New Roman"/>
          <w:b/>
          <w:szCs w:val="24"/>
        </w:rPr>
        <w:t>Ν</w:t>
      </w:r>
      <w:r>
        <w:rPr>
          <w:rFonts w:eastAsia="Times New Roman"/>
          <w:b/>
          <w:szCs w:val="24"/>
        </w:rPr>
        <w:t xml:space="preserve">ΙΚΟΛΑΟΣ ΚΟΤΖΙΑΣ (Υπουργός Εξωτερικών): </w:t>
      </w:r>
      <w:r>
        <w:rPr>
          <w:rFonts w:eastAsia="Times New Roman"/>
          <w:szCs w:val="24"/>
        </w:rPr>
        <w:t>Δεν το είπα εκεί.</w:t>
      </w:r>
    </w:p>
    <w:p w14:paraId="1288BCAF"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Δεν είχε κανένα …</w:t>
      </w:r>
    </w:p>
    <w:p w14:paraId="1288BCB0"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Προσέξτε. Υπήρξε και δεύτερη φορά που αφορούσε την ιστορία των εγγυήσεων και των παρεμβατικών δικαιωμάτων. </w:t>
      </w:r>
    </w:p>
    <w:p w14:paraId="1288BCB1"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(Ανασ</w:t>
      </w:r>
      <w:r>
        <w:rPr>
          <w:rFonts w:eastAsia="Times New Roman"/>
          <w:b/>
          <w:szCs w:val="24"/>
        </w:rPr>
        <w:t xml:space="preserve">τάσιος Κουράκης): </w:t>
      </w:r>
      <w:r>
        <w:rPr>
          <w:rFonts w:eastAsia="Times New Roman"/>
          <w:szCs w:val="24"/>
        </w:rPr>
        <w:t>Κύριε συνάδελφε …</w:t>
      </w:r>
    </w:p>
    <w:p w14:paraId="1288BCB2"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Κύριε Πρόεδρε, σας παρακαλώ.</w:t>
      </w:r>
    </w:p>
    <w:p w14:paraId="1288BCB3" w14:textId="77777777" w:rsidR="000C6DE6" w:rsidRDefault="009B647D">
      <w:pPr>
        <w:spacing w:after="0" w:line="600" w:lineRule="auto"/>
        <w:ind w:firstLine="720"/>
        <w:jc w:val="both"/>
        <w:rPr>
          <w:rFonts w:eastAsia="Times New Roman"/>
          <w:szCs w:val="24"/>
        </w:rPr>
      </w:pPr>
      <w:r>
        <w:rPr>
          <w:rFonts w:eastAsia="Times New Roman"/>
          <w:szCs w:val="24"/>
        </w:rPr>
        <w:t xml:space="preserve">Θεωρώ ειδικά το πρώτο, που αφορά τον πυρήνα αξιών ενός εκπροσώπου του ελληνικού λαού μέσα στο Κοινοβούλιο, πολύ σοβαρό θέμα και γι’ αυτό ζητάω τον λόγο επί προσωπικού, </w:t>
      </w:r>
      <w:r>
        <w:rPr>
          <w:rFonts w:eastAsia="Times New Roman"/>
          <w:szCs w:val="24"/>
        </w:rPr>
        <w:t>διότι δεν μπορεί …</w:t>
      </w:r>
    </w:p>
    <w:p w14:paraId="1288BCB4"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Έχετε τον λόγο για δύο λεπτά.</w:t>
      </w:r>
    </w:p>
    <w:p w14:paraId="1288BCB5"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Πέντε λεπτά πριν, λοιπόν, είχα ο ίδιος αναφερθεί με τα καλύτερα δυνατά λόγια εκτίμησης και σεβασμού προς έναν καθηγητή</w:t>
      </w:r>
      <w:r>
        <w:rPr>
          <w:rFonts w:eastAsia="Times New Roman"/>
          <w:szCs w:val="24"/>
        </w:rPr>
        <w:t>,</w:t>
      </w:r>
      <w:r>
        <w:rPr>
          <w:rFonts w:eastAsia="Times New Roman"/>
          <w:szCs w:val="24"/>
        </w:rPr>
        <w:t xml:space="preserve"> με τον οποίο άλλωστε έχω και π</w:t>
      </w:r>
      <w:r>
        <w:rPr>
          <w:rFonts w:eastAsia="Times New Roman"/>
          <w:szCs w:val="24"/>
        </w:rPr>
        <w:t xml:space="preserve">ροσωπική φιλία, τον κ. </w:t>
      </w:r>
      <w:proofErr w:type="spellStart"/>
      <w:r>
        <w:rPr>
          <w:rFonts w:eastAsia="Times New Roman"/>
          <w:szCs w:val="24"/>
        </w:rPr>
        <w:t>Ροζάκη</w:t>
      </w:r>
      <w:proofErr w:type="spellEnd"/>
      <w:r>
        <w:rPr>
          <w:rFonts w:eastAsia="Times New Roman"/>
          <w:szCs w:val="24"/>
        </w:rPr>
        <w:t>, υπερασπιζόμενος αυτό και ο κύριος Υπουργός άφησε υπονοούμενα με το «έχετε μύγα και μυγιάζεστε» στην αντίδραση για τα όσα απαράδεκτα ειπώθηκαν από τη Χρυσή Αυγή.</w:t>
      </w:r>
    </w:p>
    <w:p w14:paraId="1288BCB6" w14:textId="77777777" w:rsidR="000C6DE6" w:rsidRDefault="009B647D">
      <w:pPr>
        <w:spacing w:after="0" w:line="600" w:lineRule="auto"/>
        <w:ind w:firstLine="720"/>
        <w:jc w:val="both"/>
        <w:rPr>
          <w:rFonts w:eastAsia="Times New Roman"/>
          <w:szCs w:val="24"/>
        </w:rPr>
      </w:pPr>
      <w:r>
        <w:rPr>
          <w:rFonts w:eastAsia="Times New Roman"/>
          <w:szCs w:val="24"/>
        </w:rPr>
        <w:t>Κύριε Υπουργέ, μαθήματα δημοκρατικής συνείδησης και σεβασμού της</w:t>
      </w:r>
      <w:r>
        <w:rPr>
          <w:rFonts w:eastAsia="Times New Roman"/>
          <w:szCs w:val="24"/>
        </w:rPr>
        <w:t xml:space="preserve"> προσωπικότητας εγνωσμένων προσωπικοτήτων της χώρας δεν δέχομαι. Να τελειώσουμε με αυτό.</w:t>
      </w:r>
    </w:p>
    <w:p w14:paraId="1288BCB7" w14:textId="77777777" w:rsidR="000C6DE6" w:rsidRDefault="009B647D">
      <w:pPr>
        <w:spacing w:after="0" w:line="600" w:lineRule="auto"/>
        <w:ind w:firstLine="720"/>
        <w:jc w:val="both"/>
        <w:rPr>
          <w:rFonts w:eastAsia="Times New Roman"/>
          <w:szCs w:val="24"/>
        </w:rPr>
      </w:pPr>
      <w:r>
        <w:rPr>
          <w:rFonts w:eastAsia="Times New Roman"/>
          <w:szCs w:val="24"/>
        </w:rPr>
        <w:t xml:space="preserve">Δεύτερον, επειδή δεν προσδιορίσατε σε ποιον απευθυνόσασταν, απευθυνθήκατε στην άκρα Δεξιά μόνο σε ό,τι αφορούσε το ζήτημα του Δικαστηρίου της Χάγης και όχι στο μείζον </w:t>
      </w:r>
      <w:r>
        <w:rPr>
          <w:rFonts w:eastAsia="Times New Roman"/>
          <w:szCs w:val="24"/>
        </w:rPr>
        <w:t xml:space="preserve">θέμα ηθικής τάξεως που αφορούσε την αναφορά στον κ. </w:t>
      </w:r>
      <w:proofErr w:type="spellStart"/>
      <w:r>
        <w:rPr>
          <w:rFonts w:eastAsia="Times New Roman"/>
          <w:szCs w:val="24"/>
        </w:rPr>
        <w:t>Ροζάκη</w:t>
      </w:r>
      <w:proofErr w:type="spellEnd"/>
      <w:r>
        <w:rPr>
          <w:rFonts w:eastAsia="Times New Roman"/>
          <w:szCs w:val="24"/>
        </w:rPr>
        <w:t xml:space="preserve">. Τότε ήσασταν σκοπίμως ασαφής. Να τελειώνουμε με αυτές τις ιστορίες τις οποίες γνωρίζουμε κι εμείς. Έχουμε υπάρξει κι εμείς συνδικαλιστές, κύριε Υπουργέ. </w:t>
      </w:r>
    </w:p>
    <w:p w14:paraId="1288BCB8" w14:textId="77777777" w:rsidR="000C6DE6" w:rsidRDefault="009B647D">
      <w:pPr>
        <w:spacing w:after="0" w:line="600" w:lineRule="auto"/>
        <w:ind w:firstLine="720"/>
        <w:jc w:val="both"/>
        <w:rPr>
          <w:rFonts w:eastAsia="Times New Roman"/>
          <w:szCs w:val="24"/>
        </w:rPr>
      </w:pPr>
      <w:r>
        <w:rPr>
          <w:rFonts w:eastAsia="Times New Roman"/>
          <w:szCs w:val="24"/>
        </w:rPr>
        <w:t>Και κάτι ακόμα.</w:t>
      </w:r>
    </w:p>
    <w:p w14:paraId="1288BCB9" w14:textId="77777777" w:rsidR="000C6DE6" w:rsidRDefault="009B647D">
      <w:pPr>
        <w:spacing w:after="0" w:line="600" w:lineRule="auto"/>
        <w:ind w:firstLine="720"/>
        <w:jc w:val="both"/>
        <w:rPr>
          <w:rFonts w:eastAsia="Times New Roman"/>
          <w:szCs w:val="24"/>
        </w:rPr>
      </w:pPr>
      <w:r>
        <w:rPr>
          <w:rFonts w:eastAsia="Times New Roman" w:cs="Times New Roman"/>
          <w:b/>
          <w:szCs w:val="24"/>
        </w:rPr>
        <w:t>ΟΔΥΣΣΕΑΣ ΚΩΝΣΤΑΝΤΙΝΟΠΟΥΛΟΣ</w:t>
      </w:r>
      <w:r>
        <w:rPr>
          <w:rFonts w:eastAsia="Times New Roman" w:cs="Times New Roman"/>
          <w:b/>
          <w:szCs w:val="24"/>
        </w:rPr>
        <w:t>:</w:t>
      </w:r>
      <w:r>
        <w:rPr>
          <w:rFonts w:eastAsia="Times New Roman" w:cs="Times New Roman"/>
          <w:szCs w:val="24"/>
        </w:rPr>
        <w:t xml:space="preserve"> Εντάξει, τώρα, δεν γίνεται αυτό, κύριε Πρόεδρε.</w:t>
      </w:r>
    </w:p>
    <w:p w14:paraId="1288BCBA"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Τώρα παίρνετε τον λόγο για άλλα θέματα. Επί προσωπικού είναι αυτό; Σας παρακαλώ.</w:t>
      </w:r>
    </w:p>
    <w:p w14:paraId="1288BCBB"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Δεν είναι επί προσωπικού αυτό;</w:t>
      </w:r>
    </w:p>
    <w:p w14:paraId="1288BCBC"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Μα,</w:t>
      </w:r>
      <w:r>
        <w:rPr>
          <w:rFonts w:eastAsia="Times New Roman"/>
          <w:szCs w:val="24"/>
        </w:rPr>
        <w:t xml:space="preserve"> σας παρακαλώ τώρα.</w:t>
      </w:r>
    </w:p>
    <w:p w14:paraId="1288BCBD"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Κύριε Πρόεδρε, δεν είναι αυτό επί προσωπικού;</w:t>
      </w:r>
    </w:p>
    <w:p w14:paraId="1288BCBE"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Επαναλαμβάνετε την ίδια διαδικασία, που δεν αναφέρθηκε καν σε σας; Σας παρακαλώ. Εν πάση </w:t>
      </w:r>
      <w:proofErr w:type="spellStart"/>
      <w:r>
        <w:rPr>
          <w:rFonts w:eastAsia="Times New Roman"/>
          <w:szCs w:val="24"/>
        </w:rPr>
        <w:t>περιπτώσει</w:t>
      </w:r>
      <w:proofErr w:type="spellEnd"/>
      <w:r>
        <w:rPr>
          <w:rFonts w:eastAsia="Times New Roman"/>
          <w:szCs w:val="24"/>
        </w:rPr>
        <w:t>, ολοκληρώστε.</w:t>
      </w:r>
    </w:p>
    <w:p w14:paraId="1288BCBF" w14:textId="77777777" w:rsidR="000C6DE6" w:rsidRDefault="009B647D">
      <w:pPr>
        <w:spacing w:after="0" w:line="600" w:lineRule="auto"/>
        <w:ind w:firstLine="720"/>
        <w:jc w:val="both"/>
        <w:rPr>
          <w:rFonts w:eastAsia="Times New Roman"/>
          <w:szCs w:val="24"/>
        </w:rPr>
      </w:pPr>
      <w:r>
        <w:rPr>
          <w:rFonts w:eastAsia="Times New Roman"/>
          <w:b/>
          <w:szCs w:val="24"/>
        </w:rPr>
        <w:t>ΓΕΩΡΓΙΟΣ ΚΟΥΜΟΥΤΣΑΚ</w:t>
      </w:r>
      <w:r>
        <w:rPr>
          <w:rFonts w:eastAsia="Times New Roman"/>
          <w:b/>
          <w:szCs w:val="24"/>
        </w:rPr>
        <w:t xml:space="preserve">ΟΣ: </w:t>
      </w:r>
      <w:r>
        <w:rPr>
          <w:rFonts w:eastAsia="Times New Roman"/>
          <w:szCs w:val="24"/>
        </w:rPr>
        <w:t>Τέλος, όσον αφορά την κατηγορία ότι δεν θέλουμε επιστήμονες ή ειδικούς στο Υπουργείο Εξωτερικών, βεβαίως και τους θέλουμε και σας είπα ότι θέλουμε ένα Υπουργείο Εξωτερικών με επιστήμονες, με ακαδημαϊκούς, αλλά όχι ένα Υπουργείο …</w:t>
      </w:r>
    </w:p>
    <w:p w14:paraId="1288BCC0"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(Αναστάσιος</w:t>
      </w:r>
      <w:r>
        <w:rPr>
          <w:rFonts w:eastAsia="Times New Roman"/>
          <w:b/>
          <w:szCs w:val="24"/>
        </w:rPr>
        <w:t xml:space="preserve"> Κουράκης): </w:t>
      </w:r>
      <w:r>
        <w:rPr>
          <w:rFonts w:eastAsia="Times New Roman"/>
          <w:szCs w:val="24"/>
        </w:rPr>
        <w:t>Μα, τώρα αυτό είναι επί προσωπικού ή είναι απάντηση; Σας παρακαλώ, κύριε Κουμουτσάκο. Δεν έχετε τον λόγο.</w:t>
      </w:r>
    </w:p>
    <w:p w14:paraId="1288BCC1" w14:textId="77777777" w:rsidR="000C6DE6" w:rsidRDefault="009B647D">
      <w:pPr>
        <w:spacing w:after="0" w:line="600" w:lineRule="auto"/>
        <w:ind w:firstLine="720"/>
        <w:jc w:val="both"/>
        <w:rPr>
          <w:rFonts w:eastAsia="Times New Roman"/>
          <w:szCs w:val="24"/>
        </w:rPr>
      </w:pPr>
      <w:r>
        <w:rPr>
          <w:rFonts w:eastAsia="Times New Roman"/>
          <w:szCs w:val="24"/>
        </w:rPr>
        <w:t>Κύριε Υπουργέ, κλείστε μ’ έναν σχολιασμό μόνο, για να προχωρήσουμε στην ψηφοφορία.</w:t>
      </w:r>
    </w:p>
    <w:p w14:paraId="1288BCC2" w14:textId="77777777" w:rsidR="000C6DE6" w:rsidRDefault="009B647D">
      <w:pPr>
        <w:spacing w:after="0" w:line="600" w:lineRule="auto"/>
        <w:ind w:firstLine="720"/>
        <w:jc w:val="both"/>
        <w:rPr>
          <w:rFonts w:eastAsia="Times New Roman"/>
          <w:szCs w:val="24"/>
        </w:rPr>
      </w:pPr>
      <w:r>
        <w:rPr>
          <w:rFonts w:eastAsia="Times New Roman"/>
          <w:b/>
          <w:szCs w:val="24"/>
        </w:rPr>
        <w:t xml:space="preserve">ΝΙΚΟΛΑΟΣ ΚΟΤΖΙΑΣ (Υπουργός Εξωτερικών): </w:t>
      </w:r>
      <w:r>
        <w:rPr>
          <w:rFonts w:eastAsia="Times New Roman"/>
          <w:szCs w:val="24"/>
        </w:rPr>
        <w:t xml:space="preserve">Θέλω να πω το </w:t>
      </w:r>
      <w:r>
        <w:rPr>
          <w:rFonts w:eastAsia="Times New Roman"/>
          <w:szCs w:val="24"/>
        </w:rPr>
        <w:t>εξής: Ορθά ο κ. Κουμουτσάκος είπε ότι αυτά που είπα κατά τη γνώμη του είναι σκοπίμως ασαφή. Κατά συνέπεια, πώς κατάλαβε ότι εννοούσα εκείνον;</w:t>
      </w:r>
    </w:p>
    <w:p w14:paraId="1288BCC3" w14:textId="77777777" w:rsidR="000C6DE6" w:rsidRDefault="009B647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Μετά μιλήσατε για μένα.</w:t>
      </w:r>
    </w:p>
    <w:p w14:paraId="1288BCC4" w14:textId="77777777" w:rsidR="000C6DE6" w:rsidRDefault="009B647D">
      <w:pPr>
        <w:spacing w:after="0" w:line="600" w:lineRule="auto"/>
        <w:ind w:firstLine="720"/>
        <w:jc w:val="both"/>
        <w:rPr>
          <w:rFonts w:eastAsia="Times New Roman"/>
          <w:szCs w:val="24"/>
        </w:rPr>
      </w:pPr>
      <w:r>
        <w:rPr>
          <w:rFonts w:eastAsia="Times New Roman"/>
          <w:b/>
          <w:szCs w:val="24"/>
        </w:rPr>
        <w:t xml:space="preserve">ΝΙΚΟΛΑΟΣ ΚΟΤΖΙΑΣ (Υπουργός Εξωτερικών): </w:t>
      </w:r>
      <w:r>
        <w:rPr>
          <w:rFonts w:eastAsia="Times New Roman"/>
          <w:szCs w:val="24"/>
        </w:rPr>
        <w:t>Αφήστε με επιτέλους να μιλή</w:t>
      </w:r>
      <w:r>
        <w:rPr>
          <w:rFonts w:eastAsia="Times New Roman"/>
          <w:szCs w:val="24"/>
        </w:rPr>
        <w:t>σω, κύριε Κουμουτσάκο. Με διακόψατε και απηύθυνα τον λόγο στον Σπύρο μας.</w:t>
      </w:r>
    </w:p>
    <w:p w14:paraId="1288BCC5"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Στον κ. </w:t>
      </w:r>
      <w:proofErr w:type="spellStart"/>
      <w:r>
        <w:rPr>
          <w:rFonts w:eastAsia="Times New Roman"/>
          <w:szCs w:val="24"/>
        </w:rPr>
        <w:t>Δανέλλη</w:t>
      </w:r>
      <w:proofErr w:type="spellEnd"/>
      <w:r>
        <w:rPr>
          <w:rFonts w:eastAsia="Times New Roman"/>
          <w:szCs w:val="24"/>
        </w:rPr>
        <w:t>.</w:t>
      </w:r>
    </w:p>
    <w:p w14:paraId="1288BCC6" w14:textId="77777777" w:rsidR="000C6DE6" w:rsidRDefault="009B647D">
      <w:pPr>
        <w:spacing w:after="0"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Ξέρω, αλλά το λέω φιλικά, επειδή γνωριζόμαστε εδώ και πολλά χρόνια.</w:t>
      </w:r>
    </w:p>
    <w:p w14:paraId="1288BCC7" w14:textId="77777777" w:rsidR="000C6DE6" w:rsidRDefault="009B647D">
      <w:pPr>
        <w:spacing w:after="0" w:line="600" w:lineRule="auto"/>
        <w:ind w:firstLine="720"/>
        <w:jc w:val="both"/>
        <w:rPr>
          <w:rFonts w:eastAsia="Times New Roman"/>
          <w:szCs w:val="24"/>
        </w:rPr>
      </w:pPr>
      <w:r>
        <w:rPr>
          <w:rFonts w:eastAsia="Times New Roman"/>
          <w:szCs w:val="24"/>
        </w:rPr>
        <w:t>Εσάς δεν κοιτούσα εκείν</w:t>
      </w:r>
      <w:r>
        <w:rPr>
          <w:rFonts w:eastAsia="Times New Roman"/>
          <w:szCs w:val="24"/>
        </w:rPr>
        <w:t xml:space="preserve">η την ώρα, κύριε </w:t>
      </w:r>
      <w:proofErr w:type="spellStart"/>
      <w:r>
        <w:rPr>
          <w:rFonts w:eastAsia="Times New Roman"/>
          <w:szCs w:val="24"/>
        </w:rPr>
        <w:t>Δανέλλη</w:t>
      </w:r>
      <w:proofErr w:type="spellEnd"/>
      <w:r>
        <w:rPr>
          <w:rFonts w:eastAsia="Times New Roman"/>
          <w:szCs w:val="24"/>
        </w:rPr>
        <w:t>; Λέτε: «Γιατί αναφέρεστε σε μένα»; Είπα: «Μα, εσάς δεν κοιτούσα;». Αυτό είπα.</w:t>
      </w:r>
    </w:p>
    <w:p w14:paraId="1288BCC8" w14:textId="77777777" w:rsidR="000C6DE6" w:rsidRDefault="009B647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Ολοκληρώθηκε η διαδικασία. Ευχαριστούμε, κύριε Υπουργέ.</w:t>
      </w:r>
    </w:p>
    <w:p w14:paraId="1288BCC9" w14:textId="77777777" w:rsidR="000C6DE6" w:rsidRDefault="009B647D">
      <w:pPr>
        <w:spacing w:after="0" w:line="600" w:lineRule="auto"/>
        <w:ind w:firstLine="720"/>
        <w:jc w:val="both"/>
        <w:rPr>
          <w:rFonts w:eastAsia="Times New Roman"/>
          <w:szCs w:val="24"/>
        </w:rPr>
      </w:pPr>
      <w:r>
        <w:rPr>
          <w:rFonts w:eastAsia="Times New Roman"/>
          <w:b/>
          <w:szCs w:val="24"/>
        </w:rPr>
        <w:t xml:space="preserve">ΝΙΚΟΛΑΟΣ ΚΟΤΖΙΑΣ (Υπουργός Εξωτερικών): </w:t>
      </w:r>
      <w:r>
        <w:rPr>
          <w:rFonts w:eastAsia="Times New Roman"/>
          <w:szCs w:val="24"/>
        </w:rPr>
        <w:t>Ούτε σκόπιμα ασαφές ήτα</w:t>
      </w:r>
      <w:r>
        <w:rPr>
          <w:rFonts w:eastAsia="Times New Roman"/>
          <w:szCs w:val="24"/>
        </w:rPr>
        <w:t>ν, ούτε τίποτα. Ήταν σαφές.</w:t>
      </w:r>
    </w:p>
    <w:p w14:paraId="1288BCCA" w14:textId="77777777" w:rsidR="000C6DE6" w:rsidRDefault="009B647D">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1288BCCB" w14:textId="77777777" w:rsidR="000C6DE6" w:rsidRDefault="009B647D">
      <w:pPr>
        <w:spacing w:after="0" w:line="600" w:lineRule="auto"/>
        <w:ind w:firstLine="720"/>
        <w:jc w:val="both"/>
        <w:rPr>
          <w:rFonts w:eastAsia="Times New Roman"/>
          <w:szCs w:val="24"/>
        </w:rPr>
      </w:pPr>
      <w:r>
        <w:rPr>
          <w:rFonts w:eastAsia="Times New Roman"/>
          <w:szCs w:val="24"/>
        </w:rPr>
        <w:t>Πριν περάσουμε στην ψηφοφορία, θέλω να κάνω μια ανακοίνωση προς το Σώμα.</w:t>
      </w:r>
    </w:p>
    <w:p w14:paraId="1288BCCC" w14:textId="77777777" w:rsidR="000C6DE6" w:rsidRDefault="009B647D">
      <w:pPr>
        <w:spacing w:after="0" w:line="600" w:lineRule="auto"/>
        <w:ind w:firstLine="720"/>
        <w:jc w:val="both"/>
        <w:rPr>
          <w:rFonts w:eastAsia="Times New Roman"/>
          <w:szCs w:val="24"/>
        </w:rPr>
      </w:pPr>
      <w:r>
        <w:rPr>
          <w:rFonts w:eastAsia="Times New Roman"/>
          <w:szCs w:val="24"/>
        </w:rPr>
        <w:t>Κυρίες και κύριοι συνάδελφοι, γίνεται γνωστό στο Σώμα ότι η Διαρκής Επιτροπή Μορφωτικών Υποθέσεων καταθέτει την έκ</w:t>
      </w:r>
      <w:r>
        <w:rPr>
          <w:rFonts w:eastAsia="Times New Roman"/>
          <w:szCs w:val="24"/>
        </w:rPr>
        <w:t>θεσή της στο σχέδιο νόμου του Υπουργείου Παιδείας, Έρευνας και Θρησκευμάτων</w:t>
      </w:r>
      <w:r>
        <w:rPr>
          <w:rFonts w:eastAsia="Times New Roman"/>
          <w:szCs w:val="24"/>
        </w:rPr>
        <w:t>:</w:t>
      </w:r>
      <w:r>
        <w:rPr>
          <w:rFonts w:eastAsia="Times New Roman"/>
          <w:szCs w:val="24"/>
        </w:rPr>
        <w:t xml:space="preserve"> «Ρύθμιση θεμάτων του Κρατικού Πιστοποιητικού Γλωσσομάθειας, της Εθνικής Βιβλιοθήκης της Ελλάδας και άλλες διατάξεις».</w:t>
      </w:r>
    </w:p>
    <w:p w14:paraId="1288BCC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συζήτηση επί της αρχής, των άρθρων κα</w:t>
      </w:r>
      <w:r>
        <w:rPr>
          <w:rFonts w:eastAsia="Times New Roman" w:cs="Times New Roman"/>
          <w:szCs w:val="24"/>
        </w:rPr>
        <w:t xml:space="preserve">ι </w:t>
      </w:r>
      <w:r>
        <w:rPr>
          <w:rFonts w:eastAsia="Times New Roman" w:cs="Times New Roman"/>
          <w:szCs w:val="24"/>
        </w:rPr>
        <w:t>των τροπολογιών</w:t>
      </w:r>
      <w:r>
        <w:rPr>
          <w:rFonts w:eastAsia="Times New Roman" w:cs="Times New Roman"/>
          <w:szCs w:val="24"/>
        </w:rPr>
        <w:t xml:space="preserve"> του σχεδίου νόμου του Υπουργείου Εξωτερικών</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w:t>
      </w:r>
    </w:p>
    <w:p w14:paraId="1288BCCE"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1288BCC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1288BCD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ΚΟΥΜΟΥΤΣΑΚΟΣ:</w:t>
      </w:r>
      <w:r>
        <w:rPr>
          <w:rFonts w:eastAsia="Times New Roman" w:cs="Times New Roman"/>
          <w:szCs w:val="24"/>
        </w:rPr>
        <w:t xml:space="preserve"> Όχι.</w:t>
      </w:r>
    </w:p>
    <w:p w14:paraId="1288BCD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1288BCD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CD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Όχι.</w:t>
      </w:r>
    </w:p>
    <w:p w14:paraId="1288BCD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CD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CD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CD7" w14:textId="77777777" w:rsidR="000C6DE6" w:rsidRDefault="009B647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bCs/>
          <w:color w:val="2A2A2A"/>
          <w:szCs w:val="24"/>
        </w:rPr>
        <w:t xml:space="preserve">Συνεπώς το </w:t>
      </w:r>
      <w:r>
        <w:rPr>
          <w:rFonts w:eastAsia="Times New Roman" w:cs="Times New Roman"/>
          <w:szCs w:val="24"/>
        </w:rPr>
        <w:t>σχεδίου νόμου του Υπουργείου Εξωτερικών</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 έγινε δεκτό επί της αρχής κατά πλειοψηφία.</w:t>
      </w:r>
    </w:p>
    <w:p w14:paraId="1288BCD8" w14:textId="77777777" w:rsidR="000C6DE6" w:rsidRDefault="009B647D">
      <w:pPr>
        <w:tabs>
          <w:tab w:val="left" w:pos="3189"/>
          <w:tab w:val="center" w:pos="4513"/>
        </w:tabs>
        <w:spacing w:after="0" w:line="600" w:lineRule="auto"/>
        <w:ind w:firstLine="720"/>
        <w:jc w:val="both"/>
        <w:rPr>
          <w:rFonts w:eastAsia="Times New Roman"/>
          <w:bCs/>
          <w:color w:val="2A2A2A"/>
          <w:szCs w:val="24"/>
        </w:rPr>
      </w:pPr>
      <w:r>
        <w:rPr>
          <w:rFonts w:eastAsia="Times New Roman" w:cs="Times New Roman"/>
          <w:szCs w:val="24"/>
        </w:rPr>
        <w:t xml:space="preserve">Εισερχόμαστε στην ψήφιση των άρθρων και η ψήφισή τους θα γίνει χωριστά. </w:t>
      </w:r>
    </w:p>
    <w:p w14:paraId="1288BCD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όπως τρο</w:t>
      </w:r>
      <w:r>
        <w:rPr>
          <w:rFonts w:eastAsia="Times New Roman" w:cs="Times New Roman"/>
          <w:szCs w:val="24"/>
        </w:rPr>
        <w:t>ποποιήθηκε από τον κύριο Υπουργό;</w:t>
      </w:r>
    </w:p>
    <w:p w14:paraId="1288BCD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CD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CD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1288BCD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CD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CD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CE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CE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CE2"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ΠΡΟΕΔΡΕΥΩΝ (Ανασ</w:t>
      </w:r>
      <w:r>
        <w:rPr>
          <w:rFonts w:eastAsia="Times New Roman" w:cs="Times New Roman"/>
          <w:b/>
          <w:szCs w:val="24"/>
        </w:rPr>
        <w:t xml:space="preserve">τάσιος Κουράκης): </w:t>
      </w:r>
      <w:r>
        <w:rPr>
          <w:rFonts w:eastAsia="Times New Roman"/>
          <w:bCs/>
          <w:color w:val="2A2A2A"/>
          <w:szCs w:val="24"/>
        </w:rPr>
        <w:t xml:space="preserve">Συνεπώς το άρθρο 1 έγινε δεκτό, όπως τροποποιήθηκε από τον κύριο Υπουργό, κατά πλειοψηφία. </w:t>
      </w:r>
    </w:p>
    <w:p w14:paraId="1288BCE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1288BCE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CE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CE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1288BCE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ΟΔΥΣΣΕΑΣ ΚΩΝΣΤΑΝΤΙ</w:t>
      </w:r>
      <w:r>
        <w:rPr>
          <w:rFonts w:eastAsia="Times New Roman" w:cs="Times New Roman"/>
          <w:b/>
          <w:szCs w:val="24"/>
        </w:rPr>
        <w:t xml:space="preserve">ΝΟΠΟΥΛΟΣ: </w:t>
      </w:r>
      <w:r>
        <w:rPr>
          <w:rFonts w:eastAsia="Times New Roman" w:cs="Times New Roman"/>
          <w:szCs w:val="24"/>
        </w:rPr>
        <w:t>Όχι.</w:t>
      </w:r>
    </w:p>
    <w:p w14:paraId="1288BCE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CE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CEA"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CE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CEC"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2 έγινε δεκτό ως έχει κατά πλειοψηφία.</w:t>
      </w:r>
    </w:p>
    <w:p w14:paraId="1288BCE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1288BCE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CE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CF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1288BCF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CF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CF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CF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1288BCF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Όχι.</w:t>
      </w:r>
    </w:p>
    <w:p w14:paraId="1288BCF6"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w:t>
      </w:r>
      <w:r>
        <w:rPr>
          <w:rFonts w:eastAsia="Times New Roman"/>
          <w:bCs/>
          <w:color w:val="2A2A2A"/>
          <w:szCs w:val="24"/>
        </w:rPr>
        <w:t>ρο 3 έγινε δεκτό ως έχει κατά πλειοψηφία.</w:t>
      </w:r>
    </w:p>
    <w:p w14:paraId="1288BCF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1288BCF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CF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CFA"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1288BCF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CF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Όχι</w:t>
      </w:r>
      <w:r>
        <w:rPr>
          <w:rFonts w:eastAsia="Times New Roman" w:cs="Times New Roman"/>
          <w:szCs w:val="24"/>
        </w:rPr>
        <w:t>.</w:t>
      </w:r>
    </w:p>
    <w:p w14:paraId="1288BCF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CF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CF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00"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4 έγινε δεκτό, όπως τροποποιήθηκε από τον κύριο Υπουργό, κατά πλειοψηφία.</w:t>
      </w:r>
    </w:p>
    <w:p w14:paraId="1288BD0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1288BD0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ΗΤΡΙΟΣ ΜΑΡΔΑΣ:</w:t>
      </w:r>
      <w:r>
        <w:rPr>
          <w:rFonts w:eastAsia="Times New Roman" w:cs="Times New Roman"/>
          <w:szCs w:val="24"/>
        </w:rPr>
        <w:t xml:space="preserve"> Ναι. </w:t>
      </w:r>
    </w:p>
    <w:p w14:paraId="1288BD0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0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0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0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0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0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0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0A"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w:t>
      </w:r>
      <w:r>
        <w:rPr>
          <w:rFonts w:eastAsia="Times New Roman"/>
          <w:bCs/>
          <w:color w:val="2A2A2A"/>
          <w:szCs w:val="24"/>
        </w:rPr>
        <w:t xml:space="preserve"> το άρθρο 5 έγινε δεκτό ως έχει κατά πλειοψηφία.</w:t>
      </w:r>
    </w:p>
    <w:p w14:paraId="1288BD0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1288BD0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0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0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0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1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Ναι.</w:t>
      </w:r>
    </w:p>
    <w:p w14:paraId="1288BD1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1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1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14"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6 έγινε δεκτό ως έχει κατά πλειοψηφία.</w:t>
      </w:r>
    </w:p>
    <w:p w14:paraId="1288BD1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1288BD1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1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1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ΝΙΚΟΛΑΟΣ ΚΟ</w:t>
      </w:r>
      <w:r>
        <w:rPr>
          <w:rFonts w:eastAsia="Times New Roman" w:cs="Times New Roman"/>
          <w:b/>
          <w:szCs w:val="24"/>
        </w:rPr>
        <w:t xml:space="preserve">ΥΖΗΛΟΣ: </w:t>
      </w:r>
      <w:r>
        <w:rPr>
          <w:rFonts w:eastAsia="Times New Roman" w:cs="Times New Roman"/>
          <w:szCs w:val="24"/>
        </w:rPr>
        <w:t>Παρών.</w:t>
      </w:r>
    </w:p>
    <w:p w14:paraId="1288BD1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1288BD1A"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1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1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1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Παρών.</w:t>
      </w:r>
    </w:p>
    <w:p w14:paraId="1288BD1E"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7 έγινε δεκτό ως έχει κατά πλειοψηφία.</w:t>
      </w:r>
    </w:p>
    <w:p w14:paraId="1288BD1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8 ως έχει;</w:t>
      </w:r>
    </w:p>
    <w:p w14:paraId="1288BD2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w:t>
      </w:r>
    </w:p>
    <w:p w14:paraId="1288BD2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2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2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2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Ναι.</w:t>
      </w:r>
    </w:p>
    <w:p w14:paraId="1288BD2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2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2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28"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8 έγινε δεκτό ως έχει κατά πλειοψηφία.</w:t>
      </w:r>
    </w:p>
    <w:p w14:paraId="1288BD2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1288BD2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2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2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2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D2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ΣΤΑ</w:t>
      </w:r>
      <w:r>
        <w:rPr>
          <w:rFonts w:eastAsia="Times New Roman" w:cs="Times New Roman"/>
          <w:b/>
          <w:szCs w:val="24"/>
        </w:rPr>
        <w:t xml:space="preserve">ΥΡΟΣ ΤΑΣΣΟΣ: </w:t>
      </w:r>
      <w:r>
        <w:rPr>
          <w:rFonts w:eastAsia="Times New Roman" w:cs="Times New Roman"/>
          <w:szCs w:val="24"/>
        </w:rPr>
        <w:t>Παρών.</w:t>
      </w:r>
    </w:p>
    <w:p w14:paraId="1288BD2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3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p>
    <w:p w14:paraId="1288BD3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Παρών.</w:t>
      </w:r>
    </w:p>
    <w:p w14:paraId="1288BD32"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9 έγινε δεκτό ως έχει κατά πλειοψηφία.</w:t>
      </w:r>
    </w:p>
    <w:p w14:paraId="1288BD3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1288BD3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3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3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3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3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Ναι.</w:t>
      </w:r>
    </w:p>
    <w:p w14:paraId="1288BD3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3A"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3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3C"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w:t>
      </w:r>
      <w:r>
        <w:rPr>
          <w:rFonts w:eastAsia="Times New Roman"/>
          <w:bCs/>
          <w:color w:val="2A2A2A"/>
          <w:szCs w:val="24"/>
        </w:rPr>
        <w:t xml:space="preserve"> το άρθρο 10 έγινε δεκτό ως έχει κατά πλειοψηφία.</w:t>
      </w:r>
    </w:p>
    <w:p w14:paraId="1288BD3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1288BD3E"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3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4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4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4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Ναι.</w:t>
      </w:r>
    </w:p>
    <w:p w14:paraId="1288BD4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Ναι.</w:t>
      </w:r>
    </w:p>
    <w:p w14:paraId="1288BD4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4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46"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11 έγινε δεκτό ως έχει κατά πλειοψηφία.</w:t>
      </w:r>
    </w:p>
    <w:p w14:paraId="1288BD47"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1288BD4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49"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4A"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ΝΙΚΟΛΑΟ</w:t>
      </w:r>
      <w:r>
        <w:rPr>
          <w:rFonts w:eastAsia="Times New Roman" w:cs="Times New Roman"/>
          <w:b/>
          <w:szCs w:val="24"/>
        </w:rPr>
        <w:t xml:space="preserve">Σ ΚΟΥΖΗΛΟΣ: </w:t>
      </w:r>
      <w:r>
        <w:rPr>
          <w:rFonts w:eastAsia="Times New Roman" w:cs="Times New Roman"/>
          <w:szCs w:val="24"/>
        </w:rPr>
        <w:t>Όχι.</w:t>
      </w:r>
    </w:p>
    <w:p w14:paraId="1288BD4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D4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4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4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4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Παρών.</w:t>
      </w:r>
    </w:p>
    <w:p w14:paraId="1288BD50"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12 έγινε δεκτό ως έχει κατά πλειοψηφία.</w:t>
      </w:r>
    </w:p>
    <w:p w14:paraId="1288BD51"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δεκτό το άρθρο 13 ως έχει;</w:t>
      </w:r>
    </w:p>
    <w:p w14:paraId="1288BD5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5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5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5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5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5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5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5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5A"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13 έγινε δεκτό ως έχει κατά πλειοψηφία.</w:t>
      </w:r>
    </w:p>
    <w:p w14:paraId="1288BD5B"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1288BD5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5D"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5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5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6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Σ</w:t>
      </w:r>
      <w:r>
        <w:rPr>
          <w:rFonts w:eastAsia="Times New Roman" w:cs="Times New Roman"/>
          <w:b/>
          <w:szCs w:val="24"/>
        </w:rPr>
        <w:t xml:space="preserve">ΤΑΥΡΟΣ ΤΑΣΣΟΣ: </w:t>
      </w:r>
      <w:r>
        <w:rPr>
          <w:rFonts w:eastAsia="Times New Roman" w:cs="Times New Roman"/>
          <w:szCs w:val="24"/>
        </w:rPr>
        <w:t>Παρών.</w:t>
      </w:r>
    </w:p>
    <w:p w14:paraId="1288BD6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6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1288BD6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64" w14:textId="77777777" w:rsidR="000C6DE6" w:rsidRDefault="009B647D">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14 έγινε δεκτό ως έχει κατά πλειοψηφία.</w:t>
      </w:r>
    </w:p>
    <w:p w14:paraId="1288BD65"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1288BD6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w:t>
      </w:r>
      <w:r>
        <w:rPr>
          <w:rFonts w:eastAsia="Times New Roman" w:cs="Times New Roman"/>
          <w:b/>
          <w:szCs w:val="24"/>
        </w:rPr>
        <w:t>ΑΣ:</w:t>
      </w:r>
      <w:r>
        <w:rPr>
          <w:rFonts w:eastAsia="Times New Roman" w:cs="Times New Roman"/>
          <w:szCs w:val="24"/>
        </w:rPr>
        <w:t xml:space="preserve"> Ναι. </w:t>
      </w:r>
    </w:p>
    <w:p w14:paraId="1288BD6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6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6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D6A"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6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6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6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6E" w14:textId="77777777" w:rsidR="000C6DE6" w:rsidRDefault="009B647D">
      <w:pPr>
        <w:spacing w:after="0" w:line="600" w:lineRule="auto"/>
        <w:ind w:firstLine="720"/>
        <w:jc w:val="both"/>
        <w:rPr>
          <w:rFonts w:eastAsia="Times New Roman"/>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15 έγινε δε</w:t>
      </w:r>
      <w:r>
        <w:rPr>
          <w:rFonts w:eastAsia="Times New Roman"/>
          <w:bCs/>
          <w:color w:val="2A2A2A"/>
          <w:szCs w:val="24"/>
        </w:rPr>
        <w:t>κτό ως έχει κατά πλειοψηφία.</w:t>
      </w:r>
    </w:p>
    <w:p w14:paraId="1288BD6F"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1288BD7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71"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7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7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1288BD7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7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7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7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7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16 έγινε δεκτό ως έχει κατά πλειοψηφία.</w:t>
      </w:r>
    </w:p>
    <w:p w14:paraId="1288BD7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1288BD7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7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7C"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ΝΙΚΟΛΑΟΣ ΚΟΥΖΗ</w:t>
      </w:r>
      <w:r>
        <w:rPr>
          <w:rFonts w:eastAsia="Times New Roman" w:cs="Times New Roman"/>
          <w:b/>
          <w:szCs w:val="24"/>
        </w:rPr>
        <w:t xml:space="preserve">ΛΟΣ: </w:t>
      </w:r>
      <w:r>
        <w:rPr>
          <w:rFonts w:eastAsia="Times New Roman" w:cs="Times New Roman"/>
          <w:szCs w:val="24"/>
        </w:rPr>
        <w:t>Παρών.</w:t>
      </w:r>
    </w:p>
    <w:p w14:paraId="1288BD7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7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7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8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8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82"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17 έγινε δεκτό ως έχει κατά πλειοψηφία.</w:t>
      </w:r>
    </w:p>
    <w:p w14:paraId="1288BD83"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άρθρο 18 ως έχει;</w:t>
      </w:r>
    </w:p>
    <w:p w14:paraId="1288BD84"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85"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8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87"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1288BD88"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1288BD89"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8A"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288BD8B"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8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w:t>
      </w:r>
      <w:r>
        <w:rPr>
          <w:rFonts w:eastAsia="Times New Roman" w:cs="Times New Roman"/>
          <w:b/>
          <w:szCs w:val="24"/>
        </w:rPr>
        <w:t>αστάσιος Κουράκης):</w:t>
      </w:r>
      <w:r>
        <w:rPr>
          <w:rFonts w:eastAsia="Times New Roman" w:cs="Times New Roman"/>
          <w:szCs w:val="24"/>
        </w:rPr>
        <w:t xml:space="preserve"> Συνεπώς το άρθρο 18 έγινε δεκτό ως έχει κατά πλειοψηφία.</w:t>
      </w:r>
    </w:p>
    <w:p w14:paraId="1288BD8D"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288BD8E" w14:textId="77777777" w:rsidR="000C6DE6" w:rsidRDefault="009B647D">
      <w:pPr>
        <w:spacing w:after="0" w:line="600" w:lineRule="auto"/>
        <w:ind w:firstLine="720"/>
        <w:jc w:val="both"/>
        <w:rPr>
          <w:rFonts w:eastAsia="Times New Roman" w:cs="Times New Roman"/>
          <w:b/>
          <w:szCs w:val="24"/>
        </w:rPr>
      </w:pPr>
      <w:r>
        <w:rPr>
          <w:rFonts w:eastAsia="Times New Roman" w:cs="Times New Roman"/>
          <w:szCs w:val="24"/>
        </w:rPr>
        <w:t>Ερωτάται το Σώμα: Γίνεται δεκτό το ακροτελεύτιο άρθρο;</w:t>
      </w:r>
    </w:p>
    <w:p w14:paraId="1288BD8F"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90"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9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1288BD9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1288BD93"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Όχι.</w:t>
      </w:r>
    </w:p>
    <w:p w14:paraId="1288BD94"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95"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96"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97"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ακροτελεύτιο άρθρο έγινε δεκτό κατά πλειοψηφία.</w:t>
      </w:r>
    </w:p>
    <w:p w14:paraId="1288BD98"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w:t>
      </w:r>
      <w:r>
        <w:rPr>
          <w:rFonts w:eastAsia="Times New Roman" w:cs="Times New Roman"/>
          <w:szCs w:val="24"/>
        </w:rPr>
        <w:t xml:space="preserve"> Εξωτερικών</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 έγινε δεκτό επί της αρχής και επί των άρθρων.</w:t>
      </w:r>
    </w:p>
    <w:p w14:paraId="1288BD9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ψήφιση του νομοσχεδίου</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στο </w:t>
      </w:r>
      <w:r>
        <w:rPr>
          <w:rFonts w:eastAsia="Times New Roman" w:cs="Times New Roman"/>
          <w:szCs w:val="24"/>
        </w:rPr>
        <w:t xml:space="preserve">σύνολο. </w:t>
      </w:r>
    </w:p>
    <w:p w14:paraId="1288BD9A"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σύνολο;</w:t>
      </w:r>
    </w:p>
    <w:p w14:paraId="1288BD9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w:t>
      </w:r>
    </w:p>
    <w:p w14:paraId="1288BD9C"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w:t>
      </w:r>
    </w:p>
    <w:p w14:paraId="1288BD9D"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1288BD9E"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1288BD9F"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Όχι.</w:t>
      </w:r>
    </w:p>
    <w:p w14:paraId="1288BDA0"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1288BDA1"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1288BDA2" w14:textId="77777777" w:rsidR="000C6DE6" w:rsidRDefault="009B647D">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1288BDA3"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νομοσχέ</w:t>
      </w:r>
      <w:r>
        <w:rPr>
          <w:rFonts w:eastAsia="Times New Roman" w:cs="Times New Roman"/>
          <w:szCs w:val="24"/>
        </w:rPr>
        <w:t>διο έγινε δεκτό και στο σύνολο κατά πλειοψηφία.</w:t>
      </w:r>
    </w:p>
    <w:p w14:paraId="1288BDA4"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Εξωτερικών</w:t>
      </w:r>
      <w:r>
        <w:rPr>
          <w:rFonts w:eastAsia="Times New Roman" w:cs="Times New Roman"/>
          <w:szCs w:val="24"/>
        </w:rPr>
        <w:t>:</w:t>
      </w:r>
      <w:r>
        <w:rPr>
          <w:rFonts w:eastAsia="Times New Roman" w:cs="Times New Roman"/>
          <w:szCs w:val="24"/>
        </w:rPr>
        <w:t xml:space="preserve"> «Τροποποίηση του Κώδικα του Οργανισμού του Υπουργείου Εξωτερικών και λοιπές διατάξεις» έγινε δεκτό </w:t>
      </w:r>
      <w:r>
        <w:rPr>
          <w:rFonts w:eastAsia="Times New Roman" w:cs="Times New Roman"/>
          <w:szCs w:val="24"/>
        </w:rPr>
        <w:t xml:space="preserve">κατά πλειοψηφία,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1288BDA5" w14:textId="77777777" w:rsidR="000C6DE6" w:rsidRDefault="009B647D">
      <w:pPr>
        <w:spacing w:after="0" w:line="360" w:lineRule="auto"/>
        <w:jc w:val="center"/>
        <w:rPr>
          <w:rFonts w:eastAsia="Times New Roman" w:cs="Times New Roman"/>
          <w:color w:val="FF0000"/>
          <w:szCs w:val="24"/>
        </w:rPr>
      </w:pPr>
      <w:r w:rsidRPr="001243E1">
        <w:rPr>
          <w:rFonts w:eastAsia="Times New Roman" w:cs="Times New Roman"/>
          <w:color w:val="FF0000"/>
          <w:szCs w:val="24"/>
        </w:rPr>
        <w:t>(</w:t>
      </w:r>
      <w:r w:rsidRPr="001243E1">
        <w:rPr>
          <w:rFonts w:eastAsia="Times New Roman" w:cs="Times New Roman"/>
          <w:color w:val="FF0000"/>
          <w:szCs w:val="24"/>
        </w:rPr>
        <w:t xml:space="preserve">Να μπει η σελίδα </w:t>
      </w:r>
      <w:r w:rsidRPr="001243E1">
        <w:rPr>
          <w:rFonts w:eastAsia="Times New Roman" w:cs="Times New Roman"/>
          <w:color w:val="FF0000"/>
          <w:szCs w:val="24"/>
        </w:rPr>
        <w:t>301α</w:t>
      </w:r>
      <w:r w:rsidRPr="001243E1">
        <w:rPr>
          <w:rFonts w:eastAsia="Times New Roman" w:cs="Times New Roman"/>
          <w:color w:val="FF0000"/>
          <w:szCs w:val="24"/>
        </w:rPr>
        <w:t>)</w:t>
      </w:r>
    </w:p>
    <w:p w14:paraId="1288BDA6"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της σημερινή</w:t>
      </w:r>
      <w:r>
        <w:rPr>
          <w:rFonts w:eastAsia="Times New Roman"/>
          <w:szCs w:val="24"/>
        </w:rPr>
        <w:t>ς συνεδρίασης ως προς την ψήφιση στο σύνολο του παραπάνω νομοσχεδίου.</w:t>
      </w:r>
    </w:p>
    <w:p w14:paraId="1288BDA7" w14:textId="77777777" w:rsidR="000C6DE6" w:rsidRDefault="009B647D">
      <w:pPr>
        <w:spacing w:after="0"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1288BDA8"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bCs/>
          <w:szCs w:val="24"/>
        </w:rPr>
        <w:t xml:space="preserve">Συνεπώς </w:t>
      </w:r>
      <w:proofErr w:type="spellStart"/>
      <w:r>
        <w:rPr>
          <w:rFonts w:eastAsia="Times New Roman"/>
          <w:bCs/>
          <w:szCs w:val="24"/>
        </w:rPr>
        <w:t>το</w:t>
      </w:r>
      <w:r>
        <w:rPr>
          <w:rFonts w:eastAsia="Times New Roman"/>
          <w:bCs/>
          <w:szCs w:val="24"/>
        </w:rPr>
        <w:t>ο</w:t>
      </w:r>
      <w:proofErr w:type="spellEnd"/>
      <w:r>
        <w:rPr>
          <w:rFonts w:eastAsia="Times New Roman"/>
          <w:bCs/>
          <w:szCs w:val="24"/>
        </w:rPr>
        <w:t xml:space="preserve"> Σώμα παρέσχε τη ζητηθείσα</w:t>
      </w:r>
      <w:r>
        <w:rPr>
          <w:rFonts w:eastAsia="Times New Roman"/>
          <w:b/>
          <w:bCs/>
          <w:szCs w:val="24"/>
        </w:rPr>
        <w:t xml:space="preserve"> </w:t>
      </w:r>
      <w:r>
        <w:rPr>
          <w:rFonts w:eastAsia="Times New Roman"/>
          <w:bCs/>
          <w:szCs w:val="24"/>
        </w:rPr>
        <w:t>εξουσιοδότηση.</w:t>
      </w:r>
    </w:p>
    <w:p w14:paraId="1288BDA9" w14:textId="77777777" w:rsidR="000C6DE6" w:rsidRDefault="009B647D">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w:t>
      </w:r>
      <w:r>
        <w:rPr>
          <w:rFonts w:eastAsia="Times New Roman" w:cs="Times New Roman"/>
          <w:szCs w:val="24"/>
        </w:rPr>
        <w:t>με τη συνεδρίαση;</w:t>
      </w:r>
    </w:p>
    <w:p w14:paraId="1288BDAA" w14:textId="77777777" w:rsidR="000C6DE6" w:rsidRDefault="009B647D">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288BDAB" w14:textId="77777777" w:rsidR="000C6DE6" w:rsidRDefault="009B647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22.09΄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9 Φεβρουαρίου 2017 και ώρα 9.30΄, με αντικείμενο εργασιών του Σώματος</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Υπουργείου Παιδείας, Έρευνας και Θρησκευμάτων: «Ρύθμιση θεμάτων του Κρατικού Πιστοποιητικού Γλωσσομάθειας, της Εθνικής Βιβλιοθήκης της Ελλάδας και άλλες διατάξεις», σύμ</w:t>
      </w:r>
      <w:r>
        <w:rPr>
          <w:rFonts w:eastAsia="Times New Roman" w:cs="Times New Roman"/>
          <w:szCs w:val="24"/>
        </w:rPr>
        <w:t xml:space="preserve">φωνα με τη συμπληρωματική ημερήσια διάταξη που έχει διανεμηθεί. </w:t>
      </w:r>
    </w:p>
    <w:p w14:paraId="1288BDAC" w14:textId="77777777" w:rsidR="000C6DE6" w:rsidRDefault="009B647D">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szCs w:val="24"/>
        </w:rPr>
        <w:t xml:space="preserve">  </w:t>
      </w:r>
      <w:r>
        <w:rPr>
          <w:rFonts w:eastAsia="Times New Roman" w:cs="Times New Roman"/>
          <w:b/>
          <w:bCs/>
          <w:szCs w:val="24"/>
        </w:rPr>
        <w:t xml:space="preserve">             </w:t>
      </w:r>
      <w:r>
        <w:rPr>
          <w:rFonts w:eastAsia="Times New Roman" w:cs="Times New Roman"/>
          <w:b/>
          <w:szCs w:val="24"/>
          <w:lang w:val="en-US"/>
        </w:rPr>
        <w:t xml:space="preserve">  </w:t>
      </w:r>
      <w:r>
        <w:rPr>
          <w:rFonts w:eastAsia="Times New Roman" w:cs="Times New Roman"/>
          <w:b/>
          <w:bCs/>
          <w:szCs w:val="24"/>
        </w:rPr>
        <w:t xml:space="preserve">  </w:t>
      </w:r>
      <w:r>
        <w:rPr>
          <w:rFonts w:eastAsia="Times New Roman" w:cs="Times New Roman"/>
          <w:b/>
          <w:bCs/>
          <w:szCs w:val="24"/>
        </w:rPr>
        <w:tab/>
      </w:r>
      <w:r>
        <w:rPr>
          <w:rFonts w:eastAsia="Times New Roman" w:cs="Times New Roman"/>
          <w:b/>
          <w:bCs/>
          <w:szCs w:val="24"/>
        </w:rPr>
        <w:t xml:space="preserve">             ΟΙ ΓΡΑΜΜΑΤΕΙΣ</w:t>
      </w:r>
      <w:r>
        <w:rPr>
          <w:rFonts w:eastAsia="Times New Roman" w:cs="Times New Roman"/>
          <w:szCs w:val="24"/>
        </w:rPr>
        <w:t xml:space="preserve"> </w:t>
      </w:r>
    </w:p>
    <w:sectPr w:rsidR="000C6D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Microsoft Sans Serif">
    <w:panose1 w:val="020B0604020202020204"/>
    <w:charset w:val="A1"/>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ginyPkcMb2fY4drtoy3kDAOPKww=" w:salt="7MoF08v8msiqpAMgc/sS2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E6"/>
    <w:rsid w:val="000C6DE6"/>
    <w:rsid w:val="009242E8"/>
    <w:rsid w:val="009B64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B825"/>
  <w15:docId w15:val="{8EEF55DA-DB52-4A35-9051-A798A84D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37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E3798"/>
    <w:rPr>
      <w:rFonts w:ascii="Segoe UI" w:hAnsi="Segoe UI" w:cs="Segoe UI"/>
      <w:sz w:val="18"/>
      <w:szCs w:val="18"/>
    </w:rPr>
  </w:style>
  <w:style w:type="paragraph" w:styleId="a4">
    <w:name w:val="Revision"/>
    <w:hidden/>
    <w:uiPriority w:val="99"/>
    <w:semiHidden/>
    <w:rsid w:val="000E3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396</MetadataID>
    <Session xmlns="641f345b-441b-4b81-9152-adc2e73ba5e1">Β´</Session>
    <Date xmlns="641f345b-441b-4b81-9152-adc2e73ba5e1">2017-02-06T22:00:00+00:00</Date>
    <Status xmlns="641f345b-441b-4b81-9152-adc2e73ba5e1">
      <Url>http://srv-sp1/praktika/Lists/Incoming_Metadata/EditForm.aspx?ID=396&amp;Source=/praktika/Recordings_Library/Forms/AllItems.aspx</Url>
      <Description>Δημοσιεύτηκε</Description>
    </Status>
    <Meeting xmlns="641f345b-441b-4b81-9152-adc2e73ba5e1">Ο´</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41B792-FEBA-4380-9794-74288FEC7578}">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D85DB1D2-2512-4E10-8DF9-BC4CEF160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3B327-B9BF-4E05-8E16-CB2D202E34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272</Pages>
  <Words>50503</Words>
  <Characters>272722</Characters>
  <Application>Microsoft Office Word</Application>
  <DocSecurity>0</DocSecurity>
  <Lines>2272</Lines>
  <Paragraphs>645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2017-02-15T12:52:00Z</dcterms:created>
  <dcterms:modified xsi:type="dcterms:W3CDTF">2017-02-15T12:52:00Z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