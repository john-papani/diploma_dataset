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76B66" w14:textId="77777777" w:rsidR="00202142" w:rsidRPr="00202142" w:rsidRDefault="00202142" w:rsidP="00202142">
      <w:pPr>
        <w:spacing w:after="0" w:line="360" w:lineRule="auto"/>
        <w:rPr>
          <w:ins w:id="0" w:author="Φλούδα Χριστίνα" w:date="2017-11-06T11:42:00Z"/>
          <w:rFonts w:eastAsia="Times New Roman"/>
          <w:szCs w:val="24"/>
          <w:lang w:eastAsia="en-US"/>
        </w:rPr>
      </w:pPr>
      <w:bookmarkStart w:id="1" w:name="_GoBack"/>
      <w:bookmarkEnd w:id="1"/>
      <w:ins w:id="2" w:author="Φλούδα Χριστίνα" w:date="2017-11-06T11:42:00Z">
        <w:r w:rsidRPr="0020214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2A00917" w14:textId="77777777" w:rsidR="00202142" w:rsidRPr="00202142" w:rsidRDefault="00202142" w:rsidP="00202142">
      <w:pPr>
        <w:spacing w:after="0" w:line="360" w:lineRule="auto"/>
        <w:rPr>
          <w:ins w:id="3" w:author="Φλούδα Χριστίνα" w:date="2017-11-06T11:42:00Z"/>
          <w:rFonts w:eastAsia="Times New Roman"/>
          <w:szCs w:val="24"/>
          <w:lang w:eastAsia="en-US"/>
        </w:rPr>
      </w:pPr>
    </w:p>
    <w:p w14:paraId="40897373" w14:textId="77777777" w:rsidR="00202142" w:rsidRPr="00202142" w:rsidRDefault="00202142" w:rsidP="00202142">
      <w:pPr>
        <w:spacing w:after="0" w:line="360" w:lineRule="auto"/>
        <w:rPr>
          <w:ins w:id="4" w:author="Φλούδα Χριστίνα" w:date="2017-11-06T11:42:00Z"/>
          <w:rFonts w:eastAsia="Times New Roman"/>
          <w:szCs w:val="24"/>
          <w:lang w:eastAsia="en-US"/>
        </w:rPr>
      </w:pPr>
      <w:ins w:id="5" w:author="Φλούδα Χριστίνα" w:date="2017-11-06T11:42:00Z">
        <w:r w:rsidRPr="00202142">
          <w:rPr>
            <w:rFonts w:eastAsia="Times New Roman"/>
            <w:szCs w:val="24"/>
            <w:lang w:eastAsia="en-US"/>
          </w:rPr>
          <w:t>ΠΙΝΑΚΑΣ ΠΕΡΙΕΧΟΜΕΝΩΝ</w:t>
        </w:r>
      </w:ins>
    </w:p>
    <w:p w14:paraId="741ED02D" w14:textId="77777777" w:rsidR="00202142" w:rsidRPr="00202142" w:rsidRDefault="00202142" w:rsidP="00202142">
      <w:pPr>
        <w:spacing w:after="0" w:line="360" w:lineRule="auto"/>
        <w:rPr>
          <w:ins w:id="6" w:author="Φλούδα Χριστίνα" w:date="2017-11-06T11:42:00Z"/>
          <w:rFonts w:eastAsia="Times New Roman"/>
          <w:szCs w:val="24"/>
          <w:lang w:eastAsia="en-US"/>
        </w:rPr>
      </w:pPr>
      <w:ins w:id="7" w:author="Φλούδα Χριστίνα" w:date="2017-11-06T11:42:00Z">
        <w:r w:rsidRPr="00202142">
          <w:rPr>
            <w:rFonts w:eastAsia="Times New Roman"/>
            <w:szCs w:val="24"/>
            <w:lang w:eastAsia="en-US"/>
          </w:rPr>
          <w:t xml:space="preserve">ΙΖ΄ ΠΕΡΙΟΔΟΣ </w:t>
        </w:r>
      </w:ins>
    </w:p>
    <w:p w14:paraId="5D254089" w14:textId="77777777" w:rsidR="00202142" w:rsidRPr="00202142" w:rsidRDefault="00202142" w:rsidP="00202142">
      <w:pPr>
        <w:spacing w:after="0" w:line="360" w:lineRule="auto"/>
        <w:rPr>
          <w:ins w:id="8" w:author="Φλούδα Χριστίνα" w:date="2017-11-06T11:42:00Z"/>
          <w:rFonts w:eastAsia="Times New Roman"/>
          <w:szCs w:val="24"/>
          <w:lang w:eastAsia="en-US"/>
        </w:rPr>
      </w:pPr>
      <w:ins w:id="9" w:author="Φλούδα Χριστίνα" w:date="2017-11-06T11:42:00Z">
        <w:r w:rsidRPr="00202142">
          <w:rPr>
            <w:rFonts w:eastAsia="Times New Roman"/>
            <w:szCs w:val="24"/>
            <w:lang w:eastAsia="en-US"/>
          </w:rPr>
          <w:t>ΠΡΟΕΔΡΕΥΟΜΕΝΗΣ ΚΟΙΝΟΒΟΥΛΕΥΤΙΚΗΣ ΔΗΜΟΚΡΑΤΙΑΣ</w:t>
        </w:r>
      </w:ins>
    </w:p>
    <w:p w14:paraId="7929C113" w14:textId="77777777" w:rsidR="00202142" w:rsidRPr="00202142" w:rsidRDefault="00202142" w:rsidP="00202142">
      <w:pPr>
        <w:spacing w:after="0" w:line="360" w:lineRule="auto"/>
        <w:rPr>
          <w:ins w:id="10" w:author="Φλούδα Χριστίνα" w:date="2017-11-06T11:42:00Z"/>
          <w:rFonts w:eastAsia="Times New Roman"/>
          <w:szCs w:val="24"/>
          <w:lang w:eastAsia="en-US"/>
        </w:rPr>
      </w:pPr>
      <w:ins w:id="11" w:author="Φλούδα Χριστίνα" w:date="2017-11-06T11:42:00Z">
        <w:r w:rsidRPr="00202142">
          <w:rPr>
            <w:rFonts w:eastAsia="Times New Roman"/>
            <w:szCs w:val="24"/>
            <w:lang w:eastAsia="en-US"/>
          </w:rPr>
          <w:t>ΣΥΝΟΔΟΣ Γ΄</w:t>
        </w:r>
      </w:ins>
    </w:p>
    <w:p w14:paraId="51E0F907" w14:textId="77777777" w:rsidR="00202142" w:rsidRPr="00202142" w:rsidRDefault="00202142" w:rsidP="00202142">
      <w:pPr>
        <w:spacing w:after="0" w:line="360" w:lineRule="auto"/>
        <w:rPr>
          <w:ins w:id="12" w:author="Φλούδα Χριστίνα" w:date="2017-11-06T11:42:00Z"/>
          <w:rFonts w:eastAsia="Times New Roman"/>
          <w:szCs w:val="24"/>
          <w:lang w:eastAsia="en-US"/>
        </w:rPr>
      </w:pPr>
    </w:p>
    <w:p w14:paraId="3EBE5696" w14:textId="77777777" w:rsidR="00202142" w:rsidRPr="00202142" w:rsidRDefault="00202142" w:rsidP="00202142">
      <w:pPr>
        <w:spacing w:after="0" w:line="360" w:lineRule="auto"/>
        <w:rPr>
          <w:ins w:id="13" w:author="Φλούδα Χριστίνα" w:date="2017-11-06T11:42:00Z"/>
          <w:rFonts w:eastAsia="Times New Roman"/>
          <w:szCs w:val="24"/>
          <w:lang w:eastAsia="en-US"/>
        </w:rPr>
      </w:pPr>
      <w:ins w:id="14" w:author="Φλούδα Χριστίνα" w:date="2017-11-06T11:42:00Z">
        <w:r w:rsidRPr="00202142">
          <w:rPr>
            <w:rFonts w:eastAsia="Times New Roman"/>
            <w:szCs w:val="24"/>
            <w:lang w:eastAsia="en-US"/>
          </w:rPr>
          <w:t>ΣΥΝΕΔΡΙΑΣΗ ΙΘ΄</w:t>
        </w:r>
      </w:ins>
    </w:p>
    <w:p w14:paraId="270C988D" w14:textId="77777777" w:rsidR="00202142" w:rsidRPr="00202142" w:rsidRDefault="00202142" w:rsidP="00202142">
      <w:pPr>
        <w:spacing w:after="0" w:line="360" w:lineRule="auto"/>
        <w:rPr>
          <w:ins w:id="15" w:author="Φλούδα Χριστίνα" w:date="2017-11-06T11:42:00Z"/>
          <w:rFonts w:eastAsia="Times New Roman"/>
          <w:szCs w:val="24"/>
          <w:lang w:eastAsia="en-US"/>
        </w:rPr>
      </w:pPr>
      <w:ins w:id="16" w:author="Φλούδα Χριστίνα" w:date="2017-11-06T11:42:00Z">
        <w:r w:rsidRPr="00202142">
          <w:rPr>
            <w:rFonts w:eastAsia="Times New Roman"/>
            <w:szCs w:val="24"/>
            <w:lang w:eastAsia="en-US"/>
          </w:rPr>
          <w:t>Δευτέρα  30 Οκτωβρίου 2017</w:t>
        </w:r>
      </w:ins>
    </w:p>
    <w:p w14:paraId="29452DD2" w14:textId="77777777" w:rsidR="00202142" w:rsidRPr="00202142" w:rsidRDefault="00202142" w:rsidP="00202142">
      <w:pPr>
        <w:spacing w:after="0" w:line="360" w:lineRule="auto"/>
        <w:rPr>
          <w:ins w:id="17" w:author="Φλούδα Χριστίνα" w:date="2017-11-06T11:42:00Z"/>
          <w:rFonts w:eastAsia="Times New Roman"/>
          <w:szCs w:val="24"/>
          <w:lang w:eastAsia="en-US"/>
        </w:rPr>
      </w:pPr>
    </w:p>
    <w:p w14:paraId="5DFB8789" w14:textId="77777777" w:rsidR="00202142" w:rsidRPr="00202142" w:rsidRDefault="00202142" w:rsidP="00202142">
      <w:pPr>
        <w:spacing w:after="0" w:line="360" w:lineRule="auto"/>
        <w:rPr>
          <w:ins w:id="18" w:author="Φλούδα Χριστίνα" w:date="2017-11-06T11:42:00Z"/>
          <w:rFonts w:eastAsia="Times New Roman"/>
          <w:szCs w:val="24"/>
          <w:lang w:eastAsia="en-US"/>
        </w:rPr>
      </w:pPr>
      <w:ins w:id="19" w:author="Φλούδα Χριστίνα" w:date="2017-11-06T11:42:00Z">
        <w:r w:rsidRPr="00202142">
          <w:rPr>
            <w:rFonts w:eastAsia="Times New Roman"/>
            <w:szCs w:val="24"/>
            <w:lang w:eastAsia="en-US"/>
          </w:rPr>
          <w:t>ΘΕΜΑΤΑ</w:t>
        </w:r>
      </w:ins>
    </w:p>
    <w:p w14:paraId="158B8018" w14:textId="77777777" w:rsidR="00202142" w:rsidRPr="00202142" w:rsidRDefault="00202142" w:rsidP="00202142">
      <w:pPr>
        <w:spacing w:after="0" w:line="360" w:lineRule="auto"/>
        <w:rPr>
          <w:ins w:id="20" w:author="Φλούδα Χριστίνα" w:date="2017-11-06T11:42:00Z"/>
          <w:rFonts w:eastAsia="Times New Roman"/>
          <w:szCs w:val="24"/>
          <w:lang w:eastAsia="en-US"/>
        </w:rPr>
      </w:pPr>
      <w:ins w:id="21" w:author="Φλούδα Χριστίνα" w:date="2017-11-06T11:42:00Z">
        <w:r w:rsidRPr="00202142">
          <w:rPr>
            <w:rFonts w:eastAsia="Times New Roman"/>
            <w:szCs w:val="24"/>
            <w:lang w:eastAsia="en-US"/>
          </w:rPr>
          <w:t xml:space="preserve"> </w:t>
        </w:r>
        <w:r w:rsidRPr="00202142">
          <w:rPr>
            <w:rFonts w:eastAsia="Times New Roman"/>
            <w:szCs w:val="24"/>
            <w:lang w:eastAsia="en-US"/>
          </w:rPr>
          <w:br/>
          <w:t xml:space="preserve">Α. ΕΙΔΙΚΑ ΘΕΜΑΤΑ </w:t>
        </w:r>
        <w:r w:rsidRPr="00202142">
          <w:rPr>
            <w:rFonts w:eastAsia="Times New Roman"/>
            <w:szCs w:val="24"/>
            <w:lang w:eastAsia="en-US"/>
          </w:rPr>
          <w:br/>
          <w:t xml:space="preserve">1. Ανακοινώνεται ότι τη συνεδρίαση παρακολουθούν μαθητές από το 1ο Δημοτικό Σχολείο Πρέβεζας, σελ. </w:t>
        </w:r>
        <w:r w:rsidRPr="00202142">
          <w:rPr>
            <w:rFonts w:eastAsia="Times New Roman"/>
            <w:szCs w:val="24"/>
            <w:lang w:eastAsia="en-US"/>
          </w:rPr>
          <w:br/>
          <w:t xml:space="preserve">2. Επί διαδικαστικού θέματος, σελ. </w:t>
        </w:r>
        <w:r w:rsidRPr="00202142">
          <w:rPr>
            <w:rFonts w:eastAsia="Times New Roman"/>
            <w:szCs w:val="24"/>
            <w:lang w:eastAsia="en-US"/>
          </w:rPr>
          <w:br/>
          <w:t xml:space="preserve"> </w:t>
        </w:r>
        <w:r w:rsidRPr="00202142">
          <w:rPr>
            <w:rFonts w:eastAsia="Times New Roman"/>
            <w:szCs w:val="24"/>
            <w:lang w:eastAsia="en-US"/>
          </w:rPr>
          <w:br/>
          <w:t xml:space="preserve">Β. ΚΟΙΝΟΒΟΥΛΕΥΤΙΚΟΣ ΕΛΕΓΧΟΣ </w:t>
        </w:r>
        <w:r w:rsidRPr="00202142">
          <w:rPr>
            <w:rFonts w:eastAsia="Times New Roman"/>
            <w:szCs w:val="24"/>
            <w:lang w:eastAsia="en-US"/>
          </w:rPr>
          <w:br/>
          <w:t>Συζήτηση επικαίρων ερωτήσεων:</w:t>
        </w:r>
        <w:r w:rsidRPr="00202142">
          <w:rPr>
            <w:rFonts w:eastAsia="Times New Roman"/>
            <w:szCs w:val="24"/>
            <w:lang w:eastAsia="en-US"/>
          </w:rPr>
          <w:br/>
          <w:t xml:space="preserve">   α) Προς τον Υπουργό Οικονομικών με θέμα: «Εισφορά του ν. 128/1975», σελ. </w:t>
        </w:r>
        <w:r w:rsidRPr="00202142">
          <w:rPr>
            <w:rFonts w:eastAsia="Times New Roman"/>
            <w:szCs w:val="24"/>
            <w:lang w:eastAsia="en-US"/>
          </w:rPr>
          <w:br/>
          <w:t xml:space="preserve">   β) Προς τον Υπουργό Εθνικής  Άμυνας:</w:t>
        </w:r>
        <w:r w:rsidRPr="00202142">
          <w:rPr>
            <w:rFonts w:eastAsia="Times New Roman"/>
            <w:szCs w:val="24"/>
            <w:lang w:eastAsia="en-US"/>
          </w:rPr>
          <w:br/>
          <w:t xml:space="preserve">       i. με θέμα: «Αναστολή λειτουργίας Κέντρων Εκπαίδευσης Νεοσυλλέκτων», σελ. </w:t>
        </w:r>
        <w:r w:rsidRPr="00202142">
          <w:rPr>
            <w:rFonts w:eastAsia="Times New Roman"/>
            <w:szCs w:val="24"/>
            <w:lang w:eastAsia="en-US"/>
          </w:rPr>
          <w:br/>
          <w:t xml:space="preserve">       </w:t>
        </w:r>
        <w:proofErr w:type="spellStart"/>
        <w:r w:rsidRPr="00202142">
          <w:rPr>
            <w:rFonts w:eastAsia="Times New Roman"/>
            <w:szCs w:val="24"/>
            <w:lang w:eastAsia="en-US"/>
          </w:rPr>
          <w:t>ii</w:t>
        </w:r>
        <w:proofErr w:type="spellEnd"/>
        <w:r w:rsidRPr="00202142">
          <w:rPr>
            <w:rFonts w:eastAsia="Times New Roman"/>
            <w:szCs w:val="24"/>
            <w:lang w:eastAsia="en-US"/>
          </w:rPr>
          <w:t xml:space="preserve">. με θέμα: «Θεσμικό ατόπημα του Υπουργού Εθνικής  Άμυνας», σελ. </w:t>
        </w:r>
        <w:r w:rsidRPr="00202142">
          <w:rPr>
            <w:rFonts w:eastAsia="Times New Roman"/>
            <w:szCs w:val="24"/>
            <w:lang w:eastAsia="en-US"/>
          </w:rPr>
          <w:br/>
          <w:t xml:space="preserve">   γ) Προς τον Παιδείας,  Έρευνας και Θρησκευμάτων:</w:t>
        </w:r>
        <w:r w:rsidRPr="00202142">
          <w:rPr>
            <w:rFonts w:eastAsia="Times New Roman"/>
            <w:szCs w:val="24"/>
            <w:lang w:eastAsia="en-US"/>
          </w:rPr>
          <w:br/>
          <w:t xml:space="preserve">       i. με θέμα: «Επιλογή διευθυντών των σχολείων δευτεροβάθμιας εκπαίδευσης του Νομού Αρκαδίας», σελ. </w:t>
        </w:r>
        <w:r w:rsidRPr="00202142">
          <w:rPr>
            <w:rFonts w:eastAsia="Times New Roman"/>
            <w:szCs w:val="24"/>
            <w:lang w:eastAsia="en-US"/>
          </w:rPr>
          <w:br/>
          <w:t xml:space="preserve">       </w:t>
        </w:r>
        <w:proofErr w:type="spellStart"/>
        <w:r w:rsidRPr="00202142">
          <w:rPr>
            <w:rFonts w:eastAsia="Times New Roman"/>
            <w:szCs w:val="24"/>
            <w:lang w:eastAsia="en-US"/>
          </w:rPr>
          <w:t>ii</w:t>
        </w:r>
        <w:proofErr w:type="spellEnd"/>
        <w:r w:rsidRPr="00202142">
          <w:rPr>
            <w:rFonts w:eastAsia="Times New Roman"/>
            <w:szCs w:val="24"/>
            <w:lang w:eastAsia="en-US"/>
          </w:rPr>
          <w:t xml:space="preserve">. σχετικά με την κάλυψη κενών σε εκπαιδευτικούς στην πρωτοβάθμια εκπαίδευση, σελ. </w:t>
        </w:r>
      </w:ins>
    </w:p>
    <w:p w14:paraId="23BDCCB9" w14:textId="77777777" w:rsidR="00202142" w:rsidRPr="00202142" w:rsidRDefault="00202142" w:rsidP="00202142">
      <w:pPr>
        <w:spacing w:after="0" w:line="360" w:lineRule="auto"/>
        <w:rPr>
          <w:ins w:id="22" w:author="Φλούδα Χριστίνα" w:date="2017-11-06T11:42:00Z"/>
          <w:rFonts w:eastAsia="Times New Roman"/>
          <w:szCs w:val="24"/>
          <w:lang w:eastAsia="en-US"/>
        </w:rPr>
      </w:pPr>
      <w:ins w:id="23" w:author="Φλούδα Χριστίνα" w:date="2017-11-06T11:42:00Z">
        <w:r w:rsidRPr="00202142">
          <w:rPr>
            <w:rFonts w:eastAsia="Times New Roman"/>
            <w:szCs w:val="24"/>
            <w:lang w:eastAsia="en-US"/>
          </w:rPr>
          <w:t xml:space="preserve">       </w:t>
        </w:r>
        <w:proofErr w:type="spellStart"/>
        <w:r w:rsidRPr="00202142">
          <w:rPr>
            <w:rFonts w:eastAsia="Times New Roman"/>
            <w:szCs w:val="24"/>
            <w:lang w:eastAsia="en-US"/>
          </w:rPr>
          <w:t>iii</w:t>
        </w:r>
        <w:proofErr w:type="spellEnd"/>
        <w:r w:rsidRPr="00202142">
          <w:rPr>
            <w:rFonts w:eastAsia="Times New Roman"/>
            <w:szCs w:val="24"/>
            <w:lang w:eastAsia="en-US"/>
          </w:rPr>
          <w:t>. με θέμα: «Μετεγγραφές Πολυτέκνων»</w:t>
        </w:r>
        <w:r w:rsidRPr="00202142">
          <w:rPr>
            <w:rFonts w:eastAsia="Times New Roman"/>
            <w:szCs w:val="24"/>
            <w:lang w:eastAsia="en-US"/>
          </w:rPr>
          <w:br/>
          <w:t xml:space="preserve">       i</w:t>
        </w:r>
        <w:r w:rsidRPr="00202142">
          <w:rPr>
            <w:rFonts w:eastAsia="Times New Roman"/>
            <w:szCs w:val="24"/>
            <w:lang w:val="en-US" w:eastAsia="en-US"/>
          </w:rPr>
          <w:t>v</w:t>
        </w:r>
        <w:r w:rsidRPr="00202142">
          <w:rPr>
            <w:rFonts w:eastAsia="Times New Roman"/>
            <w:szCs w:val="24"/>
            <w:lang w:eastAsia="en-US"/>
          </w:rPr>
          <w:t xml:space="preserve">. με θέμα: «Αίτημα για τροποποιητική ρύθμιση πληρωμής οδοιπορικών και υπερωριακής απασχόλησης των Εκπαιδευτικών Πρωτοβάθμιας Εκπαίδευσης Χαλκιδικής», σελ. </w:t>
        </w:r>
        <w:r w:rsidRPr="00202142">
          <w:rPr>
            <w:rFonts w:eastAsia="Times New Roman"/>
            <w:szCs w:val="24"/>
            <w:lang w:eastAsia="en-US"/>
          </w:rPr>
          <w:br/>
          <w:t xml:space="preserve">       v. σχετικά με τη λήψη μέτρων για τις </w:t>
        </w:r>
        <w:proofErr w:type="spellStart"/>
        <w:r w:rsidRPr="00202142">
          <w:rPr>
            <w:rFonts w:eastAsia="Times New Roman"/>
            <w:szCs w:val="24"/>
            <w:lang w:eastAsia="en-US"/>
          </w:rPr>
          <w:t>μειοψηφίες</w:t>
        </w:r>
        <w:proofErr w:type="spellEnd"/>
        <w:r w:rsidRPr="00202142">
          <w:rPr>
            <w:rFonts w:eastAsia="Times New Roman"/>
            <w:szCs w:val="24"/>
            <w:lang w:eastAsia="en-US"/>
          </w:rPr>
          <w:t xml:space="preserve"> που δρουν ανεξέλεγκτα εντός των Πανεπιστημίων, σελ. </w:t>
        </w:r>
        <w:r w:rsidRPr="00202142">
          <w:rPr>
            <w:rFonts w:eastAsia="Times New Roman"/>
            <w:szCs w:val="24"/>
            <w:lang w:eastAsia="en-US"/>
          </w:rPr>
          <w:br/>
          <w:t xml:space="preserve">   δ) Προς τον Υπουργό Υγείας, με θέμα: «Χάνει την αυτονομία του ο ΕΟΠΥΥ», σελ. </w:t>
        </w:r>
        <w:r w:rsidRPr="00202142">
          <w:rPr>
            <w:rFonts w:eastAsia="Times New Roman"/>
            <w:szCs w:val="24"/>
            <w:lang w:eastAsia="en-US"/>
          </w:rPr>
          <w:br/>
        </w:r>
      </w:ins>
    </w:p>
    <w:p w14:paraId="43638AEE" w14:textId="77777777" w:rsidR="00202142" w:rsidRPr="00202142" w:rsidRDefault="00202142" w:rsidP="00202142">
      <w:pPr>
        <w:spacing w:after="0" w:line="360" w:lineRule="auto"/>
        <w:rPr>
          <w:ins w:id="24" w:author="Φλούδα Χριστίνα" w:date="2017-11-06T11:42:00Z"/>
          <w:rFonts w:eastAsia="Times New Roman"/>
          <w:szCs w:val="24"/>
          <w:lang w:eastAsia="en-US"/>
        </w:rPr>
      </w:pPr>
      <w:ins w:id="25" w:author="Φλούδα Χριστίνα" w:date="2017-11-06T11:42:00Z">
        <w:r w:rsidRPr="00202142">
          <w:rPr>
            <w:rFonts w:eastAsia="Times New Roman"/>
            <w:szCs w:val="24"/>
            <w:lang w:eastAsia="en-US"/>
          </w:rPr>
          <w:t>ΠΡΟΕΔΡΕΥΩΝ</w:t>
        </w:r>
      </w:ins>
    </w:p>
    <w:p w14:paraId="5CD5AF5D" w14:textId="77777777" w:rsidR="00202142" w:rsidRPr="00202142" w:rsidRDefault="00202142" w:rsidP="00202142">
      <w:pPr>
        <w:spacing w:after="0" w:line="360" w:lineRule="auto"/>
        <w:rPr>
          <w:ins w:id="26" w:author="Φλούδα Χριστίνα" w:date="2017-11-06T11:42:00Z"/>
          <w:rFonts w:eastAsia="Times New Roman"/>
          <w:szCs w:val="24"/>
          <w:lang w:eastAsia="en-US"/>
        </w:rPr>
      </w:pPr>
    </w:p>
    <w:p w14:paraId="0CB57A00" w14:textId="77777777" w:rsidR="00202142" w:rsidRPr="00202142" w:rsidRDefault="00202142" w:rsidP="00202142">
      <w:pPr>
        <w:spacing w:after="0" w:line="360" w:lineRule="auto"/>
        <w:rPr>
          <w:ins w:id="27" w:author="Φλούδα Χριστίνα" w:date="2017-11-06T11:42:00Z"/>
          <w:rFonts w:eastAsia="Times New Roman"/>
          <w:szCs w:val="24"/>
          <w:lang w:eastAsia="en-US"/>
        </w:rPr>
      </w:pPr>
      <w:ins w:id="28" w:author="Φλούδα Χριστίνα" w:date="2017-11-06T11:42:00Z">
        <w:r w:rsidRPr="00202142">
          <w:rPr>
            <w:rFonts w:eastAsia="Times New Roman"/>
            <w:szCs w:val="24"/>
            <w:lang w:eastAsia="en-US"/>
          </w:rPr>
          <w:t>ΒΑΡΕΜΕΝΟΣ Γ. , σελ.</w:t>
        </w:r>
        <w:r w:rsidRPr="00202142">
          <w:rPr>
            <w:rFonts w:eastAsia="Times New Roman"/>
            <w:szCs w:val="24"/>
            <w:lang w:eastAsia="en-US"/>
          </w:rPr>
          <w:br/>
        </w:r>
      </w:ins>
    </w:p>
    <w:p w14:paraId="2916051A" w14:textId="77777777" w:rsidR="00202142" w:rsidRPr="00202142" w:rsidRDefault="00202142" w:rsidP="00202142">
      <w:pPr>
        <w:spacing w:after="0" w:line="360" w:lineRule="auto"/>
        <w:rPr>
          <w:ins w:id="29" w:author="Φλούδα Χριστίνα" w:date="2017-11-06T11:42:00Z"/>
          <w:rFonts w:eastAsia="Times New Roman"/>
          <w:szCs w:val="24"/>
          <w:lang w:eastAsia="en-US"/>
        </w:rPr>
      </w:pPr>
    </w:p>
    <w:p w14:paraId="4CCE8BA3" w14:textId="77777777" w:rsidR="00202142" w:rsidRPr="00202142" w:rsidRDefault="00202142" w:rsidP="00202142">
      <w:pPr>
        <w:spacing w:after="0" w:line="360" w:lineRule="auto"/>
        <w:rPr>
          <w:ins w:id="30" w:author="Φλούδα Χριστίνα" w:date="2017-11-06T11:42:00Z"/>
          <w:rFonts w:eastAsia="Times New Roman"/>
          <w:szCs w:val="24"/>
          <w:lang w:eastAsia="en-US"/>
        </w:rPr>
      </w:pPr>
      <w:ins w:id="31" w:author="Φλούδα Χριστίνα" w:date="2017-11-06T11:42:00Z">
        <w:r w:rsidRPr="00202142">
          <w:rPr>
            <w:rFonts w:eastAsia="Times New Roman"/>
            <w:szCs w:val="24"/>
            <w:lang w:eastAsia="en-US"/>
          </w:rPr>
          <w:t>ΟΜΙΛΗΤΕΣ</w:t>
        </w:r>
      </w:ins>
    </w:p>
    <w:p w14:paraId="335CAFC1" w14:textId="2ACFDA36" w:rsidR="00202142" w:rsidRDefault="00202142" w:rsidP="00202142">
      <w:pPr>
        <w:spacing w:line="600" w:lineRule="auto"/>
        <w:ind w:firstLine="720"/>
        <w:jc w:val="center"/>
        <w:rPr>
          <w:ins w:id="32" w:author="Φλούδα Χριστίνα" w:date="2017-11-06T11:42:00Z"/>
          <w:rFonts w:eastAsia="Times New Roman"/>
          <w:szCs w:val="24"/>
        </w:rPr>
      </w:pPr>
      <w:ins w:id="33" w:author="Φλούδα Χριστίνα" w:date="2017-11-06T11:42:00Z">
        <w:r w:rsidRPr="00202142">
          <w:rPr>
            <w:rFonts w:eastAsia="Times New Roman"/>
            <w:szCs w:val="24"/>
            <w:lang w:eastAsia="en-US"/>
          </w:rPr>
          <w:br/>
          <w:t>Α. Επί διαδικαστικού θέματος:</w:t>
        </w:r>
        <w:r w:rsidRPr="00202142">
          <w:rPr>
            <w:rFonts w:eastAsia="Times New Roman"/>
            <w:szCs w:val="24"/>
            <w:lang w:eastAsia="en-US"/>
          </w:rPr>
          <w:br/>
          <w:t>ΒΑΡΕΜΕΝΟΣ Γ. , σελ.</w:t>
        </w:r>
        <w:r w:rsidRPr="00202142">
          <w:rPr>
            <w:rFonts w:eastAsia="Times New Roman"/>
            <w:szCs w:val="24"/>
            <w:lang w:eastAsia="en-US"/>
          </w:rPr>
          <w:br/>
        </w:r>
        <w:r w:rsidRPr="00202142">
          <w:rPr>
            <w:rFonts w:eastAsia="Times New Roman"/>
            <w:szCs w:val="24"/>
            <w:lang w:eastAsia="en-US"/>
          </w:rPr>
          <w:br/>
          <w:t>Β. Επί των επικαίρων ερωτήσεων:</w:t>
        </w:r>
        <w:r w:rsidRPr="00202142">
          <w:rPr>
            <w:rFonts w:eastAsia="Times New Roman"/>
            <w:szCs w:val="24"/>
            <w:lang w:eastAsia="en-US"/>
          </w:rPr>
          <w:br/>
          <w:t>ΓΑΒΡΟΓΛΟΥ Κ. , σελ.</w:t>
        </w:r>
        <w:r w:rsidRPr="00202142">
          <w:rPr>
            <w:rFonts w:eastAsia="Times New Roman"/>
            <w:szCs w:val="24"/>
            <w:lang w:eastAsia="en-US"/>
          </w:rPr>
          <w:br/>
          <w:t>ΔΑΒΑΚΗΣ Α. , σελ.</w:t>
        </w:r>
        <w:r w:rsidRPr="00202142">
          <w:rPr>
            <w:rFonts w:eastAsia="Times New Roman"/>
            <w:szCs w:val="24"/>
            <w:lang w:eastAsia="en-US"/>
          </w:rPr>
          <w:br/>
          <w:t>ΔΕΛΗΣ Ι. , σελ.</w:t>
        </w:r>
        <w:r w:rsidRPr="00202142">
          <w:rPr>
            <w:rFonts w:eastAsia="Times New Roman"/>
            <w:szCs w:val="24"/>
            <w:lang w:eastAsia="en-US"/>
          </w:rPr>
          <w:br/>
          <w:t>ΙΓΓΛΕΖΗ Α. , σελ.</w:t>
        </w:r>
        <w:r w:rsidRPr="00202142">
          <w:rPr>
            <w:rFonts w:eastAsia="Times New Roman"/>
            <w:szCs w:val="24"/>
            <w:lang w:eastAsia="en-US"/>
          </w:rPr>
          <w:br/>
          <w:t>ΚΑΜΜΕΝΟΣ Π. , σελ.</w:t>
        </w:r>
        <w:r w:rsidRPr="00202142">
          <w:rPr>
            <w:rFonts w:eastAsia="Times New Roman"/>
            <w:szCs w:val="24"/>
            <w:lang w:eastAsia="en-US"/>
          </w:rPr>
          <w:br/>
          <w:t>ΚΑΤΣΑΝΙΩΤΗΣ Α. , σελ.</w:t>
        </w:r>
        <w:r w:rsidRPr="00202142">
          <w:rPr>
            <w:rFonts w:eastAsia="Times New Roman"/>
            <w:szCs w:val="24"/>
            <w:lang w:eastAsia="en-US"/>
          </w:rPr>
          <w:br/>
          <w:t>ΚΑΤΣΙΚΗΣ Κ. , σελ.</w:t>
        </w:r>
        <w:r w:rsidRPr="00202142">
          <w:rPr>
            <w:rFonts w:eastAsia="Times New Roman"/>
            <w:szCs w:val="24"/>
            <w:lang w:eastAsia="en-US"/>
          </w:rPr>
          <w:br/>
          <w:t>ΜΠΑΡΓΙΩΤΑΣ Κ. , σελ.</w:t>
        </w:r>
        <w:r w:rsidRPr="00202142">
          <w:rPr>
            <w:rFonts w:eastAsia="Times New Roman"/>
            <w:szCs w:val="24"/>
            <w:lang w:eastAsia="en-US"/>
          </w:rPr>
          <w:br/>
          <w:t>ΞΑΝΘΟΣ Α. , σελ.</w:t>
        </w:r>
        <w:r w:rsidRPr="00202142">
          <w:rPr>
            <w:rFonts w:eastAsia="Times New Roman"/>
            <w:szCs w:val="24"/>
            <w:lang w:eastAsia="en-US"/>
          </w:rPr>
          <w:br/>
          <w:t>ΠΑΠΑΗΛΙΟΥ Γ. , σελ.</w:t>
        </w:r>
        <w:r w:rsidRPr="00202142">
          <w:rPr>
            <w:rFonts w:eastAsia="Times New Roman"/>
            <w:szCs w:val="24"/>
            <w:lang w:eastAsia="en-US"/>
          </w:rPr>
          <w:br/>
          <w:t>ΣΑΡΙΔΗΣ Ι. , σελ.</w:t>
        </w:r>
        <w:r w:rsidRPr="00202142">
          <w:rPr>
            <w:rFonts w:eastAsia="Times New Roman"/>
            <w:szCs w:val="24"/>
            <w:lang w:eastAsia="en-US"/>
          </w:rPr>
          <w:br/>
          <w:t>ΤΣΑΚΑΛΩΤΟΣ Ε. , σελ.</w:t>
        </w:r>
        <w:r w:rsidRPr="00202142">
          <w:rPr>
            <w:rFonts w:eastAsia="Times New Roman"/>
            <w:szCs w:val="24"/>
            <w:lang w:eastAsia="en-US"/>
          </w:rPr>
          <w:br/>
          <w:t>ΤΣΙΑΡΑΣ Κ. , σελ.</w:t>
        </w:r>
        <w:r w:rsidRPr="00202142">
          <w:rPr>
            <w:rFonts w:eastAsia="Times New Roman"/>
            <w:szCs w:val="24"/>
            <w:lang w:eastAsia="en-US"/>
          </w:rPr>
          <w:br/>
        </w:r>
      </w:ins>
    </w:p>
    <w:p w14:paraId="6B3FA84B" w14:textId="77777777" w:rsidR="002814C9" w:rsidRDefault="00202142">
      <w:pPr>
        <w:spacing w:line="600" w:lineRule="auto"/>
        <w:ind w:firstLine="720"/>
        <w:jc w:val="center"/>
        <w:rPr>
          <w:rFonts w:eastAsia="Times New Roman"/>
          <w:szCs w:val="24"/>
        </w:rPr>
      </w:pPr>
      <w:r>
        <w:rPr>
          <w:rFonts w:eastAsia="Times New Roman"/>
          <w:szCs w:val="24"/>
        </w:rPr>
        <w:t>ΠΡ</w:t>
      </w:r>
      <w:r>
        <w:rPr>
          <w:rFonts w:eastAsia="Times New Roman"/>
          <w:szCs w:val="24"/>
        </w:rPr>
        <w:t>Α</w:t>
      </w:r>
      <w:r>
        <w:rPr>
          <w:rFonts w:eastAsia="Times New Roman"/>
          <w:szCs w:val="24"/>
        </w:rPr>
        <w:t xml:space="preserve">ΚΤΙΚΑ </w:t>
      </w:r>
      <w:r>
        <w:rPr>
          <w:rFonts w:eastAsia="Times New Roman"/>
          <w:szCs w:val="24"/>
        </w:rPr>
        <w:t>ΒΟΥΛΗΣ</w:t>
      </w:r>
    </w:p>
    <w:p w14:paraId="6B3FA84C" w14:textId="77777777" w:rsidR="002814C9" w:rsidRDefault="00202142">
      <w:pPr>
        <w:spacing w:line="600" w:lineRule="auto"/>
        <w:ind w:firstLine="720"/>
        <w:jc w:val="center"/>
        <w:rPr>
          <w:rFonts w:eastAsia="Times New Roman"/>
          <w:szCs w:val="24"/>
        </w:rPr>
      </w:pPr>
      <w:r>
        <w:rPr>
          <w:rFonts w:eastAsia="Times New Roman"/>
          <w:szCs w:val="24"/>
        </w:rPr>
        <w:t xml:space="preserve">ΙΖ΄ ΠΕΡΙΟΔΟΣ </w:t>
      </w:r>
    </w:p>
    <w:p w14:paraId="6B3FA84D" w14:textId="77777777" w:rsidR="002814C9" w:rsidRDefault="0020214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B3FA84E" w14:textId="77777777" w:rsidR="002814C9" w:rsidRDefault="00202142">
      <w:pPr>
        <w:spacing w:line="600" w:lineRule="auto"/>
        <w:ind w:firstLine="720"/>
        <w:jc w:val="center"/>
        <w:rPr>
          <w:rFonts w:eastAsia="Times New Roman"/>
          <w:szCs w:val="24"/>
        </w:rPr>
      </w:pPr>
      <w:r>
        <w:rPr>
          <w:rFonts w:eastAsia="Times New Roman"/>
          <w:szCs w:val="24"/>
        </w:rPr>
        <w:t>ΣΥΝΟΔΟΣ Γ΄</w:t>
      </w:r>
    </w:p>
    <w:p w14:paraId="6B3FA84F" w14:textId="77777777" w:rsidR="002814C9" w:rsidRDefault="00202142">
      <w:pPr>
        <w:spacing w:line="600" w:lineRule="auto"/>
        <w:ind w:firstLine="720"/>
        <w:jc w:val="center"/>
        <w:rPr>
          <w:rFonts w:eastAsia="Times New Roman"/>
          <w:szCs w:val="24"/>
        </w:rPr>
      </w:pPr>
      <w:r>
        <w:rPr>
          <w:rFonts w:eastAsia="Times New Roman"/>
          <w:szCs w:val="24"/>
        </w:rPr>
        <w:t>ΣΥΝΕΔΡΙΑΣΗ ΙΘ΄</w:t>
      </w:r>
    </w:p>
    <w:p w14:paraId="6B3FA850" w14:textId="77777777" w:rsidR="002814C9" w:rsidRDefault="00202142">
      <w:pPr>
        <w:spacing w:line="600" w:lineRule="auto"/>
        <w:ind w:firstLine="720"/>
        <w:jc w:val="center"/>
        <w:rPr>
          <w:rFonts w:eastAsia="Times New Roman"/>
          <w:szCs w:val="24"/>
        </w:rPr>
      </w:pPr>
      <w:r>
        <w:rPr>
          <w:rFonts w:eastAsia="Times New Roman"/>
          <w:szCs w:val="24"/>
        </w:rPr>
        <w:t>Δευτέρα 30 Οκτωβρίου 2017</w:t>
      </w:r>
    </w:p>
    <w:p w14:paraId="6B3FA851" w14:textId="0EA5FF38" w:rsidR="002814C9" w:rsidRDefault="00202142">
      <w:pPr>
        <w:spacing w:line="600" w:lineRule="auto"/>
        <w:ind w:firstLine="720"/>
        <w:jc w:val="both"/>
        <w:rPr>
          <w:rFonts w:eastAsia="Times New Roman"/>
          <w:szCs w:val="24"/>
        </w:rPr>
      </w:pPr>
      <w:r>
        <w:rPr>
          <w:rFonts w:eastAsia="Times New Roman"/>
          <w:szCs w:val="24"/>
        </w:rPr>
        <w:t>Αθήνα, σήμερα στις 30 Οκτωβρίου 2017, ημέρα Δευτέρα και ώρα 18.04΄</w:t>
      </w:r>
      <w:r w:rsidRPr="00F75AD5">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w:t>
      </w:r>
      <w:del w:id="34" w:author="Φλούδα Χριστίνα" w:date="2017-11-03T10:53:00Z">
        <w:r w:rsidDel="00980E8F">
          <w:rPr>
            <w:rFonts w:eastAsia="Times New Roman"/>
            <w:szCs w:val="24"/>
          </w:rPr>
          <w:delText>’</w:delText>
        </w:r>
      </w:del>
      <w:ins w:id="35" w:author="Φλούδα Χριστίνα" w:date="2017-11-03T10:53:00Z">
        <w:r w:rsidR="00980E8F">
          <w:rPr>
            <w:rFonts w:eastAsia="Times New Roman"/>
            <w:szCs w:val="24"/>
          </w:rPr>
          <w:t>΄</w:t>
        </w:r>
      </w:ins>
      <w:r>
        <w:rPr>
          <w:rFonts w:eastAsia="Times New Roman"/>
          <w:szCs w:val="24"/>
        </w:rPr>
        <w:t xml:space="preserve"> Αντιπροέδρου αυτής κ. </w:t>
      </w:r>
      <w:r w:rsidRPr="009E1587">
        <w:rPr>
          <w:rFonts w:eastAsia="Times New Roman"/>
          <w:b/>
          <w:szCs w:val="24"/>
        </w:rPr>
        <w:t>ΓΕΩΡΓΙΟΥ ΒΑΡΕΜΕΝΟΥ</w:t>
      </w:r>
      <w:r>
        <w:rPr>
          <w:rFonts w:eastAsia="Times New Roman"/>
          <w:szCs w:val="24"/>
        </w:rPr>
        <w:t xml:space="preserve">. </w:t>
      </w:r>
    </w:p>
    <w:p w14:paraId="6B3FA852" w14:textId="77777777" w:rsidR="002814C9" w:rsidRDefault="00202142">
      <w:pPr>
        <w:spacing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6B3FA85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lang w:val="en-US"/>
        </w:rPr>
        <w:t>E</w:t>
      </w:r>
      <w:proofErr w:type="spellStart"/>
      <w:r>
        <w:rPr>
          <w:rFonts w:eastAsia="Times New Roman" w:cs="Times New Roman"/>
          <w:szCs w:val="24"/>
        </w:rPr>
        <w:t>ισερχόμ</w:t>
      </w:r>
      <w:r>
        <w:rPr>
          <w:rFonts w:eastAsia="Times New Roman" w:cs="Times New Roman"/>
          <w:szCs w:val="24"/>
        </w:rPr>
        <w:t>αστε</w:t>
      </w:r>
      <w:proofErr w:type="spellEnd"/>
      <w:r>
        <w:rPr>
          <w:rFonts w:eastAsia="Times New Roman" w:cs="Times New Roman"/>
          <w:szCs w:val="24"/>
        </w:rPr>
        <w:t xml:space="preserve"> στη συζήτηση των </w:t>
      </w:r>
    </w:p>
    <w:p w14:paraId="6B3FA854" w14:textId="77777777" w:rsidR="002814C9" w:rsidRDefault="00202142">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6B3FA85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Πρώτη θα συζητηθεί η έβδομη με αριθμό 152/24-10-2017 επίκαιρη ερώτηση πρώτου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Οικονομικών με θέμα: «Εισφορά του ν. 128/1975»</w:t>
      </w:r>
      <w:r>
        <w:rPr>
          <w:rFonts w:eastAsia="Times New Roman" w:cs="Times New Roman"/>
          <w:szCs w:val="24"/>
        </w:rPr>
        <w:t>.</w:t>
      </w:r>
    </w:p>
    <w:p w14:paraId="6B3FA85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δύο λεπτά.</w:t>
      </w:r>
    </w:p>
    <w:p w14:paraId="6B3FA85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πάρα πολύ, κύριε Πρόεδρε.</w:t>
      </w:r>
    </w:p>
    <w:p w14:paraId="6B3FA85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Υπουργέ, με διάταξη του ν.128/1975 είχε μπει τότε μια ποσοστιαία επιβάρυνση σε κάθε φύσεως καταναλωτικά, στεγαστικά και επιχειρηματικά δάνεια. </w:t>
      </w:r>
    </w:p>
    <w:p w14:paraId="6B3FA85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Σκοπός </w:t>
      </w:r>
      <w:r>
        <w:rPr>
          <w:rFonts w:eastAsia="Times New Roman" w:cs="Times New Roman"/>
          <w:szCs w:val="24"/>
        </w:rPr>
        <w:t>της εισφοράς εκείνης, που είχε επιβαρύνει αποκλειστικά και μόνο τους δανειολήπτες, ήταν να δημιουργηθεί ένα ταμείο, μέσα από το οποίο θα μπορούσε η Κυβέρνηση, οι κυβερνήσεις να χρηματοδοτήσουν ή να πριμοδοτήσουν τις εξαγωγικές προσπάθειες των ελληνικών επι</w:t>
      </w:r>
      <w:r>
        <w:rPr>
          <w:rFonts w:eastAsia="Times New Roman" w:cs="Times New Roman"/>
          <w:szCs w:val="24"/>
        </w:rPr>
        <w:t xml:space="preserve">χειρήσεων. </w:t>
      </w:r>
    </w:p>
    <w:p w14:paraId="6B3FA85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Όμως, από τότε, κύριε Υπουργέ, που μπήκαμε μέσα στην ευρωπαϊκή οικογένεια, μέσα στην Ευρωπαϊκή Ένωση, ο συγκεκριμένος νόμος -και βάσει του Δικαίου της Ευρωπαϊκής Ένωσης-, ουσιαστικά η συγκεκριμένη εισφορά δεν θα έπρεπε να ισχύει. </w:t>
      </w:r>
    </w:p>
    <w:p w14:paraId="6B3FA85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Παρ</w:t>
      </w:r>
      <w:r w:rsidRPr="009E1587">
        <w:rPr>
          <w:rFonts w:eastAsia="Times New Roman" w:cs="Times New Roman"/>
          <w:szCs w:val="24"/>
        </w:rPr>
        <w:t xml:space="preserve">’ </w:t>
      </w:r>
      <w:r>
        <w:rPr>
          <w:rFonts w:eastAsia="Times New Roman" w:cs="Times New Roman"/>
          <w:szCs w:val="24"/>
        </w:rPr>
        <w:t>όλα, αυτ</w:t>
      </w:r>
      <w:r>
        <w:rPr>
          <w:rFonts w:eastAsia="Times New Roman" w:cs="Times New Roman"/>
          <w:szCs w:val="24"/>
        </w:rPr>
        <w:t>ά συνεχίστηκε. Και παρ</w:t>
      </w:r>
      <w:r w:rsidRPr="009E1587">
        <w:rPr>
          <w:rFonts w:eastAsia="Times New Roman" w:cs="Times New Roman"/>
          <w:szCs w:val="24"/>
        </w:rPr>
        <w:t xml:space="preserve">’ </w:t>
      </w:r>
      <w:r>
        <w:rPr>
          <w:rFonts w:eastAsia="Times New Roman" w:cs="Times New Roman"/>
          <w:szCs w:val="24"/>
        </w:rPr>
        <w:t xml:space="preserve">όλα αυτά, έχουμε φτάσει σε αυτό το σημείο, να έχει δημιουργηθεί σύμφωνα με πληροφορίες ένας λογαριασμός στην Κεντρική Τράπεζα της Ελλάδος, μέσω του οποίου αυτά τα χρήματα η κάθε κυβέρνηση, η οποιαδήποτε κυβέρνηση τα διοχετεύει όπου </w:t>
      </w:r>
      <w:r>
        <w:rPr>
          <w:rFonts w:eastAsia="Times New Roman" w:cs="Times New Roman"/>
          <w:szCs w:val="24"/>
        </w:rPr>
        <w:t xml:space="preserve">εκείνη ουσιαστικά κρίνει ότι είναι αναγκαίο. </w:t>
      </w:r>
    </w:p>
    <w:p w14:paraId="6B3FA85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παραπάνω, κύριε Υπουργέ, ερωτάσθε: Σε πιο ύψος ανήλθαν τα έσοδα από την εισφορά του ν.128/1975 για τα έτη 2015-2016, που είσαστε εσείς Κυβέρνηση –και ρωτάω εσάς, γιατί εσείς είστε Κυβέρνηση- και πού </w:t>
      </w:r>
      <w:r>
        <w:rPr>
          <w:rFonts w:eastAsia="Times New Roman" w:cs="Times New Roman"/>
          <w:szCs w:val="24"/>
        </w:rPr>
        <w:t>διοχετεύτηκαν ή σχεδιάζετε να διοχετευτούν αυτά από την Κυβέρνησή σας;</w:t>
      </w:r>
    </w:p>
    <w:p w14:paraId="6B3FA85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B3FA85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6B3FA85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Σας ευχαριστώ πολύ, κύριε συνάδελφε, για την ερώτηση. </w:t>
      </w:r>
    </w:p>
    <w:p w14:paraId="6B3FA860" w14:textId="77777777" w:rsidR="002814C9" w:rsidRDefault="00202142">
      <w:pPr>
        <w:spacing w:line="600" w:lineRule="auto"/>
        <w:ind w:firstLine="709"/>
        <w:jc w:val="both"/>
        <w:rPr>
          <w:rFonts w:eastAsia="Times New Roman"/>
          <w:szCs w:val="24"/>
        </w:rPr>
      </w:pPr>
      <w:r>
        <w:rPr>
          <w:rFonts w:eastAsia="Times New Roman" w:cs="Times New Roman"/>
          <w:szCs w:val="24"/>
        </w:rPr>
        <w:t xml:space="preserve">Τα πράγματα είναι όπως τα είπατε. Με τον ν.4336/2015 έγινε αλλαγή για το πού μπορούν να πάνε αυτά τα χρήματα. </w:t>
      </w:r>
      <w:r>
        <w:rPr>
          <w:rFonts w:eastAsia="Times New Roman"/>
          <w:szCs w:val="24"/>
        </w:rPr>
        <w:t>Δεν είναι κατά το δοκούν, είναι με απόφαση του Υπουργού Οικονομικών. Επιδοτούνται αποκλειστικά πληγέντες από φυσικές καταστροφές και από τρομοκρατ</w:t>
      </w:r>
      <w:r>
        <w:rPr>
          <w:rFonts w:eastAsia="Times New Roman"/>
          <w:szCs w:val="24"/>
        </w:rPr>
        <w:t xml:space="preserve">ικές πράξεις. </w:t>
      </w:r>
    </w:p>
    <w:p w14:paraId="6B3FA861" w14:textId="77777777" w:rsidR="002814C9" w:rsidRDefault="00202142">
      <w:pPr>
        <w:spacing w:line="600" w:lineRule="auto"/>
        <w:ind w:firstLine="720"/>
        <w:jc w:val="both"/>
        <w:rPr>
          <w:rFonts w:eastAsia="Times New Roman"/>
          <w:szCs w:val="24"/>
        </w:rPr>
      </w:pPr>
      <w:r>
        <w:rPr>
          <w:rFonts w:eastAsia="Times New Roman"/>
          <w:szCs w:val="24"/>
        </w:rPr>
        <w:t xml:space="preserve">Όπως ζητήσατε, θα σας πω κάποια παραδείγματα: Το 2015 είχαμε 44 εκατομμύρια για στέγαση </w:t>
      </w:r>
      <w:proofErr w:type="spellStart"/>
      <w:r>
        <w:rPr>
          <w:rFonts w:eastAsia="Times New Roman"/>
          <w:szCs w:val="24"/>
        </w:rPr>
        <w:t>παλιννοστούντων</w:t>
      </w:r>
      <w:proofErr w:type="spellEnd"/>
      <w:r>
        <w:rPr>
          <w:rFonts w:eastAsia="Times New Roman"/>
          <w:szCs w:val="24"/>
        </w:rPr>
        <w:t>, 12 εκατομμύρια για στέγαση πυροπαθών, 5 εκατομμύρια για σεισμόπληκτους, αλλά και ποσά για πλημμυροπαθείς, για αποκαταστάσεις διατηρητέων</w:t>
      </w:r>
      <w:r>
        <w:rPr>
          <w:rFonts w:eastAsia="Times New Roman"/>
          <w:szCs w:val="24"/>
        </w:rPr>
        <w:t xml:space="preserve"> κτισμάτων. Συνολικά, δόθηκαν </w:t>
      </w:r>
      <w:r>
        <w:rPr>
          <w:rFonts w:eastAsia="Times New Roman"/>
          <w:szCs w:val="24"/>
        </w:rPr>
        <w:t>π</w:t>
      </w:r>
      <w:r>
        <w:rPr>
          <w:rFonts w:eastAsia="Times New Roman"/>
          <w:szCs w:val="24"/>
        </w:rPr>
        <w:t>άνω από 65 εκατομμύρια.</w:t>
      </w:r>
    </w:p>
    <w:p w14:paraId="6B3FA862" w14:textId="77777777" w:rsidR="002814C9" w:rsidRDefault="00202142">
      <w:pPr>
        <w:spacing w:line="600" w:lineRule="auto"/>
        <w:ind w:firstLine="720"/>
        <w:jc w:val="both"/>
        <w:rPr>
          <w:rFonts w:eastAsia="Times New Roman"/>
          <w:szCs w:val="24"/>
        </w:rPr>
      </w:pPr>
      <w:r>
        <w:rPr>
          <w:rFonts w:eastAsia="Times New Roman"/>
          <w:szCs w:val="24"/>
        </w:rPr>
        <w:lastRenderedPageBreak/>
        <w:t>Αντίστοιχα, για το 2017 δόθηκαν λίγο λιγότερα από τα διπλάσια από αυτά τα χρήματα, 110 εκατομμύρια. Αναφέρω, για παράδειγμα, 18 εκατομμύρια για πυροπαθείς, 8 εκατομμύρια για σεισμόπληκτους, άλλα 56 εκα</w:t>
      </w:r>
      <w:r>
        <w:rPr>
          <w:rFonts w:eastAsia="Times New Roman"/>
          <w:szCs w:val="24"/>
        </w:rPr>
        <w:t xml:space="preserve">τομμύρια για τη στέγαση </w:t>
      </w:r>
      <w:proofErr w:type="spellStart"/>
      <w:r>
        <w:rPr>
          <w:rFonts w:eastAsia="Times New Roman"/>
          <w:szCs w:val="24"/>
        </w:rPr>
        <w:t>παλιννοστούντων</w:t>
      </w:r>
      <w:proofErr w:type="spellEnd"/>
      <w:r>
        <w:rPr>
          <w:rFonts w:eastAsia="Times New Roman"/>
          <w:szCs w:val="24"/>
        </w:rPr>
        <w:t xml:space="preserve">. </w:t>
      </w:r>
    </w:p>
    <w:p w14:paraId="6B3FA863" w14:textId="77777777" w:rsidR="002814C9" w:rsidRDefault="00202142">
      <w:pPr>
        <w:spacing w:line="600" w:lineRule="auto"/>
        <w:ind w:firstLine="720"/>
        <w:jc w:val="both"/>
        <w:rPr>
          <w:rFonts w:eastAsia="Times New Roman"/>
          <w:szCs w:val="24"/>
        </w:rPr>
      </w:pPr>
      <w:r>
        <w:rPr>
          <w:rFonts w:eastAsia="Times New Roman"/>
          <w:szCs w:val="24"/>
        </w:rPr>
        <w:t xml:space="preserve">Όμως, υπάρχουν και πολλές άλλες σχετικές αποφάσεις, τις οποίες μπορείτε να τις δείτε στο διαδίκτυο για να μην κουράζουμε το Σώμα. Θα δείτε και άλλα παραδείγματα πού έχουν πάει αυτά τα χρήματα. </w:t>
      </w:r>
    </w:p>
    <w:p w14:paraId="6B3FA864" w14:textId="77777777" w:rsidR="002814C9" w:rsidRDefault="00202142">
      <w:pPr>
        <w:spacing w:line="600" w:lineRule="auto"/>
        <w:ind w:firstLine="720"/>
        <w:jc w:val="both"/>
        <w:rPr>
          <w:rFonts w:eastAsia="Times New Roman"/>
          <w:szCs w:val="24"/>
        </w:rPr>
      </w:pPr>
      <w:r>
        <w:rPr>
          <w:rFonts w:eastAsia="Times New Roman"/>
          <w:szCs w:val="24"/>
        </w:rPr>
        <w:t xml:space="preserve">Σύμφωνα με τα </w:t>
      </w:r>
      <w:r>
        <w:rPr>
          <w:rFonts w:eastAsia="Times New Roman"/>
          <w:szCs w:val="24"/>
        </w:rPr>
        <w:t>στοιχεία της Τράπεζας της Ελλάδος, οι εισφορές για τα έτη 2015 και 2016 ανήλθαν, περίπου, σε 436 εκατομμύρια και 416 εκατομμύρια αντιστοίχως.</w:t>
      </w:r>
    </w:p>
    <w:p w14:paraId="6B3FA865" w14:textId="77777777" w:rsidR="002814C9" w:rsidRDefault="00202142">
      <w:pPr>
        <w:spacing w:line="600" w:lineRule="auto"/>
        <w:ind w:firstLine="720"/>
        <w:jc w:val="both"/>
        <w:rPr>
          <w:rFonts w:eastAsia="Times New Roman"/>
          <w:szCs w:val="24"/>
        </w:rPr>
      </w:pPr>
      <w:r>
        <w:rPr>
          <w:rFonts w:eastAsia="Times New Roman"/>
          <w:szCs w:val="24"/>
        </w:rPr>
        <w:t xml:space="preserve">Όπως καταλαβαίνετε, πάντα θέλουμε να αφήσουμε και μια </w:t>
      </w:r>
      <w:proofErr w:type="spellStart"/>
      <w:r>
        <w:rPr>
          <w:rFonts w:eastAsia="Times New Roman"/>
          <w:szCs w:val="24"/>
        </w:rPr>
        <w:t>καβάντζα</w:t>
      </w:r>
      <w:proofErr w:type="spellEnd"/>
      <w:r>
        <w:rPr>
          <w:rFonts w:eastAsia="Times New Roman"/>
          <w:szCs w:val="24"/>
        </w:rPr>
        <w:t xml:space="preserve">, να μην τα ξοδέψουμε όλα τα λεφτά, γιατί μπορεί να </w:t>
      </w:r>
      <w:r>
        <w:rPr>
          <w:rFonts w:eastAsia="Times New Roman"/>
          <w:szCs w:val="24"/>
        </w:rPr>
        <w:t>γίνει κάποιο μεγάλο επεισόδιο είτε πλημμυρών είτε σεισμών. Οπότε νομίζω ότι με αυτόν τον τρόπο λειτουργεί σχετικά καλά ο νόμος του 2015.</w:t>
      </w:r>
    </w:p>
    <w:p w14:paraId="6B3FA866" w14:textId="77777777" w:rsidR="002814C9" w:rsidRDefault="00202142">
      <w:pPr>
        <w:spacing w:line="600" w:lineRule="auto"/>
        <w:ind w:firstLine="720"/>
        <w:jc w:val="both"/>
        <w:rPr>
          <w:rFonts w:eastAsia="Times New Roman"/>
          <w:szCs w:val="24"/>
        </w:rPr>
      </w:pPr>
      <w:r>
        <w:rPr>
          <w:rFonts w:eastAsia="Times New Roman"/>
          <w:szCs w:val="24"/>
        </w:rPr>
        <w:t>Ευχαριστώ πολύ.</w:t>
      </w:r>
    </w:p>
    <w:p w14:paraId="6B3FA867" w14:textId="77777777" w:rsidR="002814C9" w:rsidRDefault="00202142">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6B3FA868" w14:textId="77777777" w:rsidR="002814C9" w:rsidRDefault="00202142">
      <w:pPr>
        <w:spacing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Ευχαριστώ, κύριε Πρόεδρ</w:t>
      </w:r>
      <w:r>
        <w:rPr>
          <w:rFonts w:eastAsia="Times New Roman" w:cs="Times New Roman"/>
          <w:szCs w:val="24"/>
        </w:rPr>
        <w:t>ε.</w:t>
      </w:r>
    </w:p>
    <w:p w14:paraId="6B3FA86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θα μπω στη λογική γιατί ουσιαστικά ακόμα υπάρχει η συγκεκριμένη εισφορά, η οποία δεν θα έπρεπε να υπάρχει. Θέλω να θυμάστε, παρακαλώ, σε τι δημοσιονομική κατάσταση βρίσκεται η χώρα μας. Δεν κυνηγάμε μάγισσες, να το ξέρετε αυτό. Και δε</w:t>
      </w:r>
      <w:r>
        <w:rPr>
          <w:rFonts w:eastAsia="Times New Roman" w:cs="Times New Roman"/>
          <w:szCs w:val="24"/>
        </w:rPr>
        <w:t>ν έχω κάτι προσωπικό εναντίον σας. Αυτό είναι δεδομένο.</w:t>
      </w:r>
    </w:p>
    <w:p w14:paraId="6B3FA86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Από την πλευρά μου, όμως, ως Βουλευτής της Αντιπολίτευσης είμαι υποχρεωμένος να σας ενοχλώ για να γνωρίζω πού πηγαίνει το κάθε ένα ευρώ του Έλληνα φορολογούμενου. </w:t>
      </w:r>
    </w:p>
    <w:p w14:paraId="6B3FA86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Από την άλλη πλευρά εσείς ως Υπουργό</w:t>
      </w:r>
      <w:r>
        <w:rPr>
          <w:rFonts w:eastAsia="Times New Roman" w:cs="Times New Roman"/>
          <w:szCs w:val="24"/>
        </w:rPr>
        <w:t xml:space="preserve">ς Οικονομικών είστε υποχρεωμένος να φροντίζετε να μην πηγαίνει ούτε ένα ευρώ χαμένο. </w:t>
      </w:r>
    </w:p>
    <w:p w14:paraId="6B3FA86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Με αυτά στο μυαλό μου, ήρθε στην κατοχή μου ένα χαρτί -την ερώτηση σας την έχω κάνει εδώ και δύο μήνες- πριν από πέντε, έξι μέρες. Το χαρτί το συγκεκριμένο είναι του Γενι</w:t>
      </w:r>
      <w:r>
        <w:rPr>
          <w:rFonts w:eastAsia="Times New Roman" w:cs="Times New Roman"/>
          <w:szCs w:val="24"/>
        </w:rPr>
        <w:t xml:space="preserve">κού Λογιστηρίου του Κράτους και απευθύνεται προς την Διεύθυνση Χρηματοδοτικής Πολιτικής, Τμήμα Ειδικών Χρηματοδοτήσεων. </w:t>
      </w:r>
    </w:p>
    <w:p w14:paraId="6B3FA86D" w14:textId="77777777" w:rsidR="002814C9" w:rsidRDefault="00202142">
      <w:pPr>
        <w:spacing w:line="600" w:lineRule="auto"/>
        <w:ind w:firstLine="720"/>
        <w:jc w:val="both"/>
        <w:rPr>
          <w:rFonts w:eastAsia="Times New Roman" w:cs="Times New Roman"/>
          <w:b/>
          <w:szCs w:val="24"/>
        </w:rPr>
      </w:pPr>
      <w:r>
        <w:rPr>
          <w:rFonts w:eastAsia="Times New Roman" w:cs="Times New Roman"/>
          <w:szCs w:val="24"/>
        </w:rPr>
        <w:t>Τι λέει αυτό το χαρτί; Απαντώντας στο ανωτέρω σχετικό με το οποίο διαβιβάστηκε στην</w:t>
      </w:r>
      <w:r>
        <w:rPr>
          <w:rFonts w:eastAsia="Times New Roman" w:cs="Times New Roman"/>
          <w:b/>
          <w:szCs w:val="24"/>
        </w:rPr>
        <w:t xml:space="preserve"> </w:t>
      </w:r>
      <w:r>
        <w:rPr>
          <w:rFonts w:eastAsia="Times New Roman" w:cs="Times New Roman"/>
          <w:szCs w:val="24"/>
        </w:rPr>
        <w:t xml:space="preserve">υπηρεσία </w:t>
      </w:r>
      <w:r>
        <w:rPr>
          <w:rFonts w:eastAsia="Times New Roman" w:cs="Times New Roman"/>
          <w:szCs w:val="24"/>
        </w:rPr>
        <w:t xml:space="preserve">μας μήνυμα ηλεκτρονικού ταχυδρομείου, στο </w:t>
      </w:r>
      <w:r>
        <w:rPr>
          <w:rFonts w:eastAsia="Times New Roman" w:cs="Times New Roman"/>
          <w:szCs w:val="24"/>
        </w:rPr>
        <w:t>οποίο ζητείται ο κωδικός αριθμού εσόδου, στον οποίο εγγράφονται τα έσοδα του ειδικού λογαρια</w:t>
      </w:r>
      <w:r>
        <w:rPr>
          <w:rFonts w:eastAsia="Times New Roman" w:cs="Times New Roman"/>
          <w:szCs w:val="24"/>
        </w:rPr>
        <w:lastRenderedPageBreak/>
        <w:t xml:space="preserve">σμού του ν.128/75, σας πληροφορούμε ότι το προϊόν του εν λόγω λογαριασμού παρακολουθείται από την Τράπεζα της </w:t>
      </w:r>
      <w:r>
        <w:rPr>
          <w:rFonts w:eastAsia="Times New Roman" w:cs="Times New Roman"/>
          <w:szCs w:val="24"/>
        </w:rPr>
        <w:t>Ελλάδος</w:t>
      </w:r>
      <w:r>
        <w:rPr>
          <w:rFonts w:eastAsia="Times New Roman" w:cs="Times New Roman"/>
          <w:szCs w:val="24"/>
        </w:rPr>
        <w:t>, αλλά δεν αποτελεί έσοδο του κρατικού προϋπολο</w:t>
      </w:r>
      <w:r>
        <w:rPr>
          <w:rFonts w:eastAsia="Times New Roman" w:cs="Times New Roman"/>
          <w:szCs w:val="24"/>
        </w:rPr>
        <w:t>γισμού και κατά συνέπεια δεν εμφανίζει κωδικό εσόδου.</w:t>
      </w:r>
    </w:p>
    <w:p w14:paraId="6B3FA86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Κύριε Υπουργέ, τι έχετε να πείτε επ’ αυτού; Τι ισχύει γενικά; Είναι ή δεν είναι φόρος ο συγκεκριμένος; Γιατί με βάση το χαρτί αυτό, αν δεν αποτελεί έσοδο, δεν θα πρέπει να είναι φόρος. Αφού δεν αποτελεί</w:t>
      </w:r>
      <w:r>
        <w:rPr>
          <w:rFonts w:eastAsia="Times New Roman" w:cs="Times New Roman"/>
          <w:szCs w:val="24"/>
        </w:rPr>
        <w:t xml:space="preserve"> φόρο του κρατικού προϋπολογισμού, τότε είναι σίγουρο ότι δεν έχει κωδικό εσόδου. Πώς γίνεται να διαχειριζόμαστε χρήματα χωρίς να έχουμε κωδικό εσόδου; </w:t>
      </w:r>
    </w:p>
    <w:p w14:paraId="6B3FA86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Το χαρτί το συγκεκριμένο, κύριε Πρόεδρε, θα το καταθέσω στα Πρακτικά για να λάβει γνώση ο Υπουργός.</w:t>
      </w:r>
    </w:p>
    <w:p w14:paraId="6B3FA87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ο Βουλευτής κ.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B3FA87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Ως εκ τούτου θα ήθελα να πω ότι εάν δεν αποτελεί φό</w:t>
      </w:r>
      <w:r>
        <w:rPr>
          <w:rFonts w:eastAsia="Times New Roman" w:cs="Times New Roman"/>
          <w:szCs w:val="24"/>
        </w:rPr>
        <w:t xml:space="preserve">ρο κακώς το παίρνουν οι τράπεζες. Οι τράπεζες παρανομούν. Η ευθύνη της ελληνικής Κυβέρνησης να συνεχίζει να παρανομούν οι τράπεζες είναι πάρα πολύ μεγάλη. Έχουμε ήδη κάνει τρεις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τραπεζών και πρέπει οι Έλληνες πολίτες να γνωρίζουν ανά πά</w:t>
      </w:r>
      <w:r>
        <w:rPr>
          <w:rFonts w:eastAsia="Times New Roman" w:cs="Times New Roman"/>
          <w:szCs w:val="24"/>
        </w:rPr>
        <w:t xml:space="preserve">σα στιγμή πού πηγαίνουν τα λεφτά τους, πολύ δε περισσότερο όταν η εισφορά η συγκεκριμένη δεν θα έπρεπε να υφίσταται επιπλέον. </w:t>
      </w:r>
    </w:p>
    <w:p w14:paraId="6B3FA872" w14:textId="77777777" w:rsidR="002814C9" w:rsidRDefault="00202142">
      <w:pPr>
        <w:spacing w:line="600" w:lineRule="auto"/>
        <w:ind w:firstLine="720"/>
        <w:jc w:val="both"/>
        <w:rPr>
          <w:rFonts w:eastAsia="Times New Roman" w:cs="Times New Roman"/>
          <w:b/>
          <w:szCs w:val="24"/>
        </w:rPr>
      </w:pPr>
      <w:r>
        <w:rPr>
          <w:rFonts w:eastAsia="Times New Roman" w:cs="Times New Roman"/>
          <w:szCs w:val="24"/>
        </w:rPr>
        <w:lastRenderedPageBreak/>
        <w:t>Ευχαριστώ πολύ.</w:t>
      </w:r>
    </w:p>
    <w:p w14:paraId="6B3FA873" w14:textId="77777777" w:rsidR="002814C9" w:rsidRDefault="00202142">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 για τη δευτερολογία σας.</w:t>
      </w:r>
    </w:p>
    <w:p w14:paraId="6B3FA874" w14:textId="77777777" w:rsidR="002814C9" w:rsidRDefault="00202142">
      <w:pPr>
        <w:spacing w:line="600" w:lineRule="auto"/>
        <w:ind w:firstLine="720"/>
        <w:jc w:val="both"/>
        <w:rPr>
          <w:rFonts w:eastAsia="Times New Roman"/>
          <w:szCs w:val="24"/>
        </w:rPr>
      </w:pPr>
      <w:r>
        <w:rPr>
          <w:rFonts w:eastAsia="Times New Roman"/>
          <w:b/>
          <w:szCs w:val="24"/>
        </w:rPr>
        <w:t>ΕΥΚΛΕΙΔΗΣ ΤΣΑΚΑΛΩΤΟΣ (Υπο</w:t>
      </w:r>
      <w:r>
        <w:rPr>
          <w:rFonts w:eastAsia="Times New Roman"/>
          <w:b/>
          <w:szCs w:val="24"/>
        </w:rPr>
        <w:t xml:space="preserve">υργός Οικονομικών): </w:t>
      </w:r>
      <w:r>
        <w:rPr>
          <w:rFonts w:eastAsia="Times New Roman"/>
          <w:szCs w:val="24"/>
        </w:rPr>
        <w:t>Και πάλι ευχαριστώ, κύριε συνάδελφε.</w:t>
      </w:r>
    </w:p>
    <w:p w14:paraId="6B3FA875" w14:textId="77777777" w:rsidR="002814C9" w:rsidRDefault="00202142">
      <w:pPr>
        <w:spacing w:line="600" w:lineRule="auto"/>
        <w:ind w:firstLine="720"/>
        <w:jc w:val="both"/>
        <w:rPr>
          <w:rFonts w:eastAsia="Times New Roman"/>
          <w:szCs w:val="24"/>
        </w:rPr>
      </w:pPr>
      <w:r>
        <w:rPr>
          <w:rFonts w:eastAsia="Times New Roman"/>
          <w:szCs w:val="24"/>
        </w:rPr>
        <w:t xml:space="preserve">Δεν νομίζω ότι υπάρχει διαφωνία ανάμεσά μας και εννοείται ότι όχι μόνο έχετε δικαίωμα, αλλά έχετε και υποχρέωση να κάνετε τέτοιες ερωτήσεις. </w:t>
      </w:r>
    </w:p>
    <w:p w14:paraId="6B3FA876" w14:textId="77777777" w:rsidR="002814C9" w:rsidRDefault="00202142">
      <w:pPr>
        <w:spacing w:line="600" w:lineRule="auto"/>
        <w:ind w:firstLine="720"/>
        <w:jc w:val="both"/>
        <w:rPr>
          <w:rFonts w:eastAsia="Times New Roman"/>
          <w:szCs w:val="24"/>
        </w:rPr>
      </w:pPr>
      <w:r>
        <w:rPr>
          <w:rFonts w:eastAsia="Times New Roman"/>
          <w:szCs w:val="24"/>
        </w:rPr>
        <w:t>Η κατανόηση που έχω εγώ είναι ότι είναι εισφορά. Το πώς τ</w:t>
      </w:r>
      <w:r>
        <w:rPr>
          <w:rFonts w:eastAsia="Times New Roman"/>
          <w:szCs w:val="24"/>
        </w:rPr>
        <w:t xml:space="preserve">ο μετράει το </w:t>
      </w:r>
      <w:r>
        <w:rPr>
          <w:rFonts w:eastAsia="Times New Roman" w:cs="Times New Roman"/>
          <w:szCs w:val="24"/>
        </w:rPr>
        <w:t xml:space="preserve">Γενικό Λογιστήριο του Κράτους </w:t>
      </w:r>
      <w:r>
        <w:rPr>
          <w:rFonts w:eastAsia="Times New Roman"/>
          <w:szCs w:val="24"/>
        </w:rPr>
        <w:t>μέσα στα εθνικά λογιστικά είναι διαφορετικό πράγμα. Δεν υπάρχει κάποια αδιαφάνεια εδώ πέρα και για αυτό σας είπα, όχι μόνο για λόγους συντομίας, ότι μπορείτε μέσα στην ιστοσελίδα του δικού μας του Υπουργείου να δε</w:t>
      </w:r>
      <w:r>
        <w:rPr>
          <w:rFonts w:eastAsia="Times New Roman"/>
          <w:szCs w:val="24"/>
        </w:rPr>
        <w:t>ίτε ακριβώς πού ξοδεύονται αυτά τα λεφτά.</w:t>
      </w:r>
    </w:p>
    <w:p w14:paraId="6B3FA87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Άρα, θεωρώ ότι δεν πρέπει να συγχέετε το τι </w:t>
      </w:r>
      <w:r>
        <w:rPr>
          <w:rFonts w:eastAsia="Times New Roman"/>
          <w:bCs/>
        </w:rPr>
        <w:t>είναι</w:t>
      </w:r>
      <w:r>
        <w:rPr>
          <w:rFonts w:eastAsia="Times New Roman" w:cs="Times New Roman"/>
          <w:szCs w:val="24"/>
        </w:rPr>
        <w:t xml:space="preserve"> αυτά τα χρήματα –αν </w:t>
      </w:r>
      <w:r>
        <w:rPr>
          <w:rFonts w:eastAsia="Times New Roman"/>
          <w:bCs/>
        </w:rPr>
        <w:t>είναι</w:t>
      </w:r>
      <w:r>
        <w:rPr>
          <w:rFonts w:eastAsia="Times New Roman" w:cs="Times New Roman"/>
          <w:szCs w:val="24"/>
        </w:rPr>
        <w:t xml:space="preserve"> φόρος ή εισφορά- με το πώς ξοδεύονται και με το πώς καταγράφονται στα εθνικά λογιστικά. </w:t>
      </w:r>
    </w:p>
    <w:p w14:paraId="6B3FA87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Είμαι σε θέση να σας επιβεβαιώσω ότι αυτά τα λεφτά έχουμε πλήρη επίγνωση ότι </w:t>
      </w:r>
      <w:r>
        <w:rPr>
          <w:rFonts w:eastAsia="Times New Roman"/>
          <w:bCs/>
        </w:rPr>
        <w:t>είναι</w:t>
      </w:r>
      <w:r>
        <w:rPr>
          <w:rFonts w:eastAsia="Times New Roman" w:cs="Times New Roman"/>
          <w:szCs w:val="24"/>
        </w:rPr>
        <w:t xml:space="preserve"> λεφτά που πρέπει να πιάσουν τόπο. Γι’ αυτό σας είπα ότι τα ξοδεύουμε με τα παραδείγματα που σας ανέφερα και γι’ αυτό σας είπα, </w:t>
      </w:r>
      <w:r>
        <w:rPr>
          <w:rFonts w:eastAsia="Times New Roman" w:cs="Times New Roman"/>
          <w:bCs/>
          <w:shd w:val="clear" w:color="auto" w:fill="FFFFFF"/>
        </w:rPr>
        <w:t xml:space="preserve">επίσης, ότι </w:t>
      </w:r>
      <w:r>
        <w:rPr>
          <w:rFonts w:eastAsia="Times New Roman" w:cs="Times New Roman"/>
          <w:szCs w:val="24"/>
        </w:rPr>
        <w:t xml:space="preserve">έχουμε μια </w:t>
      </w:r>
      <w:proofErr w:type="spellStart"/>
      <w:r>
        <w:rPr>
          <w:rFonts w:eastAsia="Times New Roman" w:cs="Times New Roman"/>
          <w:szCs w:val="24"/>
        </w:rPr>
        <w:t>καβάντζα</w:t>
      </w:r>
      <w:proofErr w:type="spellEnd"/>
      <w:r>
        <w:rPr>
          <w:rFonts w:eastAsia="Times New Roman" w:cs="Times New Roman"/>
          <w:szCs w:val="24"/>
        </w:rPr>
        <w:t>, για να είμαστ</w:t>
      </w:r>
      <w:r>
        <w:rPr>
          <w:rFonts w:eastAsia="Times New Roman" w:cs="Times New Roman"/>
          <w:szCs w:val="24"/>
        </w:rPr>
        <w:t xml:space="preserve">ε κάθε στιγμή έτοιμοι, ώστε να μπορέσουμε να ξοδέψουμε αυτά </w:t>
      </w:r>
      <w:r>
        <w:rPr>
          <w:rFonts w:eastAsia="Times New Roman" w:cs="Times New Roman"/>
          <w:szCs w:val="24"/>
        </w:rPr>
        <w:lastRenderedPageBreak/>
        <w:t xml:space="preserve">τα χρήματα για –κάτι που </w:t>
      </w:r>
      <w:r>
        <w:rPr>
          <w:rFonts w:eastAsia="Times New Roman"/>
          <w:bCs/>
          <w:shd w:val="clear" w:color="auto" w:fill="FFFFFF"/>
        </w:rPr>
        <w:t>βεβαίως</w:t>
      </w:r>
      <w:r>
        <w:rPr>
          <w:rFonts w:eastAsia="Times New Roman" w:cs="Times New Roman"/>
          <w:szCs w:val="24"/>
        </w:rPr>
        <w:t xml:space="preserve"> ούτε εσείς ούτε εγώ ευχόμαστε- μια άλλη καταστροφή που μπορεί να υπάρξει. </w:t>
      </w:r>
    </w:p>
    <w:p w14:paraId="6B3FA87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Εγώ σας λέω ότι αυτό το χαρτί θα το δω και μπορώ να επανέλθω είτε με γραπτή ερώτηση ή όπ</w:t>
      </w:r>
      <w:r>
        <w:rPr>
          <w:rFonts w:eastAsia="Times New Roman" w:cs="Times New Roman"/>
          <w:szCs w:val="24"/>
        </w:rPr>
        <w:t xml:space="preserve">ως εσείς κρίνετε, για να σας πω ακριβώς πώς καταγράφεται μέσα στα εθνικά λογιστικά. </w:t>
      </w:r>
    </w:p>
    <w:p w14:paraId="6B3FA87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Θα επανέλθω. </w:t>
      </w:r>
    </w:p>
    <w:p w14:paraId="6B3FA87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w:t>
      </w:r>
      <w:r>
        <w:rPr>
          <w:rFonts w:eastAsia="Times New Roman" w:cs="Times New Roman"/>
          <w:bCs/>
          <w:shd w:val="clear" w:color="auto" w:fill="FFFFFF"/>
        </w:rPr>
        <w:t>μως</w:t>
      </w:r>
      <w:r>
        <w:rPr>
          <w:rFonts w:eastAsia="Times New Roman" w:cs="Times New Roman"/>
          <w:szCs w:val="24"/>
        </w:rPr>
        <w:t xml:space="preserve">, νομίζω ότι αυτό </w:t>
      </w:r>
      <w:r>
        <w:rPr>
          <w:rFonts w:eastAsia="Times New Roman"/>
          <w:bCs/>
        </w:rPr>
        <w:t>είναι</w:t>
      </w:r>
      <w:r>
        <w:rPr>
          <w:rFonts w:eastAsia="Times New Roman" w:cs="Times New Roman"/>
          <w:szCs w:val="24"/>
        </w:rPr>
        <w:t xml:space="preserve"> ένα τεχνικό ζήτημα. Αυτό που σας ενδιαφέρει εσάς και τους ανθρώπους</w:t>
      </w:r>
      <w:r>
        <w:rPr>
          <w:rFonts w:eastAsia="Times New Roman" w:cs="Times New Roman"/>
          <w:szCs w:val="24"/>
        </w:rPr>
        <w:t xml:space="preserve"> που σας υποστηρίζουν, και αυτό που αφορά την κριτική που κάνετε ή τον έλεγχο που κάνετε στην Κυβέρνηση είναι εάν αυτά τα λεφτά ξοδεύονται εκεί που ξοδεύονται και αν καλώς ξοδεύονται εκεί που ξοδεύονται. </w:t>
      </w:r>
    </w:p>
    <w:p w14:paraId="6B3FA87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Νομίζω ότι μετά τον νόμο του 1975, όπως είπατε εσεί</w:t>
      </w:r>
      <w:r>
        <w:rPr>
          <w:rFonts w:eastAsia="Times New Roman" w:cs="Times New Roman"/>
          <w:szCs w:val="24"/>
        </w:rPr>
        <w:t>ς στις εισηγητικές σας παρεμβάσεις, δεν μπορεί να πάει για την ενίσχυση των ελληνικών επιχειρήσεων. Νομίζω ότι αυτή η κατάληξη με τον νόμο του 2015 ήταν ένας καλός συμβιβασμός και θεωρώ ότι όταν θα κοιτάξετε και το διαδίκτυο και όλα τα στοιχεία, θα πεισθεί</w:t>
      </w:r>
      <w:r>
        <w:rPr>
          <w:rFonts w:eastAsia="Times New Roman" w:cs="Times New Roman"/>
          <w:szCs w:val="24"/>
        </w:rPr>
        <w:t xml:space="preserve">τε και εσείς ότι όντως πηγαίνουν εκεί που θα έπρεπε να πηγαίνουν με τον νόμο του 2015. </w:t>
      </w:r>
    </w:p>
    <w:p w14:paraId="6B3FA87D" w14:textId="77777777" w:rsidR="002814C9" w:rsidRDefault="00202142">
      <w:pPr>
        <w:spacing w:line="600" w:lineRule="auto"/>
        <w:ind w:firstLine="720"/>
        <w:jc w:val="both"/>
        <w:rPr>
          <w:rFonts w:eastAsia="Times New Roman" w:cs="Times New Roman"/>
          <w:szCs w:val="24"/>
        </w:rPr>
      </w:pPr>
      <w:r>
        <w:rPr>
          <w:rFonts w:eastAsia="Times New Roman" w:cs="Times New Roman"/>
        </w:rPr>
        <w:t xml:space="preserve">Ευχαριστώ, κύριε Πρόεδρε. </w:t>
      </w:r>
    </w:p>
    <w:p w14:paraId="6B3FA87E" w14:textId="77777777" w:rsidR="002814C9" w:rsidRDefault="00202142">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Εμείς ευχαριστούμε, κύριε Υπουργέ. </w:t>
      </w:r>
    </w:p>
    <w:p w14:paraId="6B3FA87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Περνάμε στη δεύτερη με αριθμό 113/23-10-2017 επίκαιρη ερώτηση πρώτου κύκ</w:t>
      </w:r>
      <w:r>
        <w:rPr>
          <w:rFonts w:eastAsia="Times New Roman" w:cs="Times New Roman"/>
          <w:szCs w:val="24"/>
        </w:rPr>
        <w:t xml:space="preserve">λου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 xml:space="preserve">Εθνικής Άμυνας, </w:t>
      </w:r>
      <w:r>
        <w:rPr>
          <w:rFonts w:eastAsia="Times New Roman" w:cs="Times New Roman"/>
          <w:szCs w:val="24"/>
        </w:rPr>
        <w:t xml:space="preserve">με θέμα: «Αναστολή λειτουργίας </w:t>
      </w:r>
      <w:r>
        <w:rPr>
          <w:rFonts w:eastAsia="Times New Roman" w:cs="Times New Roman"/>
          <w:szCs w:val="24"/>
        </w:rPr>
        <w:t>κέντρων εκπαίδευσης νεοσυλλέκτων</w:t>
      </w:r>
      <w:r>
        <w:rPr>
          <w:rFonts w:eastAsia="Times New Roman" w:cs="Times New Roman"/>
          <w:szCs w:val="24"/>
        </w:rPr>
        <w:t>».</w:t>
      </w:r>
    </w:p>
    <w:p w14:paraId="6B3FA88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Δαβάκη, έχετε τον λόγο για δύο λεπτά. </w:t>
      </w:r>
    </w:p>
    <w:p w14:paraId="6B3FA88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w:t>
      </w:r>
      <w:r>
        <w:rPr>
          <w:rFonts w:eastAsia="Times New Roman" w:cs="Times New Roman"/>
        </w:rPr>
        <w:t xml:space="preserve">Ευχαριστώ, κύριε Πρόεδρε. </w:t>
      </w:r>
    </w:p>
    <w:p w14:paraId="6B3FA88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Με το ερώτημα το οποίο ερχόμαστε να θίξουμε σήμερα, ρωτώντας την πολιτική ηγεσία του Υπουργείου Εθνικής Άμυνας, </w:t>
      </w:r>
      <w:r>
        <w:rPr>
          <w:rFonts w:eastAsia="Times New Roman"/>
          <w:bCs/>
        </w:rPr>
        <w:t>ζητούμε</w:t>
      </w:r>
      <w:r>
        <w:rPr>
          <w:rFonts w:eastAsia="Times New Roman" w:cs="Times New Roman"/>
          <w:szCs w:val="24"/>
        </w:rPr>
        <w:t xml:space="preserve"> να λάβει θέση σχετικά με μια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που εδώ και περίπου ένα χρόνο </w:t>
      </w:r>
      <w:r>
        <w:rPr>
          <w:rFonts w:eastAsia="Times New Roman"/>
          <w:bCs/>
        </w:rPr>
        <w:t>έχει</w:t>
      </w:r>
      <w:r>
        <w:rPr>
          <w:rFonts w:eastAsia="Times New Roman" w:cs="Times New Roman"/>
          <w:szCs w:val="24"/>
        </w:rPr>
        <w:t xml:space="preserve"> αναπτυχθεί, σχετικά με την κατάργηση των </w:t>
      </w:r>
      <w:r>
        <w:rPr>
          <w:rFonts w:eastAsia="Times New Roman" w:cs="Times New Roman"/>
          <w:szCs w:val="24"/>
        </w:rPr>
        <w:t>κέντρων</w:t>
      </w:r>
      <w:r>
        <w:rPr>
          <w:rFonts w:eastAsia="Times New Roman" w:cs="Times New Roman"/>
          <w:szCs w:val="24"/>
        </w:rPr>
        <w:t xml:space="preserve"> εκπαιδεύσεως νεοσυλλέκτων</w:t>
      </w:r>
      <w:r>
        <w:rPr>
          <w:rFonts w:eastAsia="Times New Roman" w:cs="Times New Roman"/>
          <w:szCs w:val="24"/>
        </w:rPr>
        <w:t xml:space="preserve">. </w:t>
      </w:r>
    </w:p>
    <w:p w14:paraId="6B3FA88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Αλλάζει όλο το σύστημα, όπως βλέπουμε από αυτά τα οποία διαμείβονται και στο διαδίκτυο και στον στρατιωτικό Τύπο και γενικότερα στις τοπικές κοινωνίες, που φιλοξενούν αυτά τα </w:t>
      </w:r>
      <w:r>
        <w:rPr>
          <w:rFonts w:eastAsia="Times New Roman" w:cs="Times New Roman"/>
          <w:szCs w:val="24"/>
        </w:rPr>
        <w:t>κέντρα</w:t>
      </w:r>
      <w:r>
        <w:rPr>
          <w:rFonts w:eastAsia="Times New Roman" w:cs="Times New Roman"/>
          <w:szCs w:val="24"/>
        </w:rPr>
        <w:t>. Θα ήθελα μια σαφή και αυθεντική θέση της πολ</w:t>
      </w:r>
      <w:r>
        <w:rPr>
          <w:rFonts w:eastAsia="Times New Roman" w:cs="Times New Roman"/>
          <w:szCs w:val="24"/>
        </w:rPr>
        <w:t xml:space="preserve">ιτικής ηγεσίας του Υπουργείου Εθνικής Άμυνας σχετικά με αυτό το δεδομένο. </w:t>
      </w:r>
    </w:p>
    <w:p w14:paraId="6B3FA88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Πιστεύω ότι τα ερωτήματα τα οποία μπορούμε να παραθέσουμε </w:t>
      </w:r>
      <w:r>
        <w:rPr>
          <w:rFonts w:eastAsia="Times New Roman"/>
          <w:bCs/>
        </w:rPr>
        <w:t>είναι</w:t>
      </w:r>
      <w:r>
        <w:rPr>
          <w:rFonts w:eastAsia="Times New Roman" w:cs="Times New Roman"/>
          <w:szCs w:val="24"/>
        </w:rPr>
        <w:t xml:space="preserve"> σημαντικά, όπως για παράδειγμα τι </w:t>
      </w:r>
      <w:r>
        <w:rPr>
          <w:rFonts w:eastAsia="Times New Roman"/>
          <w:bCs/>
        </w:rPr>
        <w:t>έχει</w:t>
      </w:r>
      <w:r>
        <w:rPr>
          <w:rFonts w:eastAsia="Times New Roman" w:cs="Times New Roman"/>
          <w:szCs w:val="24"/>
        </w:rPr>
        <w:t xml:space="preserve"> να κερδίσει η υπόθεση της εθνικής άμυνας, των στρατευσίμων, από τη μεταφορά τω</w:t>
      </w:r>
      <w:r>
        <w:rPr>
          <w:rFonts w:eastAsia="Times New Roman" w:cs="Times New Roman"/>
          <w:szCs w:val="24"/>
        </w:rPr>
        <w:t xml:space="preserve">ν </w:t>
      </w:r>
      <w:r>
        <w:rPr>
          <w:rFonts w:eastAsia="Times New Roman" w:cs="Times New Roman"/>
          <w:szCs w:val="24"/>
        </w:rPr>
        <w:t>κέντρων εκπαιδεύσεως</w:t>
      </w:r>
      <w:r>
        <w:rPr>
          <w:rFonts w:eastAsia="Times New Roman" w:cs="Times New Roman"/>
          <w:szCs w:val="24"/>
        </w:rPr>
        <w:t xml:space="preserve"> σε στρατόπεδα προκαλύψεως ή ποιες οικονομικές δυνατότητες προκύπτουν ή με ποια οικονομικά μεγέθη </w:t>
      </w:r>
      <w:r>
        <w:rPr>
          <w:rFonts w:eastAsia="Times New Roman" w:cs="Times New Roman"/>
          <w:szCs w:val="24"/>
        </w:rPr>
        <w:lastRenderedPageBreak/>
        <w:t xml:space="preserve">θα επωφεληθεί ο </w:t>
      </w:r>
      <w:r>
        <w:rPr>
          <w:rFonts w:eastAsia="Times New Roman" w:cs="Times New Roman"/>
          <w:bCs/>
          <w:shd w:val="clear" w:color="auto" w:fill="FFFFFF"/>
        </w:rPr>
        <w:t>προϋπολογισμός</w:t>
      </w:r>
      <w:r>
        <w:rPr>
          <w:rFonts w:eastAsia="Times New Roman" w:cs="Times New Roman"/>
          <w:szCs w:val="24"/>
        </w:rPr>
        <w:t xml:space="preserve"> του Υπουργείου Εθνικής Άμυνας με το κλείσιμο στρατοπέδων που μέχρι σήμερα υποδέχονται τους νεοσύλλεκτους. </w:t>
      </w:r>
    </w:p>
    <w:p w14:paraId="6B3FA88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Θα ήθελα τις απαντήσεις του κυρίου Υπουργού, διότι έτσι θα διαφωτίσει καλύτερα και τους μέλλοντες να στρατευτούν και τις τοπικές κοινωνίες που φιλοξ</w:t>
      </w:r>
      <w:r>
        <w:rPr>
          <w:rFonts w:eastAsia="Times New Roman" w:cs="Times New Roman"/>
          <w:szCs w:val="24"/>
        </w:rPr>
        <w:t xml:space="preserve">ενούν τα </w:t>
      </w:r>
      <w:r>
        <w:rPr>
          <w:rFonts w:eastAsia="Times New Roman" w:cs="Times New Roman"/>
          <w:szCs w:val="24"/>
        </w:rPr>
        <w:t>κέντρα εκπαιδεύσεως</w:t>
      </w:r>
      <w:r>
        <w:rPr>
          <w:rFonts w:eastAsia="Times New Roman" w:cs="Times New Roman"/>
          <w:szCs w:val="24"/>
        </w:rPr>
        <w:t xml:space="preserve">, αλλά και όλους εμάς που ασχολούμαστε με τα ζητήματα εθνικής άμυνας. </w:t>
      </w:r>
    </w:p>
    <w:p w14:paraId="6B3FA886" w14:textId="77777777" w:rsidR="002814C9" w:rsidRDefault="00202142">
      <w:pPr>
        <w:spacing w:line="600" w:lineRule="auto"/>
        <w:ind w:firstLine="720"/>
        <w:jc w:val="both"/>
        <w:rPr>
          <w:rFonts w:eastAsia="Times New Roman" w:cs="Times New Roman"/>
          <w:szCs w:val="24"/>
        </w:rPr>
      </w:pPr>
      <w:r>
        <w:rPr>
          <w:rFonts w:eastAsia="Times New Roman" w:cs="Times New Roman"/>
        </w:rPr>
        <w:t>Ευχαριστώ πολύ</w:t>
      </w:r>
      <w:r>
        <w:rPr>
          <w:rFonts w:eastAsia="Times New Roman" w:cs="Times New Roman"/>
          <w:szCs w:val="24"/>
        </w:rPr>
        <w:t>.</w:t>
      </w:r>
    </w:p>
    <w:p w14:paraId="6B3FA887" w14:textId="77777777" w:rsidR="002814C9" w:rsidRDefault="00202142">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Ευχαριστούμε. </w:t>
      </w:r>
    </w:p>
    <w:p w14:paraId="6B3FA88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B3FA88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w:t>
      </w:r>
      <w:r>
        <w:rPr>
          <w:rFonts w:eastAsia="Times New Roman" w:cs="Times New Roman"/>
          <w:b/>
          <w:szCs w:val="24"/>
        </w:rPr>
        <w:t>τήτων Ελλήνων):</w:t>
      </w:r>
      <w:r>
        <w:rPr>
          <w:rFonts w:eastAsia="Times New Roman" w:cs="Times New Roman"/>
          <w:szCs w:val="24"/>
        </w:rPr>
        <w:t xml:space="preserve"> </w:t>
      </w:r>
      <w:r>
        <w:rPr>
          <w:rFonts w:eastAsia="Times New Roman" w:cs="Times New Roman"/>
        </w:rPr>
        <w:t xml:space="preserve">Ευχαριστώ, κύριε Πρόεδρε. </w:t>
      </w:r>
    </w:p>
    <w:p w14:paraId="6B3FA88A" w14:textId="77777777" w:rsidR="002814C9" w:rsidRDefault="00202142">
      <w:pPr>
        <w:spacing w:line="600" w:lineRule="auto"/>
        <w:ind w:firstLine="720"/>
        <w:jc w:val="both"/>
        <w:rPr>
          <w:rFonts w:eastAsia="Times New Roman" w:cs="Times New Roman"/>
        </w:rPr>
      </w:pPr>
      <w:r>
        <w:rPr>
          <w:rFonts w:eastAsia="Times New Roman" w:cs="Times New Roman"/>
          <w:szCs w:val="24"/>
        </w:rPr>
        <w:t xml:space="preserve">Ο κύριος Βουλευτής </w:t>
      </w:r>
      <w:r>
        <w:rPr>
          <w:rFonts w:eastAsia="Times New Roman"/>
          <w:bCs/>
        </w:rPr>
        <w:t>έχει</w:t>
      </w:r>
      <w:r>
        <w:rPr>
          <w:rFonts w:eastAsia="Times New Roman" w:cs="Times New Roman"/>
          <w:szCs w:val="24"/>
        </w:rPr>
        <w:t xml:space="preserve"> διατελέσει και Υφυπουργός Εθνικής Αμύνης και μάλιστα με αρμοδιότητα τα </w:t>
      </w:r>
      <w:r>
        <w:rPr>
          <w:rFonts w:eastAsia="Times New Roman"/>
          <w:bCs/>
        </w:rPr>
        <w:t>συγκεκριμένα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κπαίδευσης. Διάβασα λίγο τις απαντήσεις στις ερωτήσεις του </w:t>
      </w:r>
      <w:r>
        <w:rPr>
          <w:rFonts w:eastAsia="Times New Roman" w:cs="Times New Roman"/>
        </w:rPr>
        <w:t xml:space="preserve">κοινοβουλευτικού </w:t>
      </w:r>
      <w:r>
        <w:rPr>
          <w:rFonts w:eastAsia="Times New Roman"/>
          <w:bCs/>
        </w:rPr>
        <w:t>ε</w:t>
      </w:r>
      <w:r>
        <w:rPr>
          <w:rFonts w:eastAsia="Times New Roman" w:cs="Times New Roman"/>
        </w:rPr>
        <w:t>λέγχου, τις οποίες υ</w:t>
      </w:r>
      <w:r>
        <w:rPr>
          <w:rFonts w:eastAsia="Times New Roman" w:cs="Times New Roman"/>
        </w:rPr>
        <w:t xml:space="preserve">πέγραφε στο παρελθόν, και ήταν από τους ένθερμους υπέρμαχους των θεμελιωδών αλλαγών στο σύστημα κατάταξης, αλλά και εκπαίδευσης των νεοσυλλέκτων, κατά τη διάρκεια που ήταν Υπουργός. </w:t>
      </w:r>
      <w:r>
        <w:rPr>
          <w:rFonts w:eastAsia="Times New Roman" w:cs="Times New Roman"/>
          <w:bCs/>
          <w:shd w:val="clear" w:color="auto" w:fill="FFFFFF"/>
        </w:rPr>
        <w:t>Όμως</w:t>
      </w:r>
      <w:r>
        <w:rPr>
          <w:rFonts w:eastAsia="Times New Roman" w:cs="Times New Roman"/>
        </w:rPr>
        <w:t xml:space="preserve">, τελικά δεν έγιναν αλλαγές. </w:t>
      </w:r>
    </w:p>
    <w:p w14:paraId="6B3FA88B" w14:textId="77777777" w:rsidR="002814C9" w:rsidRDefault="00202142">
      <w:pPr>
        <w:spacing w:line="600" w:lineRule="auto"/>
        <w:ind w:firstLine="720"/>
        <w:jc w:val="both"/>
        <w:rPr>
          <w:rFonts w:eastAsia="Times New Roman" w:cs="Times New Roman"/>
        </w:rPr>
      </w:pPr>
      <w:r>
        <w:rPr>
          <w:rFonts w:eastAsia="Times New Roman" w:cs="Times New Roman"/>
        </w:rPr>
        <w:lastRenderedPageBreak/>
        <w:t>Επί της ουσίας, λοιπόν, του θέματος, κύρ</w:t>
      </w:r>
      <w:r>
        <w:rPr>
          <w:rFonts w:eastAsia="Times New Roman" w:cs="Times New Roman"/>
        </w:rPr>
        <w:t xml:space="preserve">ιε συνάδελφε, θέλω να περιγράψω την κατάσταση που παραλάβαμε, η οποία επικρατεί: Δεκάδες στρατόπεδα σε ολόκληρη τη χώρα, εκατοντάδες χιλιόμετρα μακριά από τον προσανατολισμό της άμυνας της χώρας και της κύριας απειλής. </w:t>
      </w:r>
    </w:p>
    <w:p w14:paraId="6B3FA88C" w14:textId="77777777" w:rsidR="002814C9" w:rsidRDefault="00202142">
      <w:pPr>
        <w:spacing w:line="600" w:lineRule="auto"/>
        <w:ind w:firstLine="720"/>
        <w:jc w:val="both"/>
        <w:rPr>
          <w:rFonts w:eastAsia="Times New Roman" w:cs="Times New Roman"/>
          <w:szCs w:val="24"/>
        </w:rPr>
      </w:pPr>
      <w:r>
        <w:rPr>
          <w:rFonts w:eastAsia="Times New Roman" w:cs="Times New Roman"/>
        </w:rPr>
        <w:t xml:space="preserve">Αυτή </w:t>
      </w:r>
      <w:r>
        <w:rPr>
          <w:rFonts w:eastAsia="Times New Roman"/>
          <w:bCs/>
        </w:rPr>
        <w:t>είναι</w:t>
      </w:r>
      <w:r>
        <w:rPr>
          <w:rFonts w:eastAsia="Times New Roman" w:cs="Times New Roman"/>
        </w:rPr>
        <w:t xml:space="preserve"> πραγματικότητα που η παρο</w:t>
      </w:r>
      <w:r>
        <w:rPr>
          <w:rFonts w:eastAsia="Times New Roman" w:cs="Times New Roman"/>
        </w:rPr>
        <w:t xml:space="preserve">ύσα </w:t>
      </w:r>
      <w:r>
        <w:rPr>
          <w:rFonts w:eastAsia="Times New Roman"/>
          <w:bCs/>
        </w:rPr>
        <w:t>Κυβέρνηση</w:t>
      </w:r>
      <w:r>
        <w:rPr>
          <w:rFonts w:eastAsia="Times New Roman" w:cs="Times New Roman"/>
        </w:rPr>
        <w:t xml:space="preserve"> κλήθηκε να διαχειριστεί και να προβεί σε διορθωτικές αλλαγές, που θα απαιτήσουν σαφέστατα αναδιοργάνωση στρατοπέδων και ομαδοποίηση, προκειμένου να επιτευχθεί μια αποτελεσματικότητα, να μειωθεί το </w:t>
      </w:r>
      <w:r>
        <w:rPr>
          <w:rFonts w:eastAsia="Times New Roman"/>
          <w:bCs/>
        </w:rPr>
        <w:t>κό</w:t>
      </w:r>
      <w:r>
        <w:rPr>
          <w:rFonts w:eastAsia="Times New Roman" w:cs="Times New Roman"/>
        </w:rPr>
        <w:t>στος και επιτέλους να ξεφύγουμε από τα τοπι</w:t>
      </w:r>
      <w:r>
        <w:rPr>
          <w:rFonts w:eastAsia="Times New Roman" w:cs="Times New Roman"/>
        </w:rPr>
        <w:t xml:space="preserve">κά μικροπολιτικά συμφέροντα, επιζητώντας το μείζον, το οποίο αποτελεί την εξασφάλιση των καλύτερων συνθηκών για την άμυνα της πατρίδας και την εξυπηρέτηση των συμφερόντων του ελληνικού λαού. </w:t>
      </w:r>
    </w:p>
    <w:p w14:paraId="6B3FA88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Να πούμε, λοιπόν, ότι οι προτάσεις και οι επιλογές είναι κατ</w:t>
      </w:r>
      <w:r w:rsidRPr="008C5FB2">
        <w:rPr>
          <w:rFonts w:eastAsia="Times New Roman" w:cs="Times New Roman"/>
          <w:szCs w:val="24"/>
        </w:rPr>
        <w:t xml:space="preserve">’ </w:t>
      </w:r>
      <w:r>
        <w:rPr>
          <w:rFonts w:eastAsia="Times New Roman" w:cs="Times New Roman"/>
          <w:szCs w:val="24"/>
        </w:rPr>
        <w:t>αρ</w:t>
      </w:r>
      <w:r>
        <w:rPr>
          <w:rFonts w:eastAsia="Times New Roman" w:cs="Times New Roman"/>
          <w:szCs w:val="24"/>
        </w:rPr>
        <w:t xml:space="preserve">χάς όχι της Κυβέρνησης, αλλά των </w:t>
      </w:r>
      <w:r>
        <w:rPr>
          <w:rFonts w:eastAsia="Times New Roman" w:cs="Times New Roman"/>
          <w:szCs w:val="24"/>
        </w:rPr>
        <w:t>ε</w:t>
      </w:r>
      <w:r>
        <w:rPr>
          <w:rFonts w:eastAsia="Times New Roman" w:cs="Times New Roman"/>
          <w:szCs w:val="24"/>
        </w:rPr>
        <w:t xml:space="preserve">πιτελείων. Η λειτουργία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κπαίδευσης </w:t>
      </w:r>
      <w:r>
        <w:rPr>
          <w:rFonts w:eastAsia="Times New Roman" w:cs="Times New Roman"/>
          <w:szCs w:val="24"/>
        </w:rPr>
        <w:t>ν</w:t>
      </w:r>
      <w:r>
        <w:rPr>
          <w:rFonts w:eastAsia="Times New Roman" w:cs="Times New Roman"/>
          <w:szCs w:val="24"/>
        </w:rPr>
        <w:t>εοσυλλέκτων, η οποία εντάσσεται στη γενικότερη αναδιοργάνωση των Ενόπλων Δυνάμεων, είναι σε εξέλιξη την παρούσα περίοδο. Από πουθενά μέχρι τώρα δεν προκύπτει η αναστολή λειτ</w:t>
      </w:r>
      <w:r>
        <w:rPr>
          <w:rFonts w:eastAsia="Times New Roman" w:cs="Times New Roman"/>
          <w:szCs w:val="24"/>
        </w:rPr>
        <w:t xml:space="preserve">ουργίας τους, όπως πληροφορεί η ερώτηση ή όπως λένε ορισμένα δημοσιεύματα. </w:t>
      </w:r>
    </w:p>
    <w:p w14:paraId="6B3FA88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Σε ό,τι αφορά το Πολεμικό Ναυτικό και την Πολεμική Αεροπορία, γνωρίζετε πολύ καλά ότι πλέον υφίσταται από ένα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ε</w:t>
      </w:r>
      <w:r>
        <w:rPr>
          <w:rFonts w:eastAsia="Times New Roman" w:cs="Times New Roman"/>
          <w:szCs w:val="24"/>
        </w:rPr>
        <w:t xml:space="preserve">κπαίδευσης </w:t>
      </w:r>
      <w:r>
        <w:rPr>
          <w:rFonts w:eastAsia="Times New Roman" w:cs="Times New Roman"/>
          <w:szCs w:val="24"/>
        </w:rPr>
        <w:t>ν</w:t>
      </w:r>
      <w:r>
        <w:rPr>
          <w:rFonts w:eastAsia="Times New Roman" w:cs="Times New Roman"/>
          <w:szCs w:val="24"/>
        </w:rPr>
        <w:t xml:space="preserve">εοσυλλέκτων για κάθε </w:t>
      </w:r>
      <w:r>
        <w:rPr>
          <w:rFonts w:eastAsia="Times New Roman" w:cs="Times New Roman"/>
          <w:szCs w:val="24"/>
        </w:rPr>
        <w:lastRenderedPageBreak/>
        <w:t xml:space="preserve">Όπλο. Ο Στρατός Ξηράς έχει τον μεγαλύτερο αριθμό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κπαίδευσης </w:t>
      </w:r>
      <w:r>
        <w:rPr>
          <w:rFonts w:eastAsia="Times New Roman" w:cs="Times New Roman"/>
          <w:szCs w:val="24"/>
        </w:rPr>
        <w:t>ν</w:t>
      </w:r>
      <w:r>
        <w:rPr>
          <w:rFonts w:eastAsia="Times New Roman" w:cs="Times New Roman"/>
          <w:szCs w:val="24"/>
        </w:rPr>
        <w:t xml:space="preserve">εοσυλλέκτων όσο και </w:t>
      </w:r>
      <w:proofErr w:type="spellStart"/>
      <w:r>
        <w:rPr>
          <w:rFonts w:eastAsia="Times New Roman" w:cs="Times New Roman"/>
          <w:szCs w:val="24"/>
        </w:rPr>
        <w:t>κατατασσομένων</w:t>
      </w:r>
      <w:proofErr w:type="spellEnd"/>
      <w:r>
        <w:rPr>
          <w:rFonts w:eastAsia="Times New Roman" w:cs="Times New Roman"/>
          <w:szCs w:val="24"/>
        </w:rPr>
        <w:t xml:space="preserve">. </w:t>
      </w:r>
    </w:p>
    <w:p w14:paraId="6B3FA88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Στην παρούσα φάση, το Υπουργείο Εθνικής Άμυνας σε συνεργασία με το ΓΕΕΘΑ και το ΓΕΣ αποσκοπώντας στην ορθολογικότερη διαχείριση </w:t>
      </w:r>
      <w:r>
        <w:rPr>
          <w:rFonts w:eastAsia="Times New Roman" w:cs="Times New Roman"/>
          <w:szCs w:val="24"/>
        </w:rPr>
        <w:t xml:space="preserve">των διατιθέμενων πόρων, οι οποίοι ειδικά τα προηγούμενα έτη είχαν περιοριστεί λόγω της δημοσιονομικής κατάστασης, επανεξετάζει από μηδενική βάση τη λειτουργία των υφιστάμενων δομών, των μονάδων και των υπηρεσιών του Στρατού. </w:t>
      </w:r>
    </w:p>
    <w:p w14:paraId="6B3FA89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Στο πλαίσιο αυτό, επανεξετάζου</w:t>
      </w:r>
      <w:r>
        <w:rPr>
          <w:rFonts w:eastAsia="Times New Roman" w:cs="Times New Roman"/>
          <w:szCs w:val="24"/>
        </w:rPr>
        <w:t xml:space="preserve">με την πλήρη αναδιοργάνωση της λειτουργίας και διάθεσης των υφιστάμενων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κπαίδευσης </w:t>
      </w:r>
      <w:r>
        <w:rPr>
          <w:rFonts w:eastAsia="Times New Roman" w:cs="Times New Roman"/>
          <w:szCs w:val="24"/>
        </w:rPr>
        <w:t>ν</w:t>
      </w:r>
      <w:r>
        <w:rPr>
          <w:rFonts w:eastAsia="Times New Roman" w:cs="Times New Roman"/>
          <w:szCs w:val="24"/>
        </w:rPr>
        <w:t xml:space="preserve">εοσυλλέκτων, χωρίς να έχουν ληφθεί μέχρι τώρα οριστικές αποφάσεις. </w:t>
      </w:r>
    </w:p>
    <w:p w14:paraId="6B3FA89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Επανεξετάζουμε την ορθολογική διαχείριση των διατιθέμενων πόρων στο πλαίσιο των δημοσιονομικών </w:t>
      </w:r>
      <w:r>
        <w:rPr>
          <w:rFonts w:eastAsia="Times New Roman" w:cs="Times New Roman"/>
          <w:szCs w:val="24"/>
        </w:rPr>
        <w:t>περιορισμών, με τον ορθό χωροταξικό σχεδιασμό και τη δημιουργία πολυδύναμων στρατοπέδων με μεγάλη χωρητικότητα, κατάλληλες υποδομές εκπαίδευσης και στρατωνισμού με σκοπό τη μείωση του λειτουργικού κόστους των ΚΕΝ και την παράλληλη βελτίωση συνθηκών στρατων</w:t>
      </w:r>
      <w:r>
        <w:rPr>
          <w:rFonts w:eastAsia="Times New Roman" w:cs="Times New Roman"/>
          <w:szCs w:val="24"/>
        </w:rPr>
        <w:t xml:space="preserve">ισμού. </w:t>
      </w:r>
    </w:p>
    <w:p w14:paraId="6B3FA89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Εξετάζουμε τη δυνατότητα στήριξης των ΚΕΝ από μεγάλους οδικούς άξονες για τη μείωση του κόστους μετακίνησης των νεοσυλλέκτων. Βεβαίως, το κόστος αυτό επιβαρύνει και τον Στρατό και τις οικογένειές τους. </w:t>
      </w:r>
    </w:p>
    <w:p w14:paraId="6B3FA89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Παράλληλα, εξετάζουμε τη δυνατότητα υγειονομι</w:t>
      </w:r>
      <w:r>
        <w:rPr>
          <w:rFonts w:eastAsia="Times New Roman" w:cs="Times New Roman"/>
          <w:szCs w:val="24"/>
        </w:rPr>
        <w:t xml:space="preserve">κής κάλυψης των νεοσυλλέκτων με την παρουσία μεγάλων στρατιωτικών υγειονομικών μονάδων κοντά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κπαίδευσης. </w:t>
      </w:r>
    </w:p>
    <w:p w14:paraId="6B3FA89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14:paraId="6B3FA89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6B3FA89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Η κατανομή των νεοσυλλέκτ</w:t>
      </w:r>
      <w:r>
        <w:rPr>
          <w:rFonts w:eastAsia="Times New Roman" w:cs="Times New Roman"/>
          <w:szCs w:val="24"/>
        </w:rPr>
        <w:t xml:space="preserve">ων που προσκαλούνται σε κάθε ΚΕΝ συνιστά την απόδοση των κλάσεων κατ’ έτος και ΕΣΣΟ, σε σχέση με την επιδίωξη μείωσης του κόστους των μετακινήσεων των νεοσυλλέκτων. </w:t>
      </w:r>
    </w:p>
    <w:p w14:paraId="6B3FA89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Τέλος, το ΓΕΣ, σύμφωνα με τις ανάγκες και τις κατευθύνσεις της ιεραρχίας, εξετάζει τα σχετ</w:t>
      </w:r>
      <w:r>
        <w:rPr>
          <w:rFonts w:eastAsia="Times New Roman" w:cs="Times New Roman"/>
          <w:szCs w:val="24"/>
        </w:rPr>
        <w:t xml:space="preserve">ικά με την αναβάθμιση της παρεχόμενης εκπαίδευσης των νεοσυλλέκτων. </w:t>
      </w:r>
    </w:p>
    <w:p w14:paraId="6B3FA89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Είναι λίγος ο χρόνος της θητείας. Κοιτάμε, αυτόν το χρόνο της εκπαίδευσης των νεοσυλλέκτων να τον εντάξουμε μέσα στην απόδοση του στρατεύσιμου σε σχέση με τη θητεία του. </w:t>
      </w:r>
    </w:p>
    <w:p w14:paraId="6B3FA89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Ευχαριστούμε, κύριε Υπουργέ. </w:t>
      </w:r>
    </w:p>
    <w:p w14:paraId="6B3FA89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Δαβάκη, έχετε τον λόγο. </w:t>
      </w:r>
    </w:p>
    <w:p w14:paraId="6B3FA89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Ευχαριστώ, κύριε Πρόεδρε. </w:t>
      </w:r>
    </w:p>
    <w:p w14:paraId="6B3FA89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Το κλείσιμο του κυρίου Υπουργού που δεν διάβαζε, ήταν πιο ουσιαστικό από αυτά τα οποία διάβασε και για τα οποία βέβαια δεν θα </w:t>
      </w:r>
      <w:r>
        <w:rPr>
          <w:rFonts w:eastAsia="Times New Roman" w:cs="Times New Roman"/>
          <w:szCs w:val="24"/>
        </w:rPr>
        <w:t>διαφωνήσω. Απλώς, θα ήθελα να ανταλλάξουμε μια παραγωγική, αυτή τη φορά, συζήτηση κοινοβουλευτικού χαρακτήρα με κάποια ερωτήματα</w:t>
      </w:r>
      <w:r>
        <w:rPr>
          <w:rFonts w:eastAsia="Times New Roman" w:cs="Times New Roman"/>
          <w:szCs w:val="24"/>
        </w:rPr>
        <w:t>,</w:t>
      </w:r>
      <w:r>
        <w:rPr>
          <w:rFonts w:eastAsia="Times New Roman" w:cs="Times New Roman"/>
          <w:szCs w:val="24"/>
        </w:rPr>
        <w:t xml:space="preserve"> που θα θέσω, όσον αφορά το ενδεχόμενο κλείσιμο στρατοπέδων. </w:t>
      </w:r>
    </w:p>
    <w:p w14:paraId="6B3FA89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Το πρώτο ερώτημα, το οποίο ανακύπτει είναι ότι οι υπάρχουσες μονά</w:t>
      </w:r>
      <w:r>
        <w:rPr>
          <w:rFonts w:eastAsia="Times New Roman" w:cs="Times New Roman"/>
          <w:szCs w:val="24"/>
        </w:rPr>
        <w:t xml:space="preserve">δες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 xml:space="preserve">κπαιδεύσεως </w:t>
      </w:r>
      <w:r>
        <w:rPr>
          <w:rFonts w:eastAsia="Times New Roman" w:cs="Times New Roman"/>
          <w:szCs w:val="24"/>
        </w:rPr>
        <w:t>ν</w:t>
      </w:r>
      <w:r>
        <w:rPr>
          <w:rFonts w:eastAsia="Times New Roman" w:cs="Times New Roman"/>
          <w:szCs w:val="24"/>
        </w:rPr>
        <w:t>εοσυλλέκτων, τα ΚΕΝ, διαθέτουν και υποδομές και χώρους και όλο αυτό το συγκρότημα, το οποίο μπορεί να υποδεχθεί έναν πολίτη, ο οποίος θα πάει με το σακίδιό του ως πολίτης για να παρουσιαστεί και να φορέσει τη στολή και να γίνε</w:t>
      </w:r>
      <w:r>
        <w:rPr>
          <w:rFonts w:eastAsia="Times New Roman" w:cs="Times New Roman"/>
          <w:szCs w:val="24"/>
        </w:rPr>
        <w:t>ι στρατιώτης, στρατεύσιμος. Είναι δηλαδή πιο ήπια η μεταφορά του πολίτη σε ένα κέντρο όχι στην προκάλυψη, όχι στην περιοχή του μετώπου –αν θέλετε- της συνοριακής μας γραμμής από τον Έβρο, τα νησιά, μέχρι την Κρήτη. Αποτέλεσμα αυτού είναι να υπάρχει ένα συγ</w:t>
      </w:r>
      <w:r>
        <w:rPr>
          <w:rFonts w:eastAsia="Times New Roman" w:cs="Times New Roman"/>
          <w:szCs w:val="24"/>
        </w:rPr>
        <w:t xml:space="preserve">κριτικό πλεονέκτημα, κάτι το οποίο δεν συμβαίνει εάν παρουσιάζεται, όπως αρχικώς είχα πει, ο έφεδρος, ο οπλίτης στην προκάλυψη. Γι’ αυτό, θα έπρεπε το θέμα αυτό, κύριε Υπουργέ, να το δείτε. </w:t>
      </w:r>
    </w:p>
    <w:p w14:paraId="6B3FA89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ζητήματα που αφορούν το γενικότερο στρατηγικό </w:t>
      </w:r>
      <w:r>
        <w:rPr>
          <w:rFonts w:eastAsia="Times New Roman" w:cs="Times New Roman"/>
          <w:szCs w:val="24"/>
        </w:rPr>
        <w:t xml:space="preserve">σχεδιασμό των </w:t>
      </w:r>
      <w:r>
        <w:rPr>
          <w:rFonts w:eastAsia="Times New Roman" w:cs="Times New Roman"/>
          <w:szCs w:val="24"/>
        </w:rPr>
        <w:t>ε</w:t>
      </w:r>
      <w:r>
        <w:rPr>
          <w:rFonts w:eastAsia="Times New Roman" w:cs="Times New Roman"/>
          <w:szCs w:val="24"/>
        </w:rPr>
        <w:t xml:space="preserve">πιτελείων, σαφώς τα </w:t>
      </w:r>
      <w:r>
        <w:rPr>
          <w:rFonts w:eastAsia="Times New Roman" w:cs="Times New Roman"/>
          <w:szCs w:val="24"/>
        </w:rPr>
        <w:t>ε</w:t>
      </w:r>
      <w:r>
        <w:rPr>
          <w:rFonts w:eastAsia="Times New Roman" w:cs="Times New Roman"/>
          <w:szCs w:val="24"/>
        </w:rPr>
        <w:t xml:space="preserve">πιτελεία πρέπει να αποφασίσουν. Πρέπει να καταλάβουμε, όμως, ότι όλα αυτά συνθέτουν μια πραγματικότητα, η οποία πρέπει να έχει και την πολιτική απόφαση. </w:t>
      </w:r>
    </w:p>
    <w:p w14:paraId="6B3FA89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Νομίζω ότι αυτό το οποίο μετράει περισσότερο από κάθε άλλη επιλογή</w:t>
      </w:r>
      <w:r>
        <w:rPr>
          <w:rFonts w:eastAsia="Times New Roman" w:cs="Times New Roman"/>
          <w:szCs w:val="24"/>
        </w:rPr>
        <w:t xml:space="preserve"> είναι το συμφέρον των Ενόπλων Δυνάμεων, δεδομένης και της μειωμένης θητείας, όπως κι εσείς είπατε. Η θητεία μειώθηκε το 2009 επί </w:t>
      </w:r>
      <w:r>
        <w:rPr>
          <w:rFonts w:eastAsia="Times New Roman" w:cs="Times New Roman"/>
          <w:szCs w:val="24"/>
        </w:rPr>
        <w:t>κ</w:t>
      </w:r>
      <w:r>
        <w:rPr>
          <w:rFonts w:eastAsia="Times New Roman" w:cs="Times New Roman"/>
          <w:szCs w:val="24"/>
        </w:rPr>
        <w:t xml:space="preserve">υβερνήσεως Νέας Δημοκρατίας. Και δεν θα έλεγα ότι ωφέλησε σε κάτι η εννεάμηνη θητεία. Εν πάση </w:t>
      </w:r>
      <w:proofErr w:type="spellStart"/>
      <w:r>
        <w:rPr>
          <w:rFonts w:eastAsia="Times New Roman" w:cs="Times New Roman"/>
          <w:szCs w:val="24"/>
        </w:rPr>
        <w:t>περιπτώσει</w:t>
      </w:r>
      <w:proofErr w:type="spellEnd"/>
      <w:r>
        <w:rPr>
          <w:rFonts w:eastAsia="Times New Roman" w:cs="Times New Roman"/>
          <w:szCs w:val="24"/>
        </w:rPr>
        <w:t>, μην ξανασκεφτούμε π</w:t>
      </w:r>
      <w:r>
        <w:rPr>
          <w:rFonts w:eastAsia="Times New Roman" w:cs="Times New Roman"/>
          <w:szCs w:val="24"/>
        </w:rPr>
        <w:t xml:space="preserve">εραιτέρω μείωση της θητείας. Όποιος μειώνει τη θητεία, δεν του πηγαίνει καλά πολιτικά. </w:t>
      </w:r>
    </w:p>
    <w:p w14:paraId="6B3FA8A0"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ότι αυτό το οποίο πρέπει να δούμε είναι τον σχεδιασμό, που αναφέρατε, κύριε Υπουργέ. Πρέπει να το δείτε. Πρέπει να παύσει η φιλολογία περί κλεισίματος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ε</w:t>
      </w:r>
      <w:r>
        <w:rPr>
          <w:rFonts w:eastAsia="Times New Roman" w:cs="Times New Roman"/>
          <w:szCs w:val="24"/>
        </w:rPr>
        <w:t>κπαιδεύσεως. Διότι ο οποιοσδήποτε σχεδιασμός μελλοντικός γίνει σε κάποια άλλα κέντρα, θα έχει ως αποτέλεσμα να θέλετε επάνδρωση. Ποια επάνδρωση, όταν ο σχεδιασμός –απ’ ό,τι έχουμε πληροφορηθεί- είναι να πάει σε ένα κέντρο της προκάλυψης, στο οποίο</w:t>
      </w:r>
      <w:r>
        <w:rPr>
          <w:rFonts w:eastAsia="Times New Roman" w:cs="Times New Roman"/>
          <w:szCs w:val="24"/>
        </w:rPr>
        <w:t xml:space="preserve">, όμως, οι νεοσύλλεκτοι θα βρίσκονται σε μία συγκεκριμένη μονάδα του μεγάλου σχηματισμού που θα παρουσιαστούν; </w:t>
      </w:r>
    </w:p>
    <w:p w14:paraId="6B3FA8A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Άρα δεν θα έχουμε μεγαλύτερη επάνδρωση, διότι οι συγκεκριμένοι άνθρωποι δεν θα μπορούν καν να κάνουν υπηρεσίες. Δεν θα έχουν ορκιστεί, δεν θα έχ</w:t>
      </w:r>
      <w:r>
        <w:rPr>
          <w:rFonts w:eastAsia="Times New Roman" w:cs="Times New Roman"/>
          <w:szCs w:val="24"/>
        </w:rPr>
        <w:t xml:space="preserve">ουν ακόμα εκπαιδευτεί. Άρα, λοιπόν, θα μεταφερθεί όλη η </w:t>
      </w:r>
      <w:proofErr w:type="spellStart"/>
      <w:r>
        <w:rPr>
          <w:rFonts w:eastAsia="Times New Roman" w:cs="Times New Roman"/>
          <w:szCs w:val="24"/>
        </w:rPr>
        <w:t>περιρρέουσα</w:t>
      </w:r>
      <w:proofErr w:type="spellEnd"/>
      <w:r>
        <w:rPr>
          <w:rFonts w:eastAsia="Times New Roman" w:cs="Times New Roman"/>
          <w:szCs w:val="24"/>
        </w:rPr>
        <w:t xml:space="preserve"> ατμόσφαιρα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ε</w:t>
      </w:r>
      <w:r>
        <w:rPr>
          <w:rFonts w:eastAsia="Times New Roman" w:cs="Times New Roman"/>
          <w:szCs w:val="24"/>
        </w:rPr>
        <w:t>κπαίδευσης, του ΚΕΝ της Σπάρτης ας πούμε, στην προκάλυψη. Δεν κερδίζει κάτι.</w:t>
      </w:r>
    </w:p>
    <w:p w14:paraId="6B3FA8A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3FA8A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μία μικρή ανοχή, διότι την </w:t>
      </w:r>
      <w:proofErr w:type="spellStart"/>
      <w:r>
        <w:rPr>
          <w:rFonts w:eastAsia="Times New Roman" w:cs="Times New Roman"/>
          <w:szCs w:val="24"/>
        </w:rPr>
        <w:t>πρωτομιλία</w:t>
      </w:r>
      <w:proofErr w:type="spellEnd"/>
      <w:r>
        <w:rPr>
          <w:rFonts w:eastAsia="Times New Roman" w:cs="Times New Roman"/>
          <w:szCs w:val="24"/>
        </w:rPr>
        <w:t xml:space="preserve"> μου δεν την </w:t>
      </w:r>
      <w:proofErr w:type="spellStart"/>
      <w:r>
        <w:rPr>
          <w:rFonts w:eastAsia="Times New Roman" w:cs="Times New Roman"/>
          <w:szCs w:val="24"/>
        </w:rPr>
        <w:t>εξήντλησα</w:t>
      </w:r>
      <w:proofErr w:type="spellEnd"/>
      <w:r>
        <w:rPr>
          <w:rFonts w:eastAsia="Times New Roman" w:cs="Times New Roman"/>
          <w:szCs w:val="24"/>
        </w:rPr>
        <w:t xml:space="preserve">. </w:t>
      </w:r>
    </w:p>
    <w:p w14:paraId="6B3FA8A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πρέπει να το ξαναδείτε. Μπορεί να χρειάζονται συγκεκριμένες τομές. Όταν εγώ ήμουν Υφυπουργός, αυτά τα οποία έκλεισαν ήταν κάποια στρατόπεδα ανενεργά, όχι </w:t>
      </w:r>
      <w:r>
        <w:rPr>
          <w:rFonts w:eastAsia="Times New Roman" w:cs="Times New Roman"/>
          <w:szCs w:val="24"/>
        </w:rPr>
        <w:t>κ</w:t>
      </w:r>
      <w:r>
        <w:rPr>
          <w:rFonts w:eastAsia="Times New Roman" w:cs="Times New Roman"/>
          <w:szCs w:val="24"/>
        </w:rPr>
        <w:t>έν</w:t>
      </w:r>
      <w:r>
        <w:rPr>
          <w:rFonts w:eastAsia="Times New Roman" w:cs="Times New Roman"/>
          <w:szCs w:val="24"/>
        </w:rPr>
        <w:t xml:space="preserve">τρα </w:t>
      </w:r>
      <w:r>
        <w:rPr>
          <w:rFonts w:eastAsia="Times New Roman" w:cs="Times New Roman"/>
          <w:szCs w:val="24"/>
        </w:rPr>
        <w:t>ε</w:t>
      </w:r>
      <w:r>
        <w:rPr>
          <w:rFonts w:eastAsia="Times New Roman" w:cs="Times New Roman"/>
          <w:szCs w:val="24"/>
        </w:rPr>
        <w:t xml:space="preserve">κπαιδεύσεως. Δεν κλείσαμε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κπαιδεύσεως. Κλείσαμε διάφορα στρατόπεδα της </w:t>
      </w:r>
      <w:r>
        <w:rPr>
          <w:rFonts w:eastAsia="Times New Roman" w:cs="Times New Roman"/>
          <w:szCs w:val="24"/>
        </w:rPr>
        <w:t>β</w:t>
      </w:r>
      <w:r>
        <w:rPr>
          <w:rFonts w:eastAsia="Times New Roman" w:cs="Times New Roman"/>
          <w:szCs w:val="24"/>
        </w:rPr>
        <w:t>ορείου Ελλάδος, τα οποία πράγματι τα περισσότερα δεν είχαν κάποιο λόγο ύπαρξης συγκεκριμένο, με τη βάση ενός αμυντικού δόγματος, το οποίο βρισκόταν σε εξέλιξη και εκτελείτ</w:t>
      </w:r>
      <w:r>
        <w:rPr>
          <w:rFonts w:eastAsia="Times New Roman" w:cs="Times New Roman"/>
          <w:szCs w:val="24"/>
        </w:rPr>
        <w:t>ο.</w:t>
      </w:r>
    </w:p>
    <w:p w14:paraId="6B3FA8A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Από εκεί και μπρος, πρέπει να το ξαναδείτε. Θεωρώ ότι τα ΚΕΝ έχουν σημαντικά πλεονεκτήματα, πέραν της μεγάλης θεσμικής μνήμης -πιστεύω ότι αντιλαμβάνεστε τι λέω- που έχουν με τις τοπικές κοινωνίες, όχι με την μικροπολιτική που θέλετε να πείτε. Διότι τώρ</w:t>
      </w:r>
      <w:r>
        <w:rPr>
          <w:rFonts w:eastAsia="Times New Roman" w:cs="Times New Roman"/>
          <w:szCs w:val="24"/>
        </w:rPr>
        <w:t>α πλέον με την ευκολία των αποστάσεων και των χιλιομετρικών προσεγγίσεων με τους νέους δρόμους, δεν μιλούμε για κάτι τέτοιο. Μιλούμε, όμως, για μία θεσμική μνήμη, μιλάμε για υποδομές.</w:t>
      </w:r>
    </w:p>
    <w:p w14:paraId="6B3FA8A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ε</w:t>
      </w:r>
      <w:r>
        <w:rPr>
          <w:rFonts w:eastAsia="Times New Roman" w:cs="Times New Roman"/>
          <w:szCs w:val="24"/>
        </w:rPr>
        <w:t>κπαιδεύσεως της Σπάρτης, διαθέτει μεγάλες υποδομές και για οδ</w:t>
      </w:r>
      <w:r>
        <w:rPr>
          <w:rFonts w:eastAsia="Times New Roman" w:cs="Times New Roman"/>
          <w:szCs w:val="24"/>
        </w:rPr>
        <w:t xml:space="preserve">ηγούς και για μάγειρες και για αρτοποιούς, όπως και άλλα </w:t>
      </w:r>
      <w:r>
        <w:rPr>
          <w:rFonts w:eastAsia="Times New Roman" w:cs="Times New Roman"/>
          <w:szCs w:val="24"/>
        </w:rPr>
        <w:t>κ</w:t>
      </w:r>
      <w:r>
        <w:rPr>
          <w:rFonts w:eastAsia="Times New Roman" w:cs="Times New Roman"/>
          <w:szCs w:val="24"/>
        </w:rPr>
        <w:t xml:space="preserve">έντρα της ελληνικής περιφέρειας, κυρίως της Πελοποννήσου. Και νομίζω ότι δεν θα κερδίσει τίποτα το στράτευμα, οι Ένοπλες Δυνάμεις, εάν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κπαιδεύσεως μεταφερθούν και κάνουν την ίδια δουλειά </w:t>
      </w:r>
      <w:r>
        <w:rPr>
          <w:rFonts w:eastAsia="Times New Roman" w:cs="Times New Roman"/>
          <w:szCs w:val="24"/>
        </w:rPr>
        <w:t xml:space="preserve">στην προκάλυψη, σε μία κρίσιμη φάση </w:t>
      </w:r>
      <w:proofErr w:type="spellStart"/>
      <w:r>
        <w:rPr>
          <w:rFonts w:eastAsia="Times New Roman" w:cs="Times New Roman"/>
          <w:szCs w:val="24"/>
        </w:rPr>
        <w:t>γεωστρατηγικής</w:t>
      </w:r>
      <w:proofErr w:type="spellEnd"/>
      <w:r>
        <w:rPr>
          <w:rFonts w:eastAsia="Times New Roman" w:cs="Times New Roman"/>
          <w:szCs w:val="24"/>
        </w:rPr>
        <w:t xml:space="preserve"> –αν θέλετε- που είναι η προκάλυψη, που κάνανε στα μετόπισθεν, ειδικά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κπαιδεύσεως. </w:t>
      </w:r>
    </w:p>
    <w:p w14:paraId="6B3FA8A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Αυτά και σας ευχαριστώ.</w:t>
      </w:r>
    </w:p>
    <w:p w14:paraId="6B3FA8A8"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6B3FA8A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ΠΑΝΟΣ ΚΑΜΜΕΝΟΣ (Υπουργ</w:t>
      </w:r>
      <w:r>
        <w:rPr>
          <w:rFonts w:eastAsia="Times New Roman" w:cs="Times New Roman"/>
          <w:b/>
          <w:szCs w:val="24"/>
        </w:rPr>
        <w:t xml:space="preserve">ός Εθνικής Άμυνας – Πρόεδρος  </w:t>
      </w:r>
      <w:r>
        <w:rPr>
          <w:rFonts w:eastAsia="Times New Roman" w:cs="Times New Roman"/>
          <w:b/>
          <w:szCs w:val="24"/>
        </w:rPr>
        <w:t xml:space="preserve">των </w:t>
      </w:r>
      <w:r>
        <w:rPr>
          <w:rFonts w:eastAsia="Times New Roman" w:cs="Times New Roman"/>
          <w:b/>
          <w:szCs w:val="24"/>
        </w:rPr>
        <w:t xml:space="preserve">Ανεξαρτήτων Ελλήνων): </w:t>
      </w:r>
      <w:r>
        <w:rPr>
          <w:rFonts w:eastAsia="Times New Roman" w:cs="Times New Roman"/>
          <w:szCs w:val="24"/>
        </w:rPr>
        <w:t xml:space="preserve">Να σας θυμίσω ότι ΚΕΝ κλείσανε, όπως αυτό της Άρτας. </w:t>
      </w:r>
    </w:p>
    <w:p w14:paraId="6B3FA8A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Εντάξει. </w:t>
      </w:r>
    </w:p>
    <w:p w14:paraId="6B3FA8A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 xml:space="preserve">Ανεξαρτήτων Ελλήνων): </w:t>
      </w:r>
      <w:r>
        <w:rPr>
          <w:rFonts w:eastAsia="Times New Roman" w:cs="Times New Roman"/>
          <w:szCs w:val="24"/>
        </w:rPr>
        <w:t xml:space="preserve">Είχαν κλείσει, λοιπόν,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κπαιδεύσ</w:t>
      </w:r>
      <w:r>
        <w:rPr>
          <w:rFonts w:eastAsia="Times New Roman" w:cs="Times New Roman"/>
          <w:szCs w:val="24"/>
        </w:rPr>
        <w:t>εως.</w:t>
      </w:r>
    </w:p>
    <w:p w14:paraId="6B3FA8AC"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Άλλο, εκτός από την Άρτα;</w:t>
      </w:r>
    </w:p>
    <w:p w14:paraId="6B3FA8AD"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των</w:t>
      </w:r>
      <w:r>
        <w:rPr>
          <w:rFonts w:eastAsia="Times New Roman" w:cs="Times New Roman"/>
          <w:b/>
          <w:szCs w:val="24"/>
        </w:rPr>
        <w:t xml:space="preserve"> Ανεξαρτήτων Ελλήνων): </w:t>
      </w:r>
      <w:r>
        <w:rPr>
          <w:rFonts w:eastAsia="Times New Roman" w:cs="Times New Roman"/>
          <w:szCs w:val="24"/>
        </w:rPr>
        <w:t>Της Άρτας. Σας είπα ένα παράδειγμα.</w:t>
      </w:r>
    </w:p>
    <w:p w14:paraId="6B3FA8A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Κανένα άλλο. Και μάλιστα αυτό έγινε με τη σύμφωνη γνώμη της τοπικής κοινων</w:t>
      </w:r>
      <w:r>
        <w:rPr>
          <w:rFonts w:eastAsia="Times New Roman" w:cs="Times New Roman"/>
          <w:szCs w:val="24"/>
        </w:rPr>
        <w:t>ίας.</w:t>
      </w:r>
    </w:p>
    <w:p w14:paraId="6B3FA8A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 τώρα.</w:t>
      </w:r>
    </w:p>
    <w:p w14:paraId="6B3FA8B0"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w:t>
      </w:r>
      <w:r>
        <w:rPr>
          <w:rFonts w:eastAsia="Times New Roman" w:cs="Times New Roman"/>
          <w:b/>
          <w:szCs w:val="24"/>
        </w:rPr>
        <w:t xml:space="preserve">των </w:t>
      </w:r>
      <w:r>
        <w:rPr>
          <w:rFonts w:eastAsia="Times New Roman" w:cs="Times New Roman"/>
          <w:b/>
          <w:szCs w:val="24"/>
        </w:rPr>
        <w:t xml:space="preserve">Ανεξαρτήτων Ελλήνων): </w:t>
      </w:r>
      <w:r>
        <w:rPr>
          <w:rFonts w:eastAsia="Times New Roman" w:cs="Times New Roman"/>
          <w:szCs w:val="24"/>
        </w:rPr>
        <w:t>Κύριε συνάδελφε, η τοπική κοινωνία καλά κάνει και θέλει να έχει ένα παραπάνω στρατόπεδο. Και αντιλαμβάν</w:t>
      </w:r>
      <w:r>
        <w:rPr>
          <w:rFonts w:eastAsia="Times New Roman" w:cs="Times New Roman"/>
          <w:szCs w:val="24"/>
        </w:rPr>
        <w:t xml:space="preserve">ομαι και εσάς ως συνάδελφο της </w:t>
      </w:r>
      <w:r>
        <w:rPr>
          <w:rFonts w:eastAsia="Times New Roman" w:cs="Times New Roman"/>
          <w:szCs w:val="24"/>
        </w:rPr>
        <w:lastRenderedPageBreak/>
        <w:t xml:space="preserve">συγκεκριμένης </w:t>
      </w:r>
      <w:r>
        <w:rPr>
          <w:rFonts w:eastAsia="Times New Roman" w:cs="Times New Roman"/>
          <w:szCs w:val="24"/>
        </w:rPr>
        <w:t>π</w:t>
      </w:r>
      <w:r>
        <w:rPr>
          <w:rFonts w:eastAsia="Times New Roman" w:cs="Times New Roman"/>
          <w:szCs w:val="24"/>
        </w:rPr>
        <w:t xml:space="preserve">εριφέρειας ότι την </w:t>
      </w:r>
      <w:r>
        <w:rPr>
          <w:rFonts w:eastAsia="Times New Roman" w:cs="Times New Roman"/>
          <w:szCs w:val="24"/>
        </w:rPr>
        <w:t>π</w:t>
      </w:r>
      <w:r>
        <w:rPr>
          <w:rFonts w:eastAsia="Times New Roman" w:cs="Times New Roman"/>
          <w:szCs w:val="24"/>
        </w:rPr>
        <w:t>εριφέρειά σας υπηρετείτε και ζητείτε την διατήρηση του ΚΕΝ. Όμως, εάν το κρίνουμε ανάλογα με το τι ζητάει η τοπική κοινωνία και όχι με τις ανάγκες της άμυνας της χώρας, θα αποφασίσουμε ακόμα</w:t>
      </w:r>
      <w:r>
        <w:rPr>
          <w:rFonts w:eastAsia="Times New Roman" w:cs="Times New Roman"/>
          <w:szCs w:val="24"/>
        </w:rPr>
        <w:t xml:space="preserve"> μία φορά λάθος.</w:t>
      </w:r>
    </w:p>
    <w:p w14:paraId="6B3FA8B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Θα σας πω, λοιπόν, ότι ο ανασχεδιασμός γίνεται και δεν αφορά μόνο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κπαίδευσης, αλλά αφορά όλη την διάρθρωση των Ενόπλων Δυνάμεων, αφορά τις Ειδικές Δυνάμεις, αφορά την ΑΣΔΕΝ, αφορά νέες δομές</w:t>
      </w:r>
      <w:r>
        <w:rPr>
          <w:rFonts w:eastAsia="Times New Roman" w:cs="Times New Roman"/>
          <w:szCs w:val="24"/>
        </w:rPr>
        <w:t>,</w:t>
      </w:r>
      <w:r>
        <w:rPr>
          <w:rFonts w:eastAsia="Times New Roman" w:cs="Times New Roman"/>
          <w:szCs w:val="24"/>
        </w:rPr>
        <w:t xml:space="preserve"> που πλέον χρειάζεται να υπάρχουν. Θα τις συζητήσουμε. Θα έρθουν από τα </w:t>
      </w:r>
      <w:r>
        <w:rPr>
          <w:rFonts w:eastAsia="Times New Roman" w:cs="Times New Roman"/>
          <w:szCs w:val="24"/>
        </w:rPr>
        <w:t>ε</w:t>
      </w:r>
      <w:r>
        <w:rPr>
          <w:rFonts w:eastAsia="Times New Roman" w:cs="Times New Roman"/>
          <w:szCs w:val="24"/>
        </w:rPr>
        <w:t xml:space="preserve">πιτελεία οι προτάσεις και θα τα αποφασίσουμε. </w:t>
      </w:r>
    </w:p>
    <w:p w14:paraId="6B3FA8B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Θα σας πω, όμως, ότι επειδή δεν υπάρχει κα</w:t>
      </w:r>
      <w:r>
        <w:rPr>
          <w:rFonts w:eastAsia="Times New Roman" w:cs="Times New Roman"/>
          <w:szCs w:val="24"/>
        </w:rPr>
        <w:t>μ</w:t>
      </w:r>
      <w:r>
        <w:rPr>
          <w:rFonts w:eastAsia="Times New Roman" w:cs="Times New Roman"/>
          <w:szCs w:val="24"/>
        </w:rPr>
        <w:t>μία αμφιβολία ότι κι εμείς έχουμε τις δικές μας ευαισθησίες σε σχέση με τοπικές κοινωνίες, οι</w:t>
      </w:r>
      <w:r>
        <w:rPr>
          <w:rFonts w:eastAsia="Times New Roman" w:cs="Times New Roman"/>
          <w:szCs w:val="24"/>
        </w:rPr>
        <w:t xml:space="preserve"> οποίες στηρίζονται στην ύπαρξη στρατοπέδων, καλύτερα να υπάρχουν άλλες δραστηριότητες, οι οποίες θα φιλοξενήσουν υπηρεσίες των Ενόπλων Δυνάμεων και θα βοηθήσουν τις τοπικές κοινωνίες, παρά να διατηρούμε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κπαίδευσης </w:t>
      </w:r>
      <w:r>
        <w:rPr>
          <w:rFonts w:eastAsia="Times New Roman" w:cs="Times New Roman"/>
          <w:szCs w:val="24"/>
        </w:rPr>
        <w:t>ν</w:t>
      </w:r>
      <w:r>
        <w:rPr>
          <w:rFonts w:eastAsia="Times New Roman" w:cs="Times New Roman"/>
          <w:szCs w:val="24"/>
        </w:rPr>
        <w:t>εοσυλλέκτων μόνο και μόνο για να</w:t>
      </w:r>
      <w:r>
        <w:rPr>
          <w:rFonts w:eastAsia="Times New Roman" w:cs="Times New Roman"/>
          <w:szCs w:val="24"/>
        </w:rPr>
        <w:t xml:space="preserve"> μην στεναχωρήσουμε τους πολίτες μίας περιοχής. </w:t>
      </w:r>
    </w:p>
    <w:p w14:paraId="6B3FA8B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Οι στρατεύσιμοι θα έχουν καλύτερη εκπαίδευση και όπως λέτε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μπορεί να μην υπηρετούν και να φυλάνε σκοπιές πριν ορκιστούν, αλλά το να προσαρμόζονται σε μία περιοχή στην οποία θα υπηρετήσουν, διευκολ</w:t>
      </w:r>
      <w:r>
        <w:rPr>
          <w:rFonts w:eastAsia="Times New Roman" w:cs="Times New Roman"/>
          <w:szCs w:val="24"/>
        </w:rPr>
        <w:t xml:space="preserve">ύνει πολύ περισσότερο, διότι ξέρετε ότι υπάρχει ένας χρόνος προσαρμογής των στρατευσίμων στις μονάδες τις οποίες πάνε μετά την κατάταξή τους και ένα μεγάλο διάστημα το οποίο χάνεται. </w:t>
      </w:r>
    </w:p>
    <w:p w14:paraId="6B3FA8B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Θα είμαι σε θέση να σας πω τις αλλαγές προς το τέλος του χρόνου ή στις α</w:t>
      </w:r>
      <w:r>
        <w:rPr>
          <w:rFonts w:eastAsia="Times New Roman" w:cs="Times New Roman"/>
          <w:szCs w:val="24"/>
        </w:rPr>
        <w:t>ρχές του νέου έτους. Πάντως, κα</w:t>
      </w:r>
      <w:r>
        <w:rPr>
          <w:rFonts w:eastAsia="Times New Roman" w:cs="Times New Roman"/>
          <w:szCs w:val="24"/>
        </w:rPr>
        <w:t>μ</w:t>
      </w:r>
      <w:r>
        <w:rPr>
          <w:rFonts w:eastAsia="Times New Roman" w:cs="Times New Roman"/>
          <w:szCs w:val="24"/>
        </w:rPr>
        <w:t>μία αλλαγή όσον αφορά τα ΚΕΝ δεν θα υπάρξει πριν από τη Β</w:t>
      </w:r>
      <w:r>
        <w:rPr>
          <w:rFonts w:eastAsia="Times New Roman" w:cs="Times New Roman"/>
          <w:szCs w:val="24"/>
        </w:rPr>
        <w:t>΄</w:t>
      </w:r>
      <w:r>
        <w:rPr>
          <w:rFonts w:eastAsia="Times New Roman" w:cs="Times New Roman"/>
          <w:szCs w:val="24"/>
        </w:rPr>
        <w:t xml:space="preserve"> Σειρά του 2018, δηλαδή πριν τον Μάρτιο του 2018. Και όλα αυτά θα γίνουν με σωφροσύνη. Θα υπάρξουν περίπου είκοσι ένα κέντρα υποδοχής νεοσυλλέκτων, απ’ ό,τι σχεδιάζετ</w:t>
      </w:r>
      <w:r>
        <w:rPr>
          <w:rFonts w:eastAsia="Times New Roman" w:cs="Times New Roman"/>
          <w:szCs w:val="24"/>
        </w:rPr>
        <w:t xml:space="preserve">αι μέχρι τώρα, τα οποία θα είναι σε μεγάλες μονάδες, θα υπάρχουν νοσοκομεία δίπλα και θα καλύψουν όλες τις ανάγκες της άμυνας της πατρίδας μας. </w:t>
      </w:r>
    </w:p>
    <w:p w14:paraId="6B3FA8B5"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σον αφορά στη </w:t>
      </w:r>
      <w:r>
        <w:rPr>
          <w:rFonts w:eastAsia="Times New Roman" w:cs="Times New Roman"/>
          <w:szCs w:val="24"/>
        </w:rPr>
        <w:t>β</w:t>
      </w:r>
      <w:r>
        <w:rPr>
          <w:rFonts w:eastAsia="Times New Roman" w:cs="Times New Roman"/>
          <w:szCs w:val="24"/>
        </w:rPr>
        <w:t>όρεια Ελλάδα, θέλω να σας πω ότι γίνεται μία μεγάλη προσπάθεια, επειδή πράγματι έχουν κλείσει α</w:t>
      </w:r>
      <w:r>
        <w:rPr>
          <w:rFonts w:eastAsia="Times New Roman" w:cs="Times New Roman"/>
          <w:szCs w:val="24"/>
        </w:rPr>
        <w:t xml:space="preserve">ρκετά εκεί, με τη νέα, σύγχρονη δομή της Εθνοφυλακής να δώσουμε τη δυνατότητα να λειτουργούν φυλάκια, ιδίως </w:t>
      </w:r>
      <w:proofErr w:type="spellStart"/>
      <w:r>
        <w:rPr>
          <w:rFonts w:eastAsia="Times New Roman" w:cs="Times New Roman"/>
          <w:szCs w:val="24"/>
        </w:rPr>
        <w:t>προκεχωρημένα</w:t>
      </w:r>
      <w:proofErr w:type="spellEnd"/>
      <w:r>
        <w:rPr>
          <w:rFonts w:eastAsia="Times New Roman" w:cs="Times New Roman"/>
          <w:szCs w:val="24"/>
        </w:rPr>
        <w:t xml:space="preserve"> φυλάκια, κοντά στην παραμεθόριο, με δυνάμεις της Εθνοφυλακής. </w:t>
      </w:r>
    </w:p>
    <w:p w14:paraId="6B3FA8B6"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 xml:space="preserve">Ήδη προχθές στην παρέλαση στη Θεσσαλονίκη, όπως είδατε, αλλά και σε όλη την Ελλάδα, ήταν χίλιοι πεντακόσιοι Εθνοφύλακες, οι οποίοι παρέλασαν. </w:t>
      </w:r>
      <w:r>
        <w:rPr>
          <w:rFonts w:eastAsia="Times New Roman" w:cs="Times New Roman"/>
          <w:szCs w:val="24"/>
        </w:rPr>
        <w:t>Θ</w:t>
      </w:r>
      <w:r>
        <w:rPr>
          <w:rFonts w:eastAsia="Times New Roman" w:cs="Times New Roman"/>
          <w:szCs w:val="24"/>
        </w:rPr>
        <w:t>έλω να σας πω ότι είχε πολύ μεγάλη επιτυχία ο θεσμός του Έτους Εθνοφυλακής, αλλά και Εφέδρων, ο οποίος θα συνεχισ</w:t>
      </w:r>
      <w:r>
        <w:rPr>
          <w:rFonts w:eastAsia="Times New Roman" w:cs="Times New Roman"/>
          <w:szCs w:val="24"/>
        </w:rPr>
        <w:t xml:space="preserve">τεί και θα βελτιώσει πολύ τις δυνατότητες ανάτασης της πατρίδας μας. </w:t>
      </w:r>
    </w:p>
    <w:p w14:paraId="6B3FA8B7" w14:textId="77777777" w:rsidR="002814C9" w:rsidRDefault="00202142">
      <w:pPr>
        <w:spacing w:after="0" w:line="600" w:lineRule="auto"/>
        <w:ind w:firstLine="720"/>
        <w:jc w:val="both"/>
        <w:rPr>
          <w:rFonts w:eastAsia="Times New Roman"/>
          <w:color w:val="000000"/>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 xml:space="preserve">Συνεχίζουμε με την όγδοη </w:t>
      </w:r>
      <w:r>
        <w:rPr>
          <w:rFonts w:eastAsia="Times New Roman"/>
          <w:color w:val="000000"/>
          <w:szCs w:val="24"/>
        </w:rPr>
        <w:t xml:space="preserve">με αριθμό 93/17-10-2017 επίκαιρη ερώτηση δεύτερου κύκλου του Βουλευτή Καρδίτσας της Νέας Δημοκρατίας κ. </w:t>
      </w:r>
      <w:r>
        <w:rPr>
          <w:rFonts w:eastAsia="Times New Roman"/>
          <w:bCs/>
          <w:color w:val="000000"/>
          <w:szCs w:val="24"/>
        </w:rPr>
        <w:t>Κωνσταντίνου Τσιάρα</w:t>
      </w:r>
      <w:r>
        <w:rPr>
          <w:rFonts w:eastAsia="Times New Roman"/>
          <w:color w:val="000000"/>
          <w:szCs w:val="24"/>
        </w:rPr>
        <w:t xml:space="preserve"> προς</w:t>
      </w:r>
      <w:r>
        <w:rPr>
          <w:rFonts w:eastAsia="Times New Roman"/>
          <w:color w:val="000000"/>
          <w:szCs w:val="24"/>
        </w:rPr>
        <w:t xml:space="preserve"> τον Υπουργό </w:t>
      </w:r>
      <w:r>
        <w:rPr>
          <w:rFonts w:eastAsia="Times New Roman"/>
          <w:bCs/>
          <w:color w:val="000000"/>
          <w:szCs w:val="24"/>
        </w:rPr>
        <w:t xml:space="preserve">Εθνικής Άμυνας, </w:t>
      </w:r>
      <w:r>
        <w:rPr>
          <w:rFonts w:eastAsia="Times New Roman"/>
          <w:color w:val="000000"/>
          <w:szCs w:val="24"/>
        </w:rPr>
        <w:t>με θέμα: «Θεσμικό ατόπημα του Υπουργού Εθνικής Άμυνας».</w:t>
      </w:r>
    </w:p>
    <w:p w14:paraId="6B3FA8B8" w14:textId="77777777" w:rsidR="002814C9" w:rsidRDefault="00202142">
      <w:pPr>
        <w:spacing w:after="0" w:line="600" w:lineRule="auto"/>
        <w:ind w:firstLine="720"/>
        <w:jc w:val="both"/>
        <w:rPr>
          <w:rFonts w:eastAsia="Times New Roman"/>
          <w:color w:val="000000"/>
          <w:szCs w:val="24"/>
        </w:rPr>
      </w:pPr>
      <w:r>
        <w:rPr>
          <w:rFonts w:eastAsia="Times New Roman"/>
          <w:color w:val="000000"/>
          <w:szCs w:val="24"/>
        </w:rPr>
        <w:lastRenderedPageBreak/>
        <w:t xml:space="preserve">Κύριε Τσιάρα, έχετε τον λόγο για δύο λεπτά. </w:t>
      </w:r>
    </w:p>
    <w:p w14:paraId="6B3FA8B9" w14:textId="77777777" w:rsidR="002814C9" w:rsidRDefault="00202142">
      <w:pPr>
        <w:spacing w:after="0" w:line="600" w:lineRule="auto"/>
        <w:ind w:firstLine="720"/>
        <w:jc w:val="both"/>
        <w:rPr>
          <w:rFonts w:eastAsia="Times New Roman"/>
          <w:color w:val="000000"/>
          <w:szCs w:val="24"/>
        </w:rPr>
      </w:pPr>
      <w:r>
        <w:rPr>
          <w:rFonts w:eastAsia="Times New Roman"/>
          <w:b/>
          <w:color w:val="000000"/>
          <w:szCs w:val="24"/>
        </w:rPr>
        <w:t xml:space="preserve">ΚΩΝΣΤΑΝΤΙΝΟΣ ΤΣΙΑΡΑΣ: </w:t>
      </w:r>
      <w:r>
        <w:rPr>
          <w:rFonts w:eastAsia="Times New Roman"/>
          <w:color w:val="000000"/>
          <w:szCs w:val="24"/>
        </w:rPr>
        <w:t xml:space="preserve">Σας ευχαριστώ, κύριε Πρόεδρε. </w:t>
      </w:r>
    </w:p>
    <w:p w14:paraId="6B3FA8BA" w14:textId="77777777" w:rsidR="002814C9" w:rsidRDefault="00202142">
      <w:pPr>
        <w:spacing w:after="0" w:line="600" w:lineRule="auto"/>
        <w:ind w:firstLine="720"/>
        <w:jc w:val="both"/>
        <w:rPr>
          <w:rFonts w:eastAsia="Times New Roman"/>
          <w:color w:val="000000"/>
          <w:szCs w:val="24"/>
        </w:rPr>
      </w:pPr>
      <w:r>
        <w:rPr>
          <w:rFonts w:eastAsia="Times New Roman"/>
          <w:color w:val="000000"/>
          <w:szCs w:val="24"/>
        </w:rPr>
        <w:t xml:space="preserve">Κύριε Υπουργέ, στις 25 Σεπτεμβρίου, πριν περίπου έναν μήνα, κατά τη διάρκεια συζήτησης στην Ολομέλεια της Βουλής, που αφορούσε στη σύσταση </w:t>
      </w:r>
      <w:r>
        <w:rPr>
          <w:rFonts w:eastAsia="Times New Roman"/>
          <w:color w:val="000000"/>
          <w:szCs w:val="24"/>
        </w:rPr>
        <w:t>ε</w:t>
      </w:r>
      <w:r>
        <w:rPr>
          <w:rFonts w:eastAsia="Times New Roman"/>
          <w:color w:val="000000"/>
          <w:szCs w:val="24"/>
        </w:rPr>
        <w:t xml:space="preserve">ξεταστικής </w:t>
      </w:r>
      <w:r>
        <w:rPr>
          <w:rFonts w:eastAsia="Times New Roman"/>
          <w:color w:val="000000"/>
          <w:szCs w:val="24"/>
        </w:rPr>
        <w:t>ε</w:t>
      </w:r>
      <w:r>
        <w:rPr>
          <w:rFonts w:eastAsia="Times New Roman"/>
          <w:color w:val="000000"/>
          <w:szCs w:val="24"/>
        </w:rPr>
        <w:t>πιτροπής και ενώ έγινε μία πολύ μεγάλη συζήτηση για ένα ζήτημα που σας αφορούσε, για το πώς πληρώθηκαν τ</w:t>
      </w:r>
      <w:r>
        <w:rPr>
          <w:rFonts w:eastAsia="Times New Roman"/>
          <w:color w:val="000000"/>
          <w:szCs w:val="24"/>
        </w:rPr>
        <w:t>α χρήματα για τη διαμονή σας σε ένα ξενοδοχείο στο Λονδίνο, ισχυριστήκατε ότι αυτή η πληρωμή έγινε με πιστωτική κάρτα και μάλιστα, χωρίς ενδεχομένως να υπάρξει κάποια ιδιαίτερη πίεση, λίγο πριν το τέλος της ομιλίας σας, παρουσιάσατε στην Ολομέλεια της Εθνι</w:t>
      </w:r>
      <w:r>
        <w:rPr>
          <w:rFonts w:eastAsia="Times New Roman"/>
          <w:color w:val="000000"/>
          <w:szCs w:val="24"/>
        </w:rPr>
        <w:t xml:space="preserve">κής Αντιπροσωπείας το αντίγραφο της πιστωτικής κάρτας, με την οποία πληρώσατε τη διαμονή σας σε ένα συγκεκριμένο ξενοδοχείο στο Ηνωμένο Βασίλειο. </w:t>
      </w:r>
    </w:p>
    <w:p w14:paraId="6B3FA8BB" w14:textId="77777777" w:rsidR="002814C9" w:rsidRDefault="00202142">
      <w:pPr>
        <w:spacing w:after="0" w:line="600" w:lineRule="auto"/>
        <w:ind w:firstLine="720"/>
        <w:jc w:val="both"/>
        <w:rPr>
          <w:rFonts w:eastAsia="Times New Roman"/>
          <w:color w:val="000000"/>
          <w:szCs w:val="24"/>
        </w:rPr>
      </w:pPr>
      <w:r>
        <w:rPr>
          <w:rFonts w:eastAsia="Times New Roman"/>
          <w:color w:val="000000"/>
          <w:szCs w:val="24"/>
        </w:rPr>
        <w:t xml:space="preserve">Είναι πραγματικά απορίας άξιο γιατί το κάνατε. </w:t>
      </w:r>
      <w:r>
        <w:rPr>
          <w:rFonts w:eastAsia="Times New Roman"/>
          <w:color w:val="000000"/>
          <w:szCs w:val="24"/>
        </w:rPr>
        <w:t>Τ</w:t>
      </w:r>
      <w:r>
        <w:rPr>
          <w:rFonts w:eastAsia="Times New Roman"/>
          <w:color w:val="000000"/>
          <w:szCs w:val="24"/>
        </w:rPr>
        <w:t>ο λέω αυτό, διότι λίγες ημέρες μετά αποδείχθηκε ότι δεν πληρώ</w:t>
      </w:r>
      <w:r>
        <w:rPr>
          <w:rFonts w:eastAsia="Times New Roman"/>
          <w:color w:val="000000"/>
          <w:szCs w:val="24"/>
        </w:rPr>
        <w:t xml:space="preserve">σατε με την πιστωτική σας κάρτα, αλλά με μετρητά. </w:t>
      </w:r>
      <w:r>
        <w:rPr>
          <w:rFonts w:eastAsia="Times New Roman"/>
          <w:color w:val="000000"/>
          <w:szCs w:val="24"/>
        </w:rPr>
        <w:t>Α</w:t>
      </w:r>
      <w:r>
        <w:rPr>
          <w:rFonts w:eastAsia="Times New Roman"/>
          <w:color w:val="000000"/>
          <w:szCs w:val="24"/>
        </w:rPr>
        <w:t xml:space="preserve">υτό αντιλαμβάνομαι ότι δημιουργεί ένα τεράστιο ζήτημα σε εσάς, διότι ενώ ισχυριστήκατε αυτόν ακριβώς τον λόγο ή αυτήν ακριβώς την αιτιολογία, μπροστά στην Εθνική Αντιπροσωπεία, σε τριακόσιους συναδέλφους, </w:t>
      </w:r>
      <w:r>
        <w:rPr>
          <w:rFonts w:eastAsia="Times New Roman"/>
          <w:color w:val="000000"/>
          <w:szCs w:val="24"/>
        </w:rPr>
        <w:t xml:space="preserve">μπροστά στον ίδιο τον Πρωθυπουργό, αποδείχθηκε λίγο αργότερα ότι δεν ήταν πραγματικό. </w:t>
      </w:r>
    </w:p>
    <w:p w14:paraId="6B3FA8BC" w14:textId="77777777" w:rsidR="002814C9" w:rsidRDefault="00202142">
      <w:pPr>
        <w:spacing w:after="0" w:line="600" w:lineRule="auto"/>
        <w:ind w:firstLine="720"/>
        <w:jc w:val="both"/>
        <w:rPr>
          <w:rFonts w:eastAsia="Times New Roman"/>
          <w:color w:val="000000"/>
          <w:szCs w:val="24"/>
        </w:rPr>
      </w:pPr>
      <w:r>
        <w:rPr>
          <w:rFonts w:eastAsia="Times New Roman"/>
          <w:color w:val="000000"/>
          <w:szCs w:val="24"/>
        </w:rPr>
        <w:t>Για εμένα -και νομίζω για το σύνολο των συναδέλφων- κανείς Υπουργός δεν έχει το δικαίωμα και τη δυνατότητα από το Βήμα της Ολομέλειας της Εθνικής Αντιπροσωπείας, από οπο</w:t>
      </w:r>
      <w:r>
        <w:rPr>
          <w:rFonts w:eastAsia="Times New Roman"/>
          <w:color w:val="000000"/>
          <w:szCs w:val="24"/>
        </w:rPr>
        <w:t xml:space="preserve">υδήποτε θα σας έλεγα, να μην λέει την αλήθεια, να λέει τόσο </w:t>
      </w:r>
      <w:r>
        <w:rPr>
          <w:rFonts w:eastAsia="Times New Roman"/>
          <w:color w:val="000000"/>
          <w:szCs w:val="24"/>
        </w:rPr>
        <w:lastRenderedPageBreak/>
        <w:t>αυταπόδεικτα ψέματα, τα οποία σε έναν δεύτερο ή τρίτο χρόνο εκπίπτουν και δεν έχουν κα</w:t>
      </w:r>
      <w:r>
        <w:rPr>
          <w:rFonts w:eastAsia="Times New Roman"/>
          <w:color w:val="000000"/>
          <w:szCs w:val="24"/>
        </w:rPr>
        <w:t>μ</w:t>
      </w:r>
      <w:r>
        <w:rPr>
          <w:rFonts w:eastAsia="Times New Roman"/>
          <w:color w:val="000000"/>
          <w:szCs w:val="24"/>
        </w:rPr>
        <w:t xml:space="preserve">μία σχέση με την πραγματικότητα. </w:t>
      </w:r>
      <w:r>
        <w:rPr>
          <w:rFonts w:eastAsia="Times New Roman"/>
          <w:color w:val="000000"/>
          <w:szCs w:val="24"/>
        </w:rPr>
        <w:t>Α</w:t>
      </w:r>
      <w:r>
        <w:rPr>
          <w:rFonts w:eastAsia="Times New Roman"/>
          <w:color w:val="000000"/>
          <w:szCs w:val="24"/>
        </w:rPr>
        <w:t>υτό βεβαίως, εάν θέλουμε να το δούμε από οποιαδήποτε πλευρά, συνιστά ένα τε</w:t>
      </w:r>
      <w:r>
        <w:rPr>
          <w:rFonts w:eastAsia="Times New Roman"/>
          <w:color w:val="000000"/>
          <w:szCs w:val="24"/>
        </w:rPr>
        <w:t xml:space="preserve">ράστιο θεσμικό ατόπημα. </w:t>
      </w:r>
    </w:p>
    <w:p w14:paraId="6B3FA8BD" w14:textId="77777777" w:rsidR="002814C9" w:rsidRDefault="00202142">
      <w:pPr>
        <w:spacing w:after="0" w:line="600" w:lineRule="auto"/>
        <w:ind w:firstLine="720"/>
        <w:jc w:val="both"/>
        <w:rPr>
          <w:rFonts w:eastAsia="Times New Roman"/>
          <w:color w:val="000000"/>
          <w:szCs w:val="24"/>
        </w:rPr>
      </w:pPr>
      <w:r>
        <w:rPr>
          <w:rFonts w:eastAsia="Times New Roman"/>
          <w:color w:val="000000"/>
          <w:szCs w:val="24"/>
        </w:rPr>
        <w:t xml:space="preserve">Η άποψή μου είναι ότι θα μπορούσατε πολύ εύκολα να ανασκευάσετε, να πείτε ότι κάνατε ένα λάθος ή να ζητήσετε συγγνώμη γιατί δεν το καταλάβατε καλά, αλλά το να δίνετε απαντήσεις όπως αυτή που επιχειρήσατε να δώσετε στον κ. Λοβέρδο, </w:t>
      </w:r>
      <w:r>
        <w:rPr>
          <w:rFonts w:eastAsia="Times New Roman"/>
          <w:color w:val="000000"/>
          <w:szCs w:val="24"/>
        </w:rPr>
        <w:t>εάν θυμάμαι καλά, λίγες ημέρες αργότερα, στην Επιτροπή Εθνικής Άμυνας και Εξωτερικών Υποθέσεων, που λέγατε να ανατρέξουμε στα Πρακτικά -γιατί αυτό ακριβώς έκανα κι εγώ- αντιλαμβάνεστε ότι δεν συνιστά ούτε δικαιολογία ούτε λόγο, ούτε πολύ περισσότερο τη συν</w:t>
      </w:r>
      <w:r>
        <w:rPr>
          <w:rFonts w:eastAsia="Times New Roman"/>
          <w:color w:val="000000"/>
          <w:szCs w:val="24"/>
        </w:rPr>
        <w:t xml:space="preserve">ετή στάση του Υπουργού Εθνικής Άμυνας απέναντι στο Σώμα της Ολομέλειας του Ελληνικού Κοινοβουλίου. </w:t>
      </w:r>
    </w:p>
    <w:p w14:paraId="6B3FA8BE" w14:textId="77777777" w:rsidR="002814C9" w:rsidRDefault="00202142">
      <w:pPr>
        <w:spacing w:after="0" w:line="600" w:lineRule="auto"/>
        <w:ind w:firstLine="720"/>
        <w:jc w:val="both"/>
        <w:rPr>
          <w:rFonts w:eastAsia="Times New Roman"/>
          <w:color w:val="000000"/>
          <w:szCs w:val="24"/>
        </w:rPr>
      </w:pPr>
      <w:r>
        <w:rPr>
          <w:rFonts w:eastAsia="Times New Roman"/>
          <w:color w:val="000000"/>
          <w:szCs w:val="24"/>
        </w:rPr>
        <w:t xml:space="preserve">(Στο σημείο αυτό κτυπάει το κουδούνι λήξεως του χρόνου ομιλίας του κυρίου Βουλευτή) </w:t>
      </w:r>
    </w:p>
    <w:p w14:paraId="6B3FA8BF" w14:textId="77777777" w:rsidR="002814C9" w:rsidRDefault="00202142">
      <w:pPr>
        <w:spacing w:after="0" w:line="600" w:lineRule="auto"/>
        <w:ind w:firstLine="720"/>
        <w:jc w:val="both"/>
        <w:rPr>
          <w:rFonts w:eastAsia="Times New Roman"/>
          <w:color w:val="000000"/>
          <w:szCs w:val="24"/>
        </w:rPr>
      </w:pPr>
      <w:r>
        <w:rPr>
          <w:rFonts w:eastAsia="Times New Roman"/>
          <w:color w:val="000000"/>
          <w:szCs w:val="24"/>
        </w:rPr>
        <w:t>Θα σας παρακαλούσα να μου δώσετε μία απάντηση σε σχέση με αυτό, όχι όμω</w:t>
      </w:r>
      <w:r>
        <w:rPr>
          <w:rFonts w:eastAsia="Times New Roman"/>
          <w:color w:val="000000"/>
          <w:szCs w:val="24"/>
        </w:rPr>
        <w:t>ς…</w:t>
      </w:r>
    </w:p>
    <w:p w14:paraId="6B3FA8C0"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τη δώσει ο Υπουργός και θα πείτε τα υπόλοιπα στη δευτερολογία σας. </w:t>
      </w:r>
    </w:p>
    <w:p w14:paraId="6B3FA8C1" w14:textId="77777777" w:rsidR="002814C9" w:rsidRDefault="00202142">
      <w:pPr>
        <w:spacing w:after="0" w:line="600" w:lineRule="auto"/>
        <w:ind w:firstLine="720"/>
        <w:jc w:val="both"/>
        <w:rPr>
          <w:rFonts w:eastAsia="Times New Roman"/>
          <w:color w:val="000000"/>
          <w:szCs w:val="24"/>
        </w:rPr>
      </w:pPr>
      <w:r>
        <w:rPr>
          <w:rFonts w:eastAsia="Times New Roman"/>
          <w:b/>
          <w:color w:val="000000"/>
          <w:szCs w:val="24"/>
        </w:rPr>
        <w:t>ΚΩΝΣΤΑΝΤΙΝΟΣ ΤΣΙΑΡΑΣ:</w:t>
      </w:r>
      <w:r>
        <w:rPr>
          <w:rFonts w:eastAsia="Times New Roman"/>
          <w:color w:val="000000"/>
          <w:szCs w:val="24"/>
        </w:rPr>
        <w:t xml:space="preserve"> …απάντηση που να υπεκφεύγει της πραγματικότητας, αλλά να αντιμετωπίζει αυτή ακριβώς την πραγματικότητα που σας ανέφερα νωρίτερα</w:t>
      </w:r>
      <w:r>
        <w:rPr>
          <w:rFonts w:eastAsia="Times New Roman"/>
          <w:color w:val="000000"/>
          <w:szCs w:val="24"/>
        </w:rPr>
        <w:t xml:space="preserve">. </w:t>
      </w:r>
    </w:p>
    <w:p w14:paraId="6B3FA8C2"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έχετε τον λόγο. </w:t>
      </w:r>
    </w:p>
    <w:p w14:paraId="6B3FA8C3"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Τσιάρα, είναι η δεύτερη φορά που καταθέτετε την ερώτησή σας και δεν το περίμενα από εσάς, διότι στο κοινο</w:t>
      </w:r>
      <w:r>
        <w:rPr>
          <w:rFonts w:eastAsia="Times New Roman" w:cs="Times New Roman"/>
          <w:szCs w:val="24"/>
        </w:rPr>
        <w:t xml:space="preserve">βουλευτικό σας ήθος μέχρι σήμερα δεν συνάδουν τέτοιου είδους πρακτικές και ιδίως αναφορές σε προσωπικά θέματα. </w:t>
      </w:r>
    </w:p>
    <w:p w14:paraId="6B3FA8C4"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Όμως, ήθελα να σας απαντήσω, διότι –δυστυχώς για εσάς- έχει επιληφθεί της υποθέσεως αυτής η Δίωξη Εκβιασμών της Ελληνικής Αστυνομίας και εντός τ</w:t>
      </w:r>
      <w:r>
        <w:rPr>
          <w:rFonts w:eastAsia="Times New Roman" w:cs="Times New Roman"/>
          <w:szCs w:val="24"/>
        </w:rPr>
        <w:t xml:space="preserve">ων επομένων ημερών θα δείτε εκδότες, θα δείτε εμπόρους όπλων και συναδέλφους σας να εμπλέκονται σε αυτή την ιστορία, λειτουργώντας ως όργανα συγκεκριμένων εγκληματικών οργανώσεων. </w:t>
      </w:r>
    </w:p>
    <w:p w14:paraId="6B3FA8C5"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Όμως, επειδή επιμένετε και θέλω να δώσω σε εσάς μία ευκαιρία να ανασκευάσετ</w:t>
      </w:r>
      <w:r>
        <w:rPr>
          <w:rFonts w:eastAsia="Times New Roman" w:cs="Times New Roman"/>
          <w:szCs w:val="24"/>
        </w:rPr>
        <w:t>ε, θα σας καταθέσω αυτό ακριβώς που κατέθεσα, με τους κωδικούς, όμως, στην προηγούμενη συνεδρίαση της Βουλής, δείχνοντας δηλαδή ότι χρέωσα την κάρτα μου για να κάνω την κράτηση στο ξενοδοχείο, δηλαδή το πλήρωσα από την τσέπη μου, δεν χρέωσα το ελληνικό δημ</w:t>
      </w:r>
      <w:r>
        <w:rPr>
          <w:rFonts w:eastAsia="Times New Roman" w:cs="Times New Roman"/>
          <w:szCs w:val="24"/>
        </w:rPr>
        <w:t>όσιο. Πλήρωσα τη διαμονή τη δική μου και της συζύγου μου, χρέωσα την κάρτα μου στην εταιρεία «</w:t>
      </w:r>
      <w:r>
        <w:rPr>
          <w:rFonts w:eastAsia="Times New Roman" w:cs="Times New Roman"/>
          <w:szCs w:val="24"/>
          <w:lang w:val="en-US"/>
        </w:rPr>
        <w:t>BOOKINGS</w:t>
      </w:r>
      <w:r>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Φαίνεται η χρέωση και σας δίνω τον αριθμό επιβεβαίωσης, 1564826827, και το </w:t>
      </w:r>
      <w:r>
        <w:rPr>
          <w:rFonts w:eastAsia="Times New Roman" w:cs="Times New Roman"/>
          <w:szCs w:val="24"/>
          <w:lang w:val="en-US"/>
        </w:rPr>
        <w:t>pin</w:t>
      </w:r>
      <w:r>
        <w:rPr>
          <w:rFonts w:eastAsia="Times New Roman" w:cs="Times New Roman"/>
          <w:szCs w:val="24"/>
        </w:rPr>
        <w:t xml:space="preserve"> για να μπείτε και να διαχειριστείτε εσείς την κράτησή μου. </w:t>
      </w:r>
    </w:p>
    <w:p w14:paraId="6B3FA8C6"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lastRenderedPageBreak/>
        <w:t>Σας δίνω</w:t>
      </w:r>
      <w:r>
        <w:rPr>
          <w:rFonts w:eastAsia="Times New Roman" w:cs="Times New Roman"/>
          <w:szCs w:val="24"/>
        </w:rPr>
        <w:t xml:space="preserve"> και το </w:t>
      </w:r>
      <w:r>
        <w:rPr>
          <w:rFonts w:eastAsia="Times New Roman" w:cs="Times New Roman"/>
          <w:szCs w:val="24"/>
          <w:lang w:val="en-US"/>
        </w:rPr>
        <w:t>pin</w:t>
      </w:r>
      <w:r>
        <w:rPr>
          <w:rFonts w:eastAsia="Times New Roman" w:cs="Times New Roman"/>
          <w:szCs w:val="24"/>
        </w:rPr>
        <w:t>, κύριε Τσιάρα, για να ζητήσετε ένα δημόσιο «συγγνώμη» -διότι πράγματι χρεώθηκε η κάρτα, η ίδια κάρτα κατατέθηκε στο ξενοδοχείο με την άφιξή μου και κατά τη διάρκεια εξοφλήσεώς μου- χρησιμοποιώντας για κοινοβουλευτικό έλεγχο μία υποκλαπείσα προσ</w:t>
      </w:r>
      <w:r>
        <w:rPr>
          <w:rFonts w:eastAsia="Times New Roman" w:cs="Times New Roman"/>
          <w:szCs w:val="24"/>
        </w:rPr>
        <w:t>ωπική απόδειξη. Εύχομαι να μην σας συμβεί να σας κυνηγούν από πίσω και να παίρνουν παρανόμως τέτοιου είδους αποδείξεις και να τις βρίσκετε στις εφημερίδες!</w:t>
      </w:r>
    </w:p>
    <w:p w14:paraId="6B3FA8C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Εσείς αυτήν τη στιγμή δέχεστε ότι μπορεί ένας Βουλευτής στην προσωπική του ζωή να παρακολουθείται απ</w:t>
      </w:r>
      <w:r>
        <w:rPr>
          <w:rFonts w:eastAsia="Times New Roman" w:cs="Times New Roman"/>
          <w:szCs w:val="24"/>
        </w:rPr>
        <w:t>ό διάφορους τύπους μιας εφημερίδας, οι οποίοι να υποκλέπτουν χωρίς την άδειά του την απόδειξη, επειδή πλήρωσε κάτι. Προφανώς έρχεστε και το κάνετε για να νομιμοποιήσετε την εφημερίδα. Το καταθέτω λοιπόν αυτό στη Βουλή.</w:t>
      </w:r>
    </w:p>
    <w:p w14:paraId="6B3FA8C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w:t>
      </w:r>
      <w:r>
        <w:rPr>
          <w:rFonts w:eastAsia="Times New Roman" w:cs="Times New Roman"/>
          <w:szCs w:val="24"/>
        </w:rPr>
        <w:t xml:space="preserve">μυνας και Πρόεδρος των Ανεξαρτήτων Ελλήνων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B3FA8C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λέω, λοιπόν, ξεκάθαρα: Χρεώθηκε η κάρτα μου, όπως είπα στη Βουλή. Η κάρτα μου δόθηκε στο ξενοδοχείο για να πληρωθεί η διαμονή μου. Το ποσό που προέκυψε ήταν ποσό το οποίο διέθετα σε μετρητά, διότι όπως ξέρετε έχει τη δυνατό</w:t>
      </w:r>
      <w:r>
        <w:rPr>
          <w:rFonts w:eastAsia="Times New Roman" w:cs="Times New Roman"/>
          <w:szCs w:val="24"/>
        </w:rPr>
        <w:lastRenderedPageBreak/>
        <w:t>τητα να έχει μαζί του 2.000 ε</w:t>
      </w:r>
      <w:r>
        <w:rPr>
          <w:rFonts w:eastAsia="Times New Roman" w:cs="Times New Roman"/>
          <w:szCs w:val="24"/>
        </w:rPr>
        <w:t xml:space="preserve">υρώ ο καθένας –2.000 ευρώ εγώ και 2.000 ευρώ η γυναίκα μου, 4.000 ευρώ- και έτσι εξόφλησα τη διαμονή μου με μετρητά. Εν συνεχεία, η απόδειξη αυτή βρέθηκε πρωτοσέλιδο σε μία εφημερίδα. </w:t>
      </w:r>
    </w:p>
    <w:p w14:paraId="6B3FA8C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Επειδή, λοιπόν, έχω υποβάλει αγωγές και μηνύσεις, σας δίνω μ</w:t>
      </w:r>
      <w:r>
        <w:rPr>
          <w:rFonts w:eastAsia="Times New Roman" w:cs="Times New Roman"/>
          <w:szCs w:val="24"/>
        </w:rPr>
        <w:t>ί</w:t>
      </w:r>
      <w:r>
        <w:rPr>
          <w:rFonts w:eastAsia="Times New Roman" w:cs="Times New Roman"/>
          <w:szCs w:val="24"/>
        </w:rPr>
        <w:t>α ευκαιρία</w:t>
      </w:r>
      <w:r>
        <w:rPr>
          <w:rFonts w:eastAsia="Times New Roman" w:cs="Times New Roman"/>
          <w:szCs w:val="24"/>
        </w:rPr>
        <w:t xml:space="preserve"> να ζητήσετε συγγνώμη για τη χρήση εντός της Βουλής παρανόμως </w:t>
      </w:r>
      <w:proofErr w:type="spellStart"/>
      <w:r>
        <w:rPr>
          <w:rFonts w:eastAsia="Times New Roman" w:cs="Times New Roman"/>
          <w:szCs w:val="24"/>
        </w:rPr>
        <w:t>αποκτηθέντος</w:t>
      </w:r>
      <w:proofErr w:type="spellEnd"/>
      <w:r>
        <w:rPr>
          <w:rFonts w:eastAsia="Times New Roman" w:cs="Times New Roman"/>
          <w:szCs w:val="24"/>
        </w:rPr>
        <w:t xml:space="preserve"> υλικού από την εγκληματική οργάνωση. Εννοώ την απόδειξη που δεν έδωσα εγώ στην εφημερίδα, αλλά υπέκλεψε η εφημερίδα. Να ζητήσετε, επίσης, συγγνώμη γιατί δεν είναι ψευδές -και σας κα</w:t>
      </w:r>
      <w:r>
        <w:rPr>
          <w:rFonts w:eastAsia="Times New Roman" w:cs="Times New Roman"/>
          <w:szCs w:val="24"/>
        </w:rPr>
        <w:t xml:space="preserve">ταθέτω την απόδειξη- ότι χρέωσα την κάρτα μου. </w:t>
      </w:r>
    </w:p>
    <w:p w14:paraId="6B3FA8C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λέω, κύριε συνάδελφε, ότι εάν δεν το πράξετε, θα είμαι στην πολύ δύσκολη θέση να αναγκαστώ πλέον να συμπεριφερθώ, όπως απέναντι σε άλλους συναδέλφους οι οποίοι εκτελούν συμβόλαια -και σας λέω ότι θα αποδε</w:t>
      </w:r>
      <w:r>
        <w:rPr>
          <w:rFonts w:eastAsia="Times New Roman" w:cs="Times New Roman"/>
          <w:szCs w:val="24"/>
        </w:rPr>
        <w:t>ιχθεί αυτό πολύ σύντομα από την ΕΛΑΣ- και να θεωρήσω ότι και εσείς ακολουθείτε συμβόλαιο.</w:t>
      </w:r>
    </w:p>
    <w:p w14:paraId="6B3FA8C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Ζητήστε, λοιπόν, μία συγγνώμη, πάρτε την απόδειξη, ελέγξτε και με το </w:t>
      </w:r>
      <w:r>
        <w:rPr>
          <w:rFonts w:eastAsia="Times New Roman" w:cs="Times New Roman"/>
          <w:szCs w:val="24"/>
          <w:lang w:val="en-US"/>
        </w:rPr>
        <w:t>pin</w:t>
      </w:r>
      <w:r>
        <w:rPr>
          <w:rFonts w:eastAsia="Times New Roman" w:cs="Times New Roman"/>
          <w:szCs w:val="24"/>
        </w:rPr>
        <w:t xml:space="preserve"> τη χρέωσή μου, δείτε πώς χρεώθηκε η κάρτα και πώς πληρώθηκε εν συνεχεία. Εγώ δημόσιο χρήμα, χ</w:t>
      </w:r>
      <w:r>
        <w:rPr>
          <w:rFonts w:eastAsia="Times New Roman" w:cs="Times New Roman"/>
          <w:szCs w:val="24"/>
        </w:rPr>
        <w:t xml:space="preserve">ρήμα του ελληνικού λαού δεν χάλασα. Πλήρωσα από την τσέπη μου! </w:t>
      </w:r>
    </w:p>
    <w:p w14:paraId="6B3FA8C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σας θυμίσω ότι κάποιοι άλλοι συνάδελφοί μου όταν εσείς ήσασταν στο Υπουργείο Εξωτερικών πήγαιναν με </w:t>
      </w:r>
      <w:proofErr w:type="spellStart"/>
      <w:r>
        <w:rPr>
          <w:rFonts w:eastAsia="Times New Roman" w:cs="Times New Roman"/>
          <w:szCs w:val="24"/>
        </w:rPr>
        <w:t>αμπιγιέζ</w:t>
      </w:r>
      <w:proofErr w:type="spellEnd"/>
      <w:r>
        <w:rPr>
          <w:rFonts w:eastAsia="Times New Roman" w:cs="Times New Roman"/>
          <w:szCs w:val="24"/>
        </w:rPr>
        <w:t xml:space="preserve"> και με μακιγιέζ στο εξωτερικό και πλήρωνε το ελληνικό δημόσιο. Η κ. Ντόρα Μπακογ</w:t>
      </w:r>
      <w:r>
        <w:rPr>
          <w:rFonts w:eastAsia="Times New Roman" w:cs="Times New Roman"/>
          <w:szCs w:val="24"/>
        </w:rPr>
        <w:t xml:space="preserve">ιάννη πήρε μαζί της στο Συμβούλιο </w:t>
      </w:r>
      <w:r>
        <w:rPr>
          <w:rFonts w:eastAsia="Times New Roman" w:cs="Times New Roman"/>
          <w:szCs w:val="24"/>
        </w:rPr>
        <w:lastRenderedPageBreak/>
        <w:t xml:space="preserve">Ασφαλείας του ΟΗΕ </w:t>
      </w:r>
      <w:proofErr w:type="spellStart"/>
      <w:r>
        <w:rPr>
          <w:rFonts w:eastAsia="Times New Roman" w:cs="Times New Roman"/>
          <w:szCs w:val="24"/>
        </w:rPr>
        <w:t>εκατόν</w:t>
      </w:r>
      <w:proofErr w:type="spellEnd"/>
      <w:r>
        <w:rPr>
          <w:rFonts w:eastAsia="Times New Roman" w:cs="Times New Roman"/>
          <w:szCs w:val="24"/>
        </w:rPr>
        <w:t xml:space="preserve"> δέκα άτομα, τα οποία έμειναν στο «</w:t>
      </w:r>
      <w:r>
        <w:rPr>
          <w:rFonts w:eastAsia="Times New Roman" w:cs="Times New Roman"/>
          <w:szCs w:val="24"/>
          <w:lang w:val="en-US"/>
        </w:rPr>
        <w:t>Waldorf</w:t>
      </w:r>
      <w:r>
        <w:rPr>
          <w:rFonts w:eastAsia="Times New Roman" w:cs="Times New Roman"/>
          <w:szCs w:val="24"/>
        </w:rPr>
        <w:t xml:space="preserve"> </w:t>
      </w:r>
      <w:r>
        <w:rPr>
          <w:rFonts w:eastAsia="Times New Roman" w:cs="Times New Roman"/>
          <w:szCs w:val="24"/>
          <w:lang w:val="en-US"/>
        </w:rPr>
        <w:t>Astoria</w:t>
      </w:r>
      <w:r>
        <w:rPr>
          <w:rFonts w:eastAsia="Times New Roman" w:cs="Times New Roman"/>
          <w:szCs w:val="24"/>
        </w:rPr>
        <w:t>» και έκαναν δεξιώσεις που χρέωναν στο ελληνικό δημόσιο.</w:t>
      </w:r>
    </w:p>
    <w:p w14:paraId="6B3FA8C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Εγώ πήγα στο Λονδίνο σε υπηρεσιακή αποστολή, πλήρωσα από την τσέπη μου, χρέωσα την κάρτα μο</w:t>
      </w:r>
      <w:r>
        <w:rPr>
          <w:rFonts w:eastAsia="Times New Roman" w:cs="Times New Roman"/>
          <w:szCs w:val="24"/>
        </w:rPr>
        <w:t xml:space="preserve">υ και εξόφλησα με μετρητά, τα οποία είχα τη δυνατότητα να φέρω μαζί μου, και αν δεν ζητήσετε συγγνώμη θα αναγκαστώ να υποβάλω εναντίον σας αγωγή για αστική αποζημίωση και να ασκηθεί ποινική δίωξη και στην Ελλάδα και στο Λονδίνο, γιατί λέτε ότι ψευδώς είπα </w:t>
      </w:r>
      <w:r>
        <w:rPr>
          <w:rFonts w:eastAsia="Times New Roman" w:cs="Times New Roman"/>
          <w:szCs w:val="24"/>
        </w:rPr>
        <w:t xml:space="preserve">στη Βουλή ότι χρησιμοποίησα την κάρτα μου, ενώ δεν την χρησιμοποίησα –είναι η απόδειξη εδώ- όπως λέτε και ότι δεν την χρέωσα, ενώ την χρέωσα. </w:t>
      </w:r>
    </w:p>
    <w:p w14:paraId="6B3FA8C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Θα σας παρακαλέσω, λοιπόν, να ανακαλέσετε γιατί πραγματικά δεν έχετε κανέναν λόγο να βρίσκεστε μαζί με εγκληματικ</w:t>
      </w:r>
      <w:r>
        <w:rPr>
          <w:rFonts w:eastAsia="Times New Roman" w:cs="Times New Roman"/>
          <w:szCs w:val="24"/>
        </w:rPr>
        <w:t>ές ομάδες, εμπόρους όπλων και διάφορους νταβατζήδες. Είμαστε συνάδελφοι από το 1993.</w:t>
      </w:r>
    </w:p>
    <w:p w14:paraId="6B3FA8D0"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Σαφές.</w:t>
      </w:r>
    </w:p>
    <w:p w14:paraId="6B3FA8D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Τον λόγο έχει ο κ. Τσιάρας.</w:t>
      </w:r>
    </w:p>
    <w:p w14:paraId="6B3FA8D2"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Κύριε Υπουργέ, θα περίμενα μεγαλύτερη ευθύνη στην απάντησή σας. </w:t>
      </w:r>
      <w:r>
        <w:rPr>
          <w:rFonts w:eastAsia="Times New Roman" w:cs="Times New Roman"/>
          <w:szCs w:val="24"/>
        </w:rPr>
        <w:t>Π</w:t>
      </w:r>
      <w:r>
        <w:rPr>
          <w:rFonts w:eastAsia="Times New Roman" w:cs="Times New Roman"/>
          <w:szCs w:val="24"/>
        </w:rPr>
        <w:t xml:space="preserve">ραγματικά </w:t>
      </w:r>
      <w:r>
        <w:rPr>
          <w:rFonts w:eastAsia="Times New Roman" w:cs="Times New Roman"/>
          <w:szCs w:val="24"/>
        </w:rPr>
        <w:t>λυπάμαι.</w:t>
      </w:r>
    </w:p>
    <w:p w14:paraId="6B3FA8D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Λυπάμαι για κάποιους χαρακτηρισμούς που αποδώσατε σε εμένα προσωπικά. Βεβαίως όλα αυτά είναι εύκολο να αποδειχθούν και δεν χρειάζεται εγώ να ανησυχώ ή να φοβάμαι για τίποτα από αυτά που λέτε. Αυτή είναι η προσφιλής σας τακτική. Αυτό όμως είναι ένα</w:t>
      </w:r>
      <w:r>
        <w:rPr>
          <w:rFonts w:eastAsia="Times New Roman" w:cs="Times New Roman"/>
          <w:szCs w:val="24"/>
        </w:rPr>
        <w:t xml:space="preserve"> άλλο θέμα.</w:t>
      </w:r>
    </w:p>
    <w:p w14:paraId="6B3FA8D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Είπα ψέματα στη Βουλή, κύριε Τσιάρα;</w:t>
      </w:r>
    </w:p>
    <w:p w14:paraId="6B3FA8D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Κοιτάξτε, θέλετε να σας διαβάσω τι λένε ακριβώς τα Πρακτικά για να τελειώνουμε; «Έκλεισα δωμάτιο και το πλήρ</w:t>
      </w:r>
      <w:r>
        <w:rPr>
          <w:rFonts w:eastAsia="Times New Roman" w:cs="Times New Roman"/>
          <w:szCs w:val="24"/>
        </w:rPr>
        <w:t xml:space="preserve">ωσα με την κάρτα μου, την οποία καταθέτω γιατί ήθελε να την δει ο κ. Γεωργιάδης. Το πλήρωσα με την κάρτα μου. Εδώ είναι και η κάρτα να την δείτε όλοι. Το πλήρωσα από την τσέπη μου». </w:t>
      </w:r>
      <w:r>
        <w:rPr>
          <w:rFonts w:eastAsia="Times New Roman" w:cs="Times New Roman"/>
          <w:szCs w:val="24"/>
        </w:rPr>
        <w:t>Μ</w:t>
      </w:r>
      <w:r>
        <w:rPr>
          <w:rFonts w:eastAsia="Times New Roman" w:cs="Times New Roman"/>
          <w:szCs w:val="24"/>
        </w:rPr>
        <w:t xml:space="preserve">ας δείξατε την κάρτα σας. </w:t>
      </w:r>
    </w:p>
    <w:p w14:paraId="6B3FA8D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Υπουργέ, ή κάνετε ότι δεν καταλαβαίνετε </w:t>
      </w:r>
      <w:r>
        <w:rPr>
          <w:rFonts w:eastAsia="Times New Roman" w:cs="Times New Roman"/>
          <w:szCs w:val="24"/>
        </w:rPr>
        <w:t xml:space="preserve">ή νομίζετε ότι μπορείτε να κοροϊδεύετε οποιονδήποτε εδώ. Λυπάμαι που το λέω. Με αναγκάσατε να ανεβάσω τους τόνους γιατί κάνατε προσωπικές αναφορές σε εμένα. </w:t>
      </w:r>
      <w:r>
        <w:rPr>
          <w:rFonts w:eastAsia="Times New Roman" w:cs="Times New Roman"/>
          <w:szCs w:val="24"/>
        </w:rPr>
        <w:t>Τ</w:t>
      </w:r>
      <w:r>
        <w:rPr>
          <w:rFonts w:eastAsia="Times New Roman" w:cs="Times New Roman"/>
          <w:szCs w:val="24"/>
        </w:rPr>
        <w:t xml:space="preserve">ο λέω διότι το να μην απαντάτε επί της ουσίας και να μου λέτε ότι υπάρχουν διάφορα ζητήματα δεξιά </w:t>
      </w:r>
      <w:r>
        <w:rPr>
          <w:rFonts w:eastAsia="Times New Roman" w:cs="Times New Roman"/>
          <w:szCs w:val="24"/>
        </w:rPr>
        <w:t xml:space="preserve">και αριστερά, δεν συνιστά ούτε ευθύνη ούτε σοβαρή κοινοβουλευτική απάντηση αυτήν τη στιγμή. </w:t>
      </w:r>
    </w:p>
    <w:p w14:paraId="6B3FA8D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Και βεβαίως σε αυτήν την περίπτωση θα ρωτούσα και τους παρισταμένους συναδέλφους πώς μπορούν να δέχονται έναν Υπουργό ο οποίος βγαίνει στην Ολομέλεια και λέει: «Εγ</w:t>
      </w:r>
      <w:r>
        <w:rPr>
          <w:rFonts w:eastAsia="Times New Roman" w:cs="Times New Roman"/>
          <w:szCs w:val="24"/>
        </w:rPr>
        <w:t xml:space="preserve">ώ αυτόν τον λογαριασμό τον πλήρωσα με την κάρτα μου». Δεν </w:t>
      </w:r>
      <w:r>
        <w:rPr>
          <w:rFonts w:eastAsia="Times New Roman" w:cs="Times New Roman"/>
          <w:szCs w:val="24"/>
        </w:rPr>
        <w:lastRenderedPageBreak/>
        <w:t>μπαίνω σε κα</w:t>
      </w:r>
      <w:r>
        <w:rPr>
          <w:rFonts w:eastAsia="Times New Roman" w:cs="Times New Roman"/>
          <w:szCs w:val="24"/>
        </w:rPr>
        <w:t>μ</w:t>
      </w:r>
      <w:r>
        <w:rPr>
          <w:rFonts w:eastAsia="Times New Roman" w:cs="Times New Roman"/>
          <w:szCs w:val="24"/>
        </w:rPr>
        <w:t>μία άλλη συζήτηση, να ξέρετε. Εγώ δεν θα πω τίποτα άλλο από αυτά που ειπώθηκαν στη συζήτηση εκείνη την ημέρα. Θα μπορούσα να πω χίλια δυο, αλλά δεν με ενδιαφέρουν αυτά. Και αμέσως αποδε</w:t>
      </w:r>
      <w:r>
        <w:rPr>
          <w:rFonts w:eastAsia="Times New Roman" w:cs="Times New Roman"/>
          <w:szCs w:val="24"/>
        </w:rPr>
        <w:t>ικνύεται –δεν θα μπω στη λογική του τρόπου με τον οποίο αποδείχθηκε- μετά από λίγες ημέρες ότι δεν είπατε αλήθεια. Είπατε ψέματα.</w:t>
      </w:r>
    </w:p>
    <w:p w14:paraId="6B3FA8D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Αυτό, κύριε Υπουργέ, είναι ένα τεράστιο ζήτημα και πρέπει κάποια στιγμή σε αυτόν τον χώρο, σε αυτήν την Αίθουσα, που υποτίθετα</w:t>
      </w:r>
      <w:r>
        <w:rPr>
          <w:rFonts w:eastAsia="Times New Roman" w:cs="Times New Roman"/>
          <w:szCs w:val="24"/>
        </w:rPr>
        <w:t xml:space="preserve">ι ότι είναι ο ναός της </w:t>
      </w:r>
      <w:r>
        <w:rPr>
          <w:rFonts w:eastAsia="Times New Roman" w:cs="Times New Roman"/>
          <w:szCs w:val="24"/>
        </w:rPr>
        <w:t>δ</w:t>
      </w:r>
      <w:r>
        <w:rPr>
          <w:rFonts w:eastAsia="Times New Roman" w:cs="Times New Roman"/>
          <w:szCs w:val="24"/>
        </w:rPr>
        <w:t xml:space="preserve">ημοκρατίας, που υποτίθεται ότι η </w:t>
      </w:r>
      <w:r>
        <w:rPr>
          <w:rFonts w:eastAsia="Times New Roman" w:cs="Times New Roman"/>
          <w:szCs w:val="24"/>
        </w:rPr>
        <w:t>δ</w:t>
      </w:r>
      <w:r>
        <w:rPr>
          <w:rFonts w:eastAsia="Times New Roman" w:cs="Times New Roman"/>
          <w:szCs w:val="24"/>
        </w:rPr>
        <w:t xml:space="preserve">ημοκρατία μας προστατεύεται και θωρακίζεται με την παρουσία, με τον λόγο και με τις πράξεις των Ελλήνων που οι συμπολίτες μας επιλέγουν να βρίσκονται σε αυτόν τον χώρο, να αποδεικνύεται και το ήθος </w:t>
      </w:r>
      <w:r>
        <w:rPr>
          <w:rFonts w:eastAsia="Times New Roman" w:cs="Times New Roman"/>
          <w:szCs w:val="24"/>
        </w:rPr>
        <w:t>και η ευπρέπεια και η αλήθεια. Αν θέλετε να κλείνουμε απλώς τα μάτια μας σε οτιδήποτε συμβαίνει και να λέμε «βεβαίως δεν φταίω εγώ, φταίει κάποιος άλλος που μπορεί να θέλει να σκέφτεται οτιδήποτε για μένα», προφανώς δεν προσφέρουμε καλές υπηρεσίες στους Έλ</w:t>
      </w:r>
      <w:r>
        <w:rPr>
          <w:rFonts w:eastAsia="Times New Roman" w:cs="Times New Roman"/>
          <w:szCs w:val="24"/>
        </w:rPr>
        <w:t>ληνες πολίτες.</w:t>
      </w:r>
    </w:p>
    <w:p w14:paraId="6B3FA8D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Λυπάμαι, αλλά θα περίμενα, αντί να ζητάτε από εμένα αυτό που είπατε, να πείτε εσείς συγγνώμη στην Ελληνική Αντιπροσωπεία, στον κύριο Υπουργό που βρίσκεται δίπλα σας και δεν ξέρω πραγματικά τι μπορεί να αισθάνεται ακούγοντας ότι ο συνάδελφός </w:t>
      </w:r>
      <w:r>
        <w:rPr>
          <w:rFonts w:eastAsia="Times New Roman" w:cs="Times New Roman"/>
          <w:szCs w:val="24"/>
        </w:rPr>
        <w:t>του Υπουργός είπε ψέματα και τώρα προσπαθεί να το ρίξει αυτό στην απέναντι πλευρά…</w:t>
      </w:r>
    </w:p>
    <w:p w14:paraId="6B3FA8D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Μη μιλάτε για όλους. Μιλήστε για τον εαυτό σας.</w:t>
      </w:r>
    </w:p>
    <w:p w14:paraId="6B3FA8D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Προφανώς, κύριε Υπουργέ. Είναι ρη</w:t>
      </w:r>
      <w:r>
        <w:rPr>
          <w:rFonts w:eastAsia="Times New Roman" w:cs="Times New Roman"/>
          <w:szCs w:val="24"/>
        </w:rPr>
        <w:t>τορική η αναφορά…</w:t>
      </w:r>
    </w:p>
    <w:p w14:paraId="6B3FA8DC"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Εδώ μέσα δεν έχουμε ρητορικές αναφορές. Σας παρακαλώ πολύ!</w:t>
      </w:r>
    </w:p>
    <w:p w14:paraId="6B3FA8DD"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Πιθανόν να μη σας πειράζει, αλλά αυτό είναι άλλο θέμα.</w:t>
      </w:r>
    </w:p>
    <w:p w14:paraId="6B3FA8D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Σας παρακαλώ πάρα πολύ. Πρέπει να απαντήσω αν πείθομαι;</w:t>
      </w:r>
    </w:p>
    <w:p w14:paraId="6B3FA8D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Κύριε Πρόεδρε, σας παρακαλώ πολύ.</w:t>
      </w:r>
    </w:p>
    <w:p w14:paraId="6B3FA8E0"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Είναι ρητορική η αναφορά. Αφήστε με να ολοκληρώσω. Δεν υπάρχει κανένα ζήτη</w:t>
      </w:r>
      <w:r>
        <w:rPr>
          <w:rFonts w:eastAsia="Times New Roman" w:cs="Times New Roman"/>
          <w:szCs w:val="24"/>
        </w:rPr>
        <w:t>μα. Δεν υπάρχει κανένας λόγος να ανοίξω συζήτηση μαζί σας.</w:t>
      </w:r>
    </w:p>
    <w:p w14:paraId="6B3FA8E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κύριε συνάδελφε. Δεν ήταν ρητορική η αναφορά. Απευθυνθήκατε προσωπικά τώρα.</w:t>
      </w:r>
    </w:p>
    <w:p w14:paraId="6B3FA8E2"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Επαναλαμβάνω ότι ήταν ρητορικό. </w:t>
      </w:r>
    </w:p>
    <w:p w14:paraId="6B3FA8E3"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w:t>
      </w:r>
      <w:r>
        <w:rPr>
          <w:rFonts w:eastAsia="Times New Roman" w:cs="Times New Roman"/>
          <w:b/>
          <w:szCs w:val="24"/>
        </w:rPr>
        <w:t xml:space="preserve">ος): </w:t>
      </w:r>
      <w:r>
        <w:rPr>
          <w:rFonts w:eastAsia="Times New Roman" w:cs="Times New Roman"/>
          <w:szCs w:val="24"/>
        </w:rPr>
        <w:t>Κατανοητό.</w:t>
      </w:r>
    </w:p>
    <w:p w14:paraId="6B3FA8E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Αυτό δεν επιτρέπεται;</w:t>
      </w:r>
    </w:p>
    <w:p w14:paraId="6B3FA8E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υπάρχει ρητορική αναφορά, όταν </w:t>
      </w:r>
      <w:proofErr w:type="spellStart"/>
      <w:r>
        <w:rPr>
          <w:rFonts w:eastAsia="Times New Roman" w:cs="Times New Roman"/>
          <w:szCs w:val="24"/>
        </w:rPr>
        <w:t>προεξοφλείται</w:t>
      </w:r>
      <w:proofErr w:type="spellEnd"/>
      <w:r>
        <w:rPr>
          <w:rFonts w:eastAsia="Times New Roman" w:cs="Times New Roman"/>
          <w:szCs w:val="24"/>
        </w:rPr>
        <w:t xml:space="preserve"> η θέση του Υπουργού. </w:t>
      </w:r>
    </w:p>
    <w:p w14:paraId="6B3FA8E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Ωστόσο, κύριε Υπουργέ, για να κλείνουμε και να μη μένω σε μία λογική ε</w:t>
      </w:r>
      <w:r>
        <w:rPr>
          <w:rFonts w:eastAsia="Times New Roman" w:cs="Times New Roman"/>
          <w:szCs w:val="24"/>
        </w:rPr>
        <w:t>πανάληψης όσων κανείς θα μπορούσε να πει ή όσων ενδεχομένως θα έπρεπε να ακούσει, επιστρέφω το μπαλάκι σε σας και σας λέω με πολύ μεγάλη αξιοπρέπεια και με τους όρους που επιβάλλει η κοινοβουλευτική διαδικασία, το εξής: Εσείς να ανακαλέσετε. Εσείς να ζητήσ</w:t>
      </w:r>
      <w:r>
        <w:rPr>
          <w:rFonts w:eastAsia="Times New Roman" w:cs="Times New Roman"/>
          <w:szCs w:val="24"/>
        </w:rPr>
        <w:t>ετε «συγγνώμη» και από το Σώμα, δηλαδή από τους Έλληνες Βουλευτές και από τους Έλληνες πολίτες.</w:t>
      </w:r>
    </w:p>
    <w:p w14:paraId="6B3FA8E7" w14:textId="77777777" w:rsidR="002814C9" w:rsidRDefault="00202142">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B3FA8E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Δεν μπορεί κανείς να εμπαίζει με τη νοημοσύνη των Ελλήνων πολιτών. Εδώ υπάρχ</w:t>
      </w:r>
      <w:r>
        <w:rPr>
          <w:rFonts w:eastAsia="Times New Roman" w:cs="Times New Roman"/>
          <w:szCs w:val="24"/>
        </w:rPr>
        <w:t>ει ένα ζήτημα το οποίο είναι πραγματικά σοβαρό και αφορά εσάς. Αν θέλετε να το συμψηφίσετε με άλλες πραγματικότητες ή με άλλες πρακτικές, είναι δικαίωμά σας. Όμως, σ’ αυτή την κοινοβουλευτική διαδικασία είστε εσείς υπεύθυνος να το πράξετε.</w:t>
      </w:r>
    </w:p>
    <w:p w14:paraId="6B3FA8E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Βαρεμένος): </w:t>
      </w:r>
      <w:r>
        <w:rPr>
          <w:rFonts w:eastAsia="Times New Roman" w:cs="Times New Roman"/>
          <w:szCs w:val="24"/>
        </w:rPr>
        <w:t>Τον λόγο έχει ο κύριος Υπουργός.</w:t>
      </w:r>
    </w:p>
    <w:p w14:paraId="6B3FA8E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Κύριε Πρόεδρε, είναι ξεκάθαρο ότι χρεώθηκε η κάρτα μου με </w:t>
      </w:r>
      <w:r>
        <w:rPr>
          <w:rFonts w:eastAsia="Times New Roman" w:cs="Times New Roman"/>
          <w:szCs w:val="24"/>
        </w:rPr>
        <w:t xml:space="preserve">το κλείσιμο του δωματίου και κατέθεσα και τον αριθμό επιβεβαίωσης και το </w:t>
      </w:r>
      <w:r>
        <w:rPr>
          <w:rFonts w:eastAsia="Times New Roman" w:cs="Times New Roman"/>
          <w:szCs w:val="24"/>
          <w:lang w:val="en-US"/>
        </w:rPr>
        <w:t>PIN</w:t>
      </w:r>
      <w:r>
        <w:rPr>
          <w:rFonts w:eastAsia="Times New Roman" w:cs="Times New Roman"/>
          <w:szCs w:val="24"/>
        </w:rPr>
        <w:t>. Μπορείτε να μπείτε μέσα να το δείτε. Είναι ξεκάθαρο ότι χρέωσαν…</w:t>
      </w:r>
    </w:p>
    <w:p w14:paraId="6B3FA8E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Το έχω εδώ.</w:t>
      </w:r>
    </w:p>
    <w:p w14:paraId="6B3FA8EC"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Όχ</w:t>
      </w:r>
      <w:r>
        <w:rPr>
          <w:rFonts w:eastAsia="Times New Roman" w:cs="Times New Roman"/>
          <w:szCs w:val="24"/>
        </w:rPr>
        <w:t xml:space="preserve">ι, άλλο είναι. Είναι με τον αριθμό επιβεβαίωσης και το ΡΙΝ να διαχειρίζεται την κράτηση, ότι χρέωσα την κάρτα μου όταν πήγα στο ξενοδοχείο. Είναι ξεκάθαρο ότι πλήρωσα από την τσέπη μου, διότι οι συνάδελφοί σας έλεγαν ότι πλήρωσα και από το </w:t>
      </w:r>
      <w:r>
        <w:rPr>
          <w:rFonts w:eastAsia="Times New Roman" w:cs="Times New Roman"/>
          <w:szCs w:val="24"/>
        </w:rPr>
        <w:t>δ</w:t>
      </w:r>
      <w:r>
        <w:rPr>
          <w:rFonts w:eastAsia="Times New Roman" w:cs="Times New Roman"/>
          <w:szCs w:val="24"/>
        </w:rPr>
        <w:t xml:space="preserve">ημόσιο κιόλας! </w:t>
      </w:r>
      <w:r>
        <w:rPr>
          <w:rFonts w:eastAsia="Times New Roman" w:cs="Times New Roman"/>
          <w:szCs w:val="24"/>
        </w:rPr>
        <w:t xml:space="preserve">Έτσι έγραψαν οι </w:t>
      </w:r>
      <w:r>
        <w:rPr>
          <w:rFonts w:eastAsia="Times New Roman" w:cs="Times New Roman"/>
          <w:szCs w:val="24"/>
        </w:rPr>
        <w:t>«</w:t>
      </w:r>
      <w:r>
        <w:rPr>
          <w:rFonts w:eastAsia="Times New Roman" w:cs="Times New Roman"/>
          <w:szCs w:val="24"/>
          <w:lang w:val="en-US"/>
        </w:rPr>
        <w:t>TIMES</w:t>
      </w:r>
      <w:r>
        <w:rPr>
          <w:rFonts w:eastAsia="Times New Roman" w:cs="Times New Roman"/>
          <w:szCs w:val="24"/>
        </w:rPr>
        <w:t>»</w:t>
      </w:r>
      <w:r>
        <w:rPr>
          <w:rFonts w:eastAsia="Times New Roman" w:cs="Times New Roman"/>
          <w:szCs w:val="24"/>
        </w:rPr>
        <w:t>, γιατί κάποιοι τους έδωσαν το δημοσίευμα από εδώ. Σας λέω, λοιπόν, ότι πλήρωσα από την τσέπη μου, όπως είπα εδώ και ότι χρέωσα την κάρτα μου για την κράτηση του ξενοδοχείου.</w:t>
      </w:r>
    </w:p>
    <w:p w14:paraId="6B3FA8E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Αν δεν θέλετε να το παραδεχθείτε δημόσια…</w:t>
      </w:r>
    </w:p>
    <w:p w14:paraId="6B3FA8E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ΤΣΙ</w:t>
      </w:r>
      <w:r>
        <w:rPr>
          <w:rFonts w:eastAsia="Times New Roman" w:cs="Times New Roman"/>
          <w:b/>
          <w:szCs w:val="24"/>
        </w:rPr>
        <w:t xml:space="preserve">ΑΡΑΣ: </w:t>
      </w:r>
      <w:r>
        <w:rPr>
          <w:rFonts w:eastAsia="Times New Roman" w:cs="Times New Roman"/>
          <w:szCs w:val="24"/>
        </w:rPr>
        <w:t>Αυτό το δέχομαι ως αρχή, αλλά είπατε κάτι άλλο. Είπατε ότι πληρώσατε με την κάρτα.</w:t>
      </w:r>
    </w:p>
    <w:p w14:paraId="6B3FA8E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Αφού το δέχεστε ως αρχή, τι σας είπα;</w:t>
      </w:r>
    </w:p>
    <w:p w14:paraId="6B3FA8F0"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Κύριε Υπουργέ, είπατε ότι πληρ</w:t>
      </w:r>
      <w:r>
        <w:rPr>
          <w:rFonts w:eastAsia="Times New Roman" w:cs="Times New Roman"/>
          <w:szCs w:val="24"/>
        </w:rPr>
        <w:t>ώσατε με την κάρτα.</w:t>
      </w:r>
    </w:p>
    <w:p w14:paraId="6B3FA8F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Πλήρωσα, είπα, με την κάρτα μου και έκλεισα το δωμάτιο στην εταιρεία </w:t>
      </w:r>
      <w:r>
        <w:rPr>
          <w:rFonts w:eastAsia="Times New Roman" w:cs="Times New Roman"/>
          <w:szCs w:val="24"/>
        </w:rPr>
        <w:t>«</w:t>
      </w:r>
      <w:r>
        <w:rPr>
          <w:rFonts w:eastAsia="Times New Roman" w:cs="Times New Roman"/>
          <w:szCs w:val="24"/>
          <w:lang w:val="en-US"/>
        </w:rPr>
        <w:t>booking</w:t>
      </w:r>
      <w:r>
        <w:rPr>
          <w:rFonts w:eastAsia="Times New Roman" w:cs="Times New Roman"/>
          <w:szCs w:val="24"/>
        </w:rPr>
        <w:t>.</w:t>
      </w:r>
      <w:r>
        <w:rPr>
          <w:rFonts w:eastAsia="Times New Roman" w:cs="Times New Roman"/>
          <w:szCs w:val="24"/>
          <w:lang w:val="en-US"/>
        </w:rPr>
        <w:t>com</w:t>
      </w:r>
      <w:r>
        <w:rPr>
          <w:rFonts w:eastAsia="Times New Roman" w:cs="Times New Roman"/>
          <w:szCs w:val="24"/>
        </w:rPr>
        <w:t>»</w:t>
      </w:r>
      <w:r>
        <w:rPr>
          <w:rFonts w:eastAsia="Times New Roman" w:cs="Times New Roman"/>
          <w:szCs w:val="24"/>
        </w:rPr>
        <w:t xml:space="preserve">, χρέωσα την κάρτα μου στο ξενοδοχείο και φεύγοντας εξόφλησα από την τσέπη </w:t>
      </w:r>
      <w:r>
        <w:rPr>
          <w:rFonts w:eastAsia="Times New Roman" w:cs="Times New Roman"/>
          <w:szCs w:val="24"/>
        </w:rPr>
        <w:t>μου, γιατί είχα μετρητά επάνω μου και δεν ήθελα η κάρτα μου να πάρει 2.000 ευρώ παραπάνω και να έρθω εδώ να τα πληρώσω μετρητά. Το καταλαβαίνετε ή δεν το καταλαβαίνετε αυτό;</w:t>
      </w:r>
    </w:p>
    <w:p w14:paraId="6B3FA8F2"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Βεβαίως. Άλλο είπατε εσείς στα Πρακτικά.</w:t>
      </w:r>
    </w:p>
    <w:p w14:paraId="6B3FA8F3"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ΠΑΝΟΣ ΚΑΜΜΕΝΟΣ (Υπο</w:t>
      </w:r>
      <w:r>
        <w:rPr>
          <w:rFonts w:eastAsia="Times New Roman" w:cs="Times New Roman"/>
          <w:b/>
          <w:szCs w:val="24"/>
        </w:rPr>
        <w:t>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Αυτό είπα. Πλήρωσα με την κάρτα μου στην αρχή, γιατί δεν μπορείς να κλείσεις με μετρητά, κύριε Τσιάρα.</w:t>
      </w:r>
    </w:p>
    <w:p w14:paraId="6B3FA8F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Τώρα, επειδή αναφερθήκατε σε άλλου είδους παραδείγματα, θα σας πω, κύριε Τσιάρα, να μην ξύνεστε</w:t>
      </w:r>
      <w:r>
        <w:rPr>
          <w:rFonts w:eastAsia="Times New Roman" w:cs="Times New Roman"/>
          <w:szCs w:val="24"/>
        </w:rPr>
        <w:t xml:space="preserve"> στην γκλίτσα του τσοπάνη. Σήμερα θα έπρεπε να απολογείστε για τον κ. </w:t>
      </w:r>
      <w:proofErr w:type="spellStart"/>
      <w:r>
        <w:rPr>
          <w:rFonts w:eastAsia="Times New Roman" w:cs="Times New Roman"/>
          <w:szCs w:val="24"/>
        </w:rPr>
        <w:t>Αυγενάκη</w:t>
      </w:r>
      <w:proofErr w:type="spellEnd"/>
      <w:r>
        <w:rPr>
          <w:rFonts w:eastAsia="Times New Roman" w:cs="Times New Roman"/>
          <w:szCs w:val="24"/>
        </w:rPr>
        <w:t xml:space="preserve"> εδώ μέσα. Μάλιστα, επειδή εγώ με τη γυναίκα μου, όταν πηγαίνουμε στο εξωτερικό, πληρώνω από την τσέπη μου και η γυναίκα μου εργάζεται και έχει και «πόθεν έσχες», να ψάξετε να βρ</w:t>
      </w:r>
      <w:r>
        <w:rPr>
          <w:rFonts w:eastAsia="Times New Roman" w:cs="Times New Roman"/>
          <w:szCs w:val="24"/>
        </w:rPr>
        <w:t>είτε τις γυναίκες εκείνων που δεν έμπαιναν στο «πόθεν έσχες» και όταν αποκτούσαν έναν νέο φίλο, γηραιό εφοπλιστή, έφευγαν και με ένα διαμέρισμα από το Λονδίνο!</w:t>
      </w:r>
    </w:p>
    <w:p w14:paraId="6B3FA8F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Έτσι, για να εξηγούμαστε, κύριε Τσιάρα. Μαζευτείτε, λοιπόν και μην ξευτιλίζεστε, όπως προσπαθούν</w:t>
      </w:r>
      <w:r>
        <w:rPr>
          <w:rFonts w:eastAsia="Times New Roman" w:cs="Times New Roman"/>
          <w:szCs w:val="24"/>
        </w:rPr>
        <w:t xml:space="preserve"> να οδηγήσουν στη Νέα Δημοκρατία ορισμένα νεοφασιστικά στοιχεία που έχετε μαζέψει. Καταλάβατε;</w:t>
      </w:r>
    </w:p>
    <w:p w14:paraId="6B3FA8F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6B3FA8F7" w14:textId="77777777" w:rsidR="002814C9" w:rsidRDefault="0020214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Τώρα θα συζητηθεί η </w:t>
      </w:r>
      <w:r>
        <w:rPr>
          <w:rFonts w:eastAsia="Times New Roman"/>
          <w:color w:val="000000"/>
          <w:szCs w:val="24"/>
          <w:shd w:val="clear" w:color="auto" w:fill="FFFFFF"/>
        </w:rPr>
        <w:t xml:space="preserve">πρώτη </w:t>
      </w:r>
      <w:r>
        <w:rPr>
          <w:rFonts w:eastAsia="Times New Roman"/>
          <w:color w:val="000000"/>
          <w:szCs w:val="24"/>
          <w:shd w:val="clear" w:color="auto" w:fill="FFFFFF"/>
        </w:rPr>
        <w:t>με αριθμό 139/24-10-2017 επίκαιρη ερώτηση πρώτου κύκλου του Βουλευτή Αρκαδίας του Συνασπ</w:t>
      </w:r>
      <w:r>
        <w:rPr>
          <w:rFonts w:eastAsia="Times New Roman"/>
          <w:color w:val="000000"/>
          <w:szCs w:val="24"/>
          <w:shd w:val="clear" w:color="auto" w:fill="FFFFFF"/>
        </w:rPr>
        <w:t xml:space="preserve">ισμού Ριζοσπαστικής Αριστεράς κ. </w:t>
      </w:r>
      <w:r>
        <w:rPr>
          <w:rFonts w:eastAsia="Times New Roman"/>
          <w:bCs/>
          <w:color w:val="000000"/>
          <w:szCs w:val="24"/>
          <w:shd w:val="clear" w:color="auto" w:fill="FFFFFF"/>
        </w:rPr>
        <w:t>Γεωργίου Παπαηλιού</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Παιδείας, Έρευνας και Θρησκευμάτων,</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«Επιλογή διευθυντών των σχολείων δευτεροβάθμιας εκπαίδευσης του Νομού Αρκαδίας».</w:t>
      </w:r>
    </w:p>
    <w:p w14:paraId="6B3FA8F8" w14:textId="77777777" w:rsidR="002814C9" w:rsidRDefault="0020214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Παπαηλιού, έχετε τον λόγο για δύο λεπτά.</w:t>
      </w:r>
    </w:p>
    <w:p w14:paraId="6B3FA8F9" w14:textId="77777777" w:rsidR="002814C9" w:rsidRDefault="00202142">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ΠΑΠΑΗΛΙΟΥ: </w:t>
      </w:r>
      <w:r>
        <w:rPr>
          <w:rFonts w:eastAsia="Times New Roman"/>
          <w:color w:val="000000"/>
          <w:szCs w:val="24"/>
          <w:shd w:val="clear" w:color="auto" w:fill="FFFFFF"/>
        </w:rPr>
        <w:t>Ευχαριστώ, κύριε Πρόεδρε.</w:t>
      </w:r>
    </w:p>
    <w:p w14:paraId="6B3FA8FA" w14:textId="77777777" w:rsidR="002814C9" w:rsidRDefault="0020214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ερώτηση αφορά την επιλογή διευθυντών των σχολείων δευτεροβάθμιας εκπαίδευσης του Νομού Αρκαδίας. Κατά τη διαδικασία της επιλογής, υποψήφιοι διευθυντές –πολλοί από τους οποίους είχαν διατελέσει ήδη διευθυντές-</w:t>
      </w:r>
      <w:r>
        <w:rPr>
          <w:rFonts w:eastAsia="Times New Roman"/>
          <w:color w:val="000000"/>
          <w:szCs w:val="24"/>
          <w:shd w:val="clear" w:color="auto" w:fill="FFFFFF"/>
        </w:rPr>
        <w:t xml:space="preserve"> με προσόντα και υψηλή μετρήσιμη </w:t>
      </w:r>
      <w:proofErr w:type="spellStart"/>
      <w:r>
        <w:rPr>
          <w:rFonts w:eastAsia="Times New Roman"/>
          <w:color w:val="000000"/>
          <w:szCs w:val="24"/>
          <w:shd w:val="clear" w:color="auto" w:fill="FFFFFF"/>
        </w:rPr>
        <w:t>μοριοδότηση</w:t>
      </w:r>
      <w:proofErr w:type="spellEnd"/>
      <w:r>
        <w:rPr>
          <w:rFonts w:eastAsia="Times New Roman"/>
          <w:color w:val="000000"/>
          <w:szCs w:val="24"/>
          <w:shd w:val="clear" w:color="auto" w:fill="FFFFFF"/>
        </w:rPr>
        <w:t xml:space="preserve">, κατά τη συνέντευξη αξιολογήθηκαν με βαθμούς που από μόνοι τους εγείρουν ερωτηματικά. </w:t>
      </w:r>
    </w:p>
    <w:p w14:paraId="6B3FA8FB" w14:textId="77777777" w:rsidR="002814C9" w:rsidRDefault="0020214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προκύπτει από τον πίνακα αξιολόγησης, όσοι είχαν μετρήσιμα μόρια άνω των δεκαπέντε, κατά τη συνέντευξη βαθμολογήθηκαν μ</w:t>
      </w:r>
      <w:r>
        <w:rPr>
          <w:rFonts w:eastAsia="Times New Roman"/>
          <w:color w:val="000000"/>
          <w:szCs w:val="24"/>
          <w:shd w:val="clear" w:color="auto" w:fill="FFFFFF"/>
        </w:rPr>
        <w:t xml:space="preserve">ε 0,92 μέχρι 4,5 μόρια και </w:t>
      </w:r>
      <w:r>
        <w:rPr>
          <w:rFonts w:eastAsia="Times New Roman"/>
          <w:color w:val="000000"/>
          <w:szCs w:val="24"/>
          <w:shd w:val="clear" w:color="auto" w:fill="FFFFFF"/>
        </w:rPr>
        <w:lastRenderedPageBreak/>
        <w:t>όσοι είχαν μετρήσιμα μόρια κάτω των δεκατριών, κατά τη συνέντευξη βαθμολογήθηκαν με 7 έως 8 μόρια.</w:t>
      </w:r>
    </w:p>
    <w:p w14:paraId="6B3FA8FC"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Ο κατά σειρά δεύτερος υποψήφιος σε σταθερά μόρια, 18,5, κατά τη συνέντευξη βαθμολογήθηκε με 0,92 μόρια. Ο τέταρτος σε σταθερά μόρι</w:t>
      </w:r>
      <w:r>
        <w:rPr>
          <w:rFonts w:eastAsia="Times New Roman"/>
          <w:szCs w:val="24"/>
        </w:rPr>
        <w:t>α, 17,5, κατά τη συνέντευξη βαθμολογήθηκε με 2,5 μόρια. Είναι τέταρτος βαθμός από το τέλος.</w:t>
      </w:r>
    </w:p>
    <w:p w14:paraId="6B3FA8FD"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 xml:space="preserve">Ενστάσεις κατά της μετρήσιμης </w:t>
      </w:r>
      <w:proofErr w:type="spellStart"/>
      <w:r>
        <w:rPr>
          <w:rFonts w:eastAsia="Times New Roman"/>
          <w:szCs w:val="24"/>
        </w:rPr>
        <w:t>μοριοδότησης</w:t>
      </w:r>
      <w:proofErr w:type="spellEnd"/>
      <w:r>
        <w:rPr>
          <w:rFonts w:eastAsia="Times New Roman"/>
          <w:szCs w:val="24"/>
        </w:rPr>
        <w:t xml:space="preserve"> εξετάστηκαν και απορρίφθηκαν πριν τη συνέντευξη με ό,τι αυτό συνεπάγεται και, στη συνέχεια, ταυτόσημες ενστάσεις των ιδίω</w:t>
      </w:r>
      <w:r>
        <w:rPr>
          <w:rFonts w:eastAsia="Times New Roman"/>
          <w:szCs w:val="24"/>
        </w:rPr>
        <w:t>ν υποψηφίων φαίνεται ότι έγιναν δεκτές, όπως προκύπτει από τον τελικό πίνακα αξιολόγησης.</w:t>
      </w:r>
    </w:p>
    <w:p w14:paraId="6B3FA8FE"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Επιπλέον, μετά την ανάρτηση των μετρήσιμων μορίων και τη συνέντευξη</w:t>
      </w:r>
      <w:r>
        <w:rPr>
          <w:rFonts w:eastAsia="Times New Roman"/>
          <w:szCs w:val="24"/>
        </w:rPr>
        <w:t>,</w:t>
      </w:r>
      <w:r>
        <w:rPr>
          <w:rFonts w:eastAsia="Times New Roman"/>
          <w:szCs w:val="24"/>
        </w:rPr>
        <w:t xml:space="preserve"> από τον τελικό πίνακα αξιολόγησης, προκύπτει ότι αφαιρέθηκαν μετρήσιμα μόρια κατά παράβαση κάθε κ</w:t>
      </w:r>
      <w:r>
        <w:rPr>
          <w:rFonts w:eastAsia="Times New Roman"/>
          <w:szCs w:val="24"/>
        </w:rPr>
        <w:t>ανόνα και αρχής και χωρίς οι υποψήφιοι να έχουν τη δυνατότητα υποβολής ενστάσεων.</w:t>
      </w:r>
    </w:p>
    <w:p w14:paraId="6B3FA8FF"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 xml:space="preserve">Από τη μελέτη του </w:t>
      </w:r>
      <w:proofErr w:type="spellStart"/>
      <w:r>
        <w:rPr>
          <w:rFonts w:eastAsia="Times New Roman"/>
          <w:szCs w:val="24"/>
        </w:rPr>
        <w:t>κυρωθέντος</w:t>
      </w:r>
      <w:proofErr w:type="spellEnd"/>
      <w:r>
        <w:rPr>
          <w:rFonts w:eastAsia="Times New Roman"/>
          <w:szCs w:val="24"/>
        </w:rPr>
        <w:t xml:space="preserve"> αξιολογικού πίνακα προκύπτει ότι κατά τη συνέντευξη προστίθενται ή αφαιρούνται κατά το δοκούν μόρια, προκειμένου να υπάρξει </w:t>
      </w:r>
      <w:r>
        <w:rPr>
          <w:rFonts w:eastAsia="Times New Roman"/>
          <w:szCs w:val="24"/>
        </w:rPr>
        <w:t xml:space="preserve">το </w:t>
      </w:r>
      <w:r>
        <w:rPr>
          <w:rFonts w:eastAsia="Times New Roman"/>
          <w:szCs w:val="24"/>
        </w:rPr>
        <w:t>επιθυμητό αποτέλεσ</w:t>
      </w:r>
      <w:r>
        <w:rPr>
          <w:rFonts w:eastAsia="Times New Roman"/>
          <w:szCs w:val="24"/>
        </w:rPr>
        <w:t>μα.</w:t>
      </w:r>
    </w:p>
    <w:p w14:paraId="6B3FA900"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B3FA901"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Τελειώνω, κύριε Πρόεδρε.</w:t>
      </w:r>
    </w:p>
    <w:p w14:paraId="6B3FA902"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lastRenderedPageBreak/>
        <w:t xml:space="preserve">Μία σύγκριση με </w:t>
      </w:r>
      <w:r>
        <w:rPr>
          <w:rFonts w:eastAsia="Times New Roman"/>
          <w:szCs w:val="24"/>
        </w:rPr>
        <w:t>τους πίνακες αξιολόγησης των</w:t>
      </w:r>
      <w:r>
        <w:rPr>
          <w:rFonts w:eastAsia="Times New Roman"/>
          <w:szCs w:val="24"/>
        </w:rPr>
        <w:t xml:space="preserve"> ΠΥΣΔΕ άλλων νόμων αποδεικνύει του λόγου το αληθές. Το ΠΥΣΔΕ Αρκαδίας είναι τελευταίο στη συσχέτιση</w:t>
      </w:r>
      <w:r>
        <w:rPr>
          <w:rFonts w:eastAsia="Times New Roman"/>
          <w:szCs w:val="24"/>
        </w:rPr>
        <w:t xml:space="preserve"> μετρήσιμων μορίων με τη βαθμολόγηση κατά τη συνέντευξη, 0,63, και μάλιστα με μεγάλη διαφορά από το προτελευταίο. Υπάρχει αρνητική συσχέτιση και συνεπώς αντιστροφή της πυραμίδας.</w:t>
      </w:r>
    </w:p>
    <w:p w14:paraId="6B3FA903"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Είναι γνωστό, κύριε Υπουργέ, ότι ο τρόπος προφορικής αξιολόγησης προβλέπει κρ</w:t>
      </w:r>
      <w:r>
        <w:rPr>
          <w:rFonts w:eastAsia="Times New Roman"/>
          <w:szCs w:val="24"/>
        </w:rPr>
        <w:t>ίση για τη συμβολή του υποψηφίου στο εκπαιδευτικό έργο, την προσωπικότητα και τη γενική συγκρότηση. Αυτός ο τρόπος αξιολόγησης περιέχει εκ των πραγμάτων και έναν υποκειμενισμό. Όμως, αυτό δεν εξηγεί πώς είναι δυνατόν οι υποψήφιοι διευθυντές –πολλοί από αυτ</w:t>
      </w:r>
      <w:r>
        <w:rPr>
          <w:rFonts w:eastAsia="Times New Roman"/>
          <w:szCs w:val="24"/>
        </w:rPr>
        <w:t>ούς διατελέσαντες διευθυντές ήδη- να βαθμολογούνται με 0,92, 2,5, 3,4, 3,8.</w:t>
      </w:r>
    </w:p>
    <w:p w14:paraId="6B3FA904"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Έχετε και δευτερολογία, κύριε Παπαηλιού.</w:t>
      </w:r>
    </w:p>
    <w:p w14:paraId="6B3FA905"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Βεβαίως, τελειώνω.</w:t>
      </w:r>
    </w:p>
    <w:p w14:paraId="6B3FA906"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Την </w:t>
      </w:r>
      <w:proofErr w:type="spellStart"/>
      <w:r>
        <w:rPr>
          <w:rFonts w:eastAsia="Times New Roman"/>
          <w:szCs w:val="24"/>
        </w:rPr>
        <w:t>πρωτολογία</w:t>
      </w:r>
      <w:proofErr w:type="spellEnd"/>
      <w:r>
        <w:rPr>
          <w:rFonts w:eastAsia="Times New Roman"/>
          <w:szCs w:val="24"/>
        </w:rPr>
        <w:t xml:space="preserve"> να τελειώσετε.</w:t>
      </w:r>
    </w:p>
    <w:p w14:paraId="6B3FA907"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Η προφορική βαθμολόγηση επηρέασε το τελικό αποτέλεσμα ανατρέποντας τη μετρήσιμη βαθμολόγηση.</w:t>
      </w:r>
    </w:p>
    <w:p w14:paraId="6B3FA908"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Γαβρόγλου</w:t>
      </w:r>
      <w:proofErr w:type="spellEnd"/>
      <w:r>
        <w:rPr>
          <w:rFonts w:eastAsia="Times New Roman"/>
          <w:szCs w:val="24"/>
        </w:rPr>
        <w:t xml:space="preserve"> έχει τον λόγο.</w:t>
      </w:r>
    </w:p>
    <w:p w14:paraId="6B3FA909"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lastRenderedPageBreak/>
        <w:t xml:space="preserve">ΚΩΝΣΤΑΝΤΙΝΟΣ ΓΑΒΡΟΓΛΟΥ (Υπουργός Παιδείας, Έρευνας και Θρησκευμάτων): </w:t>
      </w:r>
      <w:r>
        <w:rPr>
          <w:rFonts w:eastAsia="Times New Roman"/>
          <w:szCs w:val="24"/>
        </w:rPr>
        <w:t>Ευχαριστώ,</w:t>
      </w:r>
      <w:r>
        <w:rPr>
          <w:rFonts w:eastAsia="Times New Roman"/>
          <w:szCs w:val="24"/>
        </w:rPr>
        <w:t xml:space="preserve"> κύριε Πρόεδρε.</w:t>
      </w:r>
    </w:p>
    <w:p w14:paraId="6B3FA90A"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Ευχαριστώ, κύριε Παπαηλιού, για την ερώτηση, γιατί μου δίνεται και η ευκαιρία να εξηγήσουμε λίγο ποια ακριβώς είναι η διαδικασία.</w:t>
      </w:r>
    </w:p>
    <w:p w14:paraId="6B3FA90B"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Στο τέλος Μαρτίου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αρχές Απριλίου πήραμε την απόφαση του Συμβουλίου Επικρατείας που έκρινε ότι ο προηγούμενος</w:t>
      </w:r>
      <w:r>
        <w:rPr>
          <w:rFonts w:eastAsia="Times New Roman"/>
          <w:szCs w:val="24"/>
        </w:rPr>
        <w:t xml:space="preserve"> νόμος ήταν αντισυνταγματικός, δηλαδή ο νόμος, ο οποίος έπαιρνε υπ’ </w:t>
      </w:r>
      <w:proofErr w:type="spellStart"/>
      <w:r>
        <w:rPr>
          <w:rFonts w:eastAsia="Times New Roman"/>
          <w:szCs w:val="24"/>
        </w:rPr>
        <w:t>όψιν</w:t>
      </w:r>
      <w:proofErr w:type="spellEnd"/>
      <w:r>
        <w:rPr>
          <w:rFonts w:eastAsia="Times New Roman"/>
          <w:szCs w:val="24"/>
        </w:rPr>
        <w:t xml:space="preserve"> και μετρούσε με συγκεκριμένη βαθμολογία το αποτέλεσμα των εκλογών που γινόντουσαν στους συλλόγους καθηγητών για τους υποψηφίους διευθυντές. </w:t>
      </w:r>
    </w:p>
    <w:p w14:paraId="6B3FA90C"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Είναι μια απόφαση, με την οποία έχουμε δηλ</w:t>
      </w:r>
      <w:r>
        <w:rPr>
          <w:rFonts w:eastAsia="Times New Roman"/>
          <w:szCs w:val="24"/>
        </w:rPr>
        <w:t>ώσει και δημόσια τη διαφορά και τη διαφωνία μας. Όμως, είναι μια απόφαση που ως πολιτεία είμαστε υποχρεωμένοι να την ακολουθήσουμε. Ως εκ τούτου, τον Μάιο ψηφίσαμε έναν νέο νόμο για τα κριτήρια με τα οποία πρέπει να επιλέγονται οι διευθυντές. Τα κριτήρια έ</w:t>
      </w:r>
      <w:r>
        <w:rPr>
          <w:rFonts w:eastAsia="Times New Roman"/>
          <w:szCs w:val="24"/>
        </w:rPr>
        <w:t xml:space="preserve">χουν σχέση με ένα σύνολο επιστημονικών κριτηρίων, τα άλλα έχουν σχέση με προϋπηρεσίες και εμπειρία και υπάρχει και ένα τρίτο κομμάτι, που είναι η συνέντευξη. </w:t>
      </w:r>
    </w:p>
    <w:p w14:paraId="6B3FA90D"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Επαναφέραμε, λοιπόν, τη συνέντευξη για να δείξουμε κι εμείς ότι πρέπει να υπάρχει αυτή η διαδικασ</w:t>
      </w:r>
      <w:r>
        <w:rPr>
          <w:rFonts w:eastAsia="Times New Roman"/>
          <w:szCs w:val="24"/>
        </w:rPr>
        <w:t>ία, ακριβώς επειδή κρίνονται άνθρωποι που θα μπουν στην τάξη και πρέπει εκεί τα πράγματα να είναι όσο γίνεται πιο καθαρά.</w:t>
      </w:r>
    </w:p>
    <w:p w14:paraId="6B3FA90E"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lastRenderedPageBreak/>
        <w:t xml:space="preserve">Οι συνεντεύξεις, όπως γνωρίζετε, έχουν ένα αμαρτωλό παρελθόν. Εμείς την επαναφέραμε, θεωρώντας ότι με το μικρό ποσοστό που έχει, θα παίξει τον ρόλο της. Και, μάλιστα, για να εμπλακεί και ο </w:t>
      </w:r>
      <w:r>
        <w:rPr>
          <w:rFonts w:eastAsia="Times New Roman"/>
          <w:szCs w:val="24"/>
        </w:rPr>
        <w:t>σ</w:t>
      </w:r>
      <w:r>
        <w:rPr>
          <w:rFonts w:eastAsia="Times New Roman"/>
          <w:szCs w:val="24"/>
        </w:rPr>
        <w:t xml:space="preserve">ύλλογος </w:t>
      </w:r>
      <w:r>
        <w:rPr>
          <w:rFonts w:eastAsia="Times New Roman"/>
          <w:szCs w:val="24"/>
        </w:rPr>
        <w:t>κ</w:t>
      </w:r>
      <w:r>
        <w:rPr>
          <w:rFonts w:eastAsia="Times New Roman"/>
          <w:szCs w:val="24"/>
        </w:rPr>
        <w:t>αθηγητών, θεωρήσαμε ότι μπορεί να γίνεται μια συζήτηση στ</w:t>
      </w:r>
      <w:r>
        <w:rPr>
          <w:rFonts w:eastAsia="Times New Roman"/>
          <w:szCs w:val="24"/>
        </w:rPr>
        <w:t xml:space="preserve">ον </w:t>
      </w:r>
      <w:r>
        <w:rPr>
          <w:rFonts w:eastAsia="Times New Roman"/>
          <w:szCs w:val="24"/>
        </w:rPr>
        <w:t>σ</w:t>
      </w:r>
      <w:r>
        <w:rPr>
          <w:rFonts w:eastAsia="Times New Roman"/>
          <w:szCs w:val="24"/>
        </w:rPr>
        <w:t xml:space="preserve">ύλλογο </w:t>
      </w:r>
      <w:r>
        <w:rPr>
          <w:rFonts w:eastAsia="Times New Roman"/>
          <w:szCs w:val="24"/>
        </w:rPr>
        <w:t>κ</w:t>
      </w:r>
      <w:r>
        <w:rPr>
          <w:rFonts w:eastAsia="Times New Roman"/>
          <w:szCs w:val="24"/>
        </w:rPr>
        <w:t>αθηγητών και να πηγαίνουν τα πρακτικά προς την επιτροπή, ώστε να συνεκτιμώνται στη βαθμολόγηση.</w:t>
      </w:r>
    </w:p>
    <w:p w14:paraId="6B3FA90F"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Αυτή είναι η διαδικασία και έχει μια σημασία, ότι δηλαδή μέσα σε ασφυκτικά χρονικά περιθώρια, που δεν έχουν προηγούμενο, καταφέραμε να ολοκληρώσουμε</w:t>
      </w:r>
      <w:r>
        <w:rPr>
          <w:rFonts w:eastAsia="Times New Roman"/>
          <w:szCs w:val="24"/>
        </w:rPr>
        <w:t xml:space="preserve"> τις διαδικασίες αυτές μέχρι τον Αύγουστο –ήταν δέκα και μισό χιλιάδες υποψήφιοι- και πριν αρχίσουν τα σχολεία, να είναι όλοι διορισμένοι.</w:t>
      </w:r>
    </w:p>
    <w:p w14:paraId="6B3FA910" w14:textId="77777777" w:rsidR="002814C9" w:rsidRDefault="00202142">
      <w:pPr>
        <w:spacing w:line="600" w:lineRule="auto"/>
        <w:jc w:val="both"/>
        <w:rPr>
          <w:rFonts w:eastAsia="Times New Roman" w:cs="Times New Roman"/>
          <w:szCs w:val="24"/>
        </w:rPr>
      </w:pPr>
      <w:r>
        <w:rPr>
          <w:rFonts w:eastAsia="Times New Roman" w:cs="Times New Roman"/>
          <w:szCs w:val="24"/>
        </w:rPr>
        <w:t>Άρα λειτούργησε αυτή η διαδικασία. Και οι ενστάσεις που έχουν γίνει συνολικά για την Ελλάδα είναι μέσα στις κανονικές</w:t>
      </w:r>
      <w:r>
        <w:rPr>
          <w:rFonts w:eastAsia="Times New Roman" w:cs="Times New Roman"/>
          <w:szCs w:val="24"/>
        </w:rPr>
        <w:t xml:space="preserve"> εντάσεις που γίνονται σε αυτές τις διαδικασίες.</w:t>
      </w:r>
    </w:p>
    <w:p w14:paraId="6B3FA91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Θέλω να ξέρετε ότι το μισό, σχεδόν, των υποψηφίων που τα αντικειμενικά κριτήρια -τα επιστημονικά και η προϋπηρεσία- ήταν κάτω του 15, αυτοί βαθμολογήθηκαν στη συνέντευξη με βαθμό από 6 μέχρι 8. Σε αυτούς που</w:t>
      </w:r>
      <w:r>
        <w:rPr>
          <w:rFonts w:eastAsia="Times New Roman" w:cs="Times New Roman"/>
          <w:szCs w:val="24"/>
        </w:rPr>
        <w:t xml:space="preserve"> τα μόρια ήταν 15 και πάνω και η βαθμολογία τους ήταν μικρότερη από 5,5, ήταν 26%, περίπου το ένα τέταρτο.</w:t>
      </w:r>
    </w:p>
    <w:p w14:paraId="6B3FA91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Καταλαβαίνω ότι υπήρξε μια κατάσταση που και εμάς μας έκανε κάπως εντύπωση. Θέλω να είναι σαφές ότι οι επιτροπές που κάνουν τις συνεντεύξεις αποτελού</w:t>
      </w:r>
      <w:r>
        <w:rPr>
          <w:rFonts w:eastAsia="Times New Roman" w:cs="Times New Roman"/>
          <w:szCs w:val="24"/>
        </w:rPr>
        <w:t xml:space="preserve">ν </w:t>
      </w:r>
      <w:r>
        <w:rPr>
          <w:rFonts w:eastAsia="Times New Roman" w:cs="Times New Roman"/>
          <w:szCs w:val="24"/>
        </w:rPr>
        <w:lastRenderedPageBreak/>
        <w:t xml:space="preserve">μια «ιδιαίτερη αρχή», όπως ονομάζεται, όπου οι αποφάσεις τους δεν υπόκεινται σε ιεραρχικό έλεγχο. </w:t>
      </w:r>
    </w:p>
    <w:p w14:paraId="6B3FA91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Δεν μπορεί το Υπουργείο –και καλώς, κατά τη γνώμη μας- να έρχεται εκ των υστέρων και να λέει: «έκανες λάθος σε αυτή την περίπτωση», «δεν έκανες λάθος στην </w:t>
      </w:r>
      <w:r>
        <w:rPr>
          <w:rFonts w:eastAsia="Times New Roman" w:cs="Times New Roman"/>
          <w:szCs w:val="24"/>
        </w:rPr>
        <w:t>άλλη περίπτωση». Προφανώς οι συνάδελφοι μπορεί να προσφύγουν νομικά. Καταλαβαίνω ότι κάποιοι έχουν προσφύγει.</w:t>
      </w:r>
    </w:p>
    <w:p w14:paraId="6B3FA91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Εκείνο, όμως, που θέλω να σας πω είναι ότι εμείς σεβαστήκαμε -και είμαστε υποχρεωμένοι να σεβαστούμε- την ανεξαρτησία. Ως εκ τούτου παίρνουμε υπ’ </w:t>
      </w:r>
      <w:proofErr w:type="spellStart"/>
      <w:r>
        <w:rPr>
          <w:rFonts w:eastAsia="Times New Roman" w:cs="Times New Roman"/>
          <w:szCs w:val="24"/>
        </w:rPr>
        <w:t>όψιν</w:t>
      </w:r>
      <w:proofErr w:type="spellEnd"/>
      <w:r>
        <w:rPr>
          <w:rFonts w:eastAsia="Times New Roman" w:cs="Times New Roman"/>
          <w:szCs w:val="24"/>
        </w:rPr>
        <w:t xml:space="preserve"> αυτά που μας λέτε. Θα κάνουμε τις δικές μας διαδικασίες. Και θα δούμε πού ενδεχομένως μπορεί να καταλήξουμε.</w:t>
      </w:r>
    </w:p>
    <w:p w14:paraId="6B3FA915" w14:textId="77777777" w:rsidR="002814C9" w:rsidRDefault="00202142">
      <w:pPr>
        <w:spacing w:line="600" w:lineRule="auto"/>
        <w:ind w:firstLine="720"/>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6B3FA91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Παπαηλιού, έχετε τον λόγο.</w:t>
      </w:r>
    </w:p>
    <w:p w14:paraId="6B3FA91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Κύριε Υπουργέ, δεν διαφωνώ ότι το σύστημα αξ</w:t>
      </w:r>
      <w:r>
        <w:rPr>
          <w:rFonts w:eastAsia="Times New Roman" w:cs="Times New Roman"/>
          <w:szCs w:val="24"/>
        </w:rPr>
        <w:t>ιολόγησης που επελέγη μετά την απόφαση του Συμβουλίου της Επικρατείας είναι θετικό. Όμως, για να είναι αντικειμενικό, αξιοκρατικό, δίκαιο και συνεπώς αποτελεσματικό</w:t>
      </w:r>
      <w:r>
        <w:rPr>
          <w:rFonts w:eastAsia="Times New Roman" w:cs="Times New Roman"/>
          <w:szCs w:val="24"/>
        </w:rPr>
        <w:t>,</w:t>
      </w:r>
      <w:r>
        <w:rPr>
          <w:rFonts w:eastAsia="Times New Roman" w:cs="Times New Roman"/>
          <w:szCs w:val="24"/>
        </w:rPr>
        <w:t xml:space="preserve"> πρέπει να εφαρμόζεται με τρόπο που να μη δημιουργεί ερωτηματικά ως προς την τελική κρίση. </w:t>
      </w:r>
      <w:r>
        <w:rPr>
          <w:rFonts w:eastAsia="Times New Roman" w:cs="Times New Roman"/>
          <w:szCs w:val="24"/>
        </w:rPr>
        <w:t xml:space="preserve">Το γεγονός ότι κατά την επιλογή διευθυντών στην Αρκαδία αρκετοί από τους έσχατους έγιναν πρώτοι και το αντίστροφο εξακολουθεί να εγείρει εύλογες απορίες. </w:t>
      </w:r>
    </w:p>
    <w:p w14:paraId="6B3FA91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αμφισβητώ –και αυτό πρέπει να το τονίσω- ότι </w:t>
      </w:r>
      <w:r>
        <w:rPr>
          <w:rFonts w:eastAsia="Times New Roman" w:cs="Times New Roman"/>
          <w:szCs w:val="24"/>
        </w:rPr>
        <w:t>κατά τ</w:t>
      </w:r>
      <w:r>
        <w:rPr>
          <w:rFonts w:eastAsia="Times New Roman" w:cs="Times New Roman"/>
          <w:szCs w:val="24"/>
        </w:rPr>
        <w:t>η διαδικασία αυτή, η οποία αποτελεί αντ</w:t>
      </w:r>
      <w:r>
        <w:rPr>
          <w:rFonts w:eastAsia="Times New Roman" w:cs="Times New Roman"/>
          <w:szCs w:val="24"/>
        </w:rPr>
        <w:t xml:space="preserve">ικείμενο της σημερινής επίκαιρης ερώτησής μου, </w:t>
      </w:r>
      <w:r>
        <w:rPr>
          <w:rFonts w:eastAsia="Times New Roman" w:cs="Times New Roman"/>
          <w:szCs w:val="24"/>
        </w:rPr>
        <w:t>ε</w:t>
      </w:r>
      <w:r>
        <w:rPr>
          <w:rFonts w:eastAsia="Times New Roman" w:cs="Times New Roman"/>
          <w:szCs w:val="24"/>
        </w:rPr>
        <w:t>πελέγησαν διευθυντές και στον νομό μας με τρόπο αξιοκρατικό και αντικειμενικό.</w:t>
      </w:r>
      <w:r>
        <w:rPr>
          <w:rFonts w:eastAsia="Times New Roman" w:cs="Times New Roman"/>
          <w:szCs w:val="24"/>
        </w:rPr>
        <w:t xml:space="preserve"> Όμως αυτό δεν εφαρμόστηκε σε όλες τις περιπτώσεις. </w:t>
      </w:r>
    </w:p>
    <w:p w14:paraId="6B3FA91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Μια παρατήρηση για τη συνέντευξη. Πρέπει η συνέντευξη να αποβάλει όσο γίνεται</w:t>
      </w:r>
      <w:r>
        <w:rPr>
          <w:rFonts w:eastAsia="Times New Roman" w:cs="Times New Roman"/>
          <w:szCs w:val="24"/>
        </w:rPr>
        <w:t xml:space="preserve"> περισσότερο τα στοιχεία υποκειμενισμού, που εκ των πραγμάτων περιέχει, και να συνδεθεί με τη μετρήσιμη </w:t>
      </w:r>
      <w:proofErr w:type="spellStart"/>
      <w:r>
        <w:rPr>
          <w:rFonts w:eastAsia="Times New Roman" w:cs="Times New Roman"/>
          <w:szCs w:val="24"/>
        </w:rPr>
        <w:t>μοριοδότηση</w:t>
      </w:r>
      <w:proofErr w:type="spellEnd"/>
      <w:r>
        <w:rPr>
          <w:rFonts w:eastAsia="Times New Roman" w:cs="Times New Roman"/>
          <w:szCs w:val="24"/>
        </w:rPr>
        <w:t xml:space="preserve">. Η συνέντευξη πρέπει να είναι δομημένη. Επιπλέον, δεν μπορεί να μη συνδέεται και να μη </w:t>
      </w:r>
      <w:proofErr w:type="spellStart"/>
      <w:r>
        <w:rPr>
          <w:rFonts w:eastAsia="Times New Roman" w:cs="Times New Roman"/>
          <w:szCs w:val="24"/>
        </w:rPr>
        <w:t>συναξιολογείται</w:t>
      </w:r>
      <w:proofErr w:type="spellEnd"/>
      <w:r>
        <w:rPr>
          <w:rFonts w:eastAsia="Times New Roman" w:cs="Times New Roman"/>
          <w:szCs w:val="24"/>
        </w:rPr>
        <w:t xml:space="preserve"> και με το έργο όσων διετέλεσαν διευθυ</w:t>
      </w:r>
      <w:r>
        <w:rPr>
          <w:rFonts w:eastAsia="Times New Roman" w:cs="Times New Roman"/>
          <w:szCs w:val="24"/>
        </w:rPr>
        <w:t>ντές.</w:t>
      </w:r>
    </w:p>
    <w:p w14:paraId="6B3FA91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Να πω και κάτι τελευταίο, κύριε Υπουργέ. Δεν θέλω και δεν θα έπρεπε να υπεισέλθω στους συσχετισμούς στο ΠΥΣΔΕ από πλευράς κομματικής, παρ</w:t>
      </w:r>
      <w:r>
        <w:rPr>
          <w:rFonts w:eastAsia="Times New Roman" w:cs="Times New Roman"/>
          <w:szCs w:val="24"/>
        </w:rPr>
        <w:t xml:space="preserve">’ </w:t>
      </w:r>
      <w:r>
        <w:rPr>
          <w:rFonts w:eastAsia="Times New Roman" w:cs="Times New Roman"/>
          <w:szCs w:val="24"/>
        </w:rPr>
        <w:t>ότι ορισμένα γνωστά μέσα μαζικής επικοινωνίας εκμεταλλεύτηκαν την επίκαιρη ερώτησή μου, εμφανίζοντας, όπως γίνε</w:t>
      </w:r>
      <w:r>
        <w:rPr>
          <w:rFonts w:eastAsia="Times New Roman" w:cs="Times New Roman"/>
          <w:szCs w:val="24"/>
        </w:rPr>
        <w:t>ται σε όλα τα επίπεδα και σε όλους τους τομείς, την Κυβέρνηση να επιδιώκει τον έλεγχο και του εκπαιδευτικού χώρου.</w:t>
      </w:r>
    </w:p>
    <w:p w14:paraId="6B3FA91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Το ακριβώς αντίθετο συμβαίνει. Η Κυβέρνηση προσπαθεί και επιβάλλει την αντικειμενικότητα και την αξιοκρατία. Αλλού ας αναζητήσουν τον κομματι</w:t>
      </w:r>
      <w:r>
        <w:rPr>
          <w:rFonts w:eastAsia="Times New Roman" w:cs="Times New Roman"/>
          <w:szCs w:val="24"/>
        </w:rPr>
        <w:t>σμό και τη μικροπολιτική, όχι στην Κυβέρνηση και</w:t>
      </w:r>
      <w:r>
        <w:rPr>
          <w:rFonts w:eastAsia="Times New Roman" w:cs="Times New Roman"/>
          <w:szCs w:val="24"/>
        </w:rPr>
        <w:t xml:space="preserve"> τον ΣΥΡΙΖΑ,</w:t>
      </w:r>
      <w:r>
        <w:rPr>
          <w:rFonts w:eastAsia="Times New Roman" w:cs="Times New Roman"/>
          <w:szCs w:val="24"/>
        </w:rPr>
        <w:t xml:space="preserve"> το κόμμα που τη στηρίζει. Εξάλλου ο τόπος ο δικός μας, η Αρκαδία, είναι μικρός. Όλοι γνωριζόμαστε και ξέρουμε πρόσωπα και πράγματα.</w:t>
      </w:r>
    </w:p>
    <w:p w14:paraId="6B3FA91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Σας ε</w:t>
      </w:r>
      <w:r>
        <w:rPr>
          <w:rFonts w:eastAsia="Times New Roman"/>
          <w:szCs w:val="24"/>
        </w:rPr>
        <w:t>υχαριστώ.</w:t>
      </w:r>
      <w:r>
        <w:rPr>
          <w:rFonts w:eastAsia="Times New Roman" w:cs="Times New Roman"/>
          <w:szCs w:val="24"/>
        </w:rPr>
        <w:t xml:space="preserve"> </w:t>
      </w:r>
    </w:p>
    <w:p w14:paraId="6B3FA91D"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6B3FA91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Κύριε συνάδελφε, θέλω, κατ’ αρχ</w:t>
      </w:r>
      <w:r>
        <w:rPr>
          <w:rFonts w:eastAsia="Times New Roman" w:cs="Times New Roman"/>
          <w:szCs w:val="24"/>
        </w:rPr>
        <w:t>άς</w:t>
      </w:r>
      <w:r>
        <w:rPr>
          <w:rFonts w:eastAsia="Times New Roman" w:cs="Times New Roman"/>
          <w:szCs w:val="24"/>
        </w:rPr>
        <w:t>, να σας ευχαριστήσω για την τολμηρή σας ομιλία, γιατί θίξατε και υπονοήσατε ένα κομμάτι των παθογενειών του δημόσιου χώρ</w:t>
      </w:r>
      <w:r>
        <w:rPr>
          <w:rFonts w:eastAsia="Times New Roman" w:cs="Times New Roman"/>
          <w:szCs w:val="24"/>
        </w:rPr>
        <w:t xml:space="preserve">ου. </w:t>
      </w:r>
    </w:p>
    <w:p w14:paraId="6B3FA91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Να συμφωνήσουμε στα εξής</w:t>
      </w:r>
      <w:r>
        <w:rPr>
          <w:rFonts w:eastAsia="Times New Roman" w:cs="Times New Roman"/>
          <w:szCs w:val="24"/>
        </w:rPr>
        <w:t>:</w:t>
      </w:r>
      <w:r>
        <w:rPr>
          <w:rFonts w:eastAsia="Times New Roman" w:cs="Times New Roman"/>
          <w:szCs w:val="24"/>
        </w:rPr>
        <w:t xml:space="preserve"> Πρώτον, εξ ορισμού, όσο κανείς και να τις κάνει δομημένες, οι συνεντεύξεις ενέχουν ένα στοιχείο υποκειμενισμού. </w:t>
      </w:r>
      <w:r>
        <w:rPr>
          <w:rFonts w:eastAsia="Times New Roman" w:cs="Times New Roman"/>
          <w:szCs w:val="24"/>
        </w:rPr>
        <w:t>Άρα</w:t>
      </w:r>
      <w:r>
        <w:rPr>
          <w:rFonts w:eastAsia="Times New Roman" w:cs="Times New Roman"/>
          <w:szCs w:val="24"/>
        </w:rPr>
        <w:t xml:space="preserve"> έχει πολύ μεγάλη σημασία τα στελέχη που θα επιλέξει όποιος διορίζει τις επιτροπές για να κάνουν τις συνεντεύξεις να έχουν αυτή την ωριμότητα, ώστε να ελαχιστοποιήσουν αυτό το υποκειμενικό στοιχείο.</w:t>
      </w:r>
    </w:p>
    <w:p w14:paraId="6B3FA92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Το δεύτερο είναι το εξής</w:t>
      </w:r>
      <w:r>
        <w:rPr>
          <w:rFonts w:eastAsia="Times New Roman" w:cs="Times New Roman"/>
          <w:szCs w:val="24"/>
        </w:rPr>
        <w:t>:</w:t>
      </w:r>
      <w:r>
        <w:rPr>
          <w:rFonts w:eastAsia="Times New Roman" w:cs="Times New Roman"/>
          <w:szCs w:val="24"/>
        </w:rPr>
        <w:t xml:space="preserve"> Γνωρίζετε και εσείς από τη δική</w:t>
      </w:r>
      <w:r>
        <w:rPr>
          <w:rFonts w:eastAsia="Times New Roman" w:cs="Times New Roman"/>
          <w:szCs w:val="24"/>
        </w:rPr>
        <w:t xml:space="preserve"> σας εμπειρία, το γνωρίζω και εγώ από τη δική μου εμπειρία ότι υπάρχουν πολλά άτομα τα οποία μπορεί να έχουν πολύ υψηλά επιστημονικά προσόντα, αλλά, όταν κάθονται να μιλήσουν με τους διπλανούς τους ή κάθονται στο πλαίσιο κάποιας επιτροπής που είναι κάποια </w:t>
      </w:r>
      <w:r>
        <w:rPr>
          <w:rFonts w:eastAsia="Times New Roman" w:cs="Times New Roman"/>
          <w:szCs w:val="24"/>
        </w:rPr>
        <w:t>συνέντευξη, δεν τα πηγαίνουν καθόλου καλά. Αυτό το έχουμε πολύ συχνά, παραδείγματος χάρ</w:t>
      </w:r>
      <w:r>
        <w:rPr>
          <w:rFonts w:eastAsia="Times New Roman" w:cs="Times New Roman"/>
          <w:szCs w:val="24"/>
        </w:rPr>
        <w:t>ιν</w:t>
      </w:r>
      <w:r>
        <w:rPr>
          <w:rFonts w:eastAsia="Times New Roman" w:cs="Times New Roman"/>
          <w:szCs w:val="24"/>
        </w:rPr>
        <w:t>, στον εκπαιδευτικό κόσμο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όσο ανεβαίνετε πάνω. Έχουμε περιπτώσεις εξαιρετικών ερευνητών ιστορικά, όχι μόνο στη χώρα μας. Ο Νεύτωνας </w:t>
      </w:r>
      <w:r>
        <w:rPr>
          <w:rFonts w:eastAsia="Times New Roman" w:cs="Times New Roman"/>
          <w:szCs w:val="24"/>
        </w:rPr>
        <w:lastRenderedPageBreak/>
        <w:t>ήταν ένας από αυτούς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ενώ ήταν ένας κορυφαίος ερευνητής, δεν είχε καμμία απολύτως επικοινωνία με τους φοιτητές του.</w:t>
      </w:r>
    </w:p>
    <w:p w14:paraId="6B3FA92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Λέω, λοιπόν, ότι πολλές φορές τέτοια άτομα δεν είναι κατάλληλα για τις εργασίες για τις οποίες κάνουν αίτηση. Αυτό επιμένω ότι δεν σημαίνει πως δεν υπήρξαν π</w:t>
      </w:r>
      <w:r>
        <w:rPr>
          <w:rFonts w:eastAsia="Times New Roman" w:cs="Times New Roman"/>
          <w:szCs w:val="24"/>
        </w:rPr>
        <w:t xml:space="preserve">ροβλήματα στην κατεύθυνση αυτών που λέτε. </w:t>
      </w:r>
      <w:r>
        <w:rPr>
          <w:rFonts w:eastAsia="Times New Roman" w:cs="Times New Roman"/>
          <w:szCs w:val="24"/>
        </w:rPr>
        <w:t>Σ</w:t>
      </w:r>
      <w:r>
        <w:rPr>
          <w:rFonts w:eastAsia="Times New Roman" w:cs="Times New Roman"/>
          <w:szCs w:val="24"/>
        </w:rPr>
        <w:t>ας το είπα. Έχουμε πάρει από τον περιφερειακό διευθυντή όλα τα δυνατά πρακτικά και θα τα μελετήσουμε. Θεσμική δυνατότητα να παρέμβουμε δεν υπάρχει από τον νόμο, αλλά βεβαίως το να γνωρίζουμε και εμείς λεπτομέρειες</w:t>
      </w:r>
      <w:r>
        <w:rPr>
          <w:rFonts w:eastAsia="Times New Roman" w:cs="Times New Roman"/>
          <w:szCs w:val="24"/>
        </w:rPr>
        <w:t>, διότι μαγνητοφωνούνται τα πρακτικά, θα μας βοηθήσει για το μέλλον και όχι μόνον εμάς, αλλά το ίδιο το Υπουργείο Παιδείας.</w:t>
      </w:r>
    </w:p>
    <w:p w14:paraId="6B3FA92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Τέλος, νομίζω ότι θίξατε ένα εξαιρετικά σημαντικό θέμα ως προς την κομματικοποίηση αυτών των διαδικασιών. Νομίζω ότι η ελληνική κοιν</w:t>
      </w:r>
      <w:r>
        <w:rPr>
          <w:rFonts w:eastAsia="Times New Roman" w:cs="Times New Roman"/>
          <w:szCs w:val="24"/>
        </w:rPr>
        <w:t>ωνία πια</w:t>
      </w:r>
      <w:r w:rsidRPr="00496C0E">
        <w:rPr>
          <w:rFonts w:eastAsia="Times New Roman" w:cs="Times New Roman"/>
          <w:szCs w:val="24"/>
        </w:rPr>
        <w:t>,</w:t>
      </w:r>
      <w:r>
        <w:rPr>
          <w:rFonts w:eastAsia="Times New Roman" w:cs="Times New Roman"/>
          <w:szCs w:val="24"/>
        </w:rPr>
        <w:t xml:space="preserve"> και κυρίως η ακαδημαϊκή κοινότητα όλων των βαθμίδων</w:t>
      </w:r>
      <w:r w:rsidRPr="00496C0E">
        <w:rPr>
          <w:rFonts w:eastAsia="Times New Roman" w:cs="Times New Roman"/>
          <w:szCs w:val="24"/>
        </w:rPr>
        <w:t>,</w:t>
      </w:r>
      <w:r>
        <w:rPr>
          <w:rFonts w:eastAsia="Times New Roman" w:cs="Times New Roman"/>
          <w:szCs w:val="24"/>
        </w:rPr>
        <w:t xml:space="preserve"> πείθεται ότι είμαστε το πρώτο κόμμα εδώ και πάρα - πάρα πολλές δεκαετίες</w:t>
      </w:r>
      <w:r>
        <w:rPr>
          <w:rFonts w:eastAsia="Times New Roman" w:cs="Times New Roman"/>
          <w:szCs w:val="24"/>
        </w:rPr>
        <w:t>,</w:t>
      </w:r>
      <w:r>
        <w:rPr>
          <w:rFonts w:eastAsia="Times New Roman" w:cs="Times New Roman"/>
          <w:szCs w:val="24"/>
        </w:rPr>
        <w:t xml:space="preserve"> που μέρος του </w:t>
      </w:r>
      <w:r>
        <w:rPr>
          <w:rFonts w:eastAsia="Times New Roman" w:cs="Times New Roman"/>
          <w:szCs w:val="24"/>
          <w:lang w:val="en-GB"/>
        </w:rPr>
        <w:t>DNA</w:t>
      </w:r>
      <w:r>
        <w:rPr>
          <w:rFonts w:eastAsia="Times New Roman" w:cs="Times New Roman"/>
          <w:szCs w:val="24"/>
        </w:rPr>
        <w:t xml:space="preserve"> της πολιτικής του είναι η </w:t>
      </w:r>
      <w:proofErr w:type="spellStart"/>
      <w:r>
        <w:rPr>
          <w:rFonts w:eastAsia="Times New Roman" w:cs="Times New Roman"/>
          <w:szCs w:val="24"/>
        </w:rPr>
        <w:t>αποκομματικοποίηση</w:t>
      </w:r>
      <w:proofErr w:type="spellEnd"/>
      <w:r>
        <w:rPr>
          <w:rFonts w:eastAsia="Times New Roman" w:cs="Times New Roman"/>
          <w:szCs w:val="24"/>
        </w:rPr>
        <w:t>. Να σας θυμίσω τι έγινε όταν ψηφίζαμε σε αυτή εδώ την Αί</w:t>
      </w:r>
      <w:r>
        <w:rPr>
          <w:rFonts w:eastAsia="Times New Roman" w:cs="Times New Roman"/>
          <w:szCs w:val="24"/>
        </w:rPr>
        <w:t>θουσα τον νόμο για την τριτοβάθμια εκπαίδευση, που μας κατηγόρησαν ότι κομματικοποιούμε το πανεπιστήμιο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Βεβαίως, τώρα έχουν προχωρήσει πολλές πρυτανικές εκλογές, πολλές εκλογές αντιπρυτάνεων και έχει σπάσει αυτό το «απόστημα» που υπήρχε εδώ και </w:t>
      </w:r>
      <w:r>
        <w:rPr>
          <w:rFonts w:eastAsia="Times New Roman" w:cs="Times New Roman"/>
          <w:szCs w:val="24"/>
        </w:rPr>
        <w:t>πάρα πολλά χρόνια ως προς την κομματικοποίηση.</w:t>
      </w:r>
    </w:p>
    <w:p w14:paraId="6B3FA923" w14:textId="77777777" w:rsidR="002814C9" w:rsidRDefault="0020214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6B3FA92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Εντάξει, κύριε Υπουργέ.</w:t>
      </w:r>
    </w:p>
    <w:p w14:paraId="6B3FA92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w:t>
      </w:r>
      <w:r>
        <w:rPr>
          <w:rFonts w:eastAsia="Times New Roman" w:cs="Times New Roman"/>
          <w:szCs w:val="24"/>
        </w:rPr>
        <w:t xml:space="preserve"> Συμφωνώ, λοιπόν, απολύτως μαζί σας.</w:t>
      </w:r>
    </w:p>
    <w:p w14:paraId="6B3FA92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υπόσχομαι ότι, όταν έχουμε πρόσθετα στοιχεία και όταν επεξεργαστούμε αυτά που μας έστειλαν, θα σας ενημερώσω…</w:t>
      </w:r>
    </w:p>
    <w:p w14:paraId="6B3FA92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τα είπατε.</w:t>
      </w:r>
    </w:p>
    <w:p w14:paraId="6B3FA92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Επειδή έχετε και πολλές ερωτήσεις, κύριε Υπουργέ, να </w:t>
      </w:r>
      <w:r>
        <w:rPr>
          <w:rFonts w:eastAsia="Times New Roman" w:cs="Times New Roman"/>
          <w:szCs w:val="24"/>
        </w:rPr>
        <w:t>κάνουμε λίγη οικονομία χρόνου.</w:t>
      </w:r>
    </w:p>
    <w:p w14:paraId="6B3FA92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Κάνω γνωστό στο Σώμα ότι η πέμπτη με αριθμό 141/24-10-2017 επίκαιρη ερώτηση δεύτερου κύκλου του Βουλευτή Ξάνθης του Συνασπισμού Ριζοσπαστικής Αριστεράς κ. Γρηγορίου Στογιαννίδη προς την Υπουργό Τουρισμού, με θέμα: «Τήρηση του</w:t>
      </w:r>
      <w:r>
        <w:rPr>
          <w:rFonts w:eastAsia="Times New Roman" w:cs="Times New Roman"/>
          <w:szCs w:val="24"/>
        </w:rPr>
        <w:t xml:space="preserve"> προβλεπόμενου από τις άδειες λειτουργίας αριθμού θέσεων εργασίας στα καζίν</w:t>
      </w:r>
      <w:r>
        <w:rPr>
          <w:rFonts w:eastAsia="Times New Roman" w:cs="Times New Roman"/>
          <w:szCs w:val="24"/>
        </w:rPr>
        <w:t>α</w:t>
      </w:r>
      <w:r>
        <w:rPr>
          <w:rFonts w:eastAsia="Times New Roman" w:cs="Times New Roman"/>
          <w:szCs w:val="24"/>
        </w:rPr>
        <w:t>», δεν θα συζητηθεί λόγω αναρμοδιότητας.</w:t>
      </w:r>
    </w:p>
    <w:p w14:paraId="6B3FA92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Αμέσως τώρα προχωρούμε στη συζήτηση της πέμπτης με αριθμό 150/24-10-2017 επίκαιρης ερώτησης πρώτου κύκλου του Βουλευτή Α΄ Θεσσαλονίκης του </w:t>
      </w:r>
      <w:r>
        <w:rPr>
          <w:rFonts w:eastAsia="Times New Roman" w:cs="Times New Roman"/>
          <w:szCs w:val="24"/>
        </w:rPr>
        <w:t>Κομμουνιστικού Κόμματος Ελλάδ</w:t>
      </w:r>
      <w:r>
        <w:rPr>
          <w:rFonts w:eastAsia="Times New Roman" w:cs="Times New Roman"/>
          <w:szCs w:val="24"/>
        </w:rPr>
        <w:t>α</w:t>
      </w:r>
      <w:r>
        <w:rPr>
          <w:rFonts w:eastAsia="Times New Roman" w:cs="Times New Roman"/>
          <w:szCs w:val="24"/>
        </w:rPr>
        <w:t>ς κ. Ιωάννη Δελή προς τον Υπουργό Παιδείας, Έρευνας και Θρησκευμάτων, σχετικά με την κάλυψη κενών σε εκπαιδευτικούς στην πρωτοβάθμια εκπαίδευση.</w:t>
      </w:r>
    </w:p>
    <w:p w14:paraId="6B3FA92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Κύριε Δελή, έχετε τον λόγο για δύο λεπτά.</w:t>
      </w:r>
    </w:p>
    <w:p w14:paraId="6B3FA92C"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r>
        <w:rPr>
          <w:rFonts w:eastAsia="Times New Roman" w:cs="Times New Roman"/>
          <w:szCs w:val="24"/>
        </w:rPr>
        <w:t>.</w:t>
      </w:r>
    </w:p>
    <w:p w14:paraId="6B3FA92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Κύριε Υπουργέ, πάνε δύο μήνες που άνοιξαν τα σχολεία, δημοτικά και νηπιαγωγεία, μπαίνει ο Νοέμβρης σιγά σιγά και ακόμα εξακολουθούν να υπάρχουν ελλείψεις εκπαιδευτικών. Μιλάμε, βέβαια, για αναπληρωτές εκπαιδευτικούς, αφού και η Κυβέρνησή σας συνεχίζει τη</w:t>
      </w:r>
      <w:r>
        <w:rPr>
          <w:rFonts w:eastAsia="Times New Roman" w:cs="Times New Roman"/>
          <w:szCs w:val="24"/>
        </w:rPr>
        <w:t>ν πολιτική της αδιοριστίας, κοροϊδεύοντας και ταλαιπωρώντας κάθε χρόνο χιλιάδες εκπαιδευτικούς και μαθητές.</w:t>
      </w:r>
    </w:p>
    <w:p w14:paraId="6B3FA92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Διότι, αν κανείς συγκρίνει τον συνολικό αριθμό των προσλήψεων αναπληρωτών στην πρωτοβάθμια εκπαίδευση την περσινή χρονιά, που ξεπέρασαν τις δεκατέσσ</w:t>
      </w:r>
      <w:r>
        <w:rPr>
          <w:rFonts w:eastAsia="Times New Roman" w:cs="Times New Roman"/>
          <w:szCs w:val="24"/>
        </w:rPr>
        <w:t>ερις χιλιάδες, με τον συνολικό αριθμό των φετινών προσλήψεων, που είναι λίγο παραπάνω από τις δέκα χιλιάδες, όταν κατατέθηκε η ερώτηση -να τις βάλουμε δώδεκα χιλιάδες, γιατί εν τω μεταξύ μεσολάβησαν και άλλες προσλήψεις-</w:t>
      </w:r>
      <w:r>
        <w:rPr>
          <w:rFonts w:eastAsia="Times New Roman" w:cs="Times New Roman"/>
          <w:szCs w:val="24"/>
        </w:rPr>
        <w:t>,</w:t>
      </w:r>
      <w:r>
        <w:rPr>
          <w:rFonts w:eastAsia="Times New Roman" w:cs="Times New Roman"/>
          <w:szCs w:val="24"/>
        </w:rPr>
        <w:t xml:space="preserve"> αλλά συνυπολογίζοντας πλέον και τι</w:t>
      </w:r>
      <w:r>
        <w:rPr>
          <w:rFonts w:eastAsia="Times New Roman" w:cs="Times New Roman"/>
          <w:szCs w:val="24"/>
        </w:rPr>
        <w:t>ς φετινές συνταξιοδοτήσεις των εκπαιδευτικών, τότε αποδεικνύεται ότι τα κενά σε εκπαιδευτικούς ξεπερνούν τις δύο χιλιάδες αυτή τη στιγμή.</w:t>
      </w:r>
    </w:p>
    <w:p w14:paraId="6B3FA92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Βέβαια, αυτοί οι αριθμοί είναι οι επίσημοι αριθμοί του Υπουργείου, με βάση δηλαδή το πώς αυτό υπολογίζει -πώς «μαγειρε</w:t>
      </w:r>
      <w:r>
        <w:rPr>
          <w:rFonts w:eastAsia="Times New Roman" w:cs="Times New Roman"/>
          <w:szCs w:val="24"/>
        </w:rPr>
        <w:t>ύει» καλύτερα-</w:t>
      </w:r>
      <w:r>
        <w:rPr>
          <w:rFonts w:eastAsia="Times New Roman" w:cs="Times New Roman"/>
          <w:szCs w:val="24"/>
        </w:rPr>
        <w:t>,</w:t>
      </w:r>
      <w:r>
        <w:rPr>
          <w:rFonts w:eastAsia="Times New Roman" w:cs="Times New Roman"/>
          <w:szCs w:val="24"/>
        </w:rPr>
        <w:t xml:space="preserve"> το ίδιο το Υπουργείο</w:t>
      </w:r>
      <w:r>
        <w:rPr>
          <w:rFonts w:eastAsia="Times New Roman" w:cs="Times New Roman"/>
          <w:szCs w:val="24"/>
        </w:rPr>
        <w:t>,</w:t>
      </w:r>
      <w:r>
        <w:rPr>
          <w:rFonts w:eastAsia="Times New Roman" w:cs="Times New Roman"/>
          <w:szCs w:val="24"/>
        </w:rPr>
        <w:t xml:space="preserve"> τα εκπαιδευτικά κενά, γιατί ασφαλώς τα πραγματικά κενά σε εκπαιδευτικούς είναι κατά πολύ μεγαλύτερα, αν ιδωθούν με βάση τις σημερινές σύγχρονες πραγματικές </w:t>
      </w:r>
      <w:r>
        <w:rPr>
          <w:rFonts w:eastAsia="Times New Roman" w:cs="Times New Roman"/>
          <w:szCs w:val="24"/>
        </w:rPr>
        <w:lastRenderedPageBreak/>
        <w:t>ανάγκες λειτουργίας των σχολείων, που αποτελούν βέβαια και διε</w:t>
      </w:r>
      <w:r>
        <w:rPr>
          <w:rFonts w:eastAsia="Times New Roman" w:cs="Times New Roman"/>
          <w:szCs w:val="24"/>
        </w:rPr>
        <w:t xml:space="preserve">κδικήσεις του </w:t>
      </w:r>
      <w:r>
        <w:rPr>
          <w:rFonts w:eastAsia="Times New Roman" w:cs="Times New Roman"/>
          <w:szCs w:val="24"/>
        </w:rPr>
        <w:t>κ</w:t>
      </w:r>
      <w:r>
        <w:rPr>
          <w:rFonts w:eastAsia="Times New Roman" w:cs="Times New Roman"/>
          <w:szCs w:val="24"/>
        </w:rPr>
        <w:t>ινήματος, όπως</w:t>
      </w:r>
      <w:r w:rsidRPr="00FD79FA">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για σχολικά τμήματα των είκοσι μαθητών ανά τμήμα και όχι των ε</w:t>
      </w:r>
      <w:r>
        <w:rPr>
          <w:rFonts w:eastAsia="Times New Roman" w:cs="Times New Roman"/>
          <w:szCs w:val="24"/>
        </w:rPr>
        <w:t>ί</w:t>
      </w:r>
      <w:r>
        <w:rPr>
          <w:rFonts w:eastAsia="Times New Roman" w:cs="Times New Roman"/>
          <w:szCs w:val="24"/>
        </w:rPr>
        <w:t>κοσι</w:t>
      </w:r>
      <w:r>
        <w:rPr>
          <w:rFonts w:eastAsia="Times New Roman" w:cs="Times New Roman"/>
          <w:szCs w:val="24"/>
        </w:rPr>
        <w:t xml:space="preserve"> </w:t>
      </w:r>
      <w:r>
        <w:rPr>
          <w:rFonts w:eastAsia="Times New Roman" w:cs="Times New Roman"/>
          <w:szCs w:val="24"/>
        </w:rPr>
        <w:t>πέντε, είκοσι οκτώ ή τριάντα που είναι σήμερα και για δεκαπέντε παιδιά στις πρώτες τάξεις του σχολείου.</w:t>
      </w:r>
    </w:p>
    <w:p w14:paraId="6B3FA930"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szCs w:val="24"/>
        </w:rPr>
        <w:t>Παρ’ όλα αυτά η Κυβέρνησή σας κα</w:t>
      </w:r>
      <w:r>
        <w:rPr>
          <w:rFonts w:eastAsia="Times New Roman" w:cs="Times New Roman"/>
          <w:szCs w:val="24"/>
        </w:rPr>
        <w:t xml:space="preserve">ι το Υπουργείο Παιδείας επιμένει, κόντρα στην πραγματικότητα, να προπαγανδίζει μία ειδυλλιακή εικόνα για τα σχολεία στα οποία </w:t>
      </w:r>
      <w:proofErr w:type="spellStart"/>
      <w:r>
        <w:rPr>
          <w:rFonts w:eastAsia="Times New Roman" w:cs="Times New Roman"/>
          <w:szCs w:val="24"/>
        </w:rPr>
        <w:t>επανέφερε</w:t>
      </w:r>
      <w:proofErr w:type="spellEnd"/>
      <w:r>
        <w:rPr>
          <w:rFonts w:eastAsia="Times New Roman" w:cs="Times New Roman"/>
          <w:szCs w:val="24"/>
        </w:rPr>
        <w:t xml:space="preserve"> -δήθεν- την κανονικότητα. Όμως, αυτά τα χιλιάδες εκπαιδευτικά κενά, ακόμα και σήμερα που μιλάμε, τινάζουν στον αέρα όλο </w:t>
      </w:r>
      <w:r>
        <w:rPr>
          <w:rFonts w:eastAsia="Times New Roman" w:cs="Times New Roman"/>
          <w:szCs w:val="24"/>
        </w:rPr>
        <w:t>το επικοινωνιακό παραμύθι της Κυβέρνησης περί επανόδου της κανονικότητας στα σχολεία. Δεν υπάρχει καμ</w:t>
      </w:r>
      <w:r>
        <w:rPr>
          <w:rFonts w:eastAsia="Times New Roman" w:cs="Times New Roman"/>
          <w:szCs w:val="24"/>
        </w:rPr>
        <w:t>μ</w:t>
      </w:r>
      <w:r>
        <w:rPr>
          <w:rFonts w:eastAsia="Times New Roman" w:cs="Times New Roman"/>
          <w:szCs w:val="24"/>
        </w:rPr>
        <w:t>ιά κανονικότητα, κύριε Υπουργέ, στα σχολεία όταν λείπουν χιλιάδες εκπαιδευτικοί, για να μη μιλήσουμε βέβαια και για τα οικονομικά των σχολείων που βρίσκον</w:t>
      </w:r>
      <w:r>
        <w:rPr>
          <w:rFonts w:eastAsia="Times New Roman" w:cs="Times New Roman"/>
          <w:szCs w:val="24"/>
        </w:rPr>
        <w:t>ται σε τραγική κατάσταση, για να μη μιλήσουμε και για τα κτ</w:t>
      </w:r>
      <w:r>
        <w:rPr>
          <w:rFonts w:eastAsia="Times New Roman" w:cs="Times New Roman"/>
          <w:szCs w:val="24"/>
        </w:rPr>
        <w:t>η</w:t>
      </w:r>
      <w:r>
        <w:rPr>
          <w:rFonts w:eastAsia="Times New Roman" w:cs="Times New Roman"/>
          <w:szCs w:val="24"/>
        </w:rPr>
        <w:t>ριακά προβλήματα και για τις υπόλοιπες πληγές της εκπαίδευσης.</w:t>
      </w:r>
    </w:p>
    <w:p w14:paraId="6B3FA93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6B3FA932"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 xml:space="preserve">Ωραία, η ουσία της ερώτησής σας έγινε κατανοητή. </w:t>
      </w:r>
    </w:p>
    <w:p w14:paraId="6B3FA933"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Κοντολογίς, κύριε Πρόεδρε, ρωτάμε τον κύριο Υπουργό ποιος είναι ο σχεδιασμός του Υπουργείου για την άμεση κάλυψη αυτών των εκπαι</w:t>
      </w:r>
      <w:r>
        <w:rPr>
          <w:rFonts w:eastAsia="Times New Roman" w:cs="Times New Roman"/>
          <w:szCs w:val="24"/>
        </w:rPr>
        <w:lastRenderedPageBreak/>
        <w:t>δευτικών κενών και ποια μέτρα θα πάρετε</w:t>
      </w:r>
      <w:r>
        <w:rPr>
          <w:rFonts w:eastAsia="Times New Roman" w:cs="Times New Roman"/>
          <w:szCs w:val="24"/>
        </w:rPr>
        <w:t>,</w:t>
      </w:r>
      <w:r>
        <w:rPr>
          <w:rFonts w:eastAsia="Times New Roman" w:cs="Times New Roman"/>
          <w:szCs w:val="24"/>
        </w:rPr>
        <w:t xml:space="preserve"> ώστε να λειτουργήσουν</w:t>
      </w:r>
      <w:r>
        <w:rPr>
          <w:rFonts w:eastAsia="Times New Roman" w:cs="Times New Roman"/>
          <w:szCs w:val="24"/>
        </w:rPr>
        <w:t xml:space="preserve"> κανονικά, επιτέλους, τα ολοήμερα δημοτικά, νηπιαγωγεία, να έχουν όσα παιδιά χρειάζονται τον εκπαιδευτικό της παράλληλης στήριξης, να λειτουργήσουν οι απαραίτητες τάξεις υποδοχής και να καλυφθούν όλες οι ώρες των μαθημάτων ειδικοτήτων από τους αντίστοιχους</w:t>
      </w:r>
      <w:r>
        <w:rPr>
          <w:rFonts w:eastAsia="Times New Roman" w:cs="Times New Roman"/>
          <w:szCs w:val="24"/>
        </w:rPr>
        <w:t xml:space="preserve"> εκπαιδευτικούς. </w:t>
      </w:r>
    </w:p>
    <w:p w14:paraId="6B3FA934"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6B3FA935"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6B3FA936" w14:textId="77777777" w:rsidR="002814C9" w:rsidRDefault="00202142">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ΚΩΝΣΤΑΝΤΙΝΟΣ ΓΑΒΡΟΓΛΟΥ (Υπουργός Παιδείας, Έρευνας και Θρησκευμάτων):</w:t>
      </w:r>
      <w:r>
        <w:rPr>
          <w:rFonts w:eastAsia="Times New Roman" w:cs="Times New Roman"/>
          <w:color w:val="000000"/>
          <w:szCs w:val="24"/>
        </w:rPr>
        <w:t xml:space="preserve"> Ευχαριστώ, κύριε Πρόεδρε.</w:t>
      </w:r>
    </w:p>
    <w:p w14:paraId="6B3FA937" w14:textId="77777777" w:rsidR="002814C9" w:rsidRDefault="0020214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Κύριε Δελή, σίγουρα η εικόνα δεν είναι ειδυλλιακή -ποτέ δεν το είπαμε αυτό εμείς-, σίγουρα όμως είναι μια εικόνα ριζικά διαφοροποιημένη από το παρελθόν και ριζικά βελτιωμένη. Είναι μία εικόνα -το θέλετε, δεν το θέλετε- που δείχνει ότι η κανονικότητα στην ε</w:t>
      </w:r>
      <w:r>
        <w:rPr>
          <w:rFonts w:eastAsia="Times New Roman" w:cs="Times New Roman"/>
          <w:color w:val="000000"/>
          <w:szCs w:val="24"/>
        </w:rPr>
        <w:t xml:space="preserve">κπαίδευση αρχίζει να γίνεται καθεστώς. </w:t>
      </w:r>
    </w:p>
    <w:p w14:paraId="6B3FA938" w14:textId="77777777" w:rsidR="002814C9" w:rsidRDefault="00202142">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Δεύτερον, για κάτι που προφανώς δεν έχετε εσείς ευθύνη, αλλά οι συνεργάτες σας, είναι για το ότι κάπου δεν σας βγαίνουν τα νούμερα. Είπατε ότι έχουν γίνει δέκα χιλιάδες διορισμοί, όταν υποβλήθηκε η ερώτηση, είπατε «ά</w:t>
      </w:r>
      <w:r>
        <w:rPr>
          <w:rFonts w:eastAsia="Times New Roman" w:cs="Times New Roman"/>
          <w:color w:val="000000"/>
          <w:szCs w:val="24"/>
        </w:rPr>
        <w:t xml:space="preserve">ντε ας πούμε δώδεκα χιλιάδες μέχρι σήμερα». Λέτε ότι υπάρχουν και τέσσερις χιλιάδες κενά, σωστά; </w:t>
      </w:r>
    </w:p>
    <w:p w14:paraId="6B3FA939" w14:textId="77777777" w:rsidR="002814C9" w:rsidRDefault="00202142">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ΙΩΑΝΝΗΣ ΔΕΛΗΣ: </w:t>
      </w:r>
      <w:r>
        <w:rPr>
          <w:rFonts w:eastAsia="Times New Roman" w:cs="Times New Roman"/>
          <w:szCs w:val="24"/>
        </w:rPr>
        <w:t>Σ</w:t>
      </w:r>
      <w:r>
        <w:rPr>
          <w:rFonts w:eastAsia="Times New Roman" w:cs="Times New Roman"/>
          <w:color w:val="000000"/>
          <w:szCs w:val="24"/>
        </w:rPr>
        <w:t xml:space="preserve">την πρωτοβάθμια εκπαίδευση. </w:t>
      </w:r>
    </w:p>
    <w:p w14:paraId="6B3FA93A" w14:textId="77777777" w:rsidR="002814C9" w:rsidRDefault="00202142">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lastRenderedPageBreak/>
        <w:t>ΚΩΝΣΤΑΝΤΙΝΟΣ ΓΑΒΡΟΓΛΟΥ (Υπουργός Παιδείας, Έρευνας και Θρησκευμάτων):</w:t>
      </w:r>
      <w:r>
        <w:rPr>
          <w:rFonts w:eastAsia="Times New Roman" w:cs="Times New Roman"/>
          <w:color w:val="000000"/>
          <w:szCs w:val="24"/>
        </w:rPr>
        <w:t xml:space="preserve"> Συνολικά. Δεν είναι μόνο για την πρωτοβάθμι</w:t>
      </w:r>
      <w:r>
        <w:rPr>
          <w:rFonts w:eastAsia="Times New Roman" w:cs="Times New Roman"/>
          <w:color w:val="000000"/>
          <w:szCs w:val="24"/>
        </w:rPr>
        <w:t xml:space="preserve">α, είναι για τη γενική εκπαίδευση. </w:t>
      </w:r>
    </w:p>
    <w:p w14:paraId="6B3FA93B"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color w:val="000000"/>
          <w:szCs w:val="24"/>
        </w:rPr>
        <w:t xml:space="preserve">Θέλω να σας πληροφορήσω ότι κάναμε </w:t>
      </w:r>
      <w:proofErr w:type="spellStart"/>
      <w:r>
        <w:rPr>
          <w:rFonts w:eastAsia="Times New Roman" w:cs="Times New Roman"/>
          <w:color w:val="000000"/>
          <w:szCs w:val="24"/>
        </w:rPr>
        <w:t>δεκαεπτάμισι</w:t>
      </w:r>
      <w:proofErr w:type="spellEnd"/>
      <w:r>
        <w:rPr>
          <w:rFonts w:eastAsia="Times New Roman" w:cs="Times New Roman"/>
          <w:color w:val="000000"/>
          <w:szCs w:val="24"/>
        </w:rPr>
        <w:t xml:space="preserve"> χιλιάδες διορισμούς μέχρι και προχθές. </w:t>
      </w:r>
      <w:r>
        <w:rPr>
          <w:rFonts w:eastAsia="Times New Roman" w:cs="Times New Roman"/>
          <w:color w:val="000000"/>
          <w:szCs w:val="24"/>
        </w:rPr>
        <w:t>Οι</w:t>
      </w:r>
      <w:r>
        <w:rPr>
          <w:rFonts w:eastAsia="Times New Roman" w:cs="Times New Roman"/>
          <w:color w:val="000000"/>
          <w:szCs w:val="24"/>
        </w:rPr>
        <w:t xml:space="preserve"> </w:t>
      </w:r>
      <w:proofErr w:type="spellStart"/>
      <w:r>
        <w:rPr>
          <w:rFonts w:eastAsia="Times New Roman" w:cs="Times New Roman"/>
          <w:color w:val="000000"/>
          <w:szCs w:val="24"/>
        </w:rPr>
        <w:t>δεκαεπτάμισι</w:t>
      </w:r>
      <w:proofErr w:type="spellEnd"/>
      <w:r>
        <w:rPr>
          <w:rFonts w:eastAsia="Times New Roman" w:cs="Times New Roman"/>
          <w:color w:val="000000"/>
          <w:szCs w:val="24"/>
        </w:rPr>
        <w:t xml:space="preserve"> χιλιάδες είναι πολύ περισσότερο από όποια πρόσθεση και αν κάνετε, με τον οποιονδήποτε τρόπο και να την κάνετε. Γιατί </w:t>
      </w:r>
      <w:r>
        <w:rPr>
          <w:rFonts w:eastAsia="Times New Roman" w:cs="Times New Roman"/>
          <w:color w:val="000000"/>
          <w:szCs w:val="24"/>
        </w:rPr>
        <w:t xml:space="preserve">τώρα το λέω αυτό; </w:t>
      </w:r>
      <w:r>
        <w:rPr>
          <w:rFonts w:eastAsia="Times New Roman" w:cs="Times New Roman"/>
          <w:szCs w:val="24"/>
        </w:rPr>
        <w:t>Το λέω γιατί παραπονείστε για πράγματα τα οποία δεν ισχύουν. Θέλετε να έρθετε στο γραφείο μου να σας ενημερώσω για χιλιάδες προβλήματα που έχουμε στην εκπαίδευση και να παραπονείστε γι’ αυτά; Δεν έχετε λόγο να παραπονείστε για πράγματα πο</w:t>
      </w:r>
      <w:r>
        <w:rPr>
          <w:rFonts w:eastAsia="Times New Roman" w:cs="Times New Roman"/>
          <w:szCs w:val="24"/>
        </w:rPr>
        <w:t xml:space="preserve">υ η ελληνική κοινωνία τα έχει κατακτήσει. Τυχαίνει να τα έχει κατακτήσει με τη δική μας Κυβέρνηση, τι να κάνουμε όμως; Αυτό ας το χαρούμε όλοι, ας μην είμαστε μίζεροι επ’ αυτού. </w:t>
      </w:r>
    </w:p>
    <w:p w14:paraId="6B3FA93C"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θέμα είναι το εξής και θα ήθελα εδώ και την απάντησή σας: Είπατε </w:t>
      </w:r>
      <w:r>
        <w:rPr>
          <w:rFonts w:eastAsia="Times New Roman" w:cs="Times New Roman"/>
          <w:szCs w:val="24"/>
        </w:rPr>
        <w:t xml:space="preserve">«με τους λογαριασμούς του Υπουργείου». Ξέρετε πάρα πολύ καλά ότι το Υπουργείο έχει έναν μηχανισμό με τον οποίο οι </w:t>
      </w:r>
      <w:r>
        <w:rPr>
          <w:rFonts w:eastAsia="Times New Roman" w:cs="Times New Roman"/>
          <w:szCs w:val="24"/>
        </w:rPr>
        <w:t>δ</w:t>
      </w:r>
      <w:r>
        <w:rPr>
          <w:rFonts w:eastAsia="Times New Roman" w:cs="Times New Roman"/>
          <w:szCs w:val="24"/>
        </w:rPr>
        <w:t>ιευθυντές των σχολείων στέλνουν στοιχεία μέσω του ηλεκτρονικού συστήματος «</w:t>
      </w:r>
      <w:r>
        <w:rPr>
          <w:rFonts w:eastAsia="Times New Roman" w:cs="Times New Roman"/>
          <w:szCs w:val="24"/>
          <w:lang w:val="en-US"/>
        </w:rPr>
        <w:t>MYSCHOOL</w:t>
      </w:r>
      <w:r>
        <w:rPr>
          <w:rFonts w:eastAsia="Times New Roman" w:cs="Times New Roman"/>
          <w:szCs w:val="24"/>
        </w:rPr>
        <w:t xml:space="preserve">» και στέλνουν επίσης, στοιχεία στους </w:t>
      </w:r>
      <w:r>
        <w:rPr>
          <w:rFonts w:eastAsia="Times New Roman" w:cs="Times New Roman"/>
          <w:szCs w:val="24"/>
        </w:rPr>
        <w:t>δ</w:t>
      </w:r>
      <w:r>
        <w:rPr>
          <w:rFonts w:eastAsia="Times New Roman" w:cs="Times New Roman"/>
          <w:szCs w:val="24"/>
        </w:rPr>
        <w:t xml:space="preserve">ιευθυντές </w:t>
      </w:r>
      <w:r>
        <w:rPr>
          <w:rFonts w:eastAsia="Times New Roman" w:cs="Times New Roman"/>
          <w:szCs w:val="24"/>
        </w:rPr>
        <w:t>ε</w:t>
      </w:r>
      <w:r>
        <w:rPr>
          <w:rFonts w:eastAsia="Times New Roman" w:cs="Times New Roman"/>
          <w:szCs w:val="24"/>
        </w:rPr>
        <w:t>κπαίδευσ</w:t>
      </w:r>
      <w:r>
        <w:rPr>
          <w:rFonts w:eastAsia="Times New Roman" w:cs="Times New Roman"/>
          <w:szCs w:val="24"/>
        </w:rPr>
        <w:t xml:space="preserve">ης, οι οποίοι στέλνουν στοιχεία στους </w:t>
      </w:r>
      <w:r>
        <w:rPr>
          <w:rFonts w:eastAsia="Times New Roman" w:cs="Times New Roman"/>
          <w:szCs w:val="24"/>
        </w:rPr>
        <w:t>π</w:t>
      </w:r>
      <w:r>
        <w:rPr>
          <w:rFonts w:eastAsia="Times New Roman" w:cs="Times New Roman"/>
          <w:szCs w:val="24"/>
        </w:rPr>
        <w:t xml:space="preserve">εριφερειακούς </w:t>
      </w:r>
      <w:r>
        <w:rPr>
          <w:rFonts w:eastAsia="Times New Roman" w:cs="Times New Roman"/>
          <w:szCs w:val="24"/>
        </w:rPr>
        <w:t>δ</w:t>
      </w:r>
      <w:r>
        <w:rPr>
          <w:rFonts w:eastAsia="Times New Roman" w:cs="Times New Roman"/>
          <w:szCs w:val="24"/>
        </w:rPr>
        <w:t>ιευθυντές, οι οποίοι στέλνουν στοιχεία στο Υπουργείο. Όταν το Υπουργείο διαπιστώσει ότι κάτι δεν πάει καλά ανάμεσα στο ηλεκτρονικό σύστημα και αυτά που έρχονται, δεν μπορεί γενικά να διορίζει. Πρέπει να</w:t>
      </w:r>
      <w:r>
        <w:rPr>
          <w:rFonts w:eastAsia="Times New Roman" w:cs="Times New Roman"/>
          <w:szCs w:val="24"/>
        </w:rPr>
        <w:t xml:space="preserve"> ελέγξουμε. Τα δημοσιονομικά μας </w:t>
      </w:r>
      <w:r>
        <w:rPr>
          <w:rFonts w:eastAsia="Times New Roman" w:cs="Times New Roman"/>
          <w:szCs w:val="24"/>
        </w:rPr>
        <w:lastRenderedPageBreak/>
        <w:t xml:space="preserve">δεν είναι καλά. Επίσης, δεν θέλουμε να υπάρχουν πλεονάζουσες ώρες από εκπαιδευτικούς, κάτι που η τοπική κοινωνία το σχολιάζει. </w:t>
      </w:r>
    </w:p>
    <w:p w14:paraId="6B3FA93D" w14:textId="77777777" w:rsidR="002814C9" w:rsidRDefault="00202142">
      <w:pPr>
        <w:spacing w:line="600" w:lineRule="auto"/>
        <w:ind w:firstLine="720"/>
        <w:contextualSpacing/>
        <w:jc w:val="both"/>
        <w:rPr>
          <w:rFonts w:eastAsia="Times New Roman" w:cs="Times New Roman"/>
          <w:szCs w:val="24"/>
        </w:rPr>
      </w:pPr>
      <w:r>
        <w:rPr>
          <w:rFonts w:eastAsia="Times New Roman" w:cs="Times New Roman"/>
          <w:szCs w:val="24"/>
        </w:rPr>
        <w:t>Ερώτημα</w:t>
      </w:r>
      <w:r>
        <w:rPr>
          <w:rFonts w:eastAsia="Times New Roman" w:cs="Times New Roman"/>
          <w:szCs w:val="24"/>
        </w:rPr>
        <w:t>,</w:t>
      </w:r>
      <w:r>
        <w:rPr>
          <w:rFonts w:eastAsia="Times New Roman" w:cs="Times New Roman"/>
          <w:szCs w:val="24"/>
        </w:rPr>
        <w:t xml:space="preserve"> λοιπόν: </w:t>
      </w:r>
      <w:r>
        <w:rPr>
          <w:rFonts w:eastAsia="Times New Roman" w:cs="Times New Roman"/>
          <w:szCs w:val="24"/>
        </w:rPr>
        <w:t>Θ</w:t>
      </w:r>
      <w:r>
        <w:rPr>
          <w:rFonts w:eastAsia="Times New Roman" w:cs="Times New Roman"/>
          <w:szCs w:val="24"/>
        </w:rPr>
        <w:t>έλετε από κοινού να δούμε π</w:t>
      </w:r>
      <w:r>
        <w:rPr>
          <w:rFonts w:eastAsia="Times New Roman" w:cs="Times New Roman"/>
          <w:szCs w:val="24"/>
        </w:rPr>
        <w:t>ώ</w:t>
      </w:r>
      <w:r>
        <w:rPr>
          <w:rFonts w:eastAsia="Times New Roman" w:cs="Times New Roman"/>
          <w:szCs w:val="24"/>
        </w:rPr>
        <w:t xml:space="preserve">ς θα αντιμετωπίσουμε αυτές τις παθογένειες; Θέλω </w:t>
      </w:r>
      <w:r>
        <w:rPr>
          <w:rFonts w:eastAsia="Times New Roman" w:cs="Times New Roman"/>
          <w:szCs w:val="24"/>
        </w:rPr>
        <w:t xml:space="preserve">να ξέρετε ότι σήμερα, δυστυχώς, αναγκάστηκα να προχωρήσω σε προκαταρκτική εξέταση σε </w:t>
      </w:r>
      <w:r>
        <w:rPr>
          <w:rFonts w:eastAsia="Times New Roman" w:cs="Times New Roman"/>
          <w:szCs w:val="24"/>
        </w:rPr>
        <w:t>δ</w:t>
      </w:r>
      <w:r>
        <w:rPr>
          <w:rFonts w:eastAsia="Times New Roman" w:cs="Times New Roman"/>
          <w:szCs w:val="24"/>
        </w:rPr>
        <w:t xml:space="preserve">ιευθυντές σχολείων που έχουμε βάσιμες υποψίες ότι μας στέλνουν λάθος στοιχεία. Όσον αφορά το αν αυτό θα οδηγήσει σε ΕΔΕ ή εάν θα οδηγήσει σε πειθαρχικό, θα σας πω ότι θα </w:t>
      </w:r>
      <w:r>
        <w:rPr>
          <w:rFonts w:eastAsia="Times New Roman" w:cs="Times New Roman"/>
          <w:szCs w:val="24"/>
        </w:rPr>
        <w:t>το πάμε εκεί όπου θα οδηγήσει η προκαταρκτική εξέταση. Όμως είναι σεβασμός των δημόσιων λειτουργών προς την πολιτεία το να ανταποκρίνονται στην πραγματικότητα που ισχύει στο σχολείο τους.</w:t>
      </w:r>
    </w:p>
    <w:p w14:paraId="6B3FA93E"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κάτι τελευταίο: Επειδή και το κόμμα σας και εσείς έχετε τεράστια</w:t>
      </w:r>
      <w:r>
        <w:rPr>
          <w:rFonts w:eastAsia="Times New Roman" w:cs="Times New Roman"/>
          <w:szCs w:val="24"/>
        </w:rPr>
        <w:t xml:space="preserve"> εμπειρία από τα θέματα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θέλετε πάλι από κοινού να δούμε τις ευθύνες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για τη συντήρηση των σχολικών κτηρίων; Διότι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πρέπει και αυτή να μάθει ποιος είναι ο προγραμματισμός.</w:t>
      </w:r>
    </w:p>
    <w:p w14:paraId="6B3FA93F"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Μάλιστα. Τα υπόλοιπα στη δευτερολογία σας, κύριε Υπουργέ.</w:t>
      </w:r>
    </w:p>
    <w:p w14:paraId="6B3FA940"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6B3FA941"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Εντάξει, κύριε Πρόεδρε.</w:t>
      </w:r>
    </w:p>
    <w:p w14:paraId="6B3FA942"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Κύριε Υπουργέ, νομίζω ότι κάνατε εσκεμμ</w:t>
      </w:r>
      <w:r>
        <w:rPr>
          <w:rFonts w:eastAsia="Times New Roman" w:cs="Times New Roman"/>
          <w:szCs w:val="24"/>
        </w:rPr>
        <w:t>ένα μια παρανόηση.</w:t>
      </w:r>
    </w:p>
    <w:p w14:paraId="6B3FA943"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ερώτησή μας αφορά την πρωτοβάθμια εκπαίδευση. Ο τίτλος της ερώτησης είναι</w:t>
      </w:r>
      <w:r>
        <w:rPr>
          <w:rFonts w:eastAsia="Times New Roman" w:cs="Times New Roman"/>
          <w:szCs w:val="24"/>
        </w:rPr>
        <w:t>:</w:t>
      </w:r>
      <w:r>
        <w:rPr>
          <w:rFonts w:eastAsia="Times New Roman" w:cs="Times New Roman"/>
          <w:szCs w:val="24"/>
        </w:rPr>
        <w:t xml:space="preserve"> «Κενά εκπαιδευτικών στην πρωτοβάθμια εκπαίδευση». Στην πρωτοβάθμια, λοιπόν, εκπαίδευση μέχρι στιγμής οι διορισμοί αναπληρωτών ή οι προσλήψεις που έχουν γίνει δε</w:t>
      </w:r>
      <w:r>
        <w:rPr>
          <w:rFonts w:eastAsia="Times New Roman" w:cs="Times New Roman"/>
          <w:szCs w:val="24"/>
        </w:rPr>
        <w:t>ν έχουν ξεπεράσει τις δώδεκα χιλιάδες, όταν πέρυσι ήταν στο τέλος της χρονιάς δεκατέσσερις χιλιάδες. Αυτή τη σύγκριση κάνουμε, όχι γενικά για την εκπαίδευση, αλλά ειδικά για την πρωτοβάθμια.</w:t>
      </w:r>
    </w:p>
    <w:p w14:paraId="6B3FA944"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Συνεπώς τα εκπαιδευτικά κενά των δύο χιλιάδων είναι υπαρκτά. Και </w:t>
      </w:r>
      <w:r>
        <w:rPr>
          <w:rFonts w:eastAsia="Times New Roman" w:cs="Times New Roman"/>
          <w:szCs w:val="24"/>
        </w:rPr>
        <w:t>είναι υπαρκτά όχι επειδή το λέμε εμείς, κύριε Υπουργέ, αλλά επειδή το ζουν εκατοντάδες, χιλιάδες σχολεία σε όλη την Ελλάδα.</w:t>
      </w:r>
    </w:p>
    <w:p w14:paraId="6B3FA945"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Σχετικά με αυτά που είπατε για τα δημοσιονομικά της χώρας και που το επαναλαμβάνετε ως Κυβέρνηση με κάθε ευκαιρία, όταν πρόκειται βε</w:t>
      </w:r>
      <w:r>
        <w:rPr>
          <w:rFonts w:eastAsia="Times New Roman" w:cs="Times New Roman"/>
          <w:szCs w:val="24"/>
        </w:rPr>
        <w:t>βαίως για τις κοινωνικές ανάγκες και πιο συγκεκριμένα για την εκπαίδευση ή για την υγεία, θα ήθελα να πω ότι αυτά τα δημοσιονομικά προβλήματα</w:t>
      </w:r>
      <w:r>
        <w:rPr>
          <w:rFonts w:eastAsia="Times New Roman" w:cs="Times New Roman"/>
          <w:szCs w:val="24"/>
        </w:rPr>
        <w:t>,</w:t>
      </w:r>
      <w:r>
        <w:rPr>
          <w:rFonts w:eastAsia="Times New Roman" w:cs="Times New Roman"/>
          <w:szCs w:val="24"/>
        </w:rPr>
        <w:t xml:space="preserve"> ωστόσο δεν σας εμποδίζουν, για παράδειγμα, να δίνετε δισεκατομμύρια -εννοώ η Κυβέρνησή σας- στο ΝΑΤΟ για εξοπλισμ</w:t>
      </w:r>
      <w:r>
        <w:rPr>
          <w:rFonts w:eastAsia="Times New Roman" w:cs="Times New Roman"/>
          <w:szCs w:val="24"/>
        </w:rPr>
        <w:t>ούς.</w:t>
      </w:r>
    </w:p>
    <w:p w14:paraId="6B3FA946"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Σχετικά τώρα με τις ευθύνες των δήμων, σε σχέση με τη συντήρηση των σχολείων</w:t>
      </w:r>
      <w:r>
        <w:rPr>
          <w:rFonts w:eastAsia="Times New Roman" w:cs="Times New Roman"/>
          <w:szCs w:val="24"/>
        </w:rPr>
        <w:t>.</w:t>
      </w:r>
      <w:r>
        <w:rPr>
          <w:rFonts w:eastAsia="Times New Roman" w:cs="Times New Roman"/>
          <w:szCs w:val="24"/>
        </w:rPr>
        <w:t xml:space="preserve"> Ασφαλώς και υπάρχουν, όμως θα πρέπει να δούμε και το ποσό με το οποίο </w:t>
      </w:r>
      <w:r>
        <w:rPr>
          <w:rFonts w:eastAsia="Times New Roman" w:cs="Times New Roman"/>
          <w:szCs w:val="24"/>
        </w:rPr>
        <w:lastRenderedPageBreak/>
        <w:t>χρηματοδοτούνται αυτοί οι δήμοι, το οποίο είναι ανεπαρκέστατο -γνωρίζω πάρα πολύ καλά τι συμβαίνει, για</w:t>
      </w:r>
      <w:r>
        <w:rPr>
          <w:rFonts w:eastAsia="Times New Roman" w:cs="Times New Roman"/>
          <w:szCs w:val="24"/>
        </w:rPr>
        <w:t xml:space="preserve"> παράδειγμα, στον Δήμο Θεσσαλονίκης- και φτάνει να καλύψει ελάχιστες ανάγκες.</w:t>
      </w:r>
    </w:p>
    <w:p w14:paraId="6B3FA947"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Τα στοιχεία που πήραμε τα έχουμε αντλήσει από τις επίσημες ανακοινώσεις, από το </w:t>
      </w:r>
      <w:r>
        <w:rPr>
          <w:rFonts w:eastAsia="Times New Roman" w:cs="Times New Roman"/>
          <w:szCs w:val="24"/>
          <w:lang w:val="en-US"/>
        </w:rPr>
        <w:t>site</w:t>
      </w:r>
      <w:r>
        <w:rPr>
          <w:rFonts w:eastAsia="Times New Roman" w:cs="Times New Roman"/>
          <w:szCs w:val="24"/>
        </w:rPr>
        <w:t xml:space="preserve"> του Υπουργείου Παιδείας, το οποίο ακόμη και μέχρι προχθές, συγκεκριμένα στις 20 Οκτωβρίου, πρ</w:t>
      </w:r>
      <w:r>
        <w:rPr>
          <w:rFonts w:eastAsia="Times New Roman" w:cs="Times New Roman"/>
          <w:szCs w:val="24"/>
        </w:rPr>
        <w:t>οέβη σε πρόσληψη άλλων εννιακοσίων εξήντα τεσσάρων αναπληρωτών στην πρωτοβάθμια εκπαίδευση.</w:t>
      </w:r>
    </w:p>
    <w:p w14:paraId="6B3FA948"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Συνεπώς όλες αυτές οι προσλήψεις οι οποίες εξακολουθούν να γίνονται -δεν μιλήσατε ακόμα γι’ αυτές που θα πρέπει να γίνουν, εκτός και αν δεν κάνετε, να μας το πείτε-</w:t>
      </w:r>
      <w:r>
        <w:rPr>
          <w:rFonts w:eastAsia="Times New Roman" w:cs="Times New Roman"/>
          <w:szCs w:val="24"/>
        </w:rPr>
        <w:t xml:space="preserve"> διαψεύδουν κατ’ αρχ</w:t>
      </w:r>
      <w:r>
        <w:rPr>
          <w:rFonts w:eastAsia="Times New Roman" w:cs="Times New Roman"/>
          <w:szCs w:val="24"/>
        </w:rPr>
        <w:t>άς</w:t>
      </w:r>
      <w:r>
        <w:rPr>
          <w:rFonts w:eastAsia="Times New Roman" w:cs="Times New Roman"/>
          <w:szCs w:val="24"/>
        </w:rPr>
        <w:t xml:space="preserve"> και αναιρούν όλη τη φιλολογία που αναπτύξατε -και το υποστηρίξατε και σήμερα εδώ στη Βουλή- για το ότι φέτος άνοιξαν δήθεν κανονικά τα σχολεία, χωρίς ελλείψεις σε εκπαιδευτικούς.</w:t>
      </w:r>
    </w:p>
    <w:p w14:paraId="6B3FA949"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η πραγματικότητα ακόμη και σήμερα, δύο μήνες μετ</w:t>
      </w:r>
      <w:r>
        <w:rPr>
          <w:rFonts w:eastAsia="Times New Roman" w:cs="Times New Roman"/>
          <w:szCs w:val="24"/>
        </w:rPr>
        <w:t>ά το άνοιγμα των σχολείων, είναι διαφορετική</w:t>
      </w:r>
      <w:r>
        <w:rPr>
          <w:rFonts w:eastAsia="Times New Roman" w:cs="Times New Roman"/>
          <w:szCs w:val="24"/>
        </w:rPr>
        <w:t>,</w:t>
      </w:r>
      <w:r>
        <w:rPr>
          <w:rFonts w:eastAsia="Times New Roman" w:cs="Times New Roman"/>
          <w:szCs w:val="24"/>
        </w:rPr>
        <w:t xml:space="preserve"> και καθόλου μα καθόλου κανονική. Όσοι ζουν, κύριε Υπουργέ, στην εκπαίδευση και όσοι έχουν μια στοιχειώδη εικόνα για αυτήν, γνωρίζουν ότι τα περισσότερα ολοήμερα δεν μπορούν να φτιάξουν κανονικό πρόγραμμα μέχρι </w:t>
      </w:r>
      <w:r>
        <w:rPr>
          <w:rFonts w:eastAsia="Times New Roman" w:cs="Times New Roman"/>
          <w:szCs w:val="24"/>
        </w:rPr>
        <w:t>τις τέσσερις το απόγευμα, σήμερα 30 του Οκτώβρη, και υποβαθμίζονται αυτά τα σχολεία, τα ολοήμερα, όλο και περισσότερο. Όλα αυτά γίνονται και μετά από το βαρύ κτύπημα που δέχθηκε το ολοήμερο σχολείο από τη δική σας Κυβέρνηση.</w:t>
      </w:r>
    </w:p>
    <w:p w14:paraId="6B3FA94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w:t>
      </w:r>
      <w:r>
        <w:rPr>
          <w:rFonts w:eastAsia="Times New Roman" w:cs="Times New Roman"/>
          <w:szCs w:val="24"/>
        </w:rPr>
        <w:t xml:space="preserve">δούνι λήξεως του χρόνου ομιλίας του κυρίου Βουλευτή) </w:t>
      </w:r>
    </w:p>
    <w:p w14:paraId="6B3FA94B"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εδώ να θυμίσω, κύριε Υπουργέ, το υπόμνημα, που σας παρέδωσε πρόσφατα για τη λειψή λειτουργία των ολοήμερων σχολείων στο Μενίδι και ευρύτερα στην </w:t>
      </w:r>
      <w:r>
        <w:rPr>
          <w:rFonts w:eastAsia="Times New Roman" w:cs="Times New Roman"/>
          <w:szCs w:val="24"/>
        </w:rPr>
        <w:t>α</w:t>
      </w:r>
      <w:r>
        <w:rPr>
          <w:rFonts w:eastAsia="Times New Roman" w:cs="Times New Roman"/>
          <w:szCs w:val="24"/>
        </w:rPr>
        <w:t>νατολική Αττική, ο Σύλλογος των Εκπαιδευτικών, ο «</w:t>
      </w:r>
      <w:r>
        <w:rPr>
          <w:rFonts w:eastAsia="Times New Roman" w:cs="Times New Roman"/>
          <w:szCs w:val="24"/>
        </w:rPr>
        <w:t>ΣΩ</w:t>
      </w:r>
      <w:r>
        <w:rPr>
          <w:rFonts w:eastAsia="Times New Roman" w:cs="Times New Roman"/>
          <w:szCs w:val="24"/>
        </w:rPr>
        <w:t>ΚΡΑΤΗΣ</w:t>
      </w:r>
      <w:r>
        <w:rPr>
          <w:rFonts w:eastAsia="Times New Roman" w:cs="Times New Roman"/>
          <w:szCs w:val="24"/>
        </w:rPr>
        <w:t>» από τις 12 ακόμα του Οκτώβρη. Μιλάμε για μια περιοχή με πολύ οξυμμένες εκπαιδευτικές και κοινωνικές ανάγκες, τις οποίες ανάγκες κα</w:t>
      </w:r>
      <w:r>
        <w:rPr>
          <w:rFonts w:eastAsia="Times New Roman" w:cs="Times New Roman"/>
          <w:szCs w:val="24"/>
        </w:rPr>
        <w:t>μ</w:t>
      </w:r>
      <w:r>
        <w:rPr>
          <w:rFonts w:eastAsia="Times New Roman" w:cs="Times New Roman"/>
          <w:szCs w:val="24"/>
        </w:rPr>
        <w:t>μία κυβερνητική προπαγάνδα δεν μπορεί να τις καλύψει.</w:t>
      </w:r>
    </w:p>
    <w:p w14:paraId="6B3FA94C"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Δελή, ολοκληρώστε. Θα κα</w:t>
      </w:r>
      <w:r>
        <w:rPr>
          <w:rFonts w:eastAsia="Times New Roman" w:cs="Times New Roman"/>
          <w:szCs w:val="24"/>
        </w:rPr>
        <w:t>λύψετε και το Μενίδι με την ερώτηση;</w:t>
      </w:r>
    </w:p>
    <w:p w14:paraId="6B3FA94D"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 ολοκληρώσω, κύριε Πρόεδρε.</w:t>
      </w:r>
    </w:p>
    <w:p w14:paraId="6B3FA94E"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αλλά να μείνετε στην ερώτηση.</w:t>
      </w:r>
    </w:p>
    <w:p w14:paraId="6B3FA94F"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 σας θυμίσω ακόμα -θα το γνωρίζετε ασφαλώς, θα το έχετε πληροφορηθεί- τις σημερινές κινητοποιήσεις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γ</w:t>
      </w:r>
      <w:r>
        <w:rPr>
          <w:rFonts w:eastAsia="Times New Roman" w:cs="Times New Roman"/>
          <w:szCs w:val="24"/>
        </w:rPr>
        <w:t xml:space="preserve">ονέων σε Σκόπελο και Σκιάθο, κινητοποιήσεις που γίνονται για να πάνε επιτέλους στα </w:t>
      </w:r>
      <w:proofErr w:type="spellStart"/>
      <w:r>
        <w:rPr>
          <w:rFonts w:eastAsia="Times New Roman" w:cs="Times New Roman"/>
          <w:szCs w:val="24"/>
        </w:rPr>
        <w:t>σχολειά</w:t>
      </w:r>
      <w:proofErr w:type="spellEnd"/>
      <w:r>
        <w:rPr>
          <w:rFonts w:eastAsia="Times New Roman" w:cs="Times New Roman"/>
          <w:szCs w:val="24"/>
        </w:rPr>
        <w:t xml:space="preserve"> των παιδιών τους οι εκπαιδευτικοί που απαιτούνται</w:t>
      </w:r>
      <w:r>
        <w:rPr>
          <w:rFonts w:eastAsia="Times New Roman" w:cs="Times New Roman"/>
          <w:szCs w:val="24"/>
        </w:rPr>
        <w:t xml:space="preserve">. Για να μη μιλήσουμε για τα μαθήματα ειδικοτήτων στα σχολεία όλης της χώρας, που δεν διδάσκονται από τον αντίστοιχο </w:t>
      </w:r>
      <w:r>
        <w:rPr>
          <w:rFonts w:eastAsia="Times New Roman" w:cs="Times New Roman"/>
          <w:szCs w:val="24"/>
        </w:rPr>
        <w:lastRenderedPageBreak/>
        <w:t xml:space="preserve">εκπαιδευτικό ή για την παράλληλη στήριξη, που υπολειτουργεί ή για την </w:t>
      </w:r>
      <w:proofErr w:type="spellStart"/>
      <w:r>
        <w:rPr>
          <w:rFonts w:eastAsia="Times New Roman" w:cs="Times New Roman"/>
          <w:szCs w:val="24"/>
        </w:rPr>
        <w:t>υποστελέχωση</w:t>
      </w:r>
      <w:proofErr w:type="spellEnd"/>
      <w:r>
        <w:rPr>
          <w:rFonts w:eastAsia="Times New Roman" w:cs="Times New Roman"/>
          <w:szCs w:val="24"/>
        </w:rPr>
        <w:t xml:space="preserve"> της ειδικής αγωγής.</w:t>
      </w:r>
    </w:p>
    <w:p w14:paraId="6B3FA950"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εδώ θα ήθελα να θίξω ένα ιδιαίτε</w:t>
      </w:r>
      <w:r>
        <w:rPr>
          <w:rFonts w:eastAsia="Times New Roman" w:cs="Times New Roman"/>
          <w:szCs w:val="24"/>
        </w:rPr>
        <w:t>ρο ζήτημα, αν μου επιτρέπετε, κύριε Πρόεδρε, σε μισό λεπτό,…</w:t>
      </w:r>
    </w:p>
    <w:p w14:paraId="6B3FA951"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Δελή.</w:t>
      </w:r>
    </w:p>
    <w:p w14:paraId="6B3FA952"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b/>
          <w:szCs w:val="24"/>
        </w:rPr>
        <w:t xml:space="preserve"> </w:t>
      </w:r>
      <w:r>
        <w:rPr>
          <w:rFonts w:eastAsia="Times New Roman" w:cs="Times New Roman"/>
          <w:szCs w:val="24"/>
        </w:rPr>
        <w:t>…σε σχέση με την εκπαίδευση των προσφυγόπουλων. Γιατί εσείς και η Κυβέρνησή σας μπορεί να βγάζετε πύρινους λόγους για τα δ</w:t>
      </w:r>
      <w:r>
        <w:rPr>
          <w:rFonts w:eastAsia="Times New Roman" w:cs="Times New Roman"/>
          <w:szCs w:val="24"/>
        </w:rPr>
        <w:t>ικαιώματα αυτά των παιδιών, που είναι θύματα βεβαίως των πολέμων,…</w:t>
      </w:r>
    </w:p>
    <w:p w14:paraId="6B3FA953"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Μπορεί αυτό να αποτελέσει ξεχωριστή ερώτηση, κύριε Δελή. Είναι άλλη ερώτηση αυτό.</w:t>
      </w:r>
    </w:p>
    <w:p w14:paraId="6B3FA954"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b/>
          <w:szCs w:val="24"/>
        </w:rPr>
        <w:t xml:space="preserve"> </w:t>
      </w:r>
      <w:r>
        <w:rPr>
          <w:rFonts w:eastAsia="Times New Roman" w:cs="Times New Roman"/>
          <w:szCs w:val="24"/>
        </w:rPr>
        <w:t>…η πραγματικότητα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λέει…</w:t>
      </w:r>
    </w:p>
    <w:p w14:paraId="6B3FA955"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Όχι, έχει σχέση, κύριε Πρόεδ</w:t>
      </w:r>
      <w:r>
        <w:rPr>
          <w:rFonts w:eastAsia="Times New Roman" w:cs="Times New Roman"/>
          <w:szCs w:val="24"/>
        </w:rPr>
        <w:t>ρε, με τα κενά.</w:t>
      </w:r>
    </w:p>
    <w:p w14:paraId="6B3FA956"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Τα πάντα έχουν σχέση με την εκπαίδευση.</w:t>
      </w:r>
    </w:p>
    <w:p w14:paraId="6B3FA957"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με τα εκπαιδευτικά κενά.</w:t>
      </w:r>
    </w:p>
    <w:p w14:paraId="6B3FA958" w14:textId="77777777" w:rsidR="002814C9" w:rsidRDefault="0020214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Όμως, η πραγματικότητα λέει ότι ακόμα και όσα από αυτά τα πέντε χιλιάδες παιδιά γράφτηκαν στα σχολεία, δεν υποστηρίζονται </w:t>
      </w:r>
      <w:r>
        <w:rPr>
          <w:rFonts w:eastAsia="Times New Roman" w:cs="Times New Roman"/>
          <w:szCs w:val="24"/>
        </w:rPr>
        <w:t>από τις αντίστοιχες τάξεις υποδοχής, παρά για ένα ελάχιστο ποσοστό του 10%.</w:t>
      </w:r>
    </w:p>
    <w:p w14:paraId="6B3FA959" w14:textId="77777777" w:rsidR="002814C9" w:rsidRDefault="00202142">
      <w:pPr>
        <w:spacing w:line="600" w:lineRule="auto"/>
        <w:ind w:firstLine="720"/>
        <w:jc w:val="both"/>
        <w:rPr>
          <w:rFonts w:eastAsia="Times New Roman"/>
          <w:szCs w:val="24"/>
        </w:rPr>
      </w:pPr>
      <w:r>
        <w:rPr>
          <w:rFonts w:eastAsia="Times New Roman" w:cs="Times New Roman"/>
          <w:szCs w:val="24"/>
        </w:rPr>
        <w:lastRenderedPageBreak/>
        <w:t xml:space="preserve"> </w:t>
      </w:r>
      <w:r>
        <w:rPr>
          <w:rFonts w:eastAsia="Times New Roman"/>
          <w:szCs w:val="24"/>
        </w:rPr>
        <w:t>Είναι χαρακτηριστικό ότι εδώ στο κέντρο της Αθήνας, στην Α΄ Αθ</w:t>
      </w:r>
      <w:r>
        <w:rPr>
          <w:rFonts w:eastAsia="Times New Roman"/>
          <w:szCs w:val="24"/>
        </w:rPr>
        <w:t>ηνών</w:t>
      </w:r>
      <w:r>
        <w:rPr>
          <w:rFonts w:eastAsia="Times New Roman"/>
          <w:szCs w:val="24"/>
        </w:rPr>
        <w:t xml:space="preserve"> για παράδειγμα, από τα εκατό τμήματα υποδοχής που απαιτούνται λειτουργούν μονάχα τα εννέα. </w:t>
      </w:r>
    </w:p>
    <w:p w14:paraId="6B3FA95A" w14:textId="77777777" w:rsidR="002814C9" w:rsidRDefault="00202142">
      <w:pPr>
        <w:spacing w:line="600" w:lineRule="auto"/>
        <w:ind w:firstLine="720"/>
        <w:jc w:val="both"/>
        <w:rPr>
          <w:rFonts w:eastAsia="Times New Roman"/>
          <w:szCs w:val="24"/>
        </w:rPr>
      </w:pPr>
      <w:r>
        <w:rPr>
          <w:rFonts w:eastAsia="Times New Roman"/>
          <w:szCs w:val="24"/>
        </w:rPr>
        <w:t>Η ίδια κατάσταση υπά</w:t>
      </w:r>
      <w:r>
        <w:rPr>
          <w:rFonts w:eastAsia="Times New Roman"/>
          <w:szCs w:val="24"/>
        </w:rPr>
        <w:t>ρχει και στη Θεσσαλονίκη.</w:t>
      </w:r>
    </w:p>
    <w:p w14:paraId="6B3FA95B" w14:textId="77777777" w:rsidR="002814C9" w:rsidRDefault="00202142">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κύριε Δελή.</w:t>
      </w:r>
    </w:p>
    <w:p w14:paraId="6B3FA95C" w14:textId="77777777" w:rsidR="002814C9" w:rsidRDefault="00202142">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Κλείνοντας, δεν έχουμε κα</w:t>
      </w:r>
      <w:r>
        <w:rPr>
          <w:rFonts w:eastAsia="Times New Roman"/>
          <w:szCs w:val="24"/>
        </w:rPr>
        <w:t>μ</w:t>
      </w:r>
      <w:r>
        <w:rPr>
          <w:rFonts w:eastAsia="Times New Roman"/>
          <w:szCs w:val="24"/>
        </w:rPr>
        <w:t>μιά αυταπάτη, κύριε Υπουργέ, για την πολιτική σας που κινείται στην γνωστή πεπατημένη των προηγούμενων. Τα σημερινά συλλαλητήρια χι</w:t>
      </w:r>
      <w:r>
        <w:rPr>
          <w:rFonts w:eastAsia="Times New Roman"/>
          <w:szCs w:val="24"/>
        </w:rPr>
        <w:t>λιάδων μαθητών και εκπαιδευτικών σε όλη τη χώρα δείχνουν τον δρόμο που πρέπει να ακολουθήσει ο λαός για τα δικαιώματά του και για τα δικαιώματα των παιδιών του.</w:t>
      </w:r>
    </w:p>
    <w:p w14:paraId="6B3FA95D" w14:textId="77777777" w:rsidR="002814C9" w:rsidRDefault="00202142">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 Παρακαλώ να τηρήσετε τα όρια το</w:t>
      </w:r>
      <w:r>
        <w:rPr>
          <w:rFonts w:eastAsia="Times New Roman" w:cs="Times New Roman"/>
          <w:szCs w:val="24"/>
        </w:rPr>
        <w:t>υ χρόνου και εσείς.</w:t>
      </w:r>
    </w:p>
    <w:p w14:paraId="6B3FA95E" w14:textId="77777777" w:rsidR="002814C9" w:rsidRDefault="00202142">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Τώρα πραγματικά δεν ξέρω από πού να αρχίσω, κύριε Δελή.</w:t>
      </w:r>
    </w:p>
    <w:p w14:paraId="6B3FA95F" w14:textId="77777777" w:rsidR="002814C9" w:rsidRDefault="00202142">
      <w:pPr>
        <w:spacing w:line="600" w:lineRule="auto"/>
        <w:ind w:firstLine="720"/>
        <w:jc w:val="both"/>
        <w:rPr>
          <w:rFonts w:eastAsia="Times New Roman"/>
          <w:szCs w:val="24"/>
        </w:rPr>
      </w:pPr>
      <w:r>
        <w:rPr>
          <w:rFonts w:eastAsia="Times New Roman"/>
          <w:szCs w:val="24"/>
        </w:rPr>
        <w:t>Κατ’ αρχάς, κατανοώ έναν ιδιόμορφο πανικό που έχετε επειδή τα πράγματα πάνε καλά. Διότι μου απαντήσατε, μου βά</w:t>
      </w:r>
      <w:r>
        <w:rPr>
          <w:rFonts w:eastAsia="Times New Roman"/>
          <w:szCs w:val="24"/>
        </w:rPr>
        <w:t>λατε το Μενίδι, τις διαδηλώσεις, τη Σκιάθο, τους πρόσφυγες,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Θα απαντήσω για όλα. </w:t>
      </w:r>
    </w:p>
    <w:p w14:paraId="6B3FA960" w14:textId="77777777" w:rsidR="002814C9" w:rsidRDefault="00202142">
      <w:pPr>
        <w:spacing w:line="600" w:lineRule="auto"/>
        <w:ind w:firstLine="720"/>
        <w:jc w:val="both"/>
        <w:rPr>
          <w:rFonts w:eastAsia="Times New Roman"/>
          <w:szCs w:val="24"/>
        </w:rPr>
      </w:pPr>
      <w:r>
        <w:rPr>
          <w:rFonts w:eastAsia="Times New Roman"/>
          <w:szCs w:val="24"/>
        </w:rPr>
        <w:lastRenderedPageBreak/>
        <w:t xml:space="preserve">Να ξέρετε, όμως, ότι έχει καταγραφεί στη συνείδηση των πολιτών ότι τα πράγματα φέτος πάνε καλύτερα από πέρυσι, πέρυσι πήγαν καλύτερα από </w:t>
      </w:r>
      <w:proofErr w:type="spellStart"/>
      <w:r>
        <w:rPr>
          <w:rFonts w:eastAsia="Times New Roman"/>
          <w:szCs w:val="24"/>
        </w:rPr>
        <w:t>πρόπερσι</w:t>
      </w:r>
      <w:proofErr w:type="spellEnd"/>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Αυτό έχει </w:t>
      </w:r>
      <w:r>
        <w:rPr>
          <w:rFonts w:eastAsia="Times New Roman"/>
          <w:szCs w:val="24"/>
        </w:rPr>
        <w:t>καταγραφεί και είναι μια πραγματικότητα. Μην σας πανικοβά</w:t>
      </w:r>
      <w:r>
        <w:rPr>
          <w:rFonts w:eastAsia="Times New Roman"/>
          <w:szCs w:val="24"/>
        </w:rPr>
        <w:t>λ</w:t>
      </w:r>
      <w:r>
        <w:rPr>
          <w:rFonts w:eastAsia="Times New Roman"/>
          <w:szCs w:val="24"/>
        </w:rPr>
        <w:t xml:space="preserve">λει αυτό. </w:t>
      </w:r>
    </w:p>
    <w:p w14:paraId="6B3FA961" w14:textId="77777777" w:rsidR="002814C9" w:rsidRDefault="00202142">
      <w:pPr>
        <w:spacing w:line="600" w:lineRule="auto"/>
        <w:ind w:firstLine="720"/>
        <w:jc w:val="both"/>
        <w:rPr>
          <w:rFonts w:eastAsia="Times New Roman"/>
          <w:szCs w:val="24"/>
        </w:rPr>
      </w:pPr>
      <w:r>
        <w:rPr>
          <w:rFonts w:eastAsia="Times New Roman"/>
          <w:szCs w:val="24"/>
        </w:rPr>
        <w:t>Δεύτερον, θα ξέρατε ότι</w:t>
      </w:r>
      <w:r>
        <w:rPr>
          <w:rFonts w:eastAsia="Times New Roman"/>
          <w:szCs w:val="24"/>
        </w:rPr>
        <w:t>,</w:t>
      </w:r>
      <w:r>
        <w:rPr>
          <w:rFonts w:eastAsia="Times New Roman"/>
          <w:szCs w:val="24"/>
        </w:rPr>
        <w:t xml:space="preserve"> όντως</w:t>
      </w:r>
      <w:r>
        <w:rPr>
          <w:rFonts w:eastAsia="Times New Roman"/>
          <w:szCs w:val="24"/>
        </w:rPr>
        <w:t>,</w:t>
      </w:r>
      <w:r>
        <w:rPr>
          <w:rFonts w:eastAsia="Times New Roman"/>
          <w:szCs w:val="24"/>
        </w:rPr>
        <w:t xml:space="preserve"> έχουμε προχωρήσει τις περασμένες μέρες σε εννιακόσιους εξήντα τέσσερις διορισμούς από τα χίλια εβδομήντα ένα κενά. Δηλαδή, μιλάμε ότι δεν έχουμε εκατό ακόμ</w:t>
      </w:r>
      <w:r>
        <w:rPr>
          <w:rFonts w:eastAsia="Times New Roman"/>
          <w:szCs w:val="24"/>
        </w:rPr>
        <w:t xml:space="preserve">η σε όλη την Ελλάδα, στους </w:t>
      </w:r>
      <w:proofErr w:type="spellStart"/>
      <w:r>
        <w:rPr>
          <w:rFonts w:eastAsia="Times New Roman"/>
          <w:szCs w:val="24"/>
        </w:rPr>
        <w:t>εκατόν</w:t>
      </w:r>
      <w:proofErr w:type="spellEnd"/>
      <w:r>
        <w:rPr>
          <w:rFonts w:eastAsia="Times New Roman"/>
          <w:szCs w:val="24"/>
        </w:rPr>
        <w:t xml:space="preserve"> εξήντα πέντε χιλιάδες διδάσκοντες.</w:t>
      </w:r>
    </w:p>
    <w:p w14:paraId="6B3FA962" w14:textId="77777777" w:rsidR="002814C9" w:rsidRDefault="00202142">
      <w:pPr>
        <w:spacing w:line="600" w:lineRule="auto"/>
        <w:ind w:firstLine="720"/>
        <w:jc w:val="both"/>
        <w:rPr>
          <w:rFonts w:eastAsia="Times New Roman"/>
          <w:szCs w:val="24"/>
        </w:rPr>
      </w:pPr>
      <w:r>
        <w:rPr>
          <w:rFonts w:eastAsia="Times New Roman"/>
          <w:szCs w:val="24"/>
        </w:rPr>
        <w:t>Προσέξτε. Δεν πρόκειται να διορίσουμε ούτε έναν, εάν δεν είμαστε σίγουροι ότι αυτός που διορίζεται πάει ο άνθρωπος να κάνει τη δουλειά του και να κάνει τη δουλειά του όταν και όλοι οι υπό</w:t>
      </w:r>
      <w:r>
        <w:rPr>
          <w:rFonts w:eastAsia="Times New Roman"/>
          <w:szCs w:val="24"/>
        </w:rPr>
        <w:t xml:space="preserve">λοιποι κάνουν τη δουλειά τους. Ευτυχώς, η τεράστια πλειοψηφία έχει δείξει ότι αυτός είναι ο κανόνας. Ευτυχώς! Και γι’ αυτό και το εκπαιδευτικό μας σύστημα παραμένει και στέκεται όρθιο, λόγω αυτών των εκπαιδευτικών. </w:t>
      </w:r>
    </w:p>
    <w:p w14:paraId="6B3FA963" w14:textId="77777777" w:rsidR="002814C9" w:rsidRDefault="00202142">
      <w:pPr>
        <w:spacing w:line="600" w:lineRule="auto"/>
        <w:ind w:firstLine="720"/>
        <w:jc w:val="both"/>
        <w:rPr>
          <w:rFonts w:eastAsia="Times New Roman"/>
          <w:szCs w:val="24"/>
        </w:rPr>
      </w:pPr>
      <w:r>
        <w:rPr>
          <w:rFonts w:eastAsia="Times New Roman"/>
          <w:szCs w:val="24"/>
        </w:rPr>
        <w:t>Υπάρχουν</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και οι εξαιρέσεις και σε</w:t>
      </w:r>
      <w:r>
        <w:rPr>
          <w:rFonts w:eastAsia="Times New Roman"/>
          <w:szCs w:val="24"/>
        </w:rPr>
        <w:t xml:space="preserve"> αυτές θα είμαστε αμείλικτοι. Τελεία και παύλα. Και στις εξαιρέσεις αυτές ζητάμε από όλους τους κοινωνικούς φορείς, όλους τους πολιτικούς φορείς να πουν ότι με την εκπαίδευση δεν παίζουμε. Δηλώνουμε κενά εκεί που υπάρχουν και δεν δηλώνουμε κενά εκεί που υπ</w:t>
      </w:r>
      <w:r>
        <w:rPr>
          <w:rFonts w:eastAsia="Times New Roman"/>
          <w:szCs w:val="24"/>
        </w:rPr>
        <w:t>άρχουν πλεονάζουσες ώρες.</w:t>
      </w:r>
    </w:p>
    <w:p w14:paraId="6B3FA964" w14:textId="77777777" w:rsidR="002814C9" w:rsidRDefault="00202142">
      <w:pPr>
        <w:spacing w:line="600" w:lineRule="auto"/>
        <w:ind w:firstLine="720"/>
        <w:jc w:val="both"/>
        <w:rPr>
          <w:rFonts w:eastAsia="Times New Roman"/>
          <w:szCs w:val="24"/>
        </w:rPr>
      </w:pPr>
      <w:r>
        <w:rPr>
          <w:rFonts w:eastAsia="Times New Roman"/>
          <w:szCs w:val="24"/>
        </w:rPr>
        <w:lastRenderedPageBreak/>
        <w:t xml:space="preserve">Γνωρίζετε ότι αυτή η Κυβέρνηση έχει κάνει πράγματα για την ειδική εκπαίδευση που δεν μπορούσε να φανταστεί κανείς ότι θα μπορούσαν να γίνουν. Πράγματι, έχουμε ένα πρόβλημα με την παράλληλη στήριξη. </w:t>
      </w:r>
      <w:r>
        <w:rPr>
          <w:rFonts w:eastAsia="Times New Roman"/>
          <w:szCs w:val="24"/>
        </w:rPr>
        <w:t>Ο</w:t>
      </w:r>
      <w:r>
        <w:rPr>
          <w:rFonts w:eastAsia="Times New Roman"/>
          <w:szCs w:val="24"/>
        </w:rPr>
        <w:t xml:space="preserve">ι εκπαιδευτικοί, </w:t>
      </w:r>
      <w:r>
        <w:rPr>
          <w:rFonts w:eastAsia="Times New Roman"/>
          <w:szCs w:val="24"/>
        </w:rPr>
        <w:t xml:space="preserve">δηλαδή, </w:t>
      </w:r>
      <w:r>
        <w:rPr>
          <w:rFonts w:eastAsia="Times New Roman"/>
          <w:szCs w:val="24"/>
        </w:rPr>
        <w:t>οι οπο</w:t>
      </w:r>
      <w:r>
        <w:rPr>
          <w:rFonts w:eastAsia="Times New Roman"/>
          <w:szCs w:val="24"/>
        </w:rPr>
        <w:t>ίοι είναι δίπλα στα παιδιά μέσα στη τάξη. Είναι ένα θέμα για το οποίο είναι πολύ περιορισμένοι οι πόροι μας και εκεί προσπαθούμε να είμαστε όσο πιο ορθολογικοί γίνεται. Καταλαβαίνουμε ότι είναι ένα εξαιρετικά σοβαρό πρόβλημα.</w:t>
      </w:r>
    </w:p>
    <w:p w14:paraId="6B3FA965" w14:textId="77777777" w:rsidR="002814C9" w:rsidRDefault="00202142">
      <w:pPr>
        <w:spacing w:line="600" w:lineRule="auto"/>
        <w:ind w:firstLine="720"/>
        <w:jc w:val="both"/>
        <w:rPr>
          <w:rFonts w:eastAsia="Times New Roman"/>
          <w:szCs w:val="24"/>
        </w:rPr>
      </w:pPr>
      <w:r>
        <w:rPr>
          <w:rFonts w:eastAsia="Times New Roman"/>
          <w:szCs w:val="24"/>
        </w:rPr>
        <w:t>Τώρα, όσον αφορά τα συλλαλητήρ</w:t>
      </w:r>
      <w:r>
        <w:rPr>
          <w:rFonts w:eastAsia="Times New Roman"/>
          <w:szCs w:val="24"/>
        </w:rPr>
        <w:t>ια στα οποία αναφερθήκατε. Είναι υπεύθυνο σύλλογοι γονέων να παίρνουν τα παιδιά και να λένε «κάνουμε συλλαλητήριο για ένα ουσιαστικό σχολείο»; Αυτό είναι το αίτημα; Για «ένα ουσιαστικό σχολείο» τα παιδιά χάνουν ώρες; Γιατί αυτό ήταν σήμερα.</w:t>
      </w:r>
    </w:p>
    <w:p w14:paraId="6B3FA966" w14:textId="77777777" w:rsidR="002814C9" w:rsidRDefault="00202142">
      <w:pPr>
        <w:spacing w:line="600" w:lineRule="auto"/>
        <w:ind w:firstLine="720"/>
        <w:jc w:val="both"/>
        <w:rPr>
          <w:rFonts w:eastAsia="Times New Roman"/>
          <w:szCs w:val="24"/>
        </w:rPr>
      </w:pPr>
      <w:r>
        <w:rPr>
          <w:rFonts w:eastAsia="Times New Roman"/>
          <w:szCs w:val="24"/>
        </w:rPr>
        <w:t xml:space="preserve">Θέλει, λοιπόν, </w:t>
      </w:r>
      <w:r>
        <w:rPr>
          <w:rFonts w:eastAsia="Times New Roman"/>
          <w:szCs w:val="24"/>
        </w:rPr>
        <w:t xml:space="preserve">μια τεράστια προσοχή από γονείς, από εκπαιδευτικούς, από πολιτικά κόμματα, από κοινωνικούς φορείς, με ποιου είδους αιτήματα κινητοποιούμε σήμερα την κοινωνία. </w:t>
      </w:r>
    </w:p>
    <w:p w14:paraId="6B3FA967" w14:textId="77777777" w:rsidR="002814C9" w:rsidRDefault="00202142">
      <w:pPr>
        <w:spacing w:line="600" w:lineRule="auto"/>
        <w:ind w:firstLine="720"/>
        <w:jc w:val="both"/>
        <w:rPr>
          <w:rFonts w:eastAsia="Times New Roman"/>
          <w:szCs w:val="24"/>
        </w:rPr>
      </w:pPr>
      <w:r>
        <w:rPr>
          <w:rFonts w:eastAsia="Times New Roman"/>
          <w:szCs w:val="24"/>
        </w:rPr>
        <w:t>Βεβαίως, υπάρχουν προβλήματα και στα κτηριακά. Όμως δεν είναι μόνον η έλλειψη χρηματοδότησης στο</w:t>
      </w:r>
      <w:r>
        <w:rPr>
          <w:rFonts w:eastAsia="Times New Roman"/>
          <w:szCs w:val="24"/>
        </w:rPr>
        <w:t>υς δήμους, είναι και η παντελής έλλειψη από πολλούς, όχι από όλους, ενός προγραμματισμού. Δεν έχουμε προγραμματισμό να δούμε τι είδους παρεμβάσεις θα κάνουν στα κτήρια.</w:t>
      </w:r>
    </w:p>
    <w:p w14:paraId="6B3FA968" w14:textId="77777777" w:rsidR="002814C9" w:rsidRDefault="00202142">
      <w:pPr>
        <w:spacing w:line="600" w:lineRule="auto"/>
        <w:ind w:firstLine="720"/>
        <w:jc w:val="both"/>
        <w:rPr>
          <w:rFonts w:eastAsia="Times New Roman"/>
          <w:szCs w:val="24"/>
        </w:rPr>
      </w:pPr>
      <w:r>
        <w:rPr>
          <w:rFonts w:eastAsia="Times New Roman"/>
          <w:szCs w:val="24"/>
        </w:rPr>
        <w:t>Δεύτερον, θα παρακαλούσα πάρα πολύ να δούμε πολύ συγκεκριμένα αιτήματα. Το «για ένα ουσ</w:t>
      </w:r>
      <w:r>
        <w:rPr>
          <w:rFonts w:eastAsia="Times New Roman"/>
          <w:szCs w:val="24"/>
        </w:rPr>
        <w:t xml:space="preserve">ιαστικό σχολείο» δεν συνιστά αίτημα στις μέρες μας. Άρα εδώ </w:t>
      </w:r>
      <w:r>
        <w:rPr>
          <w:rFonts w:eastAsia="Times New Roman"/>
          <w:szCs w:val="24"/>
        </w:rPr>
        <w:lastRenderedPageBreak/>
        <w:t>υπάρχει ένα θέμα μιας γενικότερης δυσκολίας διεκδίκησης συγκεκριμένων αιτημάτων.</w:t>
      </w:r>
    </w:p>
    <w:p w14:paraId="6B3FA969" w14:textId="77777777" w:rsidR="002814C9" w:rsidRDefault="00202142">
      <w:pPr>
        <w:spacing w:line="600" w:lineRule="auto"/>
        <w:ind w:firstLine="720"/>
        <w:jc w:val="both"/>
        <w:rPr>
          <w:rFonts w:eastAsia="Times New Roman"/>
          <w:szCs w:val="24"/>
        </w:rPr>
      </w:pPr>
      <w:r>
        <w:rPr>
          <w:rFonts w:eastAsia="Times New Roman"/>
          <w:szCs w:val="24"/>
        </w:rPr>
        <w:t xml:space="preserve">Εγώ να πω ότι η Κυβέρνηση έχει πάρα πολλές ελλείψεις σε αυτόν τον τομέα, βεβαίως. Όμως να δούμε ποια είναι τα </w:t>
      </w:r>
      <w:r>
        <w:rPr>
          <w:rFonts w:eastAsia="Times New Roman"/>
          <w:szCs w:val="24"/>
        </w:rPr>
        <w:t xml:space="preserve">συγκεκριμένα και να τα λύσουμε. Με το να λέμε ότι όλα είναι μαύρα και ότι εν πάση </w:t>
      </w:r>
      <w:proofErr w:type="spellStart"/>
      <w:r>
        <w:rPr>
          <w:rFonts w:eastAsia="Times New Roman"/>
          <w:szCs w:val="24"/>
        </w:rPr>
        <w:t>περιπτώσει</w:t>
      </w:r>
      <w:proofErr w:type="spellEnd"/>
      <w:r>
        <w:rPr>
          <w:rFonts w:eastAsia="Times New Roman"/>
          <w:szCs w:val="24"/>
        </w:rPr>
        <w:t xml:space="preserve"> δεν γίνεται τίποτα, δεν νομίζω να βοηθάμε ούτε την εκπαίδευση ούτε την κοινωνία.</w:t>
      </w:r>
    </w:p>
    <w:p w14:paraId="6B3FA96A" w14:textId="77777777" w:rsidR="002814C9" w:rsidRDefault="00202142">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 Έχετε και άλλες ερωτ</w:t>
      </w:r>
      <w:r>
        <w:rPr>
          <w:rFonts w:eastAsia="Times New Roman" w:cs="Times New Roman"/>
          <w:szCs w:val="24"/>
        </w:rPr>
        <w:t>ήσεις.</w:t>
      </w:r>
    </w:p>
    <w:p w14:paraId="6B3FA96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Η τρίτη με αριθμό 106/20-10-2017 επίκαιρη ερώτηση πρώτου κύκλου του Βουλευτή Β΄ Αθηνών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Ανδρέα Λοβέρδου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«Λήψη μέτρων υπέρ των μικρών αποταμιευτών, που έχασαν τα χρή</w:t>
      </w:r>
      <w:r>
        <w:rPr>
          <w:rFonts w:eastAsia="Times New Roman" w:cs="Times New Roman"/>
          <w:szCs w:val="24"/>
        </w:rPr>
        <w:t>ματά τους με το κούρεμα του χρέους το 2012»</w:t>
      </w:r>
      <w:r>
        <w:rPr>
          <w:rFonts w:eastAsia="Times New Roman" w:cs="Times New Roman"/>
          <w:szCs w:val="24"/>
        </w:rPr>
        <w:t>,</w:t>
      </w:r>
      <w:r>
        <w:rPr>
          <w:rFonts w:eastAsia="Times New Roman" w:cs="Times New Roman"/>
          <w:szCs w:val="24"/>
        </w:rPr>
        <w:t xml:space="preserve"> δεν θα συζητηθεί λόγω κωλύματος του αρμοδίου Υπουργού κ. </w:t>
      </w:r>
      <w:proofErr w:type="spellStart"/>
      <w:r>
        <w:rPr>
          <w:rFonts w:eastAsia="Times New Roman" w:cs="Times New Roman"/>
          <w:szCs w:val="24"/>
        </w:rPr>
        <w:t>Χουλιαράκη</w:t>
      </w:r>
      <w:proofErr w:type="spellEnd"/>
      <w:r>
        <w:rPr>
          <w:rFonts w:eastAsia="Times New Roman" w:cs="Times New Roman"/>
          <w:szCs w:val="24"/>
        </w:rPr>
        <w:t>.</w:t>
      </w:r>
    </w:p>
    <w:p w14:paraId="6B3FA96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Η έκτη με αριθμό 138/23-10-2017 επίκαιρη ερώτηση δεύτερου κύκλου του Βουλευτή Ηλείας της Δημοκρατικής Συμπαράταξης ΠΑΣΟΚ - ΔΗΜΑΡ κ. </w:t>
      </w:r>
      <w:r>
        <w:rPr>
          <w:rFonts w:eastAsia="Times New Roman" w:cs="Times New Roman"/>
          <w:bCs/>
          <w:szCs w:val="24"/>
        </w:rPr>
        <w:t>Ιωάννη Κου</w:t>
      </w:r>
      <w:r>
        <w:rPr>
          <w:rFonts w:eastAsia="Times New Roman" w:cs="Times New Roman"/>
          <w:bCs/>
          <w:szCs w:val="24"/>
        </w:rPr>
        <w:t>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«Επανένταξη οφειλετών του </w:t>
      </w:r>
      <w:r>
        <w:rPr>
          <w:rFonts w:eastAsia="Times New Roman" w:cs="Times New Roman"/>
          <w:szCs w:val="24"/>
        </w:rPr>
        <w:t>δ</w:t>
      </w:r>
      <w:r>
        <w:rPr>
          <w:rFonts w:eastAsia="Times New Roman" w:cs="Times New Roman"/>
          <w:szCs w:val="24"/>
        </w:rPr>
        <w:t>ημοσίου στη ρύθμιση των εκατό δόσεων», δεν θα συζητηθεί λόγω κωλύματος της Υφυπουργού Οικονομικών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6B3FA96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συζητηθεί</w:t>
      </w:r>
      <w:r>
        <w:rPr>
          <w:rFonts w:eastAsia="Times New Roman" w:cs="Times New Roman"/>
          <w:szCs w:val="24"/>
        </w:rPr>
        <w:t>, τώρα,</w:t>
      </w:r>
      <w:r>
        <w:rPr>
          <w:rFonts w:eastAsia="Times New Roman" w:cs="Times New Roman"/>
          <w:szCs w:val="24"/>
        </w:rPr>
        <w:t xml:space="preserve"> η έκτη με αριθμό 104/20-10-2017 επίκαιρη ερώτηση πρώτου κύκλου του Βουλευτή Αττικής των Ανεξαρτήτων Ελλήνων κ. </w:t>
      </w:r>
      <w:r>
        <w:rPr>
          <w:rFonts w:eastAsia="Times New Roman" w:cs="Times New Roman"/>
          <w:bCs/>
          <w:szCs w:val="24"/>
        </w:rPr>
        <w:t>Κωνσταντίνου</w:t>
      </w:r>
      <w:r>
        <w:rPr>
          <w:rFonts w:eastAsia="Times New Roman" w:cs="Times New Roman"/>
          <w:szCs w:val="24"/>
        </w:rPr>
        <w:t xml:space="preserve"> </w:t>
      </w:r>
      <w:proofErr w:type="spellStart"/>
      <w:r>
        <w:rPr>
          <w:rFonts w:eastAsia="Times New Roman" w:cs="Times New Roman"/>
          <w:bCs/>
          <w:szCs w:val="24"/>
        </w:rPr>
        <w:t>Κατσίκη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 «Μετεγγραφές Πολυτέκνων».</w:t>
      </w:r>
    </w:p>
    <w:p w14:paraId="6B3FA96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έχετε τον λόγο για δ</w:t>
      </w:r>
      <w:r>
        <w:rPr>
          <w:rFonts w:eastAsia="Times New Roman" w:cs="Times New Roman"/>
          <w:szCs w:val="24"/>
        </w:rPr>
        <w:t xml:space="preserve">ύο λεπτά. </w:t>
      </w:r>
    </w:p>
    <w:p w14:paraId="6B3FA96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Αφού σας ευχαριστήσω, κύριε Πρόεδρε, θα παρακαλέσω να μου αλλάξετε τον χρόνο και να μου δώσετε τον χρόνο της </w:t>
      </w:r>
      <w:proofErr w:type="spellStart"/>
      <w:r>
        <w:rPr>
          <w:rFonts w:eastAsia="Times New Roman" w:cs="Times New Roman"/>
          <w:szCs w:val="24"/>
        </w:rPr>
        <w:t>δευτερομιλίας</w:t>
      </w:r>
      <w:proofErr w:type="spellEnd"/>
      <w:r>
        <w:rPr>
          <w:rFonts w:eastAsia="Times New Roman" w:cs="Times New Roman"/>
          <w:szCs w:val="24"/>
        </w:rPr>
        <w:t xml:space="preserve"> για την </w:t>
      </w:r>
      <w:proofErr w:type="spellStart"/>
      <w:r>
        <w:rPr>
          <w:rFonts w:eastAsia="Times New Roman" w:cs="Times New Roman"/>
          <w:szCs w:val="24"/>
        </w:rPr>
        <w:t>πρωτομιλία</w:t>
      </w:r>
      <w:proofErr w:type="spellEnd"/>
      <w:r>
        <w:rPr>
          <w:rFonts w:eastAsia="Times New Roman" w:cs="Times New Roman"/>
          <w:szCs w:val="24"/>
        </w:rPr>
        <w:t xml:space="preserve"> και </w:t>
      </w:r>
      <w:proofErr w:type="spellStart"/>
      <w:r>
        <w:rPr>
          <w:rFonts w:eastAsia="Times New Roman" w:cs="Times New Roman"/>
          <w:szCs w:val="24"/>
        </w:rPr>
        <w:t>τανάπαλιν</w:t>
      </w:r>
      <w:proofErr w:type="spellEnd"/>
      <w:r>
        <w:rPr>
          <w:rFonts w:eastAsia="Times New Roman" w:cs="Times New Roman"/>
          <w:szCs w:val="24"/>
        </w:rPr>
        <w:t xml:space="preserve">. </w:t>
      </w:r>
    </w:p>
    <w:p w14:paraId="6B3FA970"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Ναι. </w:t>
      </w:r>
    </w:p>
    <w:p w14:paraId="6B3FA97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w:t>
      </w:r>
      <w:r>
        <w:rPr>
          <w:rFonts w:eastAsia="Times New Roman" w:cs="Times New Roman"/>
          <w:szCs w:val="24"/>
        </w:rPr>
        <w:t xml:space="preserve">χαριστώ. </w:t>
      </w:r>
    </w:p>
    <w:p w14:paraId="6B3FA97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η θέση την οποίαν εκλήθημεν να υπηρετούμε -περισσότερο εσείς από εμάς- δεν </w:t>
      </w:r>
      <w:r>
        <w:rPr>
          <w:rFonts w:eastAsia="Times New Roman"/>
          <w:bCs/>
        </w:rPr>
        <w:t>είναι</w:t>
      </w:r>
      <w:r>
        <w:rPr>
          <w:rFonts w:eastAsia="Times New Roman" w:cs="Times New Roman"/>
          <w:szCs w:val="24"/>
        </w:rPr>
        <w:t xml:space="preserve"> θέση παρατηρητική των γεγονότων που διαδραματίζονται γύρω μας, γιατί αν ήταν </w:t>
      </w:r>
      <w:r>
        <w:rPr>
          <w:rFonts w:eastAsia="Times New Roman"/>
          <w:bCs/>
        </w:rPr>
        <w:t>έ</w:t>
      </w:r>
      <w:r>
        <w:rPr>
          <w:rFonts w:eastAsia="Times New Roman" w:cs="Times New Roman"/>
          <w:szCs w:val="24"/>
        </w:rPr>
        <w:t xml:space="preserve">τσι, τότε θα είχαμε </w:t>
      </w:r>
      <w:proofErr w:type="spellStart"/>
      <w:r>
        <w:rPr>
          <w:rFonts w:eastAsia="Times New Roman" w:cs="Times New Roman"/>
          <w:szCs w:val="24"/>
        </w:rPr>
        <w:t>απολέσει</w:t>
      </w:r>
      <w:proofErr w:type="spellEnd"/>
      <w:r>
        <w:rPr>
          <w:rFonts w:eastAsia="Times New Roman" w:cs="Times New Roman"/>
          <w:szCs w:val="24"/>
        </w:rPr>
        <w:t xml:space="preserve"> την ουσία για την οποία βρισκόμαστ</w:t>
      </w:r>
      <w:r>
        <w:rPr>
          <w:rFonts w:eastAsia="Times New Roman" w:cs="Times New Roman"/>
          <w:szCs w:val="24"/>
        </w:rPr>
        <w:t xml:space="preserve">ε εδώ. </w:t>
      </w:r>
    </w:p>
    <w:p w14:paraId="6B3FA973" w14:textId="77777777" w:rsidR="002814C9" w:rsidRDefault="00202142">
      <w:pPr>
        <w:spacing w:line="600" w:lineRule="auto"/>
        <w:ind w:firstLine="720"/>
        <w:jc w:val="both"/>
        <w:rPr>
          <w:rFonts w:eastAsia="Times New Roman" w:cs="Times New Roman"/>
          <w:color w:val="000000" w:themeColor="text1"/>
          <w:szCs w:val="24"/>
        </w:rPr>
      </w:pPr>
      <w:r w:rsidRPr="00515278">
        <w:rPr>
          <w:rFonts w:eastAsia="Times New Roman" w:cs="Times New Roman"/>
          <w:color w:val="000000" w:themeColor="text1"/>
          <w:szCs w:val="24"/>
        </w:rPr>
        <w:t>Δεν είμαστε, λοιπόν, παρατηρητές της οικονομικής δίνης</w:t>
      </w:r>
      <w:r w:rsidRPr="00515278">
        <w:rPr>
          <w:rFonts w:eastAsia="Times New Roman" w:cs="Times New Roman"/>
          <w:color w:val="000000" w:themeColor="text1"/>
          <w:szCs w:val="24"/>
        </w:rPr>
        <w:t>,</w:t>
      </w:r>
      <w:r w:rsidRPr="00515278">
        <w:rPr>
          <w:rFonts w:eastAsia="Times New Roman" w:cs="Times New Roman"/>
          <w:color w:val="000000" w:themeColor="text1"/>
          <w:szCs w:val="24"/>
        </w:rPr>
        <w:t xml:space="preserve"> στην οποία στροβιλίζονται όλοι οι συνάνθρωποί μας, αλλά συνδράμουμε </w:t>
      </w:r>
      <w:r w:rsidRPr="00515278">
        <w:rPr>
          <w:rFonts w:eastAsia="Times New Roman" w:cs="Times New Roman"/>
          <w:color w:val="000000" w:themeColor="text1"/>
          <w:szCs w:val="24"/>
        </w:rPr>
        <w:t>-</w:t>
      </w:r>
      <w:r w:rsidRPr="00515278">
        <w:rPr>
          <w:rFonts w:eastAsia="Times New Roman" w:cs="Times New Roman"/>
          <w:color w:val="000000" w:themeColor="text1"/>
          <w:szCs w:val="24"/>
        </w:rPr>
        <w:t>θέλω να πιστεύω</w:t>
      </w:r>
      <w:r w:rsidRPr="00515278">
        <w:rPr>
          <w:rFonts w:eastAsia="Times New Roman" w:cs="Times New Roman"/>
          <w:color w:val="000000" w:themeColor="text1"/>
          <w:szCs w:val="24"/>
        </w:rPr>
        <w:t>-</w:t>
      </w:r>
      <w:r w:rsidRPr="00515278">
        <w:rPr>
          <w:rFonts w:eastAsia="Times New Roman" w:cs="Times New Roman"/>
          <w:color w:val="000000" w:themeColor="text1"/>
          <w:szCs w:val="24"/>
        </w:rPr>
        <w:t xml:space="preserve"> αδιάκοπα στην </w:t>
      </w:r>
      <w:proofErr w:type="spellStart"/>
      <w:r w:rsidRPr="00515278">
        <w:rPr>
          <w:rFonts w:eastAsia="Times New Roman" w:cs="Times New Roman"/>
          <w:color w:val="000000" w:themeColor="text1"/>
          <w:szCs w:val="24"/>
        </w:rPr>
        <w:t>απομείωση</w:t>
      </w:r>
      <w:proofErr w:type="spellEnd"/>
      <w:r w:rsidRPr="00515278">
        <w:rPr>
          <w:rFonts w:eastAsia="Times New Roman" w:cs="Times New Roman"/>
          <w:color w:val="000000" w:themeColor="text1"/>
          <w:szCs w:val="24"/>
        </w:rPr>
        <w:t xml:space="preserve"> αυτής της δίνης. Τούτο δε καθιστά τιμητική την εκλογή μας ή την επιλογή μας, αντίσ</w:t>
      </w:r>
      <w:r w:rsidRPr="00515278">
        <w:rPr>
          <w:rFonts w:eastAsia="Times New Roman" w:cs="Times New Roman"/>
          <w:color w:val="000000" w:themeColor="text1"/>
          <w:szCs w:val="24"/>
        </w:rPr>
        <w:t xml:space="preserve">τοιχα, σε θέσεις τέτοιας ευθύνης. </w:t>
      </w:r>
    </w:p>
    <w:p w14:paraId="6B3FA97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Οι οικογένειες των πολυτέκνων, λοιπόν, </w:t>
      </w:r>
      <w:r>
        <w:rPr>
          <w:rFonts w:eastAsia="Times New Roman"/>
          <w:bCs/>
        </w:rPr>
        <w:t>είναι</w:t>
      </w:r>
      <w:r>
        <w:rPr>
          <w:rFonts w:eastAsia="Times New Roman" w:cs="Times New Roman"/>
          <w:szCs w:val="24"/>
        </w:rPr>
        <w:t xml:space="preserve"> οικογένειες</w:t>
      </w:r>
      <w:r>
        <w:rPr>
          <w:rFonts w:eastAsia="Times New Roman" w:cs="Times New Roman"/>
          <w:szCs w:val="24"/>
        </w:rPr>
        <w:t>,</w:t>
      </w:r>
      <w:r>
        <w:rPr>
          <w:rFonts w:eastAsia="Times New Roman" w:cs="Times New Roman"/>
          <w:szCs w:val="24"/>
        </w:rPr>
        <w:t xml:space="preserve"> οι οποίες αναλογικά δοκιμάζονται περισσότερο στη μαστιζόμενη από την οικονομική κρίση κοινωνία. Έρχεται η πολιτεία, λοιπόν, να στερήσει το </w:t>
      </w:r>
      <w:r>
        <w:rPr>
          <w:rFonts w:eastAsia="Times New Roman" w:cs="Times New Roman"/>
          <w:bCs/>
          <w:shd w:val="clear" w:color="auto" w:fill="FFFFFF"/>
        </w:rPr>
        <w:t>δικαίωμα</w:t>
      </w:r>
      <w:r>
        <w:rPr>
          <w:rFonts w:eastAsia="Times New Roman" w:cs="Times New Roman"/>
          <w:szCs w:val="24"/>
        </w:rPr>
        <w:t xml:space="preserve"> των ονείρων και των σπουδών σε αυτούς τους ανθρώπους. </w:t>
      </w:r>
    </w:p>
    <w:p w14:paraId="6B3FA975"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szCs w:val="24"/>
        </w:rPr>
        <w:t xml:space="preserve">Κύριε Υπουργέ, πρέπει να παραδεχθούμε πως </w:t>
      </w:r>
      <w:r>
        <w:rPr>
          <w:rFonts w:eastAsia="Times New Roman"/>
          <w:bCs/>
        </w:rPr>
        <w:t>είναι</w:t>
      </w:r>
      <w:r>
        <w:rPr>
          <w:rFonts w:eastAsia="Times New Roman" w:cs="Times New Roman"/>
          <w:szCs w:val="24"/>
        </w:rPr>
        <w:t xml:space="preserve"> αδύνατον για έναν πατέρα πολύτεκνης οικογένειας να στηρίξει ακόμη και ένα παιδί του σε σπουδές σε άλλη πόλη από αυτή </w:t>
      </w:r>
      <w:r>
        <w:rPr>
          <w:rFonts w:eastAsia="Times New Roman" w:cs="Times New Roman"/>
          <w:szCs w:val="24"/>
        </w:rPr>
        <w:t>στην οποία</w:t>
      </w:r>
      <w:r>
        <w:rPr>
          <w:rFonts w:eastAsia="Times New Roman" w:cs="Times New Roman"/>
          <w:szCs w:val="24"/>
        </w:rPr>
        <w:t xml:space="preserve"> </w:t>
      </w:r>
      <w:proofErr w:type="spellStart"/>
      <w:r>
        <w:rPr>
          <w:rFonts w:eastAsia="Times New Roman" w:cs="Times New Roman"/>
          <w:szCs w:val="24"/>
        </w:rPr>
        <w:t>διαβιοί</w:t>
      </w:r>
      <w:proofErr w:type="spellEnd"/>
      <w:r>
        <w:rPr>
          <w:rFonts w:eastAsia="Times New Roman" w:cs="Times New Roman"/>
          <w:szCs w:val="24"/>
        </w:rPr>
        <w:t xml:space="preserve"> ολόκληρη η οικογ</w:t>
      </w:r>
      <w:r>
        <w:rPr>
          <w:rFonts w:eastAsia="Times New Roman" w:cs="Times New Roman"/>
          <w:szCs w:val="24"/>
        </w:rPr>
        <w:t xml:space="preserve">ένεια. Οι περισσότεροι είμαστε γονείς και ορισμένοι από εμάς με παιδιά που σπούδασαν ή σπουδάζουν σε άλλη </w:t>
      </w:r>
      <w:r>
        <w:rPr>
          <w:rFonts w:eastAsia="Times New Roman" w:cs="Times New Roman"/>
          <w:szCs w:val="24"/>
        </w:rPr>
        <w:t xml:space="preserve">πόλη </w:t>
      </w:r>
      <w:r>
        <w:rPr>
          <w:rFonts w:eastAsia="Times New Roman" w:cs="Times New Roman"/>
          <w:szCs w:val="24"/>
        </w:rPr>
        <w:t>από αυτή της κατοικίας μας -ο</w:t>
      </w:r>
      <w:r>
        <w:rPr>
          <w:rFonts w:eastAsia="Times New Roman" w:cs="Times New Roman"/>
          <w:bCs/>
          <w:shd w:val="clear" w:color="auto" w:fill="FFFFFF"/>
        </w:rPr>
        <w:t xml:space="preserve"> ομιλών δε δύο φορές, καθώς και για τα δύο παιδιά μου είχα ανάλογη εμπειρία. </w:t>
      </w:r>
    </w:p>
    <w:p w14:paraId="6B3FA976"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Μπορούμε, λοιπόν, όλοι μας να βεβαιώσο</w:t>
      </w:r>
      <w:r>
        <w:rPr>
          <w:rFonts w:eastAsia="Times New Roman" w:cs="Times New Roman"/>
          <w:bCs/>
          <w:shd w:val="clear" w:color="auto" w:fill="FFFFFF"/>
        </w:rPr>
        <w:t xml:space="preserve">υμε, αν θέλουμε να είμαστε καλά με τη συνείδησή μας, πως </w:t>
      </w:r>
      <w:r>
        <w:rPr>
          <w:rFonts w:eastAsia="Times New Roman"/>
          <w:bCs/>
          <w:shd w:val="clear" w:color="auto" w:fill="FFFFFF"/>
        </w:rPr>
        <w:t>είναι</w:t>
      </w:r>
      <w:r>
        <w:rPr>
          <w:rFonts w:eastAsia="Times New Roman" w:cs="Times New Roman"/>
          <w:bCs/>
          <w:shd w:val="clear" w:color="auto" w:fill="FFFFFF"/>
        </w:rPr>
        <w:t xml:space="preserve"> τραγικά δύσκολο να συντηρηθούν δύο ή τρία σπίτια από μια οικογένεια, </w:t>
      </w:r>
      <w:proofErr w:type="spellStart"/>
      <w:r>
        <w:rPr>
          <w:rFonts w:eastAsia="Times New Roman" w:cs="Times New Roman"/>
          <w:bCs/>
          <w:shd w:val="clear" w:color="auto" w:fill="FFFFFF"/>
        </w:rPr>
        <w:t>πόσω</w:t>
      </w:r>
      <w:proofErr w:type="spellEnd"/>
      <w:r>
        <w:rPr>
          <w:rFonts w:eastAsia="Times New Roman" w:cs="Times New Roman"/>
          <w:bCs/>
          <w:shd w:val="clear" w:color="auto" w:fill="FFFFFF"/>
        </w:rPr>
        <w:t xml:space="preserve"> μάλλον όταν αυτή η οικογένεια </w:t>
      </w:r>
      <w:r>
        <w:rPr>
          <w:rFonts w:eastAsia="Times New Roman"/>
          <w:bCs/>
          <w:shd w:val="clear" w:color="auto" w:fill="FFFFFF"/>
        </w:rPr>
        <w:t>είναι</w:t>
      </w:r>
      <w:r>
        <w:rPr>
          <w:rFonts w:eastAsia="Times New Roman" w:cs="Times New Roman"/>
          <w:bCs/>
          <w:shd w:val="clear" w:color="auto" w:fill="FFFFFF"/>
        </w:rPr>
        <w:t xml:space="preserve"> πολύτεκνη και πίσω από τα παιδιά που καλείται να στηρίξει στις σπουδές τους υπάρχου</w:t>
      </w:r>
      <w:r>
        <w:rPr>
          <w:rFonts w:eastAsia="Times New Roman" w:cs="Times New Roman"/>
          <w:bCs/>
          <w:shd w:val="clear" w:color="auto" w:fill="FFFFFF"/>
        </w:rPr>
        <w:t xml:space="preserve">ν και άλλα που πρέπει να επιβιώσουν και να καλύψει τις βασικές και ουσιώδεις ανάγκες τους. </w:t>
      </w:r>
    </w:p>
    <w:p w14:paraId="6B3FA977"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ρητή προστασία τους από το </w:t>
      </w:r>
      <w:r>
        <w:rPr>
          <w:rFonts w:eastAsia="Times New Roman"/>
          <w:bCs/>
          <w:shd w:val="clear" w:color="auto" w:fill="FFFFFF"/>
        </w:rPr>
        <w:t>άρθρο</w:t>
      </w:r>
      <w:r>
        <w:rPr>
          <w:rFonts w:eastAsia="Times New Roman" w:cs="Times New Roman"/>
          <w:bCs/>
          <w:shd w:val="clear" w:color="auto" w:fill="FFFFFF"/>
        </w:rPr>
        <w:t xml:space="preserve"> 21 του Συντάγματος, σύμφωνα με το οποίο δικαιούνται ειδικής φροντίδας από το κράτος, καθώς και η εντολή στην πολιτεία να σχεδιάζε</w:t>
      </w:r>
      <w:r>
        <w:rPr>
          <w:rFonts w:eastAsia="Times New Roman" w:cs="Times New Roman"/>
          <w:bCs/>
          <w:shd w:val="clear" w:color="auto" w:fill="FFFFFF"/>
        </w:rPr>
        <w:t xml:space="preserve">ι και να εφαρμόζει τη δημογραφική πολιτική, μας καθιστά υπεύθυνους και υπόλογους απέναντί τους για τη λήψη μέτρων εναρμονισμένων στην προστασία τους. </w:t>
      </w:r>
    </w:p>
    <w:p w14:paraId="6B3FA978"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Οι πολύτεκνοι και τα τέκνα πολυτέκνων οικογενειών που </w:t>
      </w:r>
      <w:r>
        <w:rPr>
          <w:rFonts w:eastAsia="Times New Roman"/>
          <w:bCs/>
          <w:shd w:val="clear" w:color="auto" w:fill="FFFFFF"/>
        </w:rPr>
        <w:t>είναι</w:t>
      </w:r>
      <w:r>
        <w:rPr>
          <w:rFonts w:eastAsia="Times New Roman" w:cs="Times New Roman"/>
          <w:bCs/>
          <w:shd w:val="clear" w:color="auto" w:fill="FFFFFF"/>
        </w:rPr>
        <w:t xml:space="preserve"> φοιτητές υπολογίζονται μόλις στο 14% του συνο</w:t>
      </w:r>
      <w:r>
        <w:rPr>
          <w:rFonts w:eastAsia="Times New Roman" w:cs="Times New Roman"/>
          <w:bCs/>
          <w:shd w:val="clear" w:color="auto" w:fill="FFFFFF"/>
        </w:rPr>
        <w:t xml:space="preserve">λικού αριθμού των </w:t>
      </w:r>
      <w:proofErr w:type="spellStart"/>
      <w:r>
        <w:rPr>
          <w:rFonts w:eastAsia="Times New Roman" w:cs="Times New Roman"/>
          <w:bCs/>
          <w:shd w:val="clear" w:color="auto" w:fill="FFFFFF"/>
        </w:rPr>
        <w:t>μετεγγραφομένων</w:t>
      </w:r>
      <w:proofErr w:type="spellEnd"/>
      <w:r>
        <w:rPr>
          <w:rFonts w:eastAsia="Times New Roman" w:cs="Times New Roman"/>
          <w:bCs/>
          <w:shd w:val="clear" w:color="auto" w:fill="FFFFFF"/>
        </w:rPr>
        <w:t xml:space="preserve"> φοιτητών. Για τους φοιτητές που μετεγγράφονται αντιστοιχεί αυτό το ποσοστό, κύριε Υπουργέ</w:t>
      </w:r>
      <w:r>
        <w:rPr>
          <w:rFonts w:eastAsia="Times New Roman" w:cs="Times New Roman"/>
          <w:bCs/>
          <w:shd w:val="clear" w:color="auto" w:fill="FFFFFF"/>
        </w:rPr>
        <w:t>,</w:t>
      </w:r>
      <w:r>
        <w:rPr>
          <w:rFonts w:eastAsia="Times New Roman" w:cs="Times New Roman"/>
          <w:bCs/>
          <w:shd w:val="clear" w:color="auto" w:fill="FFFFFF"/>
        </w:rPr>
        <w:t xml:space="preserve"> και όχι για όλους τους φοιτητές που φοιτούν. </w:t>
      </w:r>
    </w:p>
    <w:p w14:paraId="6B3FA979" w14:textId="77777777" w:rsidR="002814C9" w:rsidRDefault="00202142">
      <w:pPr>
        <w:spacing w:line="600" w:lineRule="auto"/>
        <w:ind w:firstLine="720"/>
        <w:jc w:val="both"/>
        <w:rPr>
          <w:rFonts w:eastAsia="Times New Roman"/>
          <w:bCs/>
          <w:shd w:val="clear" w:color="auto" w:fill="FFFFFF"/>
        </w:rPr>
      </w:pPr>
      <w:r>
        <w:rPr>
          <w:rFonts w:eastAsia="Times New Roman" w:cs="Times New Roman"/>
          <w:bCs/>
          <w:shd w:val="clear" w:color="auto" w:fill="FFFFFF"/>
        </w:rPr>
        <w:t>Ο νόμος μετεγγραφών των πολυτέκνων λειτούργησε χωρίς προβλήματα επί τριάντα δύο συνεχ</w:t>
      </w:r>
      <w:r>
        <w:rPr>
          <w:rFonts w:eastAsia="Times New Roman" w:cs="Times New Roman"/>
          <w:bCs/>
          <w:shd w:val="clear" w:color="auto" w:fill="FFFFFF"/>
        </w:rPr>
        <w:t xml:space="preserve">ή </w:t>
      </w:r>
      <w:r>
        <w:rPr>
          <w:rFonts w:eastAsia="Times New Roman"/>
          <w:bCs/>
          <w:shd w:val="clear" w:color="auto" w:fill="FFFFFF"/>
        </w:rPr>
        <w:t xml:space="preserve">έτη, όπως ομολογούν οι ίδιοι οι </w:t>
      </w:r>
      <w:r>
        <w:rPr>
          <w:rFonts w:eastAsia="Times New Roman"/>
          <w:bCs/>
          <w:shd w:val="clear" w:color="auto" w:fill="FFFFFF"/>
        </w:rPr>
        <w:t>π</w:t>
      </w:r>
      <w:r>
        <w:rPr>
          <w:rFonts w:eastAsia="Times New Roman"/>
          <w:bCs/>
          <w:shd w:val="clear" w:color="auto" w:fill="FFFFFF"/>
        </w:rPr>
        <w:t xml:space="preserve">ρυτάνεις των ΑΕΙ. Το δικαίωμα αυτό τους είχε δοθεί ως δημογραφικό κίνητρο με το άρθρο 3 του ν.860/1979. </w:t>
      </w:r>
    </w:p>
    <w:p w14:paraId="6B3FA97A" w14:textId="77777777" w:rsidR="002814C9" w:rsidRDefault="00202142">
      <w:pPr>
        <w:spacing w:line="600" w:lineRule="auto"/>
        <w:ind w:firstLine="720"/>
        <w:jc w:val="both"/>
        <w:rPr>
          <w:rFonts w:eastAsia="Times New Roman"/>
          <w:bCs/>
          <w:shd w:val="clear" w:color="auto" w:fill="FFFFFF"/>
        </w:rPr>
      </w:pPr>
      <w:r>
        <w:rPr>
          <w:rFonts w:eastAsia="Times New Roman"/>
          <w:bCs/>
          <w:shd w:val="clear" w:color="auto" w:fill="FFFFFF"/>
        </w:rPr>
        <w:t xml:space="preserve">Ο νόμος έλεγε συγκεκριμένα: «Τέκνα πολυτέκνων εγγραφέντα ή εγγραφόμενα εις </w:t>
      </w:r>
      <w:proofErr w:type="spellStart"/>
      <w:r>
        <w:rPr>
          <w:rFonts w:eastAsia="Times New Roman"/>
          <w:bCs/>
          <w:shd w:val="clear" w:color="auto" w:fill="FFFFFF"/>
        </w:rPr>
        <w:t>ανωτάτην</w:t>
      </w:r>
      <w:proofErr w:type="spellEnd"/>
      <w:r>
        <w:rPr>
          <w:rFonts w:eastAsia="Times New Roman"/>
          <w:bCs/>
          <w:shd w:val="clear" w:color="auto" w:fill="FFFFFF"/>
        </w:rPr>
        <w:t xml:space="preserve"> ή </w:t>
      </w:r>
      <w:proofErr w:type="spellStart"/>
      <w:r>
        <w:rPr>
          <w:rFonts w:eastAsia="Times New Roman"/>
          <w:bCs/>
          <w:shd w:val="clear" w:color="auto" w:fill="FFFFFF"/>
        </w:rPr>
        <w:t>ανωτέραν</w:t>
      </w:r>
      <w:proofErr w:type="spellEnd"/>
      <w:r>
        <w:rPr>
          <w:rFonts w:eastAsia="Times New Roman"/>
          <w:bCs/>
          <w:shd w:val="clear" w:color="auto" w:fill="FFFFFF"/>
        </w:rPr>
        <w:t xml:space="preserve"> </w:t>
      </w:r>
      <w:proofErr w:type="spellStart"/>
      <w:r>
        <w:rPr>
          <w:rFonts w:eastAsia="Times New Roman"/>
          <w:bCs/>
          <w:shd w:val="clear" w:color="auto" w:fill="FFFFFF"/>
        </w:rPr>
        <w:t>σχολήν</w:t>
      </w:r>
      <w:proofErr w:type="spellEnd"/>
      <w:r>
        <w:rPr>
          <w:rFonts w:eastAsia="Times New Roman"/>
          <w:bCs/>
          <w:shd w:val="clear" w:color="auto" w:fill="FFFFFF"/>
        </w:rPr>
        <w:t xml:space="preserve"> της ημεδαπής κ</w:t>
      </w:r>
      <w:r>
        <w:rPr>
          <w:rFonts w:eastAsia="Times New Roman"/>
          <w:bCs/>
          <w:shd w:val="clear" w:color="auto" w:fill="FFFFFF"/>
        </w:rPr>
        <w:t xml:space="preserve">ατόπιν εξετάσεων, μετεγγράφονται τη αιτήσει των εις το πρώτον ή δεύτερον έτος σπουδών αντιστοίχου </w:t>
      </w:r>
      <w:r>
        <w:rPr>
          <w:rFonts w:eastAsia="Times New Roman"/>
          <w:bCs/>
          <w:shd w:val="clear" w:color="auto" w:fill="FFFFFF"/>
        </w:rPr>
        <w:t>σχολής</w:t>
      </w:r>
      <w:r>
        <w:rPr>
          <w:rFonts w:eastAsia="Times New Roman"/>
          <w:bCs/>
          <w:shd w:val="clear" w:color="auto" w:fill="FFFFFF"/>
        </w:rPr>
        <w:t xml:space="preserve"> ή </w:t>
      </w:r>
      <w:r>
        <w:rPr>
          <w:rFonts w:eastAsia="Times New Roman"/>
          <w:bCs/>
          <w:shd w:val="clear" w:color="auto" w:fill="FFFFFF"/>
        </w:rPr>
        <w:t>τμήματος σχολής</w:t>
      </w:r>
      <w:r>
        <w:rPr>
          <w:rFonts w:eastAsia="Times New Roman"/>
          <w:bCs/>
          <w:shd w:val="clear" w:color="auto" w:fill="FFFFFF"/>
        </w:rPr>
        <w:t xml:space="preserve">, </w:t>
      </w:r>
      <w:proofErr w:type="spellStart"/>
      <w:r>
        <w:rPr>
          <w:rFonts w:eastAsia="Times New Roman"/>
          <w:bCs/>
          <w:shd w:val="clear" w:color="auto" w:fill="FFFFFF"/>
        </w:rPr>
        <w:t>πλησιεστέρας</w:t>
      </w:r>
      <w:proofErr w:type="spellEnd"/>
      <w:r>
        <w:rPr>
          <w:rFonts w:eastAsia="Times New Roman"/>
          <w:bCs/>
          <w:shd w:val="clear" w:color="auto" w:fill="FFFFFF"/>
        </w:rPr>
        <w:t xml:space="preserve"> του τόπου μονίμου κατοικίας των γονέων των». </w:t>
      </w:r>
    </w:p>
    <w:p w14:paraId="6B3FA97B" w14:textId="77777777" w:rsidR="002814C9" w:rsidRDefault="00202142">
      <w:pPr>
        <w:spacing w:line="600" w:lineRule="auto"/>
        <w:ind w:firstLine="720"/>
        <w:jc w:val="both"/>
        <w:rPr>
          <w:rFonts w:eastAsia="Times New Roman"/>
          <w:bCs/>
          <w:shd w:val="clear" w:color="auto" w:fill="FFFFFF"/>
        </w:rPr>
      </w:pPr>
      <w:r>
        <w:rPr>
          <w:rFonts w:eastAsia="Times New Roman"/>
          <w:bCs/>
          <w:shd w:val="clear" w:color="auto" w:fill="FFFFFF"/>
        </w:rPr>
        <w:t>Το δικαίωμα αυτό, δυστυχώς, καταργήθηκε το 2009, γιατί όπως ισχυρίστηκε η</w:t>
      </w:r>
      <w:r>
        <w:rPr>
          <w:rFonts w:eastAsia="Times New Roman"/>
          <w:bCs/>
          <w:shd w:val="clear" w:color="auto" w:fill="FFFFFF"/>
        </w:rPr>
        <w:t xml:space="preserve"> τότε Υπουργός Παιδείας, προκαλούσαν συνωστισμό στις σχολές οι πολύτεκνοι, ενώ ο αριθμός των </w:t>
      </w:r>
      <w:proofErr w:type="spellStart"/>
      <w:r>
        <w:rPr>
          <w:rFonts w:eastAsia="Times New Roman"/>
          <w:bCs/>
          <w:shd w:val="clear" w:color="auto" w:fill="FFFFFF"/>
        </w:rPr>
        <w:t>μετεγγραφομένων</w:t>
      </w:r>
      <w:proofErr w:type="spellEnd"/>
      <w:r>
        <w:rPr>
          <w:rFonts w:eastAsia="Times New Roman"/>
          <w:bCs/>
          <w:shd w:val="clear" w:color="auto" w:fill="FFFFFF"/>
        </w:rPr>
        <w:t xml:space="preserve"> συνεχίζει από τότε να αυξάνει. Σήμερα δίνονται μετεγγραφές μόνο κάτω από αυστηρά κοινωνικοοικονομικά κριτήρια. Ωστόσο, ενώ υπάρχουν ελεύθερες μετεγ</w:t>
      </w:r>
      <w:r>
        <w:rPr>
          <w:rFonts w:eastAsia="Times New Roman"/>
          <w:bCs/>
          <w:shd w:val="clear" w:color="auto" w:fill="FFFFFF"/>
        </w:rPr>
        <w:t xml:space="preserve">γραφές για αναπήρους, αθλητές, σώματα ασφαλείας, στρατιωτικούς, μουσουλμάνους, δεν ισχύει το ίδιο για τους πολύτεκνους. </w:t>
      </w:r>
    </w:p>
    <w:p w14:paraId="6B3FA97C"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σαφής η ερώτησή σας, κύριε </w:t>
      </w:r>
      <w:proofErr w:type="spellStart"/>
      <w:r>
        <w:rPr>
          <w:rFonts w:eastAsia="Times New Roman" w:cs="Times New Roman"/>
          <w:bCs/>
          <w:shd w:val="clear" w:color="auto" w:fill="FFFFFF"/>
        </w:rPr>
        <w:t>Κατσίκη</w:t>
      </w:r>
      <w:proofErr w:type="spellEnd"/>
      <w:r>
        <w:rPr>
          <w:rFonts w:eastAsia="Times New Roman" w:cs="Times New Roman"/>
          <w:bCs/>
          <w:shd w:val="clear" w:color="auto" w:fill="FFFFFF"/>
        </w:rPr>
        <w:t xml:space="preserve">.  </w:t>
      </w:r>
    </w:p>
    <w:p w14:paraId="6B3FA97D"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Τελειώνω, κύριε Πρόεδρε. Δεν θα </w:t>
      </w:r>
      <w:proofErr w:type="spellStart"/>
      <w:r>
        <w:rPr>
          <w:rFonts w:eastAsia="Times New Roman" w:cs="Times New Roman"/>
          <w:szCs w:val="24"/>
        </w:rPr>
        <w:t>δευτερομιλήσω</w:t>
      </w:r>
      <w:proofErr w:type="spellEnd"/>
      <w:r>
        <w:rPr>
          <w:rFonts w:eastAsia="Times New Roman" w:cs="Times New Roman"/>
          <w:szCs w:val="24"/>
        </w:rPr>
        <w:t xml:space="preserve">, εάν αυτό σας ικανοποιεί. </w:t>
      </w:r>
    </w:p>
    <w:p w14:paraId="6B3FA97E"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szCs w:val="24"/>
        </w:rPr>
        <w:t>Εκείνη, λοιπόν, η επονείδιστη για τους πολύτεκνους απαγόρευση των μετεγγραφών, που μας κληροδότησε η τότε Υπουργός Παιδείας κ</w:t>
      </w:r>
      <w:r>
        <w:rPr>
          <w:rFonts w:eastAsia="Times New Roman" w:cs="Times New Roman"/>
          <w:szCs w:val="24"/>
        </w:rPr>
        <w:t xml:space="preserve">. </w:t>
      </w:r>
      <w:r>
        <w:rPr>
          <w:rFonts w:eastAsia="Times New Roman" w:cs="Times New Roman"/>
          <w:szCs w:val="24"/>
        </w:rPr>
        <w:t xml:space="preserve">Διαμαντοπούλου, δεν πρέπει να </w:t>
      </w:r>
      <w:r>
        <w:rPr>
          <w:rFonts w:eastAsia="Times New Roman"/>
          <w:bCs/>
        </w:rPr>
        <w:t>έχει</w:t>
      </w:r>
      <w:r>
        <w:rPr>
          <w:rFonts w:eastAsia="Times New Roman" w:cs="Times New Roman"/>
          <w:szCs w:val="24"/>
        </w:rPr>
        <w:t xml:space="preserve"> εφαρμογή στη φιλοσοφί</w:t>
      </w:r>
      <w:r>
        <w:rPr>
          <w:rFonts w:eastAsia="Times New Roman" w:cs="Times New Roman"/>
          <w:szCs w:val="24"/>
        </w:rPr>
        <w:t xml:space="preserve">α και στη </w:t>
      </w:r>
      <w:r>
        <w:rPr>
          <w:rFonts w:eastAsia="Times New Roman" w:cs="Times New Roman"/>
          <w:bCs/>
          <w:shd w:val="clear" w:color="auto" w:fill="FFFFFF"/>
        </w:rPr>
        <w:t xml:space="preserve">λειτουργία της παρούσας </w:t>
      </w:r>
      <w:r>
        <w:rPr>
          <w:rFonts w:eastAsia="Times New Roman"/>
          <w:bCs/>
          <w:shd w:val="clear" w:color="auto" w:fill="FFFFFF"/>
        </w:rPr>
        <w:t>Κυβέρνηση</w:t>
      </w:r>
      <w:r>
        <w:rPr>
          <w:rFonts w:eastAsia="Times New Roman" w:cs="Times New Roman"/>
          <w:bCs/>
          <w:shd w:val="clear" w:color="auto" w:fill="FFFFFF"/>
        </w:rPr>
        <w:t>ς. Δεν θα πρέπει να σας εμποδίσει</w:t>
      </w:r>
      <w:r>
        <w:rPr>
          <w:rFonts w:eastAsia="Times New Roman" w:cs="Times New Roman"/>
          <w:bCs/>
          <w:shd w:val="clear" w:color="auto" w:fill="FFFFFF"/>
        </w:rPr>
        <w:t xml:space="preserve"> </w:t>
      </w:r>
      <w:r>
        <w:rPr>
          <w:rFonts w:eastAsia="Times New Roman" w:cs="Times New Roman"/>
          <w:bCs/>
          <w:shd w:val="clear" w:color="auto" w:fill="FFFFFF"/>
        </w:rPr>
        <w:t xml:space="preserve">δε να ικανοποιήσετε αυτό το καθ’ όλα δίκαιο αίτημα των πολυτέκνων. </w:t>
      </w:r>
    </w:p>
    <w:p w14:paraId="6B3FA97F" w14:textId="77777777" w:rsidR="002814C9" w:rsidRDefault="00202142">
      <w:pPr>
        <w:spacing w:line="600" w:lineRule="auto"/>
        <w:ind w:firstLine="720"/>
        <w:jc w:val="both"/>
        <w:rPr>
          <w:rFonts w:eastAsia="Times New Roman" w:cs="Times New Roman"/>
          <w:szCs w:val="24"/>
        </w:rPr>
      </w:pPr>
      <w:r>
        <w:rPr>
          <w:rFonts w:eastAsia="Times New Roman" w:cs="Times New Roman"/>
          <w:bCs/>
          <w:shd w:val="clear" w:color="auto" w:fill="FFFFFF"/>
        </w:rPr>
        <w:t>Ευχαριστώ.</w:t>
      </w:r>
    </w:p>
    <w:p w14:paraId="6B3FA980"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Τότε, να πάρει και ο Υπουργός μαζί </w:t>
      </w:r>
      <w:proofErr w:type="spellStart"/>
      <w:r>
        <w:rPr>
          <w:rFonts w:eastAsia="Times New Roman" w:cs="Times New Roman"/>
          <w:bCs/>
          <w:shd w:val="clear" w:color="auto" w:fill="FFFFFF"/>
        </w:rPr>
        <w:t>πρωτολογία</w:t>
      </w:r>
      <w:proofErr w:type="spellEnd"/>
      <w:r>
        <w:rPr>
          <w:rFonts w:eastAsia="Times New Roman" w:cs="Times New Roman"/>
          <w:bCs/>
          <w:shd w:val="clear" w:color="auto" w:fill="FFFFFF"/>
        </w:rPr>
        <w:t xml:space="preserve"> και δευτερολογία.  </w:t>
      </w:r>
    </w:p>
    <w:p w14:paraId="6B3FA98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ΚΑΤΣΙΚΗΣ: </w:t>
      </w:r>
      <w:r>
        <w:rPr>
          <w:rFonts w:eastAsia="Times New Roman" w:cs="Times New Roman"/>
          <w:szCs w:val="24"/>
        </w:rPr>
        <w:t>Ένα λεπτό θα πάρω μόνο για τη δευτερολογία μου, κύριε Πρόεδρε. Μπορεί και να μη χρειαστεί.</w:t>
      </w:r>
    </w:p>
    <w:p w14:paraId="6B3FA982" w14:textId="77777777" w:rsidR="002814C9" w:rsidRDefault="0020214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Εντάξει. </w:t>
      </w:r>
    </w:p>
    <w:p w14:paraId="6B3FA983" w14:textId="77777777" w:rsidR="002814C9" w:rsidRDefault="00202142">
      <w:pPr>
        <w:spacing w:line="600" w:lineRule="auto"/>
        <w:ind w:firstLine="720"/>
        <w:jc w:val="both"/>
        <w:rPr>
          <w:rFonts w:eastAsia="Times New Roman" w:cs="Times New Roman"/>
          <w:szCs w:val="24"/>
        </w:rPr>
      </w:pPr>
      <w:r>
        <w:rPr>
          <w:rFonts w:eastAsia="Times New Roman" w:cs="Times New Roman"/>
          <w:bCs/>
          <w:shd w:val="clear" w:color="auto" w:fill="FFFFFF"/>
        </w:rPr>
        <w:t>Κύριε Υπουργέ, έχετε τον λόγο.</w:t>
      </w:r>
    </w:p>
    <w:p w14:paraId="6B3FA98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6B3FA98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θίξατε ένα κοινωνικά δύσκολο και περίπλοκο ζήτημα. Ξέρετε ότι το να είναι ένα παιδί από οικογένεια πολυτέκνων </w:t>
      </w:r>
      <w:proofErr w:type="spellStart"/>
      <w:r>
        <w:rPr>
          <w:rFonts w:eastAsia="Times New Roman" w:cs="Times New Roman"/>
          <w:szCs w:val="24"/>
        </w:rPr>
        <w:t>μοριοδοτείται</w:t>
      </w:r>
      <w:proofErr w:type="spellEnd"/>
      <w:r>
        <w:rPr>
          <w:rFonts w:eastAsia="Times New Roman" w:cs="Times New Roman"/>
          <w:szCs w:val="24"/>
        </w:rPr>
        <w:t xml:space="preserve"> με δύο μόρια στη </w:t>
      </w:r>
      <w:r>
        <w:rPr>
          <w:rFonts w:eastAsia="Times New Roman" w:cs="Times New Roman"/>
          <w:szCs w:val="24"/>
        </w:rPr>
        <w:lastRenderedPageBreak/>
        <w:t>διαδικασία μετεγγραφών κ.λπ.. Πλην όμως, τα τελευταία χρόνια</w:t>
      </w:r>
      <w:r>
        <w:rPr>
          <w:rFonts w:eastAsia="Times New Roman" w:cs="Times New Roman"/>
          <w:szCs w:val="24"/>
        </w:rPr>
        <w:t xml:space="preserve"> έχουν αυξηθεί εκθετικά οι αιτήσεις για μετεγγραφές. Έχουμε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φτιάξει ένα ηλεκτρονικό σύστημα, στο οποίο εισάγονται όλα τα μόρια, ώστε να μην υπάρχει η όποια πιθανότητα υπονόμευσης μιας τέτοιας πάρα πολύ σοβαρής διαδικασίας. </w:t>
      </w:r>
    </w:p>
    <w:p w14:paraId="6B3FA98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Πράγματι, έχει ενδιαφέρ</w:t>
      </w:r>
      <w:r>
        <w:rPr>
          <w:rFonts w:eastAsia="Times New Roman" w:cs="Times New Roman"/>
          <w:szCs w:val="24"/>
        </w:rPr>
        <w:t xml:space="preserve">ον –τώρα, φέτος άρχισε αυτή η διαδικασία- ότι οι ενστάσεις που έχουμε είναι πάρα πολύ περιορισμένες, είναι δηλαδή κάτω από το στατιστικά επιτρεπόμενο. Άρα αυτό σημαίνει ότι τουλάχιστον έχουμε φτάσει σε ένα σύστημα που κανείς δεν αμφισβητεί. </w:t>
      </w:r>
    </w:p>
    <w:p w14:paraId="6B3FA98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Οι ανάγκες, όμ</w:t>
      </w:r>
      <w:r>
        <w:rPr>
          <w:rFonts w:eastAsia="Times New Roman" w:cs="Times New Roman"/>
          <w:szCs w:val="24"/>
        </w:rPr>
        <w:t>ως, είναι πολύ περισσότερες από τις δυνατότητες με τις οποίες μπορούμε να δώσουμε λύσεις. Παραδείγματος χάρ</w:t>
      </w:r>
      <w:r>
        <w:rPr>
          <w:rFonts w:eastAsia="Times New Roman" w:cs="Times New Roman"/>
          <w:szCs w:val="24"/>
        </w:rPr>
        <w:t>ιν</w:t>
      </w:r>
      <w:r>
        <w:rPr>
          <w:rFonts w:eastAsia="Times New Roman" w:cs="Times New Roman"/>
          <w:szCs w:val="24"/>
        </w:rPr>
        <w:t>, ο νόμος είναι σαφής και λέει ότι δεν μπορείς να αυξήσεις τον αριθμό φοιτητών ενός τμήματος λόγω μετεγγραφών πάνω από το 15% όσων έχεις εισ</w:t>
      </w:r>
      <w:r>
        <w:rPr>
          <w:rFonts w:eastAsia="Times New Roman" w:cs="Times New Roman"/>
          <w:szCs w:val="24"/>
        </w:rPr>
        <w:t>αγ</w:t>
      </w:r>
      <w:r>
        <w:rPr>
          <w:rFonts w:eastAsia="Times New Roman" w:cs="Times New Roman"/>
          <w:szCs w:val="24"/>
        </w:rPr>
        <w:t>άγει.</w:t>
      </w:r>
      <w:r>
        <w:rPr>
          <w:rFonts w:eastAsia="Times New Roman" w:cs="Times New Roman"/>
          <w:szCs w:val="24"/>
        </w:rPr>
        <w:t xml:space="preserve"> Αν έχεις εισ</w:t>
      </w:r>
      <w:r>
        <w:rPr>
          <w:rFonts w:eastAsia="Times New Roman" w:cs="Times New Roman"/>
          <w:szCs w:val="24"/>
        </w:rPr>
        <w:t>αγ</w:t>
      </w:r>
      <w:r>
        <w:rPr>
          <w:rFonts w:eastAsia="Times New Roman" w:cs="Times New Roman"/>
          <w:szCs w:val="24"/>
        </w:rPr>
        <w:t xml:space="preserve">άγει εκατό, δεν μπορείς να πας πάνω από τους </w:t>
      </w:r>
      <w:proofErr w:type="spellStart"/>
      <w:r>
        <w:rPr>
          <w:rFonts w:eastAsia="Times New Roman" w:cs="Times New Roman"/>
          <w:szCs w:val="24"/>
        </w:rPr>
        <w:t>εκατόν</w:t>
      </w:r>
      <w:proofErr w:type="spellEnd"/>
      <w:r>
        <w:rPr>
          <w:rFonts w:eastAsia="Times New Roman" w:cs="Times New Roman"/>
          <w:szCs w:val="24"/>
        </w:rPr>
        <w:t xml:space="preserve"> δεκαπέντε, δηλαδή άλλους δεκαπέντε. </w:t>
      </w:r>
    </w:p>
    <w:p w14:paraId="6B3FA98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Έχουμε τμήματα, όπου έχουμε διπλασιάσει τον αριθμό αυτόν, ακριβώς επειδή είναι τόσο εκρηκτικό το πρόβλημα των μετεγγραφών. Διότι υπάρχουν οι μετεγγραφές</w:t>
      </w:r>
      <w:r>
        <w:rPr>
          <w:rFonts w:eastAsia="Times New Roman" w:cs="Times New Roman"/>
          <w:szCs w:val="24"/>
        </w:rPr>
        <w:t xml:space="preserve"> που είναι λόγω πολυτεκνίας, λόγω χαμηλού εισοδήματος κ.λπ., αλλά είναι και οι περιπτώσεις οι οποίες έχουν σχέση με θέματα υγείας, παραδείγματος χάρ</w:t>
      </w:r>
      <w:r>
        <w:rPr>
          <w:rFonts w:eastAsia="Times New Roman" w:cs="Times New Roman"/>
          <w:szCs w:val="24"/>
        </w:rPr>
        <w:t>ιν</w:t>
      </w:r>
      <w:r>
        <w:rPr>
          <w:rFonts w:eastAsia="Times New Roman" w:cs="Times New Roman"/>
          <w:szCs w:val="24"/>
        </w:rPr>
        <w:t xml:space="preserve">, όπου έχουμε μια πενταμελή επιτροπή, αποτελούμενη κυρίως από γιατρούς. </w:t>
      </w:r>
    </w:p>
    <w:p w14:paraId="6B3FA98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Αυτό που προσπαθώ να σας πω είναι</w:t>
      </w:r>
      <w:r>
        <w:rPr>
          <w:rFonts w:eastAsia="Times New Roman" w:cs="Times New Roman"/>
          <w:szCs w:val="24"/>
        </w:rPr>
        <w:t xml:space="preserve"> ότι οι πολύτεκνοι κατά μία έννοια είναι θύματα και αυτοί </w:t>
      </w:r>
      <w:r>
        <w:rPr>
          <w:rFonts w:eastAsia="Times New Roman" w:cs="Times New Roman"/>
          <w:szCs w:val="24"/>
        </w:rPr>
        <w:t>-</w:t>
      </w:r>
      <w:r>
        <w:rPr>
          <w:rFonts w:eastAsia="Times New Roman" w:cs="Times New Roman"/>
          <w:szCs w:val="24"/>
        </w:rPr>
        <w:t xml:space="preserve">όχι μόνον αυτοί- από την έλλειψη μιας πολύ σοβαρής πολιτικής για τη φοιτητική μέριμνα. </w:t>
      </w:r>
    </w:p>
    <w:p w14:paraId="6B3FA98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Εμείς πρώτοι έχουμε βάλει τα θεμέλια μιας συστηματικής δουλειάς γύρω από τα θέματα φοιτητικής μέριμνας, δηλαδ</w:t>
      </w:r>
      <w:r>
        <w:rPr>
          <w:rFonts w:eastAsia="Times New Roman" w:cs="Times New Roman"/>
          <w:szCs w:val="24"/>
        </w:rPr>
        <w:t xml:space="preserve">ή εστίες, το να έχουμε δυνατότητες να δίνουμε κάτι παραπάνω για το ενοίκιο των παιδιών, να δίνουμε κάτι στα παιδιά, πέραν του στεγαστικού επιδόματος, που το παίρνει ένας τεράστιος αριθμός. Σαράντα χιλιάδες φοιτητές παίρνουν στεγαστικό επίδομα </w:t>
      </w:r>
      <w:r>
        <w:rPr>
          <w:rFonts w:eastAsia="Times New Roman" w:cs="Times New Roman"/>
          <w:szCs w:val="24"/>
        </w:rPr>
        <w:t>1000</w:t>
      </w:r>
      <w:r>
        <w:rPr>
          <w:rFonts w:eastAsia="Times New Roman" w:cs="Times New Roman"/>
          <w:szCs w:val="24"/>
        </w:rPr>
        <w:t xml:space="preserve"> ευρώ το</w:t>
      </w:r>
      <w:r>
        <w:rPr>
          <w:rFonts w:eastAsia="Times New Roman" w:cs="Times New Roman"/>
          <w:szCs w:val="24"/>
        </w:rPr>
        <w:t>ν</w:t>
      </w:r>
      <w:r>
        <w:rPr>
          <w:rFonts w:eastAsia="Times New Roman" w:cs="Times New Roman"/>
          <w:szCs w:val="24"/>
        </w:rPr>
        <w:t xml:space="preserve"> χρόνο. Θέλουμε να </w:t>
      </w:r>
      <w:proofErr w:type="spellStart"/>
      <w:r>
        <w:rPr>
          <w:rFonts w:eastAsia="Times New Roman" w:cs="Times New Roman"/>
          <w:szCs w:val="24"/>
        </w:rPr>
        <w:t>ορθολογικοποιήσουμε</w:t>
      </w:r>
      <w:proofErr w:type="spellEnd"/>
      <w:r>
        <w:rPr>
          <w:rFonts w:eastAsia="Times New Roman" w:cs="Times New Roman"/>
          <w:szCs w:val="24"/>
        </w:rPr>
        <w:t xml:space="preserve"> το θέμα της σίτισης. </w:t>
      </w:r>
    </w:p>
    <w:p w14:paraId="6B3FA98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Νομίζουμε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ο μόνος τρόπος, ώστε να αποτραπεί αυτή η τεράστια πίεση που υπάρχει για τις μετεγγραφές -και όπως καταλαβαίνετε, είναι μετεγγραφές προς τις μεγάλες πόλεις, γιατί εκεί ζουν </w:t>
      </w:r>
      <w:r>
        <w:rPr>
          <w:rFonts w:eastAsia="Times New Roman" w:cs="Times New Roman"/>
          <w:szCs w:val="24"/>
        </w:rPr>
        <w:t xml:space="preserve">οι οικογένειες αυτών των παιδιών και άρα δημιουργούν ένα πολύ σοβαρό πρόβλημα στα περιφερειακά πανεπιστήμια- πρέπει να είναι μια πολιτική μακροπρόθεσμη για θέματα φοιτητικής μέριμνας. </w:t>
      </w:r>
    </w:p>
    <w:p w14:paraId="6B3FA98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έδωσα κάποια στοιχεία. Ελπίζουμε να ικανοποιεί αυτό στο γενικό. Στο</w:t>
      </w:r>
      <w:r>
        <w:rPr>
          <w:rFonts w:eastAsia="Times New Roman" w:cs="Times New Roman"/>
          <w:szCs w:val="24"/>
        </w:rPr>
        <w:t xml:space="preserve"> συγκεκριμένο, δυστυχώς, δεν μπορώ να σας υποσχεθώ κάτι άμεσα για το θέμα των πολυτέκνων, πέρα από το σχετικά ευνοϊκό καθεστώς που έχουμε. </w:t>
      </w:r>
    </w:p>
    <w:p w14:paraId="6B3FA98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B3FA98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xml:space="preserve">, χρειάζεστε το λεπτό; </w:t>
      </w:r>
    </w:p>
    <w:p w14:paraId="6B3FA98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Θα το </w:t>
      </w:r>
      <w:r>
        <w:rPr>
          <w:rFonts w:eastAsia="Times New Roman" w:cs="Times New Roman"/>
          <w:szCs w:val="24"/>
        </w:rPr>
        <w:t xml:space="preserve">ήθελα, κύριε Πρόεδρε. </w:t>
      </w:r>
    </w:p>
    <w:p w14:paraId="6B3FA990"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w:t>
      </w:r>
      <w:proofErr w:type="spellStart"/>
      <w:r>
        <w:rPr>
          <w:rFonts w:eastAsia="Times New Roman" w:cs="Times New Roman"/>
          <w:szCs w:val="24"/>
        </w:rPr>
        <w:t>Κατσίκη</w:t>
      </w:r>
      <w:proofErr w:type="spellEnd"/>
      <w:r>
        <w:rPr>
          <w:rFonts w:eastAsia="Times New Roman" w:cs="Times New Roman"/>
          <w:szCs w:val="24"/>
        </w:rPr>
        <w:t xml:space="preserve">, έχετε τον λόγο για ένα λεπτό. </w:t>
      </w:r>
    </w:p>
    <w:p w14:paraId="6B3FA99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Ευχαριστώ, κύριε Πρόεδρε. </w:t>
      </w:r>
    </w:p>
    <w:p w14:paraId="6B3FA99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Βέβαια, κύριε Υπουργέ, δεν ξέρω αν μακροπρόθεσμα θα κοιτάξετε να βελτιώσετε τα πράγματα, πού ακρ</w:t>
      </w:r>
      <w:r>
        <w:rPr>
          <w:rFonts w:eastAsia="Times New Roman" w:cs="Times New Roman"/>
          <w:szCs w:val="24"/>
        </w:rPr>
        <w:t>ιβώς αποσκοπείτε και σε τι θα συντελέσετε σε σχέση με το δίκαιο και νόμιμο αίτημα των πολυτέκνων. Βεβαίως, στο παρελθόν υπήρχε η δυνατότητα –και δεν ξέρω σήμερα, γιατί ακριβώς δεν υπάρχει- ώστε οι πολύτεκνοι να φοιτούν στα πανεπιστήμια, έχοντας το δικαίωμα</w:t>
      </w:r>
      <w:r>
        <w:rPr>
          <w:rFonts w:eastAsia="Times New Roman" w:cs="Times New Roman"/>
          <w:szCs w:val="24"/>
        </w:rPr>
        <w:t xml:space="preserve"> της μετεγγραφής, χωρίς τα κριτήρια που έχουν οι υπόλοιποι φοιτητές. </w:t>
      </w:r>
    </w:p>
    <w:p w14:paraId="6B3FA99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Εάν πραγματικά τα στοιχεία τα οποία έχετε είναι τέτοια, ώστε το 14% των αιτηθέντων για μετεγγραφή φοιτητών είναι τόσο μεγάλο σε αριθμό</w:t>
      </w:r>
      <w:r>
        <w:rPr>
          <w:rFonts w:eastAsia="Times New Roman" w:cs="Times New Roman"/>
          <w:szCs w:val="24"/>
        </w:rPr>
        <w:t>,</w:t>
      </w:r>
      <w:r>
        <w:rPr>
          <w:rFonts w:eastAsia="Times New Roman" w:cs="Times New Roman"/>
          <w:szCs w:val="24"/>
        </w:rPr>
        <w:t xml:space="preserve"> ώστε να μην μπορεί να </w:t>
      </w:r>
      <w:proofErr w:type="spellStart"/>
      <w:r>
        <w:rPr>
          <w:rFonts w:eastAsia="Times New Roman" w:cs="Times New Roman"/>
          <w:szCs w:val="24"/>
        </w:rPr>
        <w:t>απορροφηθεί</w:t>
      </w:r>
      <w:proofErr w:type="spellEnd"/>
      <w:r>
        <w:rPr>
          <w:rFonts w:eastAsia="Times New Roman" w:cs="Times New Roman"/>
          <w:szCs w:val="24"/>
        </w:rPr>
        <w:t xml:space="preserve"> από τα ελληνικά </w:t>
      </w:r>
      <w:r>
        <w:rPr>
          <w:rFonts w:eastAsia="Times New Roman" w:cs="Times New Roman"/>
          <w:szCs w:val="24"/>
        </w:rPr>
        <w:t xml:space="preserve">πανεπιστήμια, θα παρακαλούσα να το επιβεβαιώσετε. </w:t>
      </w:r>
    </w:p>
    <w:p w14:paraId="6B3FA99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Αν, όμως, μέσα στην πολιτική που πρέπει να εφαρμόσουμε και για την καταπολέμηση του δημογραφικού αλλά κυρίως για τη συνοχή της οικογένειας, γιατί οι πολύτεκνοι επιβαρύνονται, όπως ξέρετε και εσείς, και όλο</w:t>
      </w:r>
      <w:r>
        <w:rPr>
          <w:rFonts w:eastAsia="Times New Roman" w:cs="Times New Roman"/>
          <w:szCs w:val="24"/>
        </w:rPr>
        <w:t xml:space="preserve">ι μας, περισσότερο από </w:t>
      </w:r>
      <w:r>
        <w:rPr>
          <w:rFonts w:eastAsia="Times New Roman" w:cs="Times New Roman"/>
          <w:szCs w:val="24"/>
        </w:rPr>
        <w:lastRenderedPageBreak/>
        <w:t>κάθε άλλους οικογενειάρχες</w:t>
      </w:r>
      <w:r>
        <w:rPr>
          <w:rFonts w:eastAsia="Times New Roman" w:cs="Times New Roman"/>
          <w:szCs w:val="24"/>
        </w:rPr>
        <w:t>,</w:t>
      </w:r>
      <w:r>
        <w:rPr>
          <w:rFonts w:eastAsia="Times New Roman" w:cs="Times New Roman"/>
          <w:szCs w:val="24"/>
        </w:rPr>
        <w:t xml:space="preserve"> οι οποίοι δεν είναι γονείς πολυτέκνων με πολλά τέκνα, θα πρέπει…</w:t>
      </w:r>
    </w:p>
    <w:p w14:paraId="6B3FA99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Αυτό το έχετε τονίσει αρκετά.</w:t>
      </w:r>
    </w:p>
    <w:p w14:paraId="6B3FA99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Εντάξει, κύριε Πρόεδρε. Τελειώνω εδώ.</w:t>
      </w:r>
    </w:p>
    <w:p w14:paraId="6B3FA99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Ευχαριστώ, κύριε</w:t>
      </w:r>
      <w:r>
        <w:rPr>
          <w:rFonts w:eastAsia="Times New Roman" w:cs="Times New Roman"/>
          <w:szCs w:val="24"/>
        </w:rPr>
        <w:t xml:space="preserve"> Υπουργέ</w:t>
      </w:r>
      <w:r>
        <w:rPr>
          <w:rFonts w:eastAsia="Times New Roman" w:cs="Times New Roman"/>
          <w:szCs w:val="24"/>
        </w:rPr>
        <w:t>,</w:t>
      </w:r>
      <w:r>
        <w:rPr>
          <w:rFonts w:eastAsia="Times New Roman" w:cs="Times New Roman"/>
          <w:szCs w:val="24"/>
        </w:rPr>
        <w:t xml:space="preserve"> για την απάντησή σας. Αν θέλετε στο μέλλον να το δείτε πάλι και να έχουμε μια κουβέντα.</w:t>
      </w:r>
    </w:p>
    <w:p w14:paraId="6B3FA998"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μπορεί να επανέλθουμε στο μέλλον.</w:t>
      </w:r>
    </w:p>
    <w:p w14:paraId="6B3FA99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Προχωράμε </w:t>
      </w:r>
      <w:r>
        <w:rPr>
          <w:rFonts w:eastAsia="Times New Roman" w:cs="Times New Roman"/>
          <w:szCs w:val="24"/>
        </w:rPr>
        <w:t>σ</w:t>
      </w:r>
      <w:r>
        <w:rPr>
          <w:rFonts w:eastAsia="Times New Roman" w:cs="Times New Roman"/>
          <w:szCs w:val="24"/>
        </w:rPr>
        <w:t xml:space="preserve">την πρώτη </w:t>
      </w:r>
      <w:r>
        <w:rPr>
          <w:rFonts w:eastAsia="Times New Roman" w:cs="Times New Roman"/>
          <w:szCs w:val="24"/>
        </w:rPr>
        <w:t xml:space="preserve">με αριθμό 140/24-10-2017 </w:t>
      </w:r>
      <w:r>
        <w:rPr>
          <w:rFonts w:eastAsia="Times New Roman" w:cs="Times New Roman"/>
          <w:szCs w:val="24"/>
        </w:rPr>
        <w:t>επίκαιρη ερώτηση δευτέρου κύκλου της Β</w:t>
      </w:r>
      <w:r>
        <w:rPr>
          <w:rFonts w:eastAsia="Times New Roman" w:cs="Times New Roman"/>
          <w:szCs w:val="24"/>
        </w:rPr>
        <w:t>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Αικατερίνης </w:t>
      </w:r>
      <w:proofErr w:type="spellStart"/>
      <w:r>
        <w:rPr>
          <w:rFonts w:eastAsia="Times New Roman" w:cs="Times New Roman"/>
          <w:bCs/>
          <w:szCs w:val="24"/>
        </w:rPr>
        <w:t>Ιγγλέζη</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με θέμα: «Αίτημα για τροποποιητική ρύθμιση πληρωμής οδοιπορικών και υπερωριακής απασχόλησης των Εκπαιδευτικών </w:t>
      </w:r>
      <w:r>
        <w:rPr>
          <w:rFonts w:eastAsia="Times New Roman" w:cs="Times New Roman"/>
          <w:szCs w:val="24"/>
        </w:rPr>
        <w:t>Πρωτοβάθμιας Εκπαίδευσης Χαλκιδικής».</w:t>
      </w:r>
    </w:p>
    <w:p w14:paraId="6B3FA99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Ιγγλέζη</w:t>
      </w:r>
      <w:proofErr w:type="spellEnd"/>
      <w:r>
        <w:rPr>
          <w:rFonts w:eastAsia="Times New Roman" w:cs="Times New Roman"/>
          <w:szCs w:val="24"/>
        </w:rPr>
        <w:t>, έχετε τον λόγο για δύο λεπτά.</w:t>
      </w:r>
    </w:p>
    <w:p w14:paraId="6B3FA99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Ευχαριστώ, κύριε Πρόεδρε.</w:t>
      </w:r>
    </w:p>
    <w:p w14:paraId="6B3FA99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Κύριε Υπουργέ, η σημερινή επίκαιρη ερώτηση αφορά υπερωριακή απασχόληση και οδοιπορικά εβδομήντα περίπου εκπαιδευτικών και διοικ</w:t>
      </w:r>
      <w:r>
        <w:rPr>
          <w:rFonts w:eastAsia="Times New Roman" w:cs="Times New Roman"/>
          <w:szCs w:val="24"/>
        </w:rPr>
        <w:t xml:space="preserve">ητικών υπαλλήλων </w:t>
      </w:r>
      <w:r>
        <w:rPr>
          <w:rFonts w:eastAsia="Times New Roman" w:cs="Times New Roman"/>
          <w:szCs w:val="24"/>
        </w:rPr>
        <w:lastRenderedPageBreak/>
        <w:t xml:space="preserve">της Διεύθυνσης Πρωτοβάθμιας Εκπαίδευσης Χαλκιδικής, που αν και πραγματοποιήθηκαν τα έτη 2014 και 2015, δεν μπόρεσαν να εξοφληθούν. </w:t>
      </w:r>
    </w:p>
    <w:p w14:paraId="6B3FA99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Οι μεν υπερωρίες έχουν πραγματοποιηθεί προς εξυπηρέτηση του προγράμματος των σχολικών μονάδων και διοικητικ</w:t>
      </w:r>
      <w:r>
        <w:rPr>
          <w:rFonts w:eastAsia="Times New Roman" w:cs="Times New Roman"/>
          <w:szCs w:val="24"/>
        </w:rPr>
        <w:t xml:space="preserve">ών αναγκών, τα </w:t>
      </w:r>
      <w:r>
        <w:rPr>
          <w:rFonts w:eastAsia="Times New Roman" w:cs="Times New Roman"/>
          <w:szCs w:val="24"/>
        </w:rPr>
        <w:t xml:space="preserve">δε </w:t>
      </w:r>
      <w:r>
        <w:rPr>
          <w:rFonts w:eastAsia="Times New Roman" w:cs="Times New Roman"/>
          <w:szCs w:val="24"/>
        </w:rPr>
        <w:t xml:space="preserve">οδοιπορικά αφορούν εκπαιδευτικούς που μετακινούνται σε περισσότερες της μίας σχολικές μονάδες, προκειμένου να καλυφθούν οι εκπαιδευτικές ανάγκες των μαθητών του </w:t>
      </w:r>
      <w:r>
        <w:rPr>
          <w:rFonts w:eastAsia="Times New Roman" w:cs="Times New Roman"/>
          <w:szCs w:val="24"/>
        </w:rPr>
        <w:t>ν</w:t>
      </w:r>
      <w:r>
        <w:rPr>
          <w:rFonts w:eastAsia="Times New Roman" w:cs="Times New Roman"/>
          <w:szCs w:val="24"/>
        </w:rPr>
        <w:t>ομού.</w:t>
      </w:r>
    </w:p>
    <w:p w14:paraId="6B3FA99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Πρέπει να τονίσω ότι η καταβολή αποζημίωσης είναι καθ’ όλα νόμιμη και </w:t>
      </w:r>
      <w:r>
        <w:rPr>
          <w:rFonts w:eastAsia="Times New Roman" w:cs="Times New Roman"/>
          <w:szCs w:val="24"/>
        </w:rPr>
        <w:t xml:space="preserve">πρέπει να βρεθεί τρόπος ώστε να προσπεραστούν λάθη, παραλείψεις ή ακόμη και γραφειοκρατικές αγκυλώσεις προς όφελος των εργαζόμενων εκπαιδευτικών. </w:t>
      </w:r>
    </w:p>
    <w:p w14:paraId="6B3FA99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Ήδη από τον Μάρτιο του 2016 η Διεύθυνση Πρωτοβάθμιας Εκπαίδευσης Χαλκιδικής έχει ξεκινήσει τις απαραίτητες εν</w:t>
      </w:r>
      <w:r>
        <w:rPr>
          <w:rFonts w:eastAsia="Times New Roman" w:cs="Times New Roman"/>
          <w:szCs w:val="24"/>
        </w:rPr>
        <w:t>έργειες έτσι ώστε να πληρωθούν τα δεδουλευμένα των εκπαιδευτικών. Με έγγραφό της προς το Υπουργείο σας, το οποίο καταθέτω στα Πρακτικά, πρότεινε να γίνει τροποποιητική ρύθμιση προκειμένου η υπηρεσία δημοσιονομικού ελέγχου Χαλκιδικής να προβεί στην εξόφληση</w:t>
      </w:r>
      <w:r>
        <w:rPr>
          <w:rFonts w:eastAsia="Times New Roman" w:cs="Times New Roman"/>
          <w:szCs w:val="24"/>
        </w:rPr>
        <w:t xml:space="preserve"> των εγκεκριμένων δαπανών που εκκρεμούν από το 2014 και 2015, όπως είπαμε. Από τη σχετική αίτηση μπορείτε να ανασύρετε όλες τις πληροφορίες και τις διαδικασίες που απαιτούνται ώστε να λυθεί το πρόβλημα.</w:t>
      </w:r>
    </w:p>
    <w:p w14:paraId="6B3FA9A0" w14:textId="77777777" w:rsidR="002814C9" w:rsidRDefault="00202142">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η Βουλευτής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Αικατερίνη </w:t>
      </w:r>
      <w:proofErr w:type="spellStart"/>
      <w:r>
        <w:rPr>
          <w:rFonts w:eastAsia="Times New Roman" w:cs="Times New Roman"/>
          <w:bCs/>
          <w:szCs w:val="24"/>
        </w:rPr>
        <w:t>Ιγγλέζη</w:t>
      </w:r>
      <w:proofErr w:type="spellEnd"/>
      <w:r>
        <w:rPr>
          <w:rFonts w:eastAsia="Times New Roman" w:cs="Times New Roman"/>
          <w:szCs w:val="24"/>
        </w:rPr>
        <w:t xml:space="preserve"> καταθέτει για τα Πρακτικά την προαναφερθείσα αίτηση, η οποία βρίσκεται στο αρχείο του Τμήματος Γραμματείας της Διεύθυνσης Στενογραφίας και Πρακτικών της Βουλής)</w:t>
      </w:r>
    </w:p>
    <w:p w14:paraId="6B3FA9A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Να σημειώσω, τέλος, ότι στον προϋπολογισμό της Διεύθυνσης Πρωτοβάθμιας Εκπαίδευσης Χαλκιδικής </w:t>
      </w:r>
      <w:r>
        <w:rPr>
          <w:rFonts w:eastAsia="Times New Roman" w:cs="Times New Roman"/>
          <w:szCs w:val="24"/>
        </w:rPr>
        <w:t>για το 2016 είχαν εγγραφεί τα ποσά που ήταν απαραίτητα για την αποπληρωμή των συγκεκριμένων δαπανών, ποσά τα οποία ενέκρινε το Υπουργείο, τα οποία, όμως, χωρίς την τροποποιητική ρύθμιση δεν κατέστη δυνατόν να πληρωθούν.</w:t>
      </w:r>
    </w:p>
    <w:p w14:paraId="6B3FA9A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Κατόπιν όλων αυτών, ερωτάται ο κύριο</w:t>
      </w:r>
      <w:r>
        <w:rPr>
          <w:rFonts w:eastAsia="Times New Roman" w:cs="Times New Roman"/>
          <w:szCs w:val="24"/>
        </w:rPr>
        <w:t>ς Υπουργός σε ποιες ενέργειες πρόκειται να προβεί προκειμένου να εξοφληθούν επιτέλους τα δεδουλευμένα των εκπαιδευτικών και να δοθεί τέλος σε ένα θέμα που ταλανίζει τόσο τους εργαζόμενους όσο και τη Διεύθυνση Πρωτοβάθμιας Εκπαίδευσης Χαλκιδικής τα τελευταί</w:t>
      </w:r>
      <w:r>
        <w:rPr>
          <w:rFonts w:eastAsia="Times New Roman" w:cs="Times New Roman"/>
          <w:szCs w:val="24"/>
        </w:rPr>
        <w:t>α χρόνια.</w:t>
      </w:r>
    </w:p>
    <w:p w14:paraId="6B3FA9A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ευχαριστώ.</w:t>
      </w:r>
    </w:p>
    <w:p w14:paraId="6B3FA9A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και εμείς για την απόλυτη συνέπεια στον χρόνο.</w:t>
      </w:r>
    </w:p>
    <w:p w14:paraId="6B3FA9A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B3FA9A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Κυρία </w:t>
      </w:r>
      <w:proofErr w:type="spellStart"/>
      <w:r>
        <w:rPr>
          <w:rFonts w:eastAsia="Times New Roman" w:cs="Times New Roman"/>
          <w:szCs w:val="24"/>
        </w:rPr>
        <w:t>Ιγγλέζη</w:t>
      </w:r>
      <w:proofErr w:type="spellEnd"/>
      <w:r>
        <w:rPr>
          <w:rFonts w:eastAsia="Times New Roman" w:cs="Times New Roman"/>
          <w:szCs w:val="24"/>
        </w:rPr>
        <w:t>, θα σας διαβάσω την απά</w:t>
      </w:r>
      <w:r>
        <w:rPr>
          <w:rFonts w:eastAsia="Times New Roman" w:cs="Times New Roman"/>
          <w:szCs w:val="24"/>
        </w:rPr>
        <w:t>ντηση η οποία είναι η απάντηση των υπηρεσιών και μια απάντηση η οποία πραγματικά προσπαθήσαμε και με τους νομικούς συμβούλους να είναι όσο πιο ακριβής γίνεται.</w:t>
      </w:r>
    </w:p>
    <w:p w14:paraId="6B3FA9A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Όπως γνωρίζετε, η λύση του προβλήματος αυτού γίνεται μόνο με νομοθετική παρέμβαση, με ένα άρθρο </w:t>
      </w:r>
      <w:r>
        <w:rPr>
          <w:rFonts w:eastAsia="Times New Roman" w:cs="Times New Roman"/>
          <w:szCs w:val="24"/>
        </w:rPr>
        <w:t>σε κάποιο</w:t>
      </w:r>
      <w:r>
        <w:rPr>
          <w:rFonts w:eastAsia="Times New Roman" w:cs="Times New Roman"/>
          <w:szCs w:val="24"/>
        </w:rPr>
        <w:t>ν</w:t>
      </w:r>
      <w:r>
        <w:rPr>
          <w:rFonts w:eastAsia="Times New Roman" w:cs="Times New Roman"/>
          <w:szCs w:val="24"/>
        </w:rPr>
        <w:t xml:space="preserve"> νόμο. Και ξέρετε ότι την περασμένη φορά υπήρξε μια διαφωνία της Κυβέρνησης στο να συμπεριλάβει μια τέτοια τροπολογία. Μπορεί να το </w:t>
      </w:r>
      <w:proofErr w:type="spellStart"/>
      <w:r>
        <w:rPr>
          <w:rFonts w:eastAsia="Times New Roman" w:cs="Times New Roman"/>
          <w:szCs w:val="24"/>
        </w:rPr>
        <w:t>ξαναπροσπαθήσουμε</w:t>
      </w:r>
      <w:proofErr w:type="spellEnd"/>
      <w:r>
        <w:rPr>
          <w:rFonts w:eastAsia="Times New Roman" w:cs="Times New Roman"/>
          <w:szCs w:val="24"/>
        </w:rPr>
        <w:t xml:space="preserve">. </w:t>
      </w:r>
    </w:p>
    <w:p w14:paraId="6B3FA9A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Το ποσό είναι της τάξης των 20.000 ευρώ, για να μη θεωρήσουν όσοι μας ακούνε ότι μιλάμε για κά</w:t>
      </w:r>
      <w:r>
        <w:rPr>
          <w:rFonts w:eastAsia="Times New Roman" w:cs="Times New Roman"/>
          <w:szCs w:val="24"/>
        </w:rPr>
        <w:t>τι πολύ μεγάλο. Απλώς εδώ υπάρχει μια γραφειοκρατική εμπλοκή, η οποία, δυστυχώς, δεν μπορεί να επιλυθεί χωρίς νομική παρέμβαση, για την οποία, όπως σας είπα, υπήρξε μια κυβερνητική αντίρρηση στο να συμπεριληφθεί στον νόμο για την τριτοβάθμια εκπαίδευση, αν</w:t>
      </w:r>
      <w:r>
        <w:rPr>
          <w:rFonts w:eastAsia="Times New Roman" w:cs="Times New Roman"/>
          <w:szCs w:val="24"/>
        </w:rPr>
        <w:t xml:space="preserve"> δεν κάνω λάθος, τον Αύγουστο.</w:t>
      </w:r>
    </w:p>
    <w:p w14:paraId="6B3FA9A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Διαβάζω την απάντηση. Για τα οικονομικά έτη 2014 - 2015 δεν </w:t>
      </w:r>
      <w:proofErr w:type="spellStart"/>
      <w:r>
        <w:rPr>
          <w:rFonts w:eastAsia="Times New Roman" w:cs="Times New Roman"/>
          <w:szCs w:val="24"/>
        </w:rPr>
        <w:t>ενταλματοποιήθηκαν</w:t>
      </w:r>
      <w:proofErr w:type="spellEnd"/>
      <w:r>
        <w:rPr>
          <w:rFonts w:eastAsia="Times New Roman" w:cs="Times New Roman"/>
          <w:szCs w:val="24"/>
        </w:rPr>
        <w:t xml:space="preserve"> δαπάνες ύψους 27.500 ευρώ, που αφορούν την υπερωριακή απασχόληση των εκπαιδευτικών στις σχολικές μονάδες </w:t>
      </w:r>
      <w:r w:rsidRPr="00515278">
        <w:rPr>
          <w:rFonts w:eastAsia="Times New Roman" w:cs="Times New Roman"/>
          <w:color w:val="000000" w:themeColor="text1"/>
          <w:szCs w:val="24"/>
        </w:rPr>
        <w:t>πρωτοβάθμιας εκπαίδευσης του Νομού Χαλκιδ</w:t>
      </w:r>
      <w:r w:rsidRPr="00515278">
        <w:rPr>
          <w:rFonts w:eastAsia="Times New Roman" w:cs="Times New Roman"/>
          <w:color w:val="000000" w:themeColor="text1"/>
          <w:szCs w:val="24"/>
        </w:rPr>
        <w:t>ικής και τη μετακίνηση των εκπαιδευτικών για συμπλήρωση ωραρίου και διοικητικών υπαλλήλων για τις ανάγκες της υπηρεσίας και των μελών ΠΥΣΔΕ για συμμετοχή στις σ</w:t>
      </w:r>
      <w:r w:rsidRPr="007545F7">
        <w:rPr>
          <w:rFonts w:eastAsia="Times New Roman" w:cs="Times New Roman"/>
          <w:szCs w:val="24"/>
        </w:rPr>
        <w:t>υνεδριάσεις.</w:t>
      </w:r>
    </w:p>
    <w:p w14:paraId="6B3FA9AA" w14:textId="77777777" w:rsidR="002814C9" w:rsidRDefault="00202142">
      <w:pPr>
        <w:tabs>
          <w:tab w:val="left" w:pos="2940"/>
        </w:tabs>
        <w:spacing w:line="600" w:lineRule="auto"/>
        <w:ind w:firstLine="720"/>
        <w:jc w:val="both"/>
        <w:rPr>
          <w:rFonts w:eastAsia="Times New Roman"/>
          <w:szCs w:val="24"/>
        </w:rPr>
      </w:pPr>
      <w:r w:rsidRPr="007545F7">
        <w:rPr>
          <w:rFonts w:eastAsia="Times New Roman"/>
          <w:szCs w:val="24"/>
        </w:rPr>
        <w:lastRenderedPageBreak/>
        <w:t>Για τις ανωτέρω δαπάνες και ως προς το μέρος που αφορά το οικονομικό έτος 2014</w:t>
      </w:r>
      <w:r w:rsidRPr="007545F7">
        <w:rPr>
          <w:rFonts w:eastAsia="Times New Roman"/>
          <w:szCs w:val="24"/>
        </w:rPr>
        <w:t>,</w:t>
      </w:r>
      <w:r w:rsidRPr="007545F7">
        <w:rPr>
          <w:rFonts w:eastAsia="Times New Roman"/>
          <w:szCs w:val="24"/>
        </w:rPr>
        <w:t xml:space="preserve"> προέκυψε θέμα κανονικότητάς τους, καθότι οι αποφάσεις ανάκλησης-υποχρέωσης που εκδόθηκαν λόγω μη εξόφλησής τους εντός του έτους που δημιουργήθηκαν, έφεραν ημερομηνία μεταγενέστερη, 7 Ιανουαρίου του 2015, από αυτή που έπρεπε να φέρουν, δηλαδή 31</w:t>
      </w:r>
      <w:r w:rsidRPr="007545F7">
        <w:rPr>
          <w:rFonts w:eastAsia="Times New Roman"/>
          <w:szCs w:val="24"/>
        </w:rPr>
        <w:t>-</w:t>
      </w:r>
      <w:r w:rsidRPr="007545F7">
        <w:rPr>
          <w:rFonts w:eastAsia="Times New Roman"/>
          <w:szCs w:val="24"/>
        </w:rPr>
        <w:t>12</w:t>
      </w:r>
      <w:r w:rsidRPr="007545F7">
        <w:rPr>
          <w:rFonts w:eastAsia="Times New Roman"/>
          <w:szCs w:val="24"/>
        </w:rPr>
        <w:t>-</w:t>
      </w:r>
      <w:r w:rsidRPr="007545F7">
        <w:rPr>
          <w:rFonts w:eastAsia="Times New Roman"/>
          <w:szCs w:val="24"/>
        </w:rPr>
        <w:t>2014, σ</w:t>
      </w:r>
      <w:r w:rsidRPr="007545F7">
        <w:rPr>
          <w:rFonts w:eastAsia="Times New Roman"/>
          <w:szCs w:val="24"/>
        </w:rPr>
        <w:t>ύμφωνα με το έγγραφο της αρμόδιας διεύθυνσης του Γενικού Λογιστηρίου του Κράτους.</w:t>
      </w:r>
    </w:p>
    <w:p w14:paraId="6B3FA9AB"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Ως προς το μέρος που αφορά το οικονομικό έτος 2015</w:t>
      </w:r>
      <w:r>
        <w:rPr>
          <w:rFonts w:eastAsia="Times New Roman"/>
          <w:szCs w:val="24"/>
        </w:rPr>
        <w:t>,</w:t>
      </w:r>
      <w:r>
        <w:rPr>
          <w:rFonts w:eastAsia="Times New Roman"/>
          <w:szCs w:val="24"/>
        </w:rPr>
        <w:t xml:space="preserve"> επεστράφησαν τα δικαιολογητικά από την αρμόδια υπηρεσία, η οποία δεν προέβη στην ολοκλήρωση της εκκαθάρισης και </w:t>
      </w:r>
      <w:proofErr w:type="spellStart"/>
      <w:r>
        <w:rPr>
          <w:rFonts w:eastAsia="Times New Roman"/>
          <w:szCs w:val="24"/>
        </w:rPr>
        <w:t>ενταλματοπ</w:t>
      </w:r>
      <w:r>
        <w:rPr>
          <w:rFonts w:eastAsia="Times New Roman"/>
          <w:szCs w:val="24"/>
        </w:rPr>
        <w:t>οίησής</w:t>
      </w:r>
      <w:proofErr w:type="spellEnd"/>
      <w:r>
        <w:rPr>
          <w:rFonts w:eastAsia="Times New Roman"/>
          <w:szCs w:val="24"/>
        </w:rPr>
        <w:t xml:space="preserve"> τους λόγω ανάρτησης των αναλήψεων υποχρέωσης στο «</w:t>
      </w:r>
      <w:r>
        <w:rPr>
          <w:rFonts w:eastAsia="Times New Roman"/>
          <w:szCs w:val="24"/>
        </w:rPr>
        <w:t>ΔΙΑΥΓΕΙΑ</w:t>
      </w:r>
      <w:r>
        <w:rPr>
          <w:rFonts w:eastAsia="Times New Roman"/>
          <w:szCs w:val="24"/>
        </w:rPr>
        <w:t>» σε χρόνο μεταγενέστερο από αυτόν της πραγματοποίησής τους, καθώς και τη μη αναγραφή σε αυτές των ημερομηνιών της υπηρεσίας.</w:t>
      </w:r>
    </w:p>
    <w:p w14:paraId="6B3FA9AC"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 xml:space="preserve">Εδώ, λοιπόν, υπάρχει, αν θέλετε, μια ολιγωρία της υπηρεσίας, όχι </w:t>
      </w:r>
      <w:r>
        <w:rPr>
          <w:rFonts w:eastAsia="Times New Roman"/>
          <w:szCs w:val="24"/>
        </w:rPr>
        <w:t xml:space="preserve">της υπηρεσίας του Υπουργείου αλλά της υπηρεσίας απ’ όπου προέρχονται οι συνάδελφοι αυτοί. </w:t>
      </w:r>
    </w:p>
    <w:p w14:paraId="6B3FA9AD"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Επιμένω ότι δεν έχουμε να προσθέσουμε τίποτα. Το έχουν εξαντλήσει οι υπηρεσίες. Το έχουν εξαντλήσει οι νομικοί μας σύμβουλοι. Η μόνη λύση είναι νομική και αυτό σημαί</w:t>
      </w:r>
      <w:r>
        <w:rPr>
          <w:rFonts w:eastAsia="Times New Roman"/>
          <w:szCs w:val="24"/>
        </w:rPr>
        <w:t>νει μια συνεννόηση με την Κυβέρνηση. Αυτή τη στιγμή δεν μπορώ να δεσμευθώ, ακριβώς επειδή υπήρξε αυτή η διστακτικότητα της Κυβέρνησης την περασμένη φορά που κατατέθηκε αυτή η τροπολογία.</w:t>
      </w:r>
    </w:p>
    <w:p w14:paraId="6B3FA9AE"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Κυρία </w:t>
      </w:r>
      <w:proofErr w:type="spellStart"/>
      <w:r>
        <w:rPr>
          <w:rFonts w:eastAsia="Times New Roman"/>
          <w:szCs w:val="24"/>
        </w:rPr>
        <w:t>Ιγγλέζη</w:t>
      </w:r>
      <w:proofErr w:type="spellEnd"/>
      <w:r>
        <w:rPr>
          <w:rFonts w:eastAsia="Times New Roman"/>
          <w:szCs w:val="24"/>
        </w:rPr>
        <w:t>, έχετε τον λόγο.</w:t>
      </w:r>
    </w:p>
    <w:p w14:paraId="6B3FA9AF"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ΑΙΚΑΤ</w:t>
      </w:r>
      <w:r>
        <w:rPr>
          <w:rFonts w:eastAsia="Times New Roman"/>
          <w:b/>
          <w:szCs w:val="24"/>
        </w:rPr>
        <w:t>ΕΡΙΝΗ ΙΓΓΛΕΖΗ:</w:t>
      </w:r>
      <w:r>
        <w:rPr>
          <w:rFonts w:eastAsia="Times New Roman"/>
          <w:szCs w:val="24"/>
        </w:rPr>
        <w:t xml:space="preserve"> Ευχαριστώ, κύριε Υπουργέ, για την απάντησή σας. Το ξέρω κι εγώ ότι μόνο με νομοθετική ρύθμιση λύνεται το θέμα. Αυτό που θέλουμε</w:t>
      </w:r>
      <w:r>
        <w:rPr>
          <w:rFonts w:eastAsia="Times New Roman"/>
          <w:szCs w:val="24"/>
        </w:rPr>
        <w:t>,</w:t>
      </w:r>
      <w:r>
        <w:rPr>
          <w:rFonts w:eastAsia="Times New Roman"/>
          <w:szCs w:val="24"/>
        </w:rPr>
        <w:t xml:space="preserve"> είναι ακριβώς να υπάρξει στο επόμενο νομοσχέδιο του Υπουργείου Παιδείας μια νομοθετική ρύθμιση, έτσι ώστε να λυθ</w:t>
      </w:r>
      <w:r>
        <w:rPr>
          <w:rFonts w:eastAsia="Times New Roman"/>
          <w:szCs w:val="24"/>
        </w:rPr>
        <w:t xml:space="preserve">εί το πρόβλημα, γιατί καταλαβαίνετε κι εσείς ότι είναι και ηθικό και κοινωνικό το πρόβλημα. </w:t>
      </w:r>
    </w:p>
    <w:p w14:paraId="6B3FA9B0"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 xml:space="preserve">Ήδη οι εκπαιδευτικοί καλούνται με τους μειωμένους μισθούς </w:t>
      </w:r>
      <w:r>
        <w:rPr>
          <w:rFonts w:eastAsia="Times New Roman"/>
          <w:szCs w:val="24"/>
        </w:rPr>
        <w:t>τους</w:t>
      </w:r>
      <w:r>
        <w:rPr>
          <w:rFonts w:eastAsia="Times New Roman"/>
          <w:szCs w:val="24"/>
        </w:rPr>
        <w:t xml:space="preserve"> να </w:t>
      </w:r>
      <w:proofErr w:type="spellStart"/>
      <w:r>
        <w:rPr>
          <w:rFonts w:eastAsia="Times New Roman"/>
          <w:szCs w:val="24"/>
        </w:rPr>
        <w:t>αντεπεξέλθουν</w:t>
      </w:r>
      <w:proofErr w:type="spellEnd"/>
      <w:r>
        <w:rPr>
          <w:rFonts w:eastAsia="Times New Roman"/>
          <w:szCs w:val="24"/>
        </w:rPr>
        <w:t>,</w:t>
      </w:r>
      <w:r>
        <w:rPr>
          <w:rFonts w:eastAsia="Times New Roman"/>
          <w:szCs w:val="24"/>
        </w:rPr>
        <w:t xml:space="preserve"> περιπλανώμενοι σχεδόν κάθε χρόνο στην ελληνική επικράτεια και πολλές φορές χρειάζο</w:t>
      </w:r>
      <w:r>
        <w:rPr>
          <w:rFonts w:eastAsia="Times New Roman"/>
          <w:szCs w:val="24"/>
        </w:rPr>
        <w:t xml:space="preserve">νται να βάλουν οι ίδιοι τα οχήματά </w:t>
      </w:r>
      <w:r>
        <w:rPr>
          <w:rFonts w:eastAsia="Times New Roman"/>
          <w:szCs w:val="24"/>
        </w:rPr>
        <w:t>τους,</w:t>
      </w:r>
      <w:r>
        <w:rPr>
          <w:rFonts w:eastAsia="Times New Roman"/>
          <w:szCs w:val="24"/>
        </w:rPr>
        <w:t xml:space="preserve"> για να μετακινηθούν σε διαφορετικές περιοχές. Στη Χαλκιδική, κυρίως, λόγω του οδικού της δικτύου αλλά και το πώς είναι ο νομός, είναι πολύ δύσκολο να μετακινηθείς από ένα σχολείο σε ένα άλλο. Καταλαβαίνετε ότι βάζου</w:t>
      </w:r>
      <w:r>
        <w:rPr>
          <w:rFonts w:eastAsia="Times New Roman"/>
          <w:szCs w:val="24"/>
        </w:rPr>
        <w:t>ν τα λεφτά, τα προκαταβάλλουν και στην προκειμένη περίπτωση δεν τα έχουν πάρει καν τα λεφτά αυτά, τα οποία αυτοί προκαταβάλλουν για να μετακινηθούν.</w:t>
      </w:r>
    </w:p>
    <w:p w14:paraId="6B3FA9B1"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Επειδή η Πρωτοβάθμια Χαλκιδικής έχει προσφύγει επανειλημμένως στο Υπουργείο προκειμένου να διευθετηθεί το θ</w:t>
      </w:r>
      <w:r>
        <w:rPr>
          <w:rFonts w:eastAsia="Times New Roman"/>
          <w:szCs w:val="24"/>
        </w:rPr>
        <w:t>έμα, και οι εκπαιδευτικοί λένε ότι έχουν εξαντλήσει την υπομονή τους, είναι επιβεβλημένο να δοθεί μια λύση μετά από όλα αυτά τα χρόνια. Θα ήταν λυπηρό</w:t>
      </w:r>
      <w:r>
        <w:rPr>
          <w:rFonts w:eastAsia="Times New Roman"/>
          <w:szCs w:val="24"/>
        </w:rPr>
        <w:t>.</w:t>
      </w:r>
      <w:r>
        <w:rPr>
          <w:rFonts w:eastAsia="Times New Roman"/>
          <w:szCs w:val="24"/>
        </w:rPr>
        <w:t xml:space="preserve"> να φτάσουν οι εκπαιδευτικοί στο σημείο να κινηθούν νομικά εναντίον της διοίκησης</w:t>
      </w:r>
      <w:r>
        <w:rPr>
          <w:rFonts w:eastAsia="Times New Roman"/>
          <w:szCs w:val="24"/>
        </w:rPr>
        <w:t>,</w:t>
      </w:r>
      <w:r>
        <w:rPr>
          <w:rFonts w:eastAsia="Times New Roman"/>
          <w:szCs w:val="24"/>
        </w:rPr>
        <w:t xml:space="preserve"> απαιτώντας τα δεδουλευ</w:t>
      </w:r>
      <w:r>
        <w:rPr>
          <w:rFonts w:eastAsia="Times New Roman"/>
          <w:szCs w:val="24"/>
        </w:rPr>
        <w:t>μένα.</w:t>
      </w:r>
    </w:p>
    <w:p w14:paraId="6B3FA9B2"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lastRenderedPageBreak/>
        <w:t>Εμείς ως Κυβέρνηση της Αριστεράς πρέπει να είμαστε στο πλευρό των εργαζομένων και να υπερασπιζόμαστε τα εργασιακά τους δικαιώματα.</w:t>
      </w:r>
    </w:p>
    <w:p w14:paraId="6B3FA9B3"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6B3FA9B4"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Εμείς σας ευχαριστούμε, κυρία </w:t>
      </w:r>
      <w:proofErr w:type="spellStart"/>
      <w:r>
        <w:rPr>
          <w:rFonts w:eastAsia="Times New Roman"/>
          <w:szCs w:val="24"/>
        </w:rPr>
        <w:t>Ιγγλέζη</w:t>
      </w:r>
      <w:proofErr w:type="spellEnd"/>
      <w:r>
        <w:rPr>
          <w:rFonts w:eastAsia="Times New Roman"/>
          <w:szCs w:val="24"/>
        </w:rPr>
        <w:t>.</w:t>
      </w:r>
    </w:p>
    <w:p w14:paraId="6B3FA9B5"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 xml:space="preserve">Θέλετε να προσθέσετε κάτι, </w:t>
      </w:r>
      <w:r>
        <w:rPr>
          <w:rFonts w:eastAsia="Times New Roman"/>
          <w:szCs w:val="24"/>
        </w:rPr>
        <w:t>κύριε Υπουργέ;</w:t>
      </w:r>
    </w:p>
    <w:p w14:paraId="6B3FA9B6" w14:textId="77777777" w:rsidR="002814C9" w:rsidRDefault="00202142">
      <w:pPr>
        <w:tabs>
          <w:tab w:val="left" w:pos="2940"/>
        </w:tabs>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Ναι θέλω να προσθέσω</w:t>
      </w:r>
      <w:r>
        <w:rPr>
          <w:rFonts w:eastAsia="Times New Roman"/>
          <w:szCs w:val="24"/>
        </w:rPr>
        <w:t>,</w:t>
      </w:r>
      <w:r>
        <w:rPr>
          <w:rFonts w:eastAsia="Times New Roman"/>
          <w:szCs w:val="24"/>
        </w:rPr>
        <w:t xml:space="preserve"> για να μη μείνει η εντύπωση ότι ο όποιος Υπουργός είναι πανίσχυρος και μπορεί να εισαγάγει οποιαδήποτε νομική ρύθμιση. Υπάρχουν συλλογικές αποφάσεις </w:t>
      </w:r>
      <w:r>
        <w:rPr>
          <w:rFonts w:eastAsia="Times New Roman"/>
          <w:szCs w:val="24"/>
        </w:rPr>
        <w:t xml:space="preserve">της Κυβέρνησης και υπάρχουν δεσμεύσεις του Γενικού Λογιστηρίου του Κράτους. </w:t>
      </w:r>
    </w:p>
    <w:p w14:paraId="6B3FA9B7"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Εδώ, λοιπόν, επιμένω ότι οι συνάδελφοι, πράγματι, έχουν υποστεί μια τεράστια ταλαιπωρία. Υπάρχει μια ολιγωρία ως προς τα γραφειοκρατικά. Ξέρετε ότι το Γενικό Λογιστήριο του Κράτου</w:t>
      </w:r>
      <w:r>
        <w:rPr>
          <w:rFonts w:eastAsia="Times New Roman"/>
          <w:szCs w:val="24"/>
        </w:rPr>
        <w:t>ς -και ορθά θα έλεγα- είναι πολύ αυστηρό σε τέτοιου είδους ζητήματα. Επιμένω ότι πολιτικά μπορεί να λυθεί</w:t>
      </w:r>
      <w:r>
        <w:rPr>
          <w:rFonts w:eastAsia="Times New Roman"/>
          <w:szCs w:val="24"/>
        </w:rPr>
        <w:t>,</w:t>
      </w:r>
      <w:r>
        <w:rPr>
          <w:rFonts w:eastAsia="Times New Roman"/>
          <w:szCs w:val="24"/>
        </w:rPr>
        <w:t xml:space="preserve"> μόνο όταν σε κάποιον επόμενο νόμο νομοσχέδιο το φέρουμε μετά από συζήτηση στην Κυβέρνηση </w:t>
      </w:r>
      <w:proofErr w:type="spellStart"/>
      <w:r>
        <w:rPr>
          <w:rFonts w:eastAsia="Times New Roman"/>
          <w:szCs w:val="24"/>
        </w:rPr>
        <w:t>συλλογικότερα</w:t>
      </w:r>
      <w:proofErr w:type="spellEnd"/>
      <w:r>
        <w:rPr>
          <w:rFonts w:eastAsia="Times New Roman"/>
          <w:szCs w:val="24"/>
        </w:rPr>
        <w:t>.</w:t>
      </w:r>
    </w:p>
    <w:p w14:paraId="6B3FA9B8" w14:textId="77777777" w:rsidR="002814C9" w:rsidRDefault="00202142">
      <w:pPr>
        <w:tabs>
          <w:tab w:val="left" w:pos="2940"/>
        </w:tabs>
        <w:spacing w:line="600" w:lineRule="auto"/>
        <w:ind w:firstLine="720"/>
        <w:jc w:val="both"/>
        <w:rPr>
          <w:rFonts w:eastAsia="Times New Roman"/>
          <w:szCs w:val="24"/>
        </w:rPr>
      </w:pPr>
      <w:r>
        <w:rPr>
          <w:rFonts w:eastAsia="Times New Roman"/>
          <w:szCs w:val="24"/>
        </w:rPr>
        <w:t>Ευχαριστώ.</w:t>
      </w:r>
    </w:p>
    <w:p w14:paraId="6B3FA9B9" w14:textId="77777777" w:rsidR="002814C9" w:rsidRDefault="00202142">
      <w:pPr>
        <w:tabs>
          <w:tab w:val="left" w:pos="2940"/>
        </w:tabs>
        <w:spacing w:line="600" w:lineRule="auto"/>
        <w:ind w:firstLine="720"/>
        <w:jc w:val="both"/>
        <w:rPr>
          <w:rFonts w:ascii="Times New Roman" w:eastAsia="Times New Roman" w:hAnsi="Times New Roman" w:cs="Times New Roman"/>
          <w:szCs w:val="24"/>
        </w:rPr>
      </w:pPr>
      <w:r>
        <w:rPr>
          <w:rFonts w:eastAsia="Times New Roman"/>
          <w:b/>
          <w:szCs w:val="24"/>
        </w:rPr>
        <w:lastRenderedPageBreak/>
        <w:t xml:space="preserve">ΠΡΟΕΔΡΕΥΩΝ (Γεώργιος Βαρεμένος):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και τέσσερις εκπαιδευτικοί συνοδοί από το 1ο Δημοτικό Σχολείο Πρέβεζας.</w:t>
      </w:r>
    </w:p>
    <w:p w14:paraId="6B3FA9B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B3FA9BB" w14:textId="77777777" w:rsidR="002814C9" w:rsidRDefault="00202142">
      <w:pPr>
        <w:spacing w:line="600" w:lineRule="auto"/>
        <w:ind w:firstLine="720"/>
        <w:jc w:val="center"/>
        <w:rPr>
          <w:rFonts w:eastAsia="Times New Roman" w:cs="Times New Roman"/>
          <w:szCs w:val="24"/>
        </w:rPr>
      </w:pPr>
      <w:r>
        <w:rPr>
          <w:rFonts w:eastAsia="Times New Roman" w:cs="Times New Roman"/>
          <w:szCs w:val="24"/>
        </w:rPr>
        <w:t>(Χει</w:t>
      </w:r>
      <w:r>
        <w:rPr>
          <w:rFonts w:eastAsia="Times New Roman" w:cs="Times New Roman"/>
          <w:szCs w:val="24"/>
        </w:rPr>
        <w:t>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6B3FA9B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101/17-10-2017 </w:t>
      </w:r>
      <w:r>
        <w:rPr>
          <w:rFonts w:eastAsia="Times New Roman" w:cs="Times New Roman"/>
          <w:szCs w:val="24"/>
        </w:rPr>
        <w:t xml:space="preserve">επίκαιρη ερώτηση </w:t>
      </w:r>
      <w:r>
        <w:rPr>
          <w:rFonts w:eastAsia="Times New Roman" w:cs="Times New Roman"/>
          <w:szCs w:val="24"/>
        </w:rPr>
        <w:t>πρώτου κύκλου 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«Ραγδαία αύξηση των κρουσμάτων ι</w:t>
      </w:r>
      <w:r>
        <w:rPr>
          <w:rFonts w:eastAsia="Times New Roman" w:cs="Times New Roman"/>
          <w:szCs w:val="24"/>
        </w:rPr>
        <w:t xml:space="preserve">λαράς στη </w:t>
      </w:r>
      <w:r>
        <w:rPr>
          <w:rFonts w:eastAsia="Times New Roman" w:cs="Times New Roman"/>
          <w:szCs w:val="24"/>
        </w:rPr>
        <w:t>χ</w:t>
      </w:r>
      <w:r>
        <w:rPr>
          <w:rFonts w:eastAsia="Times New Roman" w:cs="Times New Roman"/>
          <w:szCs w:val="24"/>
        </w:rPr>
        <w:t>ώρα», δεν θα συζητηθεί λόγω κωλύματος του αρμοδίου Υπουργού.</w:t>
      </w:r>
    </w:p>
    <w:p w14:paraId="6B3FA9B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143/24-10-2017 </w:t>
      </w:r>
      <w:r>
        <w:rPr>
          <w:rFonts w:eastAsia="Times New Roman" w:cs="Times New Roman"/>
          <w:szCs w:val="24"/>
        </w:rPr>
        <w:t xml:space="preserve">επίκαιρη ερώτηση </w:t>
      </w:r>
      <w:r>
        <w:rPr>
          <w:rFonts w:eastAsia="Times New Roman" w:cs="Times New Roman"/>
          <w:szCs w:val="24"/>
        </w:rPr>
        <w:t xml:space="preserve">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Δικαιοσύνης, Διαφάνειας και Ανθρωπίνων Δικα</w:t>
      </w:r>
      <w:r>
        <w:rPr>
          <w:rFonts w:eastAsia="Times New Roman" w:cs="Times New Roman"/>
          <w:bCs/>
          <w:szCs w:val="24"/>
        </w:rPr>
        <w:t>ιωμάτων,</w:t>
      </w:r>
      <w:r>
        <w:rPr>
          <w:rFonts w:eastAsia="Times New Roman" w:cs="Times New Roman"/>
          <w:b/>
          <w:bCs/>
          <w:szCs w:val="24"/>
        </w:rPr>
        <w:t xml:space="preserve"> </w:t>
      </w:r>
      <w:r>
        <w:rPr>
          <w:rFonts w:eastAsia="Times New Roman" w:cs="Times New Roman"/>
          <w:szCs w:val="24"/>
        </w:rPr>
        <w:t>με θέμα: «Οι νόμοι δεν ισχύουν για τους δικαστές; Έχουν δικούς τους νόμους;»</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Δικαιοσύνης, Διαφάνειας και Ανθρωπίνων Δικαιωμάτων κ</w:t>
      </w:r>
      <w:r>
        <w:rPr>
          <w:rFonts w:eastAsia="Times New Roman" w:cs="Times New Roman"/>
          <w:szCs w:val="24"/>
        </w:rPr>
        <w:t>.</w:t>
      </w:r>
      <w:r>
        <w:rPr>
          <w:rFonts w:eastAsia="Times New Roman" w:cs="Times New Roman"/>
          <w:szCs w:val="24"/>
        </w:rPr>
        <w:t xml:space="preserve"> Παπαγγελόπουλου.</w:t>
      </w:r>
    </w:p>
    <w:p w14:paraId="6B3FA9B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Η τέταρτη με αριθμό 105/20-10-2017 </w:t>
      </w:r>
      <w:r>
        <w:rPr>
          <w:rFonts w:eastAsia="Times New Roman" w:cs="Times New Roman"/>
          <w:szCs w:val="24"/>
        </w:rPr>
        <w:t>επίκαιρ</w:t>
      </w:r>
      <w:r>
        <w:rPr>
          <w:rFonts w:eastAsia="Times New Roman" w:cs="Times New Roman"/>
          <w:szCs w:val="24"/>
        </w:rPr>
        <w:t xml:space="preserve">η ερώτηση </w:t>
      </w:r>
      <w:r>
        <w:rPr>
          <w:rFonts w:eastAsia="Times New Roman" w:cs="Times New Roman"/>
          <w:szCs w:val="24"/>
        </w:rPr>
        <w:t>δεύτερου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δίγλωσσα νηπιαγωγεία σε Ξάνθη και Ροδόπη, δεν θα συζητηθεί λό</w:t>
      </w:r>
      <w:r>
        <w:rPr>
          <w:rFonts w:eastAsia="Times New Roman" w:cs="Times New Roman"/>
          <w:szCs w:val="24"/>
        </w:rPr>
        <w:t>γω κωλύματος του ερωτώντος Βουλευτή.</w:t>
      </w:r>
    </w:p>
    <w:p w14:paraId="6B3FA9B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Ακολουθεί η δεύτερη με αριθμό 114/23-10-2017 </w:t>
      </w:r>
      <w:r>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szCs w:val="24"/>
        </w:rPr>
        <w:t xml:space="preserve"> προς τον Υπουργό</w:t>
      </w:r>
      <w:r>
        <w:rPr>
          <w:rFonts w:eastAsia="Times New Roman" w:cs="Times New Roman"/>
          <w:bCs/>
          <w:szCs w:val="24"/>
        </w:rPr>
        <w:t xml:space="preserve"> 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τη λήψη μέτρων </w:t>
      </w:r>
      <w:r>
        <w:rPr>
          <w:rFonts w:eastAsia="Times New Roman" w:cs="Times New Roman"/>
          <w:szCs w:val="24"/>
        </w:rPr>
        <w:t xml:space="preserve">για τις </w:t>
      </w:r>
      <w:proofErr w:type="spellStart"/>
      <w:r>
        <w:rPr>
          <w:rFonts w:eastAsia="Times New Roman" w:cs="Times New Roman"/>
          <w:szCs w:val="24"/>
        </w:rPr>
        <w:t>μειοψηφίες</w:t>
      </w:r>
      <w:proofErr w:type="spellEnd"/>
      <w:r>
        <w:rPr>
          <w:rFonts w:eastAsia="Times New Roman" w:cs="Times New Roman"/>
          <w:szCs w:val="24"/>
        </w:rPr>
        <w:t xml:space="preserve"> που δρουν ανεξέλεγκτα εντός των </w:t>
      </w:r>
      <w:r>
        <w:rPr>
          <w:rFonts w:eastAsia="Times New Roman" w:cs="Times New Roman"/>
          <w:szCs w:val="24"/>
        </w:rPr>
        <w:t>π</w:t>
      </w:r>
      <w:r>
        <w:rPr>
          <w:rFonts w:eastAsia="Times New Roman" w:cs="Times New Roman"/>
          <w:szCs w:val="24"/>
        </w:rPr>
        <w:t>ανεπιστημίων.</w:t>
      </w:r>
    </w:p>
    <w:p w14:paraId="6B3FA9C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Κατσανιώτη</w:t>
      </w:r>
      <w:proofErr w:type="spellEnd"/>
      <w:r>
        <w:rPr>
          <w:rFonts w:eastAsia="Times New Roman" w:cs="Times New Roman"/>
          <w:szCs w:val="24"/>
        </w:rPr>
        <w:t>, έχετε τον λόγο για δύο λεπτά.</w:t>
      </w:r>
    </w:p>
    <w:p w14:paraId="6B3FA9C1"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Ευχαριστώ, κύριε Πρόεδρε. </w:t>
      </w:r>
    </w:p>
    <w:p w14:paraId="6B3FA9C2"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Κύριε Υπουργέ, δεν μπορώ να αντισταθώ στον πειρασμό, παίρνοντας αφορμή από την ερώτηση του συν</w:t>
      </w:r>
      <w:r>
        <w:rPr>
          <w:rFonts w:eastAsia="Times New Roman" w:cs="Times New Roman"/>
          <w:szCs w:val="24"/>
        </w:rPr>
        <w:t>αδέλφου του Κομμουνιστικού Κόμματος και την απάντησή σας για κανονικότητα</w:t>
      </w:r>
      <w:r>
        <w:rPr>
          <w:rFonts w:eastAsia="Times New Roman" w:cs="Times New Roman"/>
          <w:szCs w:val="24"/>
        </w:rPr>
        <w:t>,</w:t>
      </w:r>
      <w:r>
        <w:rPr>
          <w:rFonts w:eastAsia="Times New Roman" w:cs="Times New Roman"/>
          <w:szCs w:val="24"/>
        </w:rPr>
        <w:t xml:space="preserve"> να σας πω ότι η κανονικότητα στην εκπαίδευση που λέτε</w:t>
      </w:r>
      <w:r>
        <w:rPr>
          <w:rFonts w:eastAsia="Times New Roman" w:cs="Times New Roman"/>
          <w:szCs w:val="24"/>
        </w:rPr>
        <w:t>,</w:t>
      </w:r>
      <w:r>
        <w:rPr>
          <w:rFonts w:eastAsia="Times New Roman" w:cs="Times New Roman"/>
          <w:szCs w:val="24"/>
        </w:rPr>
        <w:t xml:space="preserve"> δεν υπάρχει στο Γυμνάσιο της </w:t>
      </w:r>
      <w:proofErr w:type="spellStart"/>
      <w:r>
        <w:rPr>
          <w:rFonts w:eastAsia="Times New Roman" w:cs="Times New Roman"/>
          <w:szCs w:val="24"/>
        </w:rPr>
        <w:t>Κλειτορίας</w:t>
      </w:r>
      <w:proofErr w:type="spellEnd"/>
      <w:r>
        <w:rPr>
          <w:rFonts w:eastAsia="Times New Roman" w:cs="Times New Roman"/>
          <w:szCs w:val="24"/>
        </w:rPr>
        <w:t xml:space="preserve">. Δεν έχουν καθηγητή </w:t>
      </w:r>
      <w:r>
        <w:rPr>
          <w:rFonts w:eastAsia="Times New Roman" w:cs="Times New Roman"/>
          <w:szCs w:val="24"/>
        </w:rPr>
        <w:t>Α</w:t>
      </w:r>
      <w:r>
        <w:rPr>
          <w:rFonts w:eastAsia="Times New Roman" w:cs="Times New Roman"/>
          <w:szCs w:val="24"/>
        </w:rPr>
        <w:t xml:space="preserve">γγλικών από την αρχή του χρόνου. </w:t>
      </w:r>
    </w:p>
    <w:p w14:paraId="6B3FA9C3"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b/>
          <w:szCs w:val="24"/>
        </w:rPr>
        <w:t>(Υπουργός Παιδείας, Έρευνας και Θρησκευμάτων):</w:t>
      </w:r>
      <w:r>
        <w:rPr>
          <w:rFonts w:eastAsia="Times New Roman" w:cs="Times New Roman"/>
          <w:szCs w:val="24"/>
        </w:rPr>
        <w:t xml:space="preserve"> Ποιο γυμνάσιο είπατε;</w:t>
      </w:r>
    </w:p>
    <w:p w14:paraId="6B3FA9C4"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ΚΑΤΣΑΝΙΩΤΗΣ</w:t>
      </w:r>
      <w:r>
        <w:rPr>
          <w:rFonts w:eastAsia="Times New Roman" w:cs="Times New Roman"/>
          <w:szCs w:val="24"/>
        </w:rPr>
        <w:t xml:space="preserve">: Στην </w:t>
      </w:r>
      <w:proofErr w:type="spellStart"/>
      <w:r>
        <w:rPr>
          <w:rFonts w:eastAsia="Times New Roman" w:cs="Times New Roman"/>
          <w:szCs w:val="24"/>
        </w:rPr>
        <w:t>Κλειτορία</w:t>
      </w:r>
      <w:proofErr w:type="spellEnd"/>
      <w:r>
        <w:rPr>
          <w:rFonts w:eastAsia="Times New Roman" w:cs="Times New Roman"/>
          <w:szCs w:val="24"/>
        </w:rPr>
        <w:t xml:space="preserve">, στην ορεινή Αχαΐα, κύριε Υπουργέ. </w:t>
      </w:r>
    </w:p>
    <w:p w14:paraId="6B3FA9C5"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ήμερα η καθηγήτρια </w:t>
      </w:r>
      <w:r>
        <w:rPr>
          <w:rFonts w:eastAsia="Times New Roman" w:cs="Times New Roman"/>
          <w:szCs w:val="24"/>
        </w:rPr>
        <w:t>Γ</w:t>
      </w:r>
      <w:r>
        <w:rPr>
          <w:rFonts w:eastAsia="Times New Roman" w:cs="Times New Roman"/>
          <w:szCs w:val="24"/>
        </w:rPr>
        <w:t>αλλικών, η οποία δεν πήγε ποτέ παίρνοντας συνεχόμενες άδειες, πήρε απόσπαση στο Ινστιτούτο Εκπ</w:t>
      </w:r>
      <w:r>
        <w:rPr>
          <w:rFonts w:eastAsia="Times New Roman" w:cs="Times New Roman"/>
          <w:szCs w:val="24"/>
        </w:rPr>
        <w:t xml:space="preserve">αιδευτικής Πολιτικής. Άρα η κανονικότητα στην </w:t>
      </w:r>
      <w:proofErr w:type="spellStart"/>
      <w:r>
        <w:rPr>
          <w:rFonts w:eastAsia="Times New Roman" w:cs="Times New Roman"/>
          <w:szCs w:val="24"/>
        </w:rPr>
        <w:t>Κλειτορία</w:t>
      </w:r>
      <w:proofErr w:type="spellEnd"/>
      <w:r>
        <w:rPr>
          <w:rFonts w:eastAsia="Times New Roman" w:cs="Times New Roman"/>
          <w:szCs w:val="24"/>
        </w:rPr>
        <w:t xml:space="preserve"> δεν υπάρχει!</w:t>
      </w:r>
    </w:p>
    <w:p w14:paraId="6B3FA9C6"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Μπαίνοντας στο θέμα της επίκαιρης ερώτησης</w:t>
      </w:r>
      <w:r>
        <w:rPr>
          <w:rFonts w:eastAsia="Times New Roman" w:cs="Times New Roman"/>
          <w:szCs w:val="24"/>
        </w:rPr>
        <w:t>,</w:t>
      </w:r>
      <w:r>
        <w:rPr>
          <w:rFonts w:eastAsia="Times New Roman" w:cs="Times New Roman"/>
          <w:szCs w:val="24"/>
        </w:rPr>
        <w:t xml:space="preserve"> θα ήθελα να σας πω –φαντάζομαι ότι θα το ξέρετε- ότι στις αρχές Οκτωβρίου στο Πανεπιστήμιο της Πάτρας μια ομάδα τραμπούκων όχι φοιτητών εισέβαλ</w:t>
      </w:r>
      <w:r>
        <w:rPr>
          <w:rFonts w:eastAsia="Times New Roman" w:cs="Times New Roman"/>
          <w:szCs w:val="24"/>
        </w:rPr>
        <w:t xml:space="preserve">ε στο </w:t>
      </w:r>
      <w:r>
        <w:rPr>
          <w:rFonts w:eastAsia="Times New Roman" w:cs="Times New Roman"/>
          <w:szCs w:val="24"/>
        </w:rPr>
        <w:t>π</w:t>
      </w:r>
      <w:r>
        <w:rPr>
          <w:rFonts w:eastAsia="Times New Roman" w:cs="Times New Roman"/>
          <w:szCs w:val="24"/>
        </w:rPr>
        <w:t xml:space="preserve">ανεπιστήμιο, στον χώρο της Συγκλήτου, απαγόρευσε στα μέλη της Συγκλήτου να βγουν και προπηλάκισε την </w:t>
      </w:r>
      <w:r>
        <w:rPr>
          <w:rFonts w:eastAsia="Times New Roman" w:cs="Times New Roman"/>
          <w:szCs w:val="24"/>
        </w:rPr>
        <w:t>π</w:t>
      </w:r>
      <w:r>
        <w:rPr>
          <w:rFonts w:eastAsia="Times New Roman" w:cs="Times New Roman"/>
          <w:szCs w:val="24"/>
        </w:rPr>
        <w:t xml:space="preserve">ρύτανη. </w:t>
      </w:r>
    </w:p>
    <w:p w14:paraId="6B3FA9C7"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Αφορμή για κάποιους από αυτούς ήταν ότι τα συγγράμματα δεν είχαν δοθεί ή δεν δίνονται</w:t>
      </w:r>
      <w:r>
        <w:rPr>
          <w:rFonts w:eastAsia="Times New Roman" w:cs="Times New Roman"/>
          <w:szCs w:val="24"/>
        </w:rPr>
        <w:t>,</w:t>
      </w:r>
      <w:r>
        <w:rPr>
          <w:rFonts w:eastAsia="Times New Roman" w:cs="Times New Roman"/>
          <w:szCs w:val="24"/>
        </w:rPr>
        <w:t xml:space="preserve"> γιατί δεν έχει πληρώσει το Υπουργείο. Δεν θα μείνω </w:t>
      </w:r>
      <w:r>
        <w:rPr>
          <w:rFonts w:eastAsia="Times New Roman" w:cs="Times New Roman"/>
          <w:szCs w:val="24"/>
        </w:rPr>
        <w:t>σε αυτό το θέμα αλλά θα μείνω στις συμπεριφορές. Αυτή η συμπεριφορά από τότε που έκανα την ερώτηση μέχρι σήμερα έχει γίνει και αλλού. Είδαμε τι συνέβη με έναν εκπρόσωπο που πήγε να μιλήσει σε μια εκδήλωση στην ΑΣΟΕΕ, που ήταν μάλιστα Α</w:t>
      </w:r>
      <w:r>
        <w:rPr>
          <w:rFonts w:eastAsia="Times New Roman" w:cs="Times New Roman"/>
          <w:szCs w:val="24"/>
        </w:rPr>
        <w:t>ΜΕ</w:t>
      </w:r>
      <w:r>
        <w:rPr>
          <w:rFonts w:eastAsia="Times New Roman" w:cs="Times New Roman"/>
          <w:szCs w:val="24"/>
        </w:rPr>
        <w:t>Α. Αντιλαμβάνεστε ό</w:t>
      </w:r>
      <w:r>
        <w:rPr>
          <w:rFonts w:eastAsia="Times New Roman" w:cs="Times New Roman"/>
          <w:szCs w:val="24"/>
        </w:rPr>
        <w:t>τι αυτά τα φαινόμενα</w:t>
      </w:r>
      <w:r>
        <w:rPr>
          <w:rFonts w:eastAsia="Times New Roman" w:cs="Times New Roman"/>
          <w:szCs w:val="24"/>
        </w:rPr>
        <w:t>,</w:t>
      </w:r>
      <w:r>
        <w:rPr>
          <w:rFonts w:eastAsia="Times New Roman" w:cs="Times New Roman"/>
          <w:szCs w:val="24"/>
        </w:rPr>
        <w:t xml:space="preserve"> δημιουργούν μια τεράστια ανησυχία σε όλους. </w:t>
      </w:r>
    </w:p>
    <w:p w14:paraId="6B3FA9C8"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Αυτό που θα ήθελα να ξέρω</w:t>
      </w:r>
      <w:r>
        <w:rPr>
          <w:rFonts w:eastAsia="Times New Roman" w:cs="Times New Roman"/>
          <w:szCs w:val="24"/>
        </w:rPr>
        <w:t>,</w:t>
      </w:r>
      <w:r>
        <w:rPr>
          <w:rFonts w:eastAsia="Times New Roman" w:cs="Times New Roman"/>
          <w:szCs w:val="24"/>
        </w:rPr>
        <w:t xml:space="preserve"> είναι πρώτον, ποια είναι η άποψη του Υπουργείου γι’ αυτά- φαντάζομαι τα καταδικάζει, αλλά περιμένω και να το ακούσω- και το δεύτερο είναι</w:t>
      </w:r>
      <w:r>
        <w:rPr>
          <w:rFonts w:eastAsia="Times New Roman" w:cs="Times New Roman"/>
          <w:szCs w:val="24"/>
        </w:rPr>
        <w:t>,</w:t>
      </w:r>
      <w:r>
        <w:rPr>
          <w:rFonts w:eastAsia="Times New Roman" w:cs="Times New Roman"/>
          <w:szCs w:val="24"/>
        </w:rPr>
        <w:t xml:space="preserve"> τι μέτρα θα πάρει το Υπ</w:t>
      </w:r>
      <w:r>
        <w:rPr>
          <w:rFonts w:eastAsia="Times New Roman" w:cs="Times New Roman"/>
          <w:szCs w:val="24"/>
        </w:rPr>
        <w:t>ουργείο από εδώ και πέρα</w:t>
      </w:r>
      <w:r>
        <w:rPr>
          <w:rFonts w:eastAsia="Times New Roman" w:cs="Times New Roman"/>
          <w:szCs w:val="24"/>
        </w:rPr>
        <w:t>,</w:t>
      </w:r>
      <w:r>
        <w:rPr>
          <w:rFonts w:eastAsia="Times New Roman" w:cs="Times New Roman"/>
          <w:szCs w:val="24"/>
        </w:rPr>
        <w:t xml:space="preserve"> έτσι ώστε </w:t>
      </w:r>
      <w:proofErr w:type="spellStart"/>
      <w:r>
        <w:rPr>
          <w:rFonts w:eastAsia="Times New Roman" w:cs="Times New Roman"/>
          <w:szCs w:val="24"/>
        </w:rPr>
        <w:t>μειοψηφίες</w:t>
      </w:r>
      <w:proofErr w:type="spellEnd"/>
      <w:r>
        <w:rPr>
          <w:rFonts w:eastAsia="Times New Roman" w:cs="Times New Roman"/>
          <w:szCs w:val="24"/>
        </w:rPr>
        <w:t xml:space="preserve"> με τη βία να μη διαλύουν το δημόσιο ελληνικό πανεπιστήμιο.</w:t>
      </w:r>
    </w:p>
    <w:p w14:paraId="6B3FA9C9"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6B3FA9CA"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6B3FA9CB"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B3FA9CC" w14:textId="77777777" w:rsidR="002814C9" w:rsidRDefault="00202142">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w:t>
      </w:r>
      <w:r>
        <w:rPr>
          <w:rFonts w:eastAsia="Times New Roman" w:cs="Times New Roman"/>
          <w:b/>
          <w:szCs w:val="24"/>
        </w:rPr>
        <w:t xml:space="preserve"> και Θρησκευμάτων):</w:t>
      </w:r>
      <w:r>
        <w:rPr>
          <w:rFonts w:eastAsia="Times New Roman" w:cs="Times New Roman"/>
          <w:szCs w:val="24"/>
        </w:rPr>
        <w:t xml:space="preserve"> Κύριε </w:t>
      </w:r>
      <w:proofErr w:type="spellStart"/>
      <w:r>
        <w:rPr>
          <w:rFonts w:eastAsia="Times New Roman" w:cs="Times New Roman"/>
          <w:szCs w:val="24"/>
        </w:rPr>
        <w:t>Κατσανιώτη</w:t>
      </w:r>
      <w:proofErr w:type="spellEnd"/>
      <w:r>
        <w:rPr>
          <w:rFonts w:eastAsia="Times New Roman" w:cs="Times New Roman"/>
          <w:szCs w:val="24"/>
        </w:rPr>
        <w:t>, προφανώς εσείς κι εγώ έχουμε άλλη αντίληψη για την κανονικότητα. Κανονικότητα σημαίνει</w:t>
      </w:r>
      <w:r>
        <w:rPr>
          <w:rFonts w:eastAsia="Times New Roman" w:cs="Times New Roman"/>
          <w:szCs w:val="24"/>
        </w:rPr>
        <w:t>,</w:t>
      </w:r>
      <w:r>
        <w:rPr>
          <w:rFonts w:eastAsia="Times New Roman" w:cs="Times New Roman"/>
          <w:szCs w:val="24"/>
        </w:rPr>
        <w:t xml:space="preserve"> εάν η τάση των πραγμάτων βελτιώνεται ή όχι. Και το ερώτημα είναι</w:t>
      </w:r>
      <w:r>
        <w:rPr>
          <w:rFonts w:eastAsia="Times New Roman" w:cs="Times New Roman"/>
          <w:szCs w:val="24"/>
        </w:rPr>
        <w:t>.</w:t>
      </w:r>
      <w:r>
        <w:rPr>
          <w:rFonts w:eastAsia="Times New Roman" w:cs="Times New Roman"/>
          <w:szCs w:val="24"/>
        </w:rPr>
        <w:t xml:space="preserve"> Βελτιώνεται ή επειδή λείπει ένας καθηγητής στην ορεινή Αχαΐα, δε</w:t>
      </w:r>
      <w:r>
        <w:rPr>
          <w:rFonts w:eastAsia="Times New Roman" w:cs="Times New Roman"/>
          <w:szCs w:val="24"/>
        </w:rPr>
        <w:t>ν είναι κανονικά τα πράγματα;</w:t>
      </w:r>
    </w:p>
    <w:p w14:paraId="6B3FA9CD"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Βεβαίως κακώς λείπει ο καθηγητής. Το σημείωσα και θα δω για ποιον λόγο λείπει. Αλλά η έλλειψη ενός καθηγητή από ένα σχολείο να μην επισκιάσει αυτό που γίνεται σε όλη την Ελλάδα, που είναι κάτι θετικό και όλη η κοινωνία το ομολ</w:t>
      </w:r>
      <w:r>
        <w:rPr>
          <w:rFonts w:eastAsia="Times New Roman" w:cs="Times New Roman"/>
          <w:szCs w:val="24"/>
        </w:rPr>
        <w:t xml:space="preserve">ογεί. Γιατί δεν θέλουμε να το ομολογήσουμε και όλοι εδώ μέσα; </w:t>
      </w:r>
    </w:p>
    <w:p w14:paraId="6B3FA9CE"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Το δεύτερο θέμα, επειδή αυτό το σχόλιό σας ήταν παρεμπιπτόντως, μάλλον με αφορμή, πως όταν έγινε αυτό το επεισόδιο στην Πάτρα, ανταποκριθήκαμε αμέσως</w:t>
      </w:r>
      <w:r>
        <w:rPr>
          <w:rFonts w:eastAsia="Times New Roman" w:cs="Times New Roman"/>
          <w:szCs w:val="24"/>
        </w:rPr>
        <w:t>,</w:t>
      </w:r>
      <w:r>
        <w:rPr>
          <w:rFonts w:eastAsia="Times New Roman" w:cs="Times New Roman"/>
          <w:szCs w:val="24"/>
        </w:rPr>
        <w:t xml:space="preserve"> εκφράζοντας την έντονη δυσαρέσκειά μας για</w:t>
      </w:r>
      <w:r>
        <w:rPr>
          <w:rFonts w:eastAsia="Times New Roman" w:cs="Times New Roman"/>
          <w:szCs w:val="24"/>
        </w:rPr>
        <w:t xml:space="preserve"> τέτοιου είδους ζητήματα και λέγοντας ότι αυτά υπονομεύουν τη δημοκρατία. Το ίδιο κάναμε και όταν έγινε ένα αντίστοιχο επεισόδιο στη Θεσσαλονίκη με τον Πρύτανη, τον κ. Μήτκα. </w:t>
      </w:r>
    </w:p>
    <w:p w14:paraId="6B3FA9CF"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 xml:space="preserve">Θεωρώ και από εδώ ότι αυτά είναι απαράδεκτα πράγματα, είναι πράγματα που </w:t>
      </w:r>
      <w:r>
        <w:rPr>
          <w:rFonts w:eastAsia="Times New Roman" w:cs="Times New Roman"/>
          <w:szCs w:val="24"/>
        </w:rPr>
        <w:t xml:space="preserve">υπονομεύουν τη δημοκρατία και πρέπει όλα αυτά τα φαινόμενα να βρουν όλους μας αντίθετους. Όπως έπρεπε να μας βρει αντίθετους και αυτό που έγινε το Σάββατο στη </w:t>
      </w:r>
      <w:r>
        <w:rPr>
          <w:rFonts w:eastAsia="Times New Roman" w:cs="Times New Roman"/>
          <w:szCs w:val="24"/>
        </w:rPr>
        <w:lastRenderedPageBreak/>
        <w:t xml:space="preserve">Σαντορίνη, όπου οι </w:t>
      </w:r>
      <w:proofErr w:type="spellStart"/>
      <w:r>
        <w:rPr>
          <w:rFonts w:eastAsia="Times New Roman" w:cs="Times New Roman"/>
          <w:szCs w:val="24"/>
        </w:rPr>
        <w:t>χρυσαυγίτες</w:t>
      </w:r>
      <w:proofErr w:type="spellEnd"/>
      <w:r>
        <w:rPr>
          <w:rFonts w:eastAsia="Times New Roman" w:cs="Times New Roman"/>
          <w:szCs w:val="24"/>
        </w:rPr>
        <w:t xml:space="preserve"> απαγόρευσαν την πορεία</w:t>
      </w:r>
      <w:r>
        <w:rPr>
          <w:rFonts w:eastAsia="Times New Roman" w:cs="Times New Roman"/>
          <w:szCs w:val="24"/>
        </w:rPr>
        <w:t>,</w:t>
      </w:r>
      <w:r>
        <w:rPr>
          <w:rFonts w:eastAsia="Times New Roman" w:cs="Times New Roman"/>
          <w:szCs w:val="24"/>
        </w:rPr>
        <w:t xml:space="preserve"> επειδή σημαιοφόρος ήταν ένα παιδάκι αλβανι</w:t>
      </w:r>
      <w:r>
        <w:rPr>
          <w:rFonts w:eastAsia="Times New Roman" w:cs="Times New Roman"/>
          <w:szCs w:val="24"/>
        </w:rPr>
        <w:t>κής καταγωγής.</w:t>
      </w:r>
    </w:p>
    <w:p w14:paraId="6B3FA9D0"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Το κόμμα σας ευτυχώς έβγαλε μια ανακοίνωση αλλά δεν παρέλειψε στην ανακοίνωση</w:t>
      </w:r>
      <w:r>
        <w:rPr>
          <w:rFonts w:eastAsia="Times New Roman" w:cs="Times New Roman"/>
          <w:szCs w:val="24"/>
        </w:rPr>
        <w:t>,</w:t>
      </w:r>
      <w:r>
        <w:rPr>
          <w:rFonts w:eastAsia="Times New Roman" w:cs="Times New Roman"/>
          <w:szCs w:val="24"/>
        </w:rPr>
        <w:t xml:space="preserve"> να λέει ότι ουσιαστικά φταίει η Κυβέρνηση γι’ αυτό το κλίμα ανομίας. Δεν υπάρχει κλίμα ανομίας. Έγιναν χιλιάδες παρελάσεις το Σάββατο και έγινε ένα περιστατικό στ</w:t>
      </w:r>
      <w:r>
        <w:rPr>
          <w:rFonts w:eastAsia="Times New Roman" w:cs="Times New Roman"/>
          <w:szCs w:val="24"/>
        </w:rPr>
        <w:t xml:space="preserve">η Σαντορίνη, το οποίο πρέπει να μας βρει όλους κατηγορηματικά αντίθετους. </w:t>
      </w:r>
    </w:p>
    <w:p w14:paraId="6B3FA9D1" w14:textId="77777777" w:rsidR="002814C9" w:rsidRDefault="00202142">
      <w:pPr>
        <w:spacing w:after="0" w:line="600" w:lineRule="auto"/>
        <w:ind w:firstLine="720"/>
        <w:jc w:val="both"/>
        <w:rPr>
          <w:rFonts w:eastAsia="Times New Roman" w:cs="Times New Roman"/>
          <w:szCs w:val="24"/>
        </w:rPr>
      </w:pPr>
      <w:r>
        <w:rPr>
          <w:rFonts w:eastAsia="Times New Roman" w:cs="Times New Roman"/>
          <w:szCs w:val="24"/>
        </w:rPr>
        <w:t>Ως προς το πανεπιστήμιο το έχουμε ξαναπεί και το λέμε και τώρα</w:t>
      </w:r>
      <w:r>
        <w:rPr>
          <w:rFonts w:eastAsia="Times New Roman" w:cs="Times New Roman"/>
          <w:szCs w:val="24"/>
        </w:rPr>
        <w:t>.</w:t>
      </w:r>
      <w:r>
        <w:rPr>
          <w:rFonts w:eastAsia="Times New Roman" w:cs="Times New Roman"/>
          <w:szCs w:val="24"/>
        </w:rPr>
        <w:t xml:space="preserve"> Η παραβατικότητα, υπαρκτή και όχι φαντασιακή, που υπάρχει σε κάποια πανεπιστήμια</w:t>
      </w:r>
      <w:r>
        <w:rPr>
          <w:rFonts w:eastAsia="Times New Roman" w:cs="Times New Roman"/>
          <w:szCs w:val="24"/>
        </w:rPr>
        <w:t>,</w:t>
      </w:r>
      <w:r>
        <w:rPr>
          <w:rFonts w:eastAsia="Times New Roman" w:cs="Times New Roman"/>
          <w:szCs w:val="24"/>
        </w:rPr>
        <w:t xml:space="preserve"> πρέπει να αντιμετωπιστεί με πολλαπλ</w:t>
      </w:r>
      <w:r>
        <w:rPr>
          <w:rFonts w:eastAsia="Times New Roman" w:cs="Times New Roman"/>
          <w:szCs w:val="24"/>
        </w:rPr>
        <w:t>ούς τρόπους.</w:t>
      </w:r>
    </w:p>
    <w:p w14:paraId="6B3FA9D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Ζητώ από τα πανεπιστήμια</w:t>
      </w:r>
      <w:r>
        <w:rPr>
          <w:rFonts w:eastAsia="Times New Roman" w:cs="Times New Roman"/>
          <w:szCs w:val="24"/>
        </w:rPr>
        <w:t>,</w:t>
      </w:r>
      <w:r>
        <w:rPr>
          <w:rFonts w:eastAsia="Times New Roman" w:cs="Times New Roman"/>
          <w:szCs w:val="24"/>
        </w:rPr>
        <w:t xml:space="preserve"> να μας πουν προτάσεις που δεν έρχονται, διότι η παραβατικότητα, προφανώς, δεν μπορεί να αντιμετωπιστεί σε ένα </w:t>
      </w:r>
      <w:proofErr w:type="spellStart"/>
      <w:r>
        <w:rPr>
          <w:rFonts w:eastAsia="Times New Roman" w:cs="Times New Roman"/>
          <w:szCs w:val="24"/>
        </w:rPr>
        <w:t>αστυνομοκρατούμενο</w:t>
      </w:r>
      <w:proofErr w:type="spellEnd"/>
      <w:r>
        <w:rPr>
          <w:rFonts w:eastAsia="Times New Roman" w:cs="Times New Roman"/>
          <w:szCs w:val="24"/>
        </w:rPr>
        <w:t xml:space="preserve"> πανεπιστήμιο. Υπάρχουν χώρες όπου δεν υπάρχει παραβατικότητα. Υπάρχουν χώρες που φοβούντ</w:t>
      </w:r>
      <w:r>
        <w:rPr>
          <w:rFonts w:eastAsia="Times New Roman" w:cs="Times New Roman"/>
          <w:szCs w:val="24"/>
        </w:rPr>
        <w:t xml:space="preserve">αι την παραβατικότητα και τα πανεπιστήμια είναι </w:t>
      </w:r>
      <w:proofErr w:type="spellStart"/>
      <w:r>
        <w:rPr>
          <w:rFonts w:eastAsia="Times New Roman" w:cs="Times New Roman"/>
          <w:szCs w:val="24"/>
        </w:rPr>
        <w:t>αστυνομοκρατούμενα</w:t>
      </w:r>
      <w:proofErr w:type="spellEnd"/>
      <w:r>
        <w:rPr>
          <w:rFonts w:eastAsia="Times New Roman" w:cs="Times New Roman"/>
          <w:szCs w:val="24"/>
        </w:rPr>
        <w:t xml:space="preserve">. </w:t>
      </w:r>
    </w:p>
    <w:p w14:paraId="6B3FA9D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Δεν θέλουμε τέτοια πανεπιστήμια. Από την άλλη μεριά θέλουμε στα πανεπιστήμιά </w:t>
      </w:r>
      <w:r>
        <w:rPr>
          <w:rFonts w:eastAsia="Times New Roman" w:cs="Times New Roman"/>
          <w:szCs w:val="24"/>
        </w:rPr>
        <w:t>μας,</w:t>
      </w:r>
      <w:r>
        <w:rPr>
          <w:rFonts w:eastAsia="Times New Roman" w:cs="Times New Roman"/>
          <w:szCs w:val="24"/>
        </w:rPr>
        <w:t xml:space="preserve"> να μην υπάρχει παραβατικότητα. Κατά τη γνώμη μας αυτό είναι ένα σύνολο πραγμάτων, τα οποία είναι σαφή στο</w:t>
      </w:r>
      <w:r>
        <w:rPr>
          <w:rFonts w:eastAsia="Times New Roman" w:cs="Times New Roman"/>
          <w:szCs w:val="24"/>
        </w:rPr>
        <w:t>ν νόμο</w:t>
      </w:r>
      <w:r>
        <w:rPr>
          <w:rFonts w:eastAsia="Times New Roman" w:cs="Times New Roman"/>
          <w:szCs w:val="24"/>
        </w:rPr>
        <w:t>,</w:t>
      </w:r>
      <w:r>
        <w:rPr>
          <w:rFonts w:eastAsia="Times New Roman" w:cs="Times New Roman"/>
          <w:szCs w:val="24"/>
        </w:rPr>
        <w:t xml:space="preserve"> ως προς το να καλέσει κανείς τη δημόσια </w:t>
      </w:r>
      <w:r>
        <w:rPr>
          <w:rFonts w:eastAsia="Times New Roman" w:cs="Times New Roman"/>
          <w:szCs w:val="24"/>
        </w:rPr>
        <w:t>α</w:t>
      </w:r>
      <w:r>
        <w:rPr>
          <w:rFonts w:eastAsia="Times New Roman" w:cs="Times New Roman"/>
          <w:szCs w:val="24"/>
        </w:rPr>
        <w:t>ρχή, αλλά ταυτοχρόνως πρέπει να δούμε</w:t>
      </w:r>
      <w:r>
        <w:rPr>
          <w:rFonts w:eastAsia="Times New Roman" w:cs="Times New Roman"/>
          <w:szCs w:val="24"/>
        </w:rPr>
        <w:t>,</w:t>
      </w:r>
      <w:r>
        <w:rPr>
          <w:rFonts w:eastAsia="Times New Roman" w:cs="Times New Roman"/>
          <w:szCs w:val="24"/>
        </w:rPr>
        <w:t xml:space="preserve"> τι μπορούμε να κάνουμε με κοινωνικούς λειτουργούς και με ψυχολόγους. Πρέπει, κυρίως, να δούμε</w:t>
      </w:r>
      <w:r>
        <w:rPr>
          <w:rFonts w:eastAsia="Times New Roman" w:cs="Times New Roman"/>
          <w:szCs w:val="24"/>
        </w:rPr>
        <w:t>,</w:t>
      </w:r>
      <w:r>
        <w:rPr>
          <w:rFonts w:eastAsia="Times New Roman" w:cs="Times New Roman"/>
          <w:szCs w:val="24"/>
        </w:rPr>
        <w:t xml:space="preserve"> τι μπορεί να </w:t>
      </w:r>
      <w:r>
        <w:rPr>
          <w:rFonts w:eastAsia="Times New Roman" w:cs="Times New Roman"/>
          <w:szCs w:val="24"/>
        </w:rPr>
        <w:lastRenderedPageBreak/>
        <w:t>κάνει η πανεπιστημιακή κοινότητα</w:t>
      </w:r>
      <w:r>
        <w:rPr>
          <w:rFonts w:eastAsia="Times New Roman" w:cs="Times New Roman"/>
          <w:szCs w:val="24"/>
        </w:rPr>
        <w:t>,</w:t>
      </w:r>
      <w:r>
        <w:rPr>
          <w:rFonts w:eastAsia="Times New Roman" w:cs="Times New Roman"/>
          <w:szCs w:val="24"/>
        </w:rPr>
        <w:t xml:space="preserve"> ώστε να αποβά</w:t>
      </w:r>
      <w:r>
        <w:rPr>
          <w:rFonts w:eastAsia="Times New Roman" w:cs="Times New Roman"/>
          <w:szCs w:val="24"/>
        </w:rPr>
        <w:t>λ</w:t>
      </w:r>
      <w:r>
        <w:rPr>
          <w:rFonts w:eastAsia="Times New Roman" w:cs="Times New Roman"/>
          <w:szCs w:val="24"/>
        </w:rPr>
        <w:t xml:space="preserve">λει αυτού του είδους τα φαινόμενα. </w:t>
      </w:r>
    </w:p>
    <w:p w14:paraId="6B3FA9D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Είναι ένα εξαιρετικά περίπλοκο ζήτημα και, δυστυχώς, συσσωρεύτηκε και τα περασμένα χρόνια, όπου δεν υπήρχε κα</w:t>
      </w:r>
      <w:r>
        <w:rPr>
          <w:rFonts w:eastAsia="Times New Roman" w:cs="Times New Roman"/>
          <w:szCs w:val="24"/>
        </w:rPr>
        <w:t>μ</w:t>
      </w:r>
      <w:r>
        <w:rPr>
          <w:rFonts w:eastAsia="Times New Roman" w:cs="Times New Roman"/>
          <w:szCs w:val="24"/>
        </w:rPr>
        <w:t>μία απολύτως απαγόρευση για οτιδήποτε. Όμως φαίνεται ότι οι πρυτανικές αρχές</w:t>
      </w:r>
      <w:r>
        <w:rPr>
          <w:rFonts w:eastAsia="Times New Roman" w:cs="Times New Roman"/>
          <w:szCs w:val="24"/>
        </w:rPr>
        <w:t>,</w:t>
      </w:r>
      <w:r>
        <w:rPr>
          <w:rFonts w:eastAsia="Times New Roman" w:cs="Times New Roman"/>
          <w:szCs w:val="24"/>
        </w:rPr>
        <w:t xml:space="preserve"> δεν πήραν τόσο στα σοβαρά αυτά π</w:t>
      </w:r>
      <w:r>
        <w:rPr>
          <w:rFonts w:eastAsia="Times New Roman" w:cs="Times New Roman"/>
          <w:szCs w:val="24"/>
        </w:rPr>
        <w:t>ου έπρεπε να έχουν κάνει.</w:t>
      </w:r>
    </w:p>
    <w:p w14:paraId="6B3FA9D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w:t>
      </w:r>
      <w:proofErr w:type="spellStart"/>
      <w:r>
        <w:rPr>
          <w:rFonts w:eastAsia="Times New Roman" w:cs="Times New Roman"/>
          <w:szCs w:val="24"/>
        </w:rPr>
        <w:t>Κατσανιώτη</w:t>
      </w:r>
      <w:proofErr w:type="spellEnd"/>
      <w:r>
        <w:rPr>
          <w:rFonts w:eastAsia="Times New Roman" w:cs="Times New Roman"/>
          <w:szCs w:val="24"/>
        </w:rPr>
        <w:t>, έχετε τον λόγο.</w:t>
      </w:r>
    </w:p>
    <w:p w14:paraId="6B3FA9D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Κύριε Πρόεδρε, εφόσον βλέπω ότι είμαι ο προτελευταίος, θα ήθελα λίγο την ανοχή σας, γιατί άνοιξαν δύο-τρία θέματα.</w:t>
      </w:r>
    </w:p>
    <w:p w14:paraId="6B3FA9D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Κύριε Υπουργέ, είνα</w:t>
      </w:r>
      <w:r>
        <w:rPr>
          <w:rFonts w:eastAsia="Times New Roman" w:cs="Times New Roman"/>
          <w:szCs w:val="24"/>
        </w:rPr>
        <w:t xml:space="preserve">ι προφανές ότι έχουμε άλλη αντίληψη για την κανονικότητα. Η δική μου αντίληψη συνάδει μ’ αυτούς που στέλνουν τα παιδιά τους στο σχολείο. Δεν σας έχει πει κανείς ότι εκπροσωπείτε το σύνολο της κοινωνίας. Αυτό είναι ορισμός του λαϊκισμού. Πηγαίνετε να δείτε </w:t>
      </w:r>
      <w:r>
        <w:rPr>
          <w:rFonts w:eastAsia="Times New Roman" w:cs="Times New Roman"/>
          <w:szCs w:val="24"/>
        </w:rPr>
        <w:t>τι συμβαίνει στα σχολεία. Δεν σας έχει πει κανείς ότι εκπροσωπείτε τους πάντες.</w:t>
      </w:r>
    </w:p>
    <w:p w14:paraId="6B3FA9D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Δεύτερον –και πολύ σημαντικό- αυτή τη στιγμή, το να βγάζετε ανακοινώσεις και να καταδικάζετε τα γεγονότα που συμβαίνουν στα πανεπιστήμια, σας κάνει πάρα πολύ καλό κριτή των γεγ</w:t>
      </w:r>
      <w:r>
        <w:rPr>
          <w:rFonts w:eastAsia="Times New Roman" w:cs="Times New Roman"/>
          <w:szCs w:val="24"/>
        </w:rPr>
        <w:t xml:space="preserve">ονότων. Έχετε καταλάβει ότι είστε του κράτους, ότι έχετε ευθύνη και ότι θα πρέπει να προτείνετε; </w:t>
      </w:r>
    </w:p>
    <w:p w14:paraId="6B3FA9D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Έρχεστε και λέτε ότι οι πρυτανικές αρχές δεν προτείνουν.</w:t>
      </w:r>
    </w:p>
    <w:p w14:paraId="6B3FA9D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Τρομοκρατούνται, κύριε Υπουργέ! Όταν πήρα την κυρία Πρύτανη αμέσως μετά το περιστατικό, για δύο ημέρε</w:t>
      </w:r>
      <w:r>
        <w:rPr>
          <w:rFonts w:eastAsia="Times New Roman" w:cs="Times New Roman"/>
          <w:szCs w:val="24"/>
        </w:rPr>
        <w:t xml:space="preserve">ς δεν μπορούσα να τη βρω. Μου έλεγε η γραμματέας της ότι είναι σοκαρισμένη. Και περιμένετε πρόταση για το πώς θα προστατευθεί; Είναι δουλειά του κράτους ή όχι να μην έχει άσυλα ανομίας; Ναι ή όχι; Αυτή είναι η απάντηση που πρέπει να δώσετε. </w:t>
      </w:r>
    </w:p>
    <w:p w14:paraId="6B3FA9D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Κατά δεύτερον,</w:t>
      </w:r>
      <w:r>
        <w:rPr>
          <w:rFonts w:eastAsia="Times New Roman" w:cs="Times New Roman"/>
          <w:szCs w:val="24"/>
        </w:rPr>
        <w:t xml:space="preserve"> θα πω κάτι απλό. Η δημοκρατία έχει διαβαθμίσεις; Δηλαδή, υπάρχει δημοκρατία στη χώρα; Μπορούμε να λέμε ό,τι θέλουμε, να συζητάμε ό,τι θέλουμε, να έχουμε απόψεις </w:t>
      </w:r>
      <w:r>
        <w:rPr>
          <w:rFonts w:eastAsia="Times New Roman" w:cs="Times New Roman"/>
          <w:szCs w:val="24"/>
        </w:rPr>
        <w:t>στο πλαίσιο</w:t>
      </w:r>
      <w:r>
        <w:rPr>
          <w:rFonts w:eastAsia="Times New Roman" w:cs="Times New Roman"/>
          <w:szCs w:val="24"/>
        </w:rPr>
        <w:t xml:space="preserve"> της νομιμότητας και να υπάρχουν χώροι όπου όταν περνάς μια πόρτα, να μπορείς να πε</w:t>
      </w:r>
      <w:r>
        <w:rPr>
          <w:rFonts w:eastAsia="Times New Roman" w:cs="Times New Roman"/>
          <w:szCs w:val="24"/>
        </w:rPr>
        <w:t xml:space="preserve">ις πιο ελεύθερα τις απόψεις σου; Τρομοκρατούνται αυτοί οι άνθρωποι. Το έχετε καταλάβει; Υπάρχουν κάποιες </w:t>
      </w:r>
      <w:r>
        <w:rPr>
          <w:rFonts w:eastAsia="Times New Roman" w:cs="Times New Roman"/>
          <w:szCs w:val="24"/>
        </w:rPr>
        <w:t xml:space="preserve">μειονότητες </w:t>
      </w:r>
      <w:r>
        <w:rPr>
          <w:rFonts w:eastAsia="Times New Roman" w:cs="Times New Roman"/>
          <w:szCs w:val="24"/>
        </w:rPr>
        <w:t xml:space="preserve">που πραγματικά τρομοκρατούν. </w:t>
      </w:r>
    </w:p>
    <w:p w14:paraId="6B3FA9D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λέω και πάλι, κύριε Υπουργέ, ότι το ελληνικό πανεπιστήμιο στο παρελθόν –επειδή αυτό τελείωσα- είχε αντιπα</w:t>
      </w:r>
      <w:r>
        <w:rPr>
          <w:rFonts w:eastAsia="Times New Roman" w:cs="Times New Roman"/>
          <w:szCs w:val="24"/>
        </w:rPr>
        <w:t>ραθέσεις από φοιτητικές παρατάξεις. Είχε έντονες ιδεολογικές διαμάχες. Είχε αιτήματα. Αυτό είναι ένα πανεπιστήμιο που έχει ενδιαφέρον. Το πανεπιστήμιο όπου υπάρχουν δέκα τραμπούκοι, είκοσι κουκουλοφόροι και τύποι που κάνουν σοβαρές παρανομίες, είναι ένα πα</w:t>
      </w:r>
      <w:r>
        <w:rPr>
          <w:rFonts w:eastAsia="Times New Roman" w:cs="Times New Roman"/>
          <w:szCs w:val="24"/>
        </w:rPr>
        <w:t xml:space="preserve">νεπιστήμιο που πρέπει να μας ανησυχεί. Αντί να προωθεί την ιδεολογική συζήτηση ή και ιδεολογικές αντιπαραθέσεις, αυτό που προωθεί είναι η ανομία, η τρομοκρατία που πρέπει να τη βγάλουμε </w:t>
      </w:r>
      <w:r>
        <w:rPr>
          <w:rFonts w:eastAsia="Times New Roman" w:cs="Times New Roman"/>
          <w:szCs w:val="24"/>
        </w:rPr>
        <w:lastRenderedPageBreak/>
        <w:t xml:space="preserve">έξω από τα πανεπιστήμιά μας, αν θέλουμε να γίνουν ιδρύματα κοινωνικής </w:t>
      </w:r>
      <w:r>
        <w:rPr>
          <w:rFonts w:eastAsia="Times New Roman" w:cs="Times New Roman"/>
          <w:szCs w:val="24"/>
        </w:rPr>
        <w:t xml:space="preserve">κινητικότητας, αν θέλουμε αυτοί από την </w:t>
      </w:r>
      <w:proofErr w:type="spellStart"/>
      <w:r>
        <w:rPr>
          <w:rFonts w:eastAsia="Times New Roman" w:cs="Times New Roman"/>
          <w:szCs w:val="24"/>
        </w:rPr>
        <w:t>Κλειτορία</w:t>
      </w:r>
      <w:proofErr w:type="spellEnd"/>
      <w:r>
        <w:rPr>
          <w:rFonts w:eastAsia="Times New Roman" w:cs="Times New Roman"/>
          <w:szCs w:val="24"/>
        </w:rPr>
        <w:t xml:space="preserve"> που σήμερα δεν έχουν ούτε αγγλικό ούτε γαλλικό να διαβάσουν παραπάνω, να μπουν σε ένα καλό δημόσιο πανεπιστήμιο και να προκόψουν στη ζωή τους. </w:t>
      </w:r>
    </w:p>
    <w:p w14:paraId="6B3FA9D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Αυτοί που έχουν λεφτά, κύριε Υπουργέ, πηγαίνουν στα πανεπιστήμ</w:t>
      </w:r>
      <w:r>
        <w:rPr>
          <w:rFonts w:eastAsia="Times New Roman" w:cs="Times New Roman"/>
          <w:szCs w:val="24"/>
        </w:rPr>
        <w:t>ια της Αγγλίας.</w:t>
      </w:r>
    </w:p>
    <w:p w14:paraId="6B3FA9D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Ευχαριστώ.</w:t>
      </w:r>
    </w:p>
    <w:p w14:paraId="6B3FA9D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6B3FA9E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 και τελειώνετε για σήμερα τουλάχιστον. Δεν είχατε και λίγες ερωτήσεις, εδώ που τα λέμε.</w:t>
      </w:r>
    </w:p>
    <w:p w14:paraId="6B3FA9E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b/>
          <w:szCs w:val="24"/>
        </w:rPr>
        <w:t xml:space="preserve">(Υπουργός Παιδείας, Έρευνας και Θρησκευμάτων): </w:t>
      </w:r>
      <w:r>
        <w:rPr>
          <w:rFonts w:eastAsia="Times New Roman" w:cs="Times New Roman"/>
          <w:szCs w:val="24"/>
        </w:rPr>
        <w:t>Το ότι αυτοί που έχουν λεφτά πηγαίνουν στα πανεπιστήμια της Αγγλίας είναι μια διαπίστωση ιδιαίτερα ενδιαφέρουσα και θα τη μελετήσω. Μόνο που να ξέρετε ότι πολλοί άνθρωποι των οποίων οι οικογένειες έχουν λεφτά,</w:t>
      </w:r>
      <w:r>
        <w:rPr>
          <w:rFonts w:eastAsia="Times New Roman" w:cs="Times New Roman"/>
          <w:szCs w:val="24"/>
        </w:rPr>
        <w:t xml:space="preserve"> πηγαίνουν με επιλογή τους στα εξαιρετικά καλά ελληνικά πανεπιστήμια.</w:t>
      </w:r>
    </w:p>
    <w:p w14:paraId="6B3FA9E2"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Τα οποία πρέπει να μείνουν εξαιρετικά.</w:t>
      </w:r>
    </w:p>
    <w:p w14:paraId="6B3FA9E3"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Όχι. Κατ’ </w:t>
      </w:r>
      <w:r>
        <w:rPr>
          <w:rFonts w:eastAsia="Times New Roman" w:cs="Times New Roman"/>
          <w:szCs w:val="24"/>
        </w:rPr>
        <w:t>αρχάς</w:t>
      </w:r>
      <w:r>
        <w:rPr>
          <w:rFonts w:eastAsia="Times New Roman" w:cs="Times New Roman"/>
          <w:szCs w:val="24"/>
        </w:rPr>
        <w:t xml:space="preserve"> δεν υπάρχουν κατ’ </w:t>
      </w:r>
      <w:r>
        <w:rPr>
          <w:rFonts w:eastAsia="Times New Roman" w:cs="Times New Roman"/>
          <w:szCs w:val="24"/>
        </w:rPr>
        <w:t>εσάς</w:t>
      </w:r>
      <w:r>
        <w:rPr>
          <w:rFonts w:eastAsia="Times New Roman" w:cs="Times New Roman"/>
          <w:szCs w:val="24"/>
        </w:rPr>
        <w:t>, όχι να μείνουν ε</w:t>
      </w:r>
      <w:r>
        <w:rPr>
          <w:rFonts w:eastAsia="Times New Roman" w:cs="Times New Roman"/>
          <w:szCs w:val="24"/>
        </w:rPr>
        <w:t>ξαιρετικά.</w:t>
      </w:r>
    </w:p>
    <w:p w14:paraId="6B3FA9E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ΚΑΤΣΑΝΙΩΤΗΣ: </w:t>
      </w:r>
      <w:r>
        <w:rPr>
          <w:rFonts w:eastAsia="Times New Roman" w:cs="Times New Roman"/>
          <w:szCs w:val="24"/>
        </w:rPr>
        <w:t xml:space="preserve">Μη διαστρεβλώνετε αυτό που είπα. </w:t>
      </w:r>
    </w:p>
    <w:p w14:paraId="6B3FA9E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Άκουσα εξαιρετικά προσεκτικά…</w:t>
      </w:r>
    </w:p>
    <w:p w14:paraId="6B3FA9E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Εγώ είπα, κύριε Υπουργέ, ότι τελείωσα και τιμώ τα ελληνικά δημόσια πα</w:t>
      </w:r>
      <w:r>
        <w:rPr>
          <w:rFonts w:eastAsia="Times New Roman" w:cs="Times New Roman"/>
          <w:szCs w:val="24"/>
        </w:rPr>
        <w:t>νεπιστήμια.</w:t>
      </w:r>
    </w:p>
    <w:p w14:paraId="6B3FA9E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Επειδή το τελειώσατε και το τιμάτε, δεν σημαίνει ότι είναι και καλό. Κι εγώ μπορεί να τελείωσα και να τιμώ κάτι που δεν ήταν καλό. Δεν κατάλαβα.</w:t>
      </w:r>
    </w:p>
    <w:p w14:paraId="6B3FA9E8"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Μη διαστ</w:t>
      </w:r>
      <w:r>
        <w:rPr>
          <w:rFonts w:eastAsia="Times New Roman" w:cs="Times New Roman"/>
          <w:szCs w:val="24"/>
        </w:rPr>
        <w:t xml:space="preserve">ρεβλώνετε αυτό που είπα. </w:t>
      </w:r>
    </w:p>
    <w:p w14:paraId="6B3FA9E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Ξέρετε, εννοιολογικά…</w:t>
      </w:r>
    </w:p>
    <w:p w14:paraId="6B3FA9E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Εγώ ξέρω πολύ καλά αυτό που είπα.</w:t>
      </w:r>
    </w:p>
    <w:p w14:paraId="6B3FA9E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Εσείς μπορεί να ξέρετε, αλλά δεν το μεταδίδετε τόσο καλά, διότι το να πω εγώ «Τελείωσα από κάπου και άρα το θεωρώ πολύ καλό» έχει έναν ιδιόμορφο εγωκεντρισμό. Δηλαδή, «αφού το τελείωσα εγώ, άρα είναι πολύ καλό». </w:t>
      </w:r>
    </w:p>
    <w:p w14:paraId="6B3FA9EC"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Δεν είπα αυτό.</w:t>
      </w:r>
    </w:p>
    <w:p w14:paraId="6B3FA9ED"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ΚΩΝΣΤΑΝ</w:t>
      </w:r>
      <w:r>
        <w:rPr>
          <w:rFonts w:eastAsia="Times New Roman" w:cs="Times New Roman"/>
          <w:b/>
          <w:szCs w:val="24"/>
        </w:rPr>
        <w:t xml:space="preserve">ΤΙΝΟΣ ΓΑΒΡΟΓΛΟΥ (Υπουργός Παιδείας, Έρευνας και Θρησκευμάτων): </w:t>
      </w:r>
      <w:r>
        <w:rPr>
          <w:rFonts w:eastAsia="Times New Roman" w:cs="Times New Roman"/>
          <w:szCs w:val="24"/>
        </w:rPr>
        <w:t>Δεν είναι έτσι. Είναι πολύ καλό το πανεπιστήμιο, ανεξάρτητα αν το τελειώσατε εσείς ή όχι.</w:t>
      </w:r>
    </w:p>
    <w:p w14:paraId="6B3FA9E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Είπατε ότι τα σχολεία είναι διαλυμένα. Και σας ρωτώ -και θα σας παρακαλούσα, κύριε Πρόεδρε, να πάρετε χ</w:t>
      </w:r>
      <w:r>
        <w:rPr>
          <w:rFonts w:eastAsia="Times New Roman" w:cs="Times New Roman"/>
          <w:szCs w:val="24"/>
        </w:rPr>
        <w:t xml:space="preserve">ρόνο από εμένα και να δώσετε στον κ. </w:t>
      </w:r>
      <w:proofErr w:type="spellStart"/>
      <w:r>
        <w:rPr>
          <w:rFonts w:eastAsia="Times New Roman" w:cs="Times New Roman"/>
          <w:szCs w:val="24"/>
        </w:rPr>
        <w:t>Κατσανιώτη</w:t>
      </w:r>
      <w:proofErr w:type="spellEnd"/>
      <w:r>
        <w:rPr>
          <w:rFonts w:eastAsia="Times New Roman" w:cs="Times New Roman"/>
          <w:szCs w:val="24"/>
        </w:rPr>
        <w:t>- το εξής: Πραγματικά θεωρείτε ότι τα σχολεία είναι διαλυμένα; Δεν εννοώ εσάς προσωπικά, αλλά τον χώρο από τον οποίο προέρχεστε. Είναι διαλυμένα τα σημερινά σχολεία που αρχίζουν στην ώρα τους, που τα βιβλία εί</w:t>
      </w:r>
      <w:r>
        <w:rPr>
          <w:rFonts w:eastAsia="Times New Roman" w:cs="Times New Roman"/>
          <w:szCs w:val="24"/>
        </w:rPr>
        <w:t xml:space="preserve">ναι στην ώρα τους και μέσα σε αυτά τα δημοσιονομικά έχουμε κάνει θαύματα στην ειδική αγωγή; Τα θεωρείτε διαλυμένα; Να σεβαστούμε όλοι αυτό που κατάφερε να κάνει η κοινωνία. Είναι της κοινωνίας επίτευγμα και να το σεβαστούμε και να χαρούμε όλοι. </w:t>
      </w:r>
    </w:p>
    <w:p w14:paraId="6B3FA9E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ΑΝΔΡΕΑΣ ΚΑ</w:t>
      </w:r>
      <w:r>
        <w:rPr>
          <w:rFonts w:eastAsia="Times New Roman" w:cs="Times New Roman"/>
          <w:b/>
          <w:szCs w:val="24"/>
        </w:rPr>
        <w:t xml:space="preserve">ΤΣΑΝΙΩΤΗΣ: </w:t>
      </w:r>
      <w:r>
        <w:rPr>
          <w:rFonts w:eastAsia="Times New Roman" w:cs="Times New Roman"/>
          <w:szCs w:val="24"/>
        </w:rPr>
        <w:t>Κύριε Πρόεδρε, θα μου δώσετε χρόνο να απαντήσω.</w:t>
      </w:r>
    </w:p>
    <w:p w14:paraId="6B3FA9F0"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Ρητορικό ήταν το ερώτημα, κύριε </w:t>
      </w:r>
      <w:proofErr w:type="spellStart"/>
      <w:r>
        <w:rPr>
          <w:rFonts w:eastAsia="Times New Roman" w:cs="Times New Roman"/>
          <w:szCs w:val="24"/>
        </w:rPr>
        <w:t>Κατσανιώτη</w:t>
      </w:r>
      <w:proofErr w:type="spellEnd"/>
      <w:r>
        <w:rPr>
          <w:rFonts w:eastAsia="Times New Roman" w:cs="Times New Roman"/>
          <w:szCs w:val="24"/>
        </w:rPr>
        <w:t>.</w:t>
      </w:r>
    </w:p>
    <w:p w14:paraId="6B3FA9F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Κύριε Υπουργέ, ολοκληρώστε, παρακαλώ.</w:t>
      </w:r>
    </w:p>
    <w:p w14:paraId="6B3FA9F2"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Δεύτερον, όσ</w:t>
      </w:r>
      <w:r>
        <w:rPr>
          <w:rFonts w:eastAsia="Times New Roman" w:cs="Times New Roman"/>
          <w:szCs w:val="24"/>
        </w:rPr>
        <w:t xml:space="preserve">ον αφορά το θέμα της παραβατικότητας, σας είπα: Προσπαθήστε να καταλάβετε ότι τα σύνθετα κοινωνικά προβλήματα -γιατί πρόκειται για </w:t>
      </w:r>
      <w:r>
        <w:rPr>
          <w:rFonts w:eastAsia="Times New Roman" w:cs="Times New Roman"/>
          <w:szCs w:val="24"/>
        </w:rPr>
        <w:lastRenderedPageBreak/>
        <w:t xml:space="preserve">ένα κοινωνικό πρόβλημα- πρέπει να έχουν και σύνθετες λύσεις. Γι’ αυτό και εμείς έχουμε συγκροτήσει μία ομάδα εργασίας με τον </w:t>
      </w:r>
      <w:r>
        <w:rPr>
          <w:rFonts w:eastAsia="Times New Roman" w:cs="Times New Roman"/>
          <w:szCs w:val="24"/>
        </w:rPr>
        <w:t xml:space="preserve">συνταγματολόγο και καθηγητή του Πανεπιστημίου Θεσσαλονίκης τον κ. Παρασκευόπουλο, για να δούμε πώς θα αντιμετωπίσουμε αυτό το σύνθετο πρόβλημα. Είναι η πρώτη φορά που γίνεται κάτι τέτοιο και νομίζω ότι θα έπρεπε να το χειροκροτήσουμε. </w:t>
      </w:r>
    </w:p>
    <w:p w14:paraId="6B3FA9F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Τέλος, επειδή και ο </w:t>
      </w:r>
      <w:r>
        <w:rPr>
          <w:rFonts w:eastAsia="Times New Roman" w:cs="Times New Roman"/>
          <w:szCs w:val="24"/>
        </w:rPr>
        <w:t xml:space="preserve">Αρχηγός της Νέας Δημοκρατίας, όπου βρεθεί και όπου σταθεί, μιλάει για ανομία και τρομοκρατία στα ελληνικά πανεπιστήμια, εγώ λέω να σταματήσει διότι ο άνθρωπος έχει απίστευτη άγνοια περί την εκπαίδευση και δημιουργεί ένα κλίμα ο ίδιος, που τρομοκρατεί τους </w:t>
      </w:r>
      <w:r>
        <w:rPr>
          <w:rFonts w:eastAsia="Times New Roman" w:cs="Times New Roman"/>
          <w:szCs w:val="24"/>
        </w:rPr>
        <w:t>συμπολίτες μας που πηγαίνουν τα παιδιά τους στα πανεπιστήμια. Τα πανεπιστήμιά μας είναι πολύ καλά. Το αποδεικνύουν τα ερευνητικά προγράμματα που παίρνουν, οι εξαιρετικοί φοιτητές που έχουμε που όταν πηγαίνουν στο εξωτερικό λαμβάνουν υποτροφίες και διαπρέπο</w:t>
      </w:r>
      <w:r>
        <w:rPr>
          <w:rFonts w:eastAsia="Times New Roman" w:cs="Times New Roman"/>
          <w:szCs w:val="24"/>
        </w:rPr>
        <w:t>υν, οι εξαιρετικοί καθηγητές που έχουμε. Όλα αυτά πρέπει να τα διαφυλάξουμε.</w:t>
      </w:r>
    </w:p>
    <w:p w14:paraId="6B3FA9F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Σε δυόμισι χρόνια έγιναν αυτά; Πάντα ήταν.</w:t>
      </w:r>
    </w:p>
    <w:p w14:paraId="6B3FA9F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Δεν έγιναν σε δυόμισι χρόνια.</w:t>
      </w:r>
    </w:p>
    <w:p w14:paraId="6B3FA9F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 xml:space="preserve">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6B3FA9F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Εν τω μεταξύ τελείωσε και ο χρόνος σας, κύριε Υπουργέ. Σύμπτωση μεν, πραγματικότητα δε!</w:t>
      </w:r>
    </w:p>
    <w:p w14:paraId="6B3FA9F8"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w:t>
      </w:r>
      <w:r>
        <w:rPr>
          <w:rFonts w:eastAsia="Times New Roman" w:cs="Times New Roman"/>
          <w:b/>
          <w:szCs w:val="24"/>
        </w:rPr>
        <w:t xml:space="preserve">ν): </w:t>
      </w:r>
      <w:r>
        <w:rPr>
          <w:rFonts w:eastAsia="Times New Roman" w:cs="Times New Roman"/>
          <w:szCs w:val="24"/>
        </w:rPr>
        <w:t>Έχετε δίκιο.</w:t>
      </w:r>
    </w:p>
    <w:p w14:paraId="6B3FA9F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Εγώ λέω να συζητήσουμε πραγματικά όποιο πρόβλημα υπάρχει, όχι όμως με τη λογική ότι τα πανεπιστήμια είναι άντρα ανομίας και τρομοκρατίας. Σας παρακαλώ πάρα πολύ. Δεν τιμά αυτή η λογική εσάς, δεν τιμά την πολιτεία, δεν τιμά την κοινωνία μας</w:t>
      </w:r>
      <w:r>
        <w:rPr>
          <w:rFonts w:eastAsia="Times New Roman" w:cs="Times New Roman"/>
          <w:szCs w:val="24"/>
        </w:rPr>
        <w:t>. Δεν είναι τα πανεπιστήμια άντρα ανομίας. Υπάρχουν πράξεις βεβαίως που πρέπει να καταδικαστούν. Αυτό να το κάνουμε απερίφραστα. Από αυτό μέχρι να λέμε ότι είναι άντρο ανομίας και παραβατικότητας υπάρχει ένα τεράστιο χάσμα το οποίο θα σας παρακαλούσα να μη</w:t>
      </w:r>
      <w:r>
        <w:rPr>
          <w:rFonts w:eastAsia="Times New Roman" w:cs="Times New Roman"/>
          <w:szCs w:val="24"/>
        </w:rPr>
        <w:t>ν το διασχίσετε.</w:t>
      </w:r>
    </w:p>
    <w:p w14:paraId="6B3FA9F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ευχαριστούμε για την παρουσία.</w:t>
      </w:r>
    </w:p>
    <w:p w14:paraId="6B3FA9FB" w14:textId="77777777" w:rsidR="002814C9" w:rsidRDefault="00202142">
      <w:pPr>
        <w:spacing w:line="600" w:lineRule="auto"/>
        <w:ind w:firstLine="720"/>
        <w:jc w:val="both"/>
        <w:rPr>
          <w:rFonts w:eastAsia="Times New Roman"/>
          <w:szCs w:val="24"/>
        </w:rPr>
      </w:pPr>
      <w:r>
        <w:rPr>
          <w:rFonts w:eastAsia="Times New Roman"/>
          <w:color w:val="000000"/>
          <w:szCs w:val="24"/>
          <w:shd w:val="clear" w:color="auto" w:fill="FFFFFF"/>
        </w:rPr>
        <w:t xml:space="preserve">Προχωρούμε στη συζήτηση της τρίτης με αριθμό 108/23-10-2017 επίκαιρης ερώτησης δεύτερου κύκλου του Βουλευτή </w:t>
      </w:r>
      <w:r>
        <w:rPr>
          <w:rFonts w:eastAsia="Times New Roman"/>
          <w:color w:val="000000"/>
          <w:szCs w:val="24"/>
          <w:shd w:val="clear" w:color="auto" w:fill="FFFFFF"/>
        </w:rPr>
        <w:t>Λαρίσ</w:t>
      </w:r>
      <w:r>
        <w:rPr>
          <w:rFonts w:eastAsia="Times New Roman"/>
          <w:color w:val="000000"/>
          <w:szCs w:val="24"/>
          <w:shd w:val="clear" w:color="auto" w:fill="FFFFFF"/>
        </w:rPr>
        <w:t>η</w:t>
      </w:r>
      <w:r>
        <w:rPr>
          <w:rFonts w:eastAsia="Times New Roman"/>
          <w:color w:val="000000"/>
          <w:szCs w:val="24"/>
          <w:shd w:val="clear" w:color="auto" w:fill="FFFFFF"/>
        </w:rPr>
        <w:t xml:space="preserve">ς </w:t>
      </w:r>
      <w:r>
        <w:rPr>
          <w:rFonts w:eastAsia="Times New Roman"/>
          <w:color w:val="000000"/>
          <w:szCs w:val="24"/>
          <w:shd w:val="clear" w:color="auto" w:fill="FFFFFF"/>
        </w:rPr>
        <w:t>της Δημοκρατικής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ΔΗΜΑΡ κ. </w:t>
      </w:r>
      <w:r>
        <w:rPr>
          <w:rFonts w:eastAsia="Times New Roman"/>
          <w:bCs/>
          <w:color w:val="000000"/>
          <w:szCs w:val="24"/>
          <w:shd w:val="clear" w:color="auto" w:fill="FFFFFF"/>
        </w:rPr>
        <w:t>Κωνσταντ</w:t>
      </w:r>
      <w:r>
        <w:rPr>
          <w:rFonts w:eastAsia="Times New Roman"/>
          <w:bCs/>
          <w:color w:val="000000"/>
          <w:szCs w:val="24"/>
          <w:shd w:val="clear" w:color="auto" w:fill="FFFFFF"/>
        </w:rPr>
        <w:t xml:space="preserve">ίνου </w:t>
      </w:r>
      <w:proofErr w:type="spellStart"/>
      <w:r>
        <w:rPr>
          <w:rFonts w:eastAsia="Times New Roman"/>
          <w:bCs/>
          <w:color w:val="000000"/>
          <w:szCs w:val="24"/>
          <w:shd w:val="clear" w:color="auto" w:fill="FFFFFF"/>
        </w:rPr>
        <w:t>Μπαργιώτα</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Υγείας,</w:t>
      </w:r>
      <w:r>
        <w:rPr>
          <w:rFonts w:eastAsia="Times New Roman"/>
          <w:color w:val="000000"/>
          <w:szCs w:val="24"/>
          <w:shd w:val="clear" w:color="auto" w:fill="FFFFFF"/>
        </w:rPr>
        <w:t xml:space="preserve"> με θέμα: «Χάνει την αυτονομία του ο ΕΟΠΥΥ».</w:t>
      </w:r>
      <w:r>
        <w:rPr>
          <w:rFonts w:eastAsia="Times New Roman"/>
          <w:szCs w:val="24"/>
        </w:rPr>
        <w:t xml:space="preserve"> </w:t>
      </w:r>
    </w:p>
    <w:p w14:paraId="6B3FA9FC" w14:textId="77777777" w:rsidR="002814C9" w:rsidRDefault="00202142">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Μπαργιώτας</w:t>
      </w:r>
      <w:proofErr w:type="spellEnd"/>
      <w:r>
        <w:rPr>
          <w:rFonts w:eastAsia="Times New Roman"/>
          <w:szCs w:val="24"/>
        </w:rPr>
        <w:t xml:space="preserve"> έχει τον λόγο για δύο λεπτά</w:t>
      </w:r>
      <w:r>
        <w:rPr>
          <w:rFonts w:eastAsia="Times New Roman"/>
          <w:szCs w:val="24"/>
        </w:rPr>
        <w:t>, για να αναπτύξει την επίκαιρη ερώτηση.</w:t>
      </w:r>
    </w:p>
    <w:p w14:paraId="6B3FA9FD" w14:textId="77777777" w:rsidR="002814C9" w:rsidRDefault="00202142">
      <w:pPr>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 xml:space="preserve">Θα είμαι πολύ σύντομος στην αρχή, κύριε Πρόεδρε. Άλλωστε το </w:t>
      </w:r>
      <w:r>
        <w:rPr>
          <w:rFonts w:eastAsia="Times New Roman"/>
          <w:szCs w:val="24"/>
        </w:rPr>
        <w:t>θέμα είναι λίγο πολύ γνωστό και από τον Τύπο.</w:t>
      </w:r>
    </w:p>
    <w:p w14:paraId="6B3FA9FE" w14:textId="77777777" w:rsidR="002814C9" w:rsidRDefault="00202142">
      <w:pPr>
        <w:spacing w:line="600" w:lineRule="auto"/>
        <w:ind w:firstLine="720"/>
        <w:jc w:val="both"/>
        <w:rPr>
          <w:rFonts w:eastAsia="Times New Roman"/>
          <w:szCs w:val="24"/>
        </w:rPr>
      </w:pPr>
      <w:r>
        <w:rPr>
          <w:rFonts w:eastAsia="Times New Roman"/>
          <w:szCs w:val="24"/>
        </w:rPr>
        <w:t>Κατ’ αρχάς ευχαριστώ για την παρουσία σας, κύριε Υπουργέ.</w:t>
      </w:r>
    </w:p>
    <w:p w14:paraId="6B3FA9FF" w14:textId="77777777" w:rsidR="002814C9" w:rsidRDefault="00202142">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προεδρικό διάταγμα</w:t>
      </w:r>
      <w:r>
        <w:rPr>
          <w:rFonts w:eastAsia="Times New Roman"/>
          <w:szCs w:val="24"/>
        </w:rPr>
        <w:t xml:space="preserve"> που αφορά τον Οργανισμό του Υπουργείου Υγείας στο άρθρο 30 με έκπληξη είδαμε οι περισσότεροι και έγινε μεγάλο θέμα στον Τύπο, ότι</w:t>
      </w:r>
      <w:r>
        <w:rPr>
          <w:rFonts w:eastAsia="Times New Roman"/>
          <w:szCs w:val="24"/>
        </w:rPr>
        <w:t xml:space="preserve"> με τον τρόπο που είναι διατυπωμένο μεταφέρει όλες τις αρμοδιότητες στο Υπουργείο. Δεν θα τις διαβάσω γιατί ο κ. Βαρεμένος συνηθίζει να είναι εξαιρετικά αυστηρός μαζί μου όσον αφορά τον χρόνο, οπότε θα προσπαθήσω να είμαι τυπικός. Δεν υπάρχει, όμως, κα</w:t>
      </w:r>
      <w:r>
        <w:rPr>
          <w:rFonts w:eastAsia="Times New Roman"/>
          <w:szCs w:val="24"/>
        </w:rPr>
        <w:t>μ</w:t>
      </w:r>
      <w:r>
        <w:rPr>
          <w:rFonts w:eastAsia="Times New Roman"/>
          <w:szCs w:val="24"/>
        </w:rPr>
        <w:t>μία</w:t>
      </w:r>
      <w:r>
        <w:rPr>
          <w:rFonts w:eastAsia="Times New Roman"/>
          <w:szCs w:val="24"/>
        </w:rPr>
        <w:t xml:space="preserve"> εκτελεστική δυνατότητα, δηλαδή κα</w:t>
      </w:r>
      <w:r>
        <w:rPr>
          <w:rFonts w:eastAsia="Times New Roman"/>
          <w:szCs w:val="24"/>
        </w:rPr>
        <w:t>μ</w:t>
      </w:r>
      <w:r>
        <w:rPr>
          <w:rFonts w:eastAsia="Times New Roman"/>
          <w:szCs w:val="24"/>
        </w:rPr>
        <w:t xml:space="preserve">μία από τις υποχρεώσεις που προβλέπουν οι δύο προηγούμενοι νόμοι σύστασης του ΕΟΠΥΥ, που να μην μεταφέρεται στο Υπουργείο. Αυτή είναι η διατύπωση. Επίσης, η αρμοδιότητα περνάει από τον Αναπληρωτή Υπουργό στον Υπουργό. Θα </w:t>
      </w:r>
      <w:r>
        <w:rPr>
          <w:rFonts w:eastAsia="Times New Roman"/>
          <w:szCs w:val="24"/>
        </w:rPr>
        <w:t xml:space="preserve">θεωρήσω ενδεχομένως ότι γι’ αυτό είσαστε σήμερα εδώ. Θα μας πείτε γι’ αυτό. </w:t>
      </w:r>
    </w:p>
    <w:p w14:paraId="6B3FAA00" w14:textId="77777777" w:rsidR="002814C9" w:rsidRDefault="00202142">
      <w:pPr>
        <w:spacing w:line="600" w:lineRule="auto"/>
        <w:ind w:firstLine="720"/>
        <w:jc w:val="both"/>
        <w:rPr>
          <w:rFonts w:eastAsia="Times New Roman" w:cs="Times New Roman"/>
          <w:szCs w:val="24"/>
        </w:rPr>
      </w:pPr>
      <w:r>
        <w:rPr>
          <w:rFonts w:eastAsia="Times New Roman"/>
          <w:szCs w:val="24"/>
        </w:rPr>
        <w:t>Θυμίζω με πολύ λίγα λόγια ότι ο ΕΟΠΥΥ είναι ένας αυτόνομος οργανισμός. Η σύλληψή του, ο σχεδιασμός του και η δημιουργία του ήταν ως αυτόνομου οργανισμού, ο οποίος αγοράζει υπηρεσί</w:t>
      </w:r>
      <w:r>
        <w:rPr>
          <w:rFonts w:eastAsia="Times New Roman"/>
          <w:szCs w:val="24"/>
        </w:rPr>
        <w:t xml:space="preserve">ες, διαχειρίζεται τα χρήματα των ταμείων αυτόνομα μακριά από την πολιτική εξουσία, υπό την επίβλεψή της βέβαια, αλλά όχι από την ίδια, ακριβώς για να σπάσει ο κύκλος της πελατειακής διαφθοράς, των πελατειακών σχέσεων και ενός απαράδεκτου καθεστώτος που το </w:t>
      </w:r>
      <w:r>
        <w:rPr>
          <w:rFonts w:eastAsia="Times New Roman"/>
          <w:szCs w:val="24"/>
        </w:rPr>
        <w:t xml:space="preserve">ξέρουμε όλοι στο ΙΚΑ και σε άλλα </w:t>
      </w:r>
      <w:r>
        <w:rPr>
          <w:rFonts w:eastAsia="Times New Roman"/>
          <w:szCs w:val="24"/>
        </w:rPr>
        <w:lastRenderedPageBreak/>
        <w:t xml:space="preserve">ταμεία που περιγραφόταν λίγο πολύ με τη γνωστή έκφραση «Γιάννης κερνάει, Γιάννης πίνει». </w:t>
      </w:r>
      <w:r>
        <w:rPr>
          <w:rFonts w:eastAsia="Times New Roman" w:cs="Times New Roman"/>
          <w:szCs w:val="24"/>
        </w:rPr>
        <w:t>Διότι αυτό γινόταν παλιά, «έχω τα λεφτά, έχω τις υπηρεσίες, κάνω χάρες, κάνω διευθετήσεις, βολεύω τους γιατρούς μου, περιορίζω τους ασ</w:t>
      </w:r>
      <w:r>
        <w:rPr>
          <w:rFonts w:eastAsia="Times New Roman" w:cs="Times New Roman"/>
          <w:szCs w:val="24"/>
        </w:rPr>
        <w:t xml:space="preserve">θενείς» </w:t>
      </w:r>
      <w:proofErr w:type="spellStart"/>
      <w:r>
        <w:rPr>
          <w:rFonts w:eastAsia="Times New Roman" w:cs="Times New Roman"/>
          <w:szCs w:val="24"/>
        </w:rPr>
        <w:t>κ.ο.κ.</w:t>
      </w:r>
      <w:proofErr w:type="spellEnd"/>
      <w:r>
        <w:rPr>
          <w:rFonts w:eastAsia="Times New Roman" w:cs="Times New Roman"/>
          <w:szCs w:val="24"/>
        </w:rPr>
        <w:t xml:space="preserve"> Αυτή ήταν η ιδέα: Ενιαίοι κανόνες, διαφάνεια, αξιολόγηση της ποιότητας και ανεξαρτησία κυρίως.</w:t>
      </w:r>
    </w:p>
    <w:p w14:paraId="6B3FAA0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Ακολούθησε μια απάντηση που μας μπέρδεψε περισσότερο, μια ανακοίνωση του Υπουργείου, η οποία ούτε λίγο ούτε πολύ λέει ότι δεν καταλάβαμε καλά, ότι</w:t>
      </w:r>
      <w:r>
        <w:rPr>
          <w:rFonts w:eastAsia="Times New Roman" w:cs="Times New Roman"/>
          <w:szCs w:val="24"/>
        </w:rPr>
        <w:t xml:space="preserve"> το </w:t>
      </w:r>
      <w:r>
        <w:rPr>
          <w:rFonts w:eastAsia="Times New Roman" w:cs="Times New Roman"/>
          <w:szCs w:val="24"/>
        </w:rPr>
        <w:t>προεδρικό διάταγμα</w:t>
      </w:r>
      <w:r>
        <w:rPr>
          <w:rFonts w:eastAsia="Times New Roman" w:cs="Times New Roman"/>
          <w:szCs w:val="24"/>
        </w:rPr>
        <w:t xml:space="preserve"> δεν είναι αυτό που καταλάβαμε και ότι ισχύουν οι νόμοι όπως ισχύουν κ.λπ., κλπ.</w:t>
      </w:r>
      <w:r>
        <w:rPr>
          <w:rFonts w:eastAsia="Times New Roman" w:cs="Times New Roman"/>
          <w:szCs w:val="24"/>
        </w:rPr>
        <w:t>.</w:t>
      </w:r>
    </w:p>
    <w:p w14:paraId="6B3FAA0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Θα ήθελα, λοιπόν, για να κερδίσουμε χρόνο, να περάσω το γαργαλιστικό της διένεξης για τη διανομή εξουσίας μεταξύ του Υπουργού και του Αναπληρωτή, που έχ</w:t>
      </w:r>
      <w:r>
        <w:rPr>
          <w:rFonts w:eastAsia="Times New Roman" w:cs="Times New Roman"/>
          <w:szCs w:val="24"/>
        </w:rPr>
        <w:t>ει μόνο παραπολιτική αξία, γιατί, κατά τη γνώμη μου -αν θέλετε, μπορείτε να το σχολιάσετε- νομίζω ότι δεν αφορά ούτε τους πολίτες ούτε την πολιτική αυτή καθαυτή. Είναι ένα θέμα διαφορετικό. Διευκρινίζει, πάντως, η ανακοίνωση ότι η συλλογική πρόταση της πολ</w:t>
      </w:r>
      <w:r>
        <w:rPr>
          <w:rFonts w:eastAsia="Times New Roman" w:cs="Times New Roman"/>
          <w:szCs w:val="24"/>
        </w:rPr>
        <w:t xml:space="preserve">ιτικής ηγεσίας του Υπουργείου είναι να παραμείνει ως είχε. Άλλο λέει το </w:t>
      </w:r>
      <w:r>
        <w:rPr>
          <w:rFonts w:eastAsia="Times New Roman" w:cs="Times New Roman"/>
          <w:szCs w:val="24"/>
        </w:rPr>
        <w:t>προεδρικό διάταγμα</w:t>
      </w:r>
      <w:r>
        <w:rPr>
          <w:rFonts w:eastAsia="Times New Roman" w:cs="Times New Roman"/>
          <w:szCs w:val="24"/>
        </w:rPr>
        <w:t>.</w:t>
      </w:r>
    </w:p>
    <w:p w14:paraId="6B3FAA0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B3FAA0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Αυτό που με ενδιαφέρει και θα ήθελα να ακούσω είναι ποιος είναι ο ρόλος και το μ</w:t>
      </w:r>
      <w:r>
        <w:rPr>
          <w:rFonts w:eastAsia="Times New Roman" w:cs="Times New Roman"/>
          <w:szCs w:val="24"/>
        </w:rPr>
        <w:t xml:space="preserve">έλλον του ΕΟΠΥΥ και πώς τον αντιλαμβάνεστε. Ποια είναι τελικά η φιλοσοφία του Υπουργείου; Θέλει όντως να μεταφέρει όλες τις ουσιαστικές αρμοδιότητες του ΕΟΠΥΥ στο Υπουργείο ή θέλει να συνεχίσει με τον τρόπο που είναι ρυθμισμένο; Υπάρχει φιλοσοφία και ποια </w:t>
      </w:r>
      <w:r>
        <w:rPr>
          <w:rFonts w:eastAsia="Times New Roman" w:cs="Times New Roman"/>
          <w:szCs w:val="24"/>
        </w:rPr>
        <w:t xml:space="preserve">είναι αυτή η φιλοσοφία; Διότι έχουμε μπερδευτεί. Εδώ βλέπουμε ότι ένα </w:t>
      </w:r>
      <w:r>
        <w:rPr>
          <w:rFonts w:eastAsia="Times New Roman" w:cs="Times New Roman"/>
          <w:szCs w:val="24"/>
        </w:rPr>
        <w:t>προεδρικό διάταγμα</w:t>
      </w:r>
      <w:r>
        <w:rPr>
          <w:rFonts w:eastAsia="Times New Roman" w:cs="Times New Roman"/>
          <w:szCs w:val="24"/>
        </w:rPr>
        <w:t xml:space="preserve"> ουσιαστικά προετοιμάζει στην καλύτερη περίπτωση, αν δεν ολοκληρώνει, τη μεταφορά των αρμοδιοτήτων και τον ευνουχισμό ουσιαστικά της μεταρρύθμισης, όπως είχε γίνει. Είν</w:t>
      </w:r>
      <w:r>
        <w:rPr>
          <w:rFonts w:eastAsia="Times New Roman" w:cs="Times New Roman"/>
          <w:szCs w:val="24"/>
        </w:rPr>
        <w:t>αι αυτή η λογική; Γιατί έγινε τόσο αιφνίδια;</w:t>
      </w:r>
    </w:p>
    <w:p w14:paraId="6B3FAA0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απαντήσει ο Υπουργός.</w:t>
      </w:r>
    </w:p>
    <w:p w14:paraId="6B3FAA0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Τελειώνω με αυτό, κύριε Βαρεμένε. Έχετε δίκιο.</w:t>
      </w:r>
    </w:p>
    <w:p w14:paraId="6B3FAA07"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Από ό,τι ξέρω, αυτό κατέλαβε εξ απήνης και τη διοίκηση του ΕΟΠΥΥ και τους </w:t>
      </w:r>
      <w:r>
        <w:rPr>
          <w:rFonts w:eastAsia="Times New Roman" w:cs="Times New Roman"/>
          <w:szCs w:val="24"/>
        </w:rPr>
        <w:t>εργαζόμενους του ΕΟΠΥΥ, σχεδόν τους πάντες.</w:t>
      </w:r>
    </w:p>
    <w:p w14:paraId="6B3FAA0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μας πείτε για να τελειώσω στον πρώτο γύρο, τι ακριβώς γίνεται με αυτή την κατάσταση και γιατί υπήρξε αυτή η διατύπωση στο </w:t>
      </w:r>
      <w:r>
        <w:rPr>
          <w:rFonts w:eastAsia="Times New Roman" w:cs="Times New Roman"/>
          <w:szCs w:val="24"/>
        </w:rPr>
        <w:t>προεδρικό διάταγμα</w:t>
      </w:r>
      <w:r>
        <w:rPr>
          <w:rFonts w:eastAsia="Times New Roman" w:cs="Times New Roman"/>
          <w:szCs w:val="24"/>
        </w:rPr>
        <w:t xml:space="preserve"> με τον τρόπο που υπήρξε.</w:t>
      </w:r>
    </w:p>
    <w:p w14:paraId="6B3FAA0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Κύριε Υπουργέ, έχετε τον λόγο.</w:t>
      </w:r>
    </w:p>
    <w:p w14:paraId="6B3FAA0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Αγαπητέ συνάδελφε, όντως, ευχαριστώ και εγώ από την πλευρά μου για την </w:t>
      </w:r>
      <w:r>
        <w:rPr>
          <w:rFonts w:eastAsia="Times New Roman" w:cs="Times New Roman"/>
          <w:szCs w:val="24"/>
        </w:rPr>
        <w:t xml:space="preserve">επίκαιρη </w:t>
      </w:r>
      <w:r>
        <w:rPr>
          <w:rFonts w:eastAsia="Times New Roman" w:cs="Times New Roman"/>
          <w:szCs w:val="24"/>
        </w:rPr>
        <w:t>ερώτηση, γιατί μας δίνει μια ευκαιρία να ξεκαθαρίσουμε τα πράγματα.</w:t>
      </w:r>
    </w:p>
    <w:p w14:paraId="6B3FAA0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λέω, λοιπόν, ευθέως ότι πολ</w:t>
      </w:r>
      <w:r>
        <w:rPr>
          <w:rFonts w:eastAsia="Times New Roman" w:cs="Times New Roman"/>
          <w:szCs w:val="24"/>
        </w:rPr>
        <w:t>ύς λόγος για το τίποτα και δεν είναι τυχαίο ότι μετά από τις εξηγήσεις</w:t>
      </w:r>
      <w:r>
        <w:rPr>
          <w:rFonts w:eastAsia="Times New Roman" w:cs="Times New Roman"/>
          <w:szCs w:val="24"/>
        </w:rPr>
        <w:t>,</w:t>
      </w:r>
      <w:r>
        <w:rPr>
          <w:rFonts w:eastAsia="Times New Roman" w:cs="Times New Roman"/>
          <w:szCs w:val="24"/>
        </w:rPr>
        <w:t xml:space="preserve"> που δώσαμε και στη διοίκηση και στο σωματείο των εργαζομένων του ΕΟΠΥΥ, δεν υπάρχει καμμία αναπαραγωγή πλέον αυτής της συζήτησης. Εσείς μόνο υιοθετήσατε αυτολεξεί ορισμένα δημοσιεύματα</w:t>
      </w:r>
      <w:r>
        <w:rPr>
          <w:rFonts w:eastAsia="Times New Roman" w:cs="Times New Roman"/>
          <w:szCs w:val="24"/>
        </w:rPr>
        <w:t>, τα οποία μιλούν για ακρωτηριασμούς, για απαξίωση, για υποβάθμιση, για αλλαγή -ας πούμε- της φύσης του ΕΟΠΥΥ, ακόμα και για κατάργηση εργασιακών δικαιωμάτων και θέσεων εργασίας, όπως λέτε στην ανακοίνωσή σας.</w:t>
      </w:r>
    </w:p>
    <w:p w14:paraId="6B3FAA0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Δεν ισχύει, λοιπόν, τίποτα από όλα αυτά. Η συγ</w:t>
      </w:r>
      <w:r>
        <w:rPr>
          <w:rFonts w:eastAsia="Times New Roman" w:cs="Times New Roman"/>
          <w:szCs w:val="24"/>
        </w:rPr>
        <w:t>κρότηση, η λειτουργία και οι αρμοδιότητες του ΕΟΠΥΥ έχουν καθοριστεί με τον ν.3918/2011. Αυτός δεν έχει αλλάξει ούτε κατά ένα κόμμα. Μάλλον, αλλάξαμε ορισμένα πράγματα, δηλαδή κάναμε πιο δημοκρατική τη διοίκησή του και προβλέψαμε την εκπροσώπηση ως τακτικό</w:t>
      </w:r>
      <w:r>
        <w:rPr>
          <w:rFonts w:eastAsia="Times New Roman" w:cs="Times New Roman"/>
          <w:szCs w:val="24"/>
        </w:rPr>
        <w:t xml:space="preserve"> μέλος του ΔΣ του αιρετού εκπροσώπου των εργαζομένων του φορέα, κάτι το οποίο δεν υπήρχε μέχρι τώρα.</w:t>
      </w:r>
    </w:p>
    <w:p w14:paraId="6B3FAA0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Θυμίζω ότι στον φορέα εκπροσωπούνται όλοι οι κοινωνικοί εταίροι. Εκπροσωπείται ο Πανελλήνιος Ιατρικός Σύλλογος, εκπροσωπούνται οι συνταξιούχοι, εκπροσωπούν</w:t>
      </w:r>
      <w:r>
        <w:rPr>
          <w:rFonts w:eastAsia="Times New Roman" w:cs="Times New Roman"/>
          <w:szCs w:val="24"/>
        </w:rPr>
        <w:t>ται ο</w:t>
      </w:r>
      <w:r>
        <w:rPr>
          <w:rFonts w:eastAsia="Times New Roman" w:cs="Times New Roman"/>
          <w:szCs w:val="24"/>
        </w:rPr>
        <w:t>ι</w:t>
      </w:r>
      <w:r>
        <w:rPr>
          <w:rFonts w:eastAsia="Times New Roman" w:cs="Times New Roman"/>
          <w:szCs w:val="24"/>
        </w:rPr>
        <w:t xml:space="preserve"> ασθενείς από την Ομοσπονδία Ατόμων με Αναπηρία, εκπροσωπείται η ΓΣΕΒΕΕ και άλλες εργοδοτικές οργανώσει</w:t>
      </w:r>
      <w:r>
        <w:rPr>
          <w:rFonts w:eastAsia="Times New Roman" w:cs="Times New Roman"/>
          <w:szCs w:val="24"/>
        </w:rPr>
        <w:t>ς</w:t>
      </w:r>
      <w:r>
        <w:rPr>
          <w:rFonts w:eastAsia="Times New Roman" w:cs="Times New Roman"/>
          <w:szCs w:val="24"/>
        </w:rPr>
        <w:t>.</w:t>
      </w:r>
    </w:p>
    <w:p w14:paraId="6B3FAA0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κάναμε, αγαπητέ συνάδελφε, με το </w:t>
      </w:r>
      <w:proofErr w:type="spellStart"/>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proofErr w:type="spellEnd"/>
      <w:r>
        <w:rPr>
          <w:rFonts w:eastAsia="Times New Roman" w:cs="Times New Roman"/>
          <w:szCs w:val="24"/>
        </w:rPr>
        <w:t xml:space="preserve"> 121 είναι να φτιάξουμε τον Οργανισμό του Υπουργείου Υγείας, που προφανώς ρυθμίζει και τις σχ</w:t>
      </w:r>
      <w:r>
        <w:rPr>
          <w:rFonts w:eastAsia="Times New Roman" w:cs="Times New Roman"/>
          <w:szCs w:val="24"/>
        </w:rPr>
        <w:t xml:space="preserve">έσεις του Υπουργείου με τους εποπτευόμενους φορείς του. Ο ΕΟΠΥΥ είναι ένας αυτοτελής, αλλά εποπτευόμενος φορέας του Υπουργείου Υγείας. Οι τρεις κρίσιμες και βασικές αρμοδιότητες του Υπουργείου σε σχέση με τον ΕΟΠΥΥ, που είναι η έγκριση του προϋπολογισμού, </w:t>
      </w:r>
      <w:r>
        <w:rPr>
          <w:rFonts w:eastAsia="Times New Roman" w:cs="Times New Roman"/>
          <w:szCs w:val="24"/>
        </w:rPr>
        <w:t xml:space="preserve">η έγκριση του Ενιαίου Κανονισμού Παροχών Υγείας, του ΕΚΠΥ, και η έγκριση του οργανισμού του ΕΟΠΥΥ υπήρχαν και στο προηγούμενο </w:t>
      </w:r>
      <w:r>
        <w:rPr>
          <w:rFonts w:eastAsia="Times New Roman" w:cs="Times New Roman"/>
          <w:szCs w:val="24"/>
        </w:rPr>
        <w:t>προεδρικό δ</w:t>
      </w:r>
      <w:r>
        <w:rPr>
          <w:rFonts w:eastAsia="Times New Roman" w:cs="Times New Roman"/>
          <w:szCs w:val="24"/>
        </w:rPr>
        <w:t>ιάταγμα. Δεν άλλαξε τίποτα.</w:t>
      </w:r>
    </w:p>
    <w:p w14:paraId="6B3FAA0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Αυτό που προστέθηκε είναι ορισμένες αρμοδιότητες</w:t>
      </w:r>
      <w:r>
        <w:rPr>
          <w:rFonts w:eastAsia="Times New Roman" w:cs="Times New Roman"/>
          <w:szCs w:val="24"/>
        </w:rPr>
        <w:t>,</w:t>
      </w:r>
      <w:r>
        <w:rPr>
          <w:rFonts w:eastAsia="Times New Roman" w:cs="Times New Roman"/>
          <w:szCs w:val="24"/>
        </w:rPr>
        <w:t xml:space="preserve"> που κακώς, κατά την άποψή μας, δεν υπήρχα</w:t>
      </w:r>
      <w:r>
        <w:rPr>
          <w:rFonts w:eastAsia="Times New Roman" w:cs="Times New Roman"/>
          <w:szCs w:val="24"/>
        </w:rPr>
        <w:t>ν και στην προηγούμενη εκδοχή του Οργανισμού του Υπουργείου, όπως για παράδειγμα τα όρια του κλειστού προϋπολογισμού</w:t>
      </w:r>
      <w:r>
        <w:rPr>
          <w:rFonts w:eastAsia="Times New Roman" w:cs="Times New Roman"/>
          <w:szCs w:val="24"/>
        </w:rPr>
        <w:t>,</w:t>
      </w:r>
      <w:r>
        <w:rPr>
          <w:rFonts w:eastAsia="Times New Roman" w:cs="Times New Roman"/>
          <w:szCs w:val="24"/>
        </w:rPr>
        <w:t xml:space="preserve"> που αφορά ορισμένες παροχές, τα ποσοστά </w:t>
      </w:r>
      <w:proofErr w:type="spellStart"/>
      <w:r>
        <w:rPr>
          <w:rFonts w:eastAsia="Times New Roman" w:cs="Times New Roman"/>
          <w:szCs w:val="24"/>
        </w:rPr>
        <w:t>συνταγογράφησης</w:t>
      </w:r>
      <w:proofErr w:type="spellEnd"/>
      <w:r>
        <w:rPr>
          <w:rFonts w:eastAsia="Times New Roman" w:cs="Times New Roman"/>
          <w:szCs w:val="24"/>
        </w:rPr>
        <w:t xml:space="preserve"> </w:t>
      </w:r>
      <w:proofErr w:type="spellStart"/>
      <w:r>
        <w:rPr>
          <w:rFonts w:eastAsia="Times New Roman" w:cs="Times New Roman"/>
          <w:szCs w:val="24"/>
        </w:rPr>
        <w:t>γενοσήμων</w:t>
      </w:r>
      <w:proofErr w:type="spellEnd"/>
      <w:r>
        <w:rPr>
          <w:rFonts w:eastAsia="Times New Roman" w:cs="Times New Roman"/>
          <w:szCs w:val="24"/>
        </w:rPr>
        <w:t xml:space="preserve"> φαρμάκων, οι κατηγορίες των παροχών</w:t>
      </w:r>
      <w:r>
        <w:rPr>
          <w:rFonts w:eastAsia="Times New Roman" w:cs="Times New Roman"/>
          <w:szCs w:val="24"/>
        </w:rPr>
        <w:t>,</w:t>
      </w:r>
      <w:r>
        <w:rPr>
          <w:rFonts w:eastAsia="Times New Roman" w:cs="Times New Roman"/>
          <w:szCs w:val="24"/>
        </w:rPr>
        <w:t xml:space="preserve"> που πρέπει να ρυθμίζονται και να απ</w:t>
      </w:r>
      <w:r>
        <w:rPr>
          <w:rFonts w:eastAsia="Times New Roman" w:cs="Times New Roman"/>
          <w:szCs w:val="24"/>
        </w:rPr>
        <w:t>οζημιώνονται από τον ΕΟΠΥΥ, τα οποία φαντάζομαι ότι και εσείς συμφωνείτε πως δεν μπορεί να είναι παρά στοιχείο μιας συνολικής πολιτικής υγείας και δεν μπορεί αυτόνομα, όπως λέτε, ο ΕΟΠΥΥ να κάνει πολιτική υγείας.</w:t>
      </w:r>
    </w:p>
    <w:p w14:paraId="6B3FAA1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Η αντίληψή μας είναι ότι με τη ρύθμιση αυτή</w:t>
      </w:r>
      <w:r>
        <w:rPr>
          <w:rFonts w:eastAsia="Times New Roman" w:cs="Times New Roman"/>
          <w:szCs w:val="24"/>
        </w:rPr>
        <w:t>,</w:t>
      </w:r>
      <w:r>
        <w:rPr>
          <w:rFonts w:eastAsia="Times New Roman" w:cs="Times New Roman"/>
          <w:szCs w:val="24"/>
        </w:rPr>
        <w:t xml:space="preserve"> την οποία κάναμε, στην ουσία ενισχύεται η πολιτική, η οργανωτική και η διοικητική εποπτεία του ΕΟΠΥΥ και αναβαθμίζεται ο ρόλος του. Πριν, η εποπτεία του ΕΟΠΥΥ ήταν στην αρμοδιότητα ενός </w:t>
      </w:r>
      <w:r>
        <w:rPr>
          <w:rFonts w:eastAsia="Times New Roman" w:cs="Times New Roman"/>
          <w:szCs w:val="24"/>
        </w:rPr>
        <w:t>τ</w:t>
      </w:r>
      <w:r>
        <w:rPr>
          <w:rFonts w:eastAsia="Times New Roman" w:cs="Times New Roman"/>
          <w:szCs w:val="24"/>
        </w:rPr>
        <w:t>μήματος</w:t>
      </w:r>
      <w:r>
        <w:rPr>
          <w:rFonts w:eastAsia="Times New Roman" w:cs="Times New Roman"/>
          <w:szCs w:val="24"/>
        </w:rPr>
        <w:t>,</w:t>
      </w:r>
      <w:r>
        <w:rPr>
          <w:rFonts w:eastAsia="Times New Roman" w:cs="Times New Roman"/>
          <w:szCs w:val="24"/>
        </w:rPr>
        <w:t xml:space="preserve"> που ανήκε στη Διεύθυνση Πρωτοβάθμιας Φροντίδας.</w:t>
      </w:r>
    </w:p>
    <w:p w14:paraId="6B3FAA1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(Στο σημεί</w:t>
      </w:r>
      <w:r>
        <w:rPr>
          <w:rFonts w:eastAsia="Times New Roman" w:cs="Times New Roman"/>
          <w:szCs w:val="24"/>
        </w:rPr>
        <w:t xml:space="preserve">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B3FAA1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Ο ΕΟΠΥΥ ξέρετε πολύ καλά ότι δεν ασχολείται μόνο με τη πρωτοβάθμια φροντίδα. Έχει και νοσοκομειακή περίθαλψη στην εποπτεία του, έχει και αποκατάσταση, έχει και ένα μεγάλο εύρος παροχ</w:t>
      </w:r>
      <w:r>
        <w:rPr>
          <w:rFonts w:eastAsia="Times New Roman" w:cs="Times New Roman"/>
          <w:szCs w:val="24"/>
        </w:rPr>
        <w:t>ών, που προφανώς</w:t>
      </w:r>
      <w:r>
        <w:rPr>
          <w:rFonts w:eastAsia="Times New Roman" w:cs="Times New Roman"/>
          <w:szCs w:val="24"/>
        </w:rPr>
        <w:t>,</w:t>
      </w:r>
      <w:r>
        <w:rPr>
          <w:rFonts w:eastAsia="Times New Roman" w:cs="Times New Roman"/>
          <w:szCs w:val="24"/>
        </w:rPr>
        <w:t xml:space="preserve"> δεν περιορίζονται μόνο στην πρωτοβάθμια φροντίδα.</w:t>
      </w:r>
    </w:p>
    <w:p w14:paraId="6B3FAA1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Εκεί, λοιπόν, που στην ουσία την εποπτεία την ασκούσε ένα </w:t>
      </w:r>
      <w:r>
        <w:rPr>
          <w:rFonts w:eastAsia="Times New Roman" w:cs="Times New Roman"/>
          <w:szCs w:val="24"/>
        </w:rPr>
        <w:t xml:space="preserve">τμήμα </w:t>
      </w:r>
      <w:r>
        <w:rPr>
          <w:rFonts w:eastAsia="Times New Roman" w:cs="Times New Roman"/>
          <w:szCs w:val="24"/>
        </w:rPr>
        <w:t xml:space="preserve">μιας </w:t>
      </w:r>
      <w:r>
        <w:rPr>
          <w:rFonts w:eastAsia="Times New Roman" w:cs="Times New Roman"/>
          <w:szCs w:val="24"/>
        </w:rPr>
        <w:t>διεύθυνσης</w:t>
      </w:r>
      <w:r>
        <w:rPr>
          <w:rFonts w:eastAsia="Times New Roman" w:cs="Times New Roman"/>
          <w:szCs w:val="24"/>
        </w:rPr>
        <w:t xml:space="preserve">, τώρα την ασκεί ένα αυτοτελές </w:t>
      </w:r>
      <w:r>
        <w:rPr>
          <w:rFonts w:eastAsia="Times New Roman" w:cs="Times New Roman"/>
          <w:szCs w:val="24"/>
        </w:rPr>
        <w:t xml:space="preserve">τμήμα, </w:t>
      </w:r>
      <w:r>
        <w:rPr>
          <w:rFonts w:eastAsia="Times New Roman" w:cs="Times New Roman"/>
          <w:szCs w:val="24"/>
        </w:rPr>
        <w:t>που είναι υπό την εποπτεία του Υπουργού.</w:t>
      </w:r>
    </w:p>
    <w:p w14:paraId="6B3FAA1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ην παίζετε τώρα με αυτή την </w:t>
      </w:r>
      <w:r>
        <w:rPr>
          <w:rFonts w:eastAsia="Times New Roman" w:cs="Times New Roman"/>
          <w:szCs w:val="24"/>
        </w:rPr>
        <w:t>ιστορία για το ποιος έχει την αρμοδιότητα. Το ποιος έχει την αρμοδιότητα της εποπτείας του ΕΟΠΥΥ καθορίζεται κάθε φορά από τον Πρωθυπουργό, ο οποίος κατανέμει τις αρμοδιότητες ανάμεσα στον Υπουργό και στον Αναπληρωτή. Τώρα, αυτή την περίοδο, τις ασκεί, και</w:t>
      </w:r>
      <w:r>
        <w:rPr>
          <w:rFonts w:eastAsia="Times New Roman" w:cs="Times New Roman"/>
          <w:szCs w:val="24"/>
        </w:rPr>
        <w:t xml:space="preserve"> θα συνεχίσει να τις ασκεί ο Αναπληρωτής Υπουργός. Το είπαμε και το δηλώσαμε από την αρχή. Δεν υπάρχει, λοιπόν, θέμα ούτε παραπολιτικό, αλλά, δυστυχώς ούτε πολιτικό. </w:t>
      </w:r>
    </w:p>
    <w:p w14:paraId="6B3FAA1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Αυτό το οποίο φοβάμαι ότι υπερασπίζεστε είναι τον αναχρονισμό του προηγούμενου </w:t>
      </w:r>
      <w:r>
        <w:rPr>
          <w:rFonts w:eastAsia="Times New Roman" w:cs="Times New Roman"/>
          <w:szCs w:val="24"/>
        </w:rPr>
        <w:t>προεδρικού</w:t>
      </w:r>
      <w:r>
        <w:rPr>
          <w:rFonts w:eastAsia="Times New Roman" w:cs="Times New Roman"/>
          <w:szCs w:val="24"/>
        </w:rPr>
        <w:t xml:space="preserve"> διατάγματος </w:t>
      </w:r>
      <w:r>
        <w:rPr>
          <w:rFonts w:eastAsia="Times New Roman" w:cs="Times New Roman"/>
          <w:szCs w:val="24"/>
        </w:rPr>
        <w:t>του Οργανισμού του Υπουργείου, όπου πραγματικά ήταν ο ΕΟΠΥΥ στο ίδιο επίπεδο με το Τμήμα Πρόληψης και Αγωγής Υγείας.</w:t>
      </w:r>
    </w:p>
    <w:p w14:paraId="6B3FAA1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έχετε και δευτερολογία.</w:t>
      </w:r>
    </w:p>
    <w:p w14:paraId="6B3FAA1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Θα πω στη δευτερολογ</w:t>
      </w:r>
      <w:r>
        <w:rPr>
          <w:rFonts w:eastAsia="Times New Roman" w:cs="Times New Roman"/>
          <w:szCs w:val="24"/>
        </w:rPr>
        <w:t xml:space="preserve">ία μου περισσότερα. </w:t>
      </w:r>
    </w:p>
    <w:p w14:paraId="6B3FAA1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Εμείς, λοιπόν, αναβαθμίζουμε αυτή τη σχέση, επειδή ακριβώς θεωρούμε ότι ο ΕΟΠΥΥ είναι </w:t>
      </w:r>
      <w:r>
        <w:rPr>
          <w:rFonts w:eastAsia="Times New Roman" w:cs="Times New Roman"/>
          <w:szCs w:val="24"/>
        </w:rPr>
        <w:t xml:space="preserve">όντως </w:t>
      </w:r>
      <w:r>
        <w:rPr>
          <w:rFonts w:eastAsia="Times New Roman" w:cs="Times New Roman"/>
          <w:szCs w:val="24"/>
        </w:rPr>
        <w:t>ένας σημαντικότατος φορέας</w:t>
      </w:r>
      <w:r>
        <w:rPr>
          <w:rFonts w:eastAsia="Times New Roman" w:cs="Times New Roman"/>
          <w:szCs w:val="24"/>
        </w:rPr>
        <w:t>,</w:t>
      </w:r>
      <w:r>
        <w:rPr>
          <w:rFonts w:eastAsia="Times New Roman" w:cs="Times New Roman"/>
          <w:szCs w:val="24"/>
        </w:rPr>
        <w:t xml:space="preserve"> που μπορεί να συνεισφέρει, μαζί με τον </w:t>
      </w:r>
      <w:r>
        <w:rPr>
          <w:rFonts w:eastAsia="Times New Roman" w:cs="Times New Roman"/>
          <w:szCs w:val="24"/>
        </w:rPr>
        <w:t xml:space="preserve">κρατικό προϋπολογισμό </w:t>
      </w:r>
      <w:r>
        <w:rPr>
          <w:rFonts w:eastAsia="Times New Roman" w:cs="Times New Roman"/>
          <w:szCs w:val="24"/>
        </w:rPr>
        <w:t>με τις ασφαλιστικές εισφορές που διαχειρίζεται, στην α</w:t>
      </w:r>
      <w:r>
        <w:rPr>
          <w:rFonts w:eastAsia="Times New Roman" w:cs="Times New Roman"/>
          <w:szCs w:val="24"/>
        </w:rPr>
        <w:t>ναβάθμιση της δημόσιας περίθαλψης στη χώρα.</w:t>
      </w:r>
    </w:p>
    <w:p w14:paraId="6B3FAA1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έχετε τον λόγο.</w:t>
      </w:r>
    </w:p>
    <w:p w14:paraId="6B3FAA1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Κύριε Πρόεδρε, τώρα θα ζητήσω ίση μεταχείριση, όσον αφορά τον χρόνο, γιατί πρέπει να σχολιάσω ορισμένα πράγματα. Θα προσπ</w:t>
      </w:r>
      <w:r>
        <w:rPr>
          <w:rFonts w:eastAsia="Times New Roman" w:cs="Times New Roman"/>
          <w:szCs w:val="24"/>
        </w:rPr>
        <w:t xml:space="preserve">αθήσω να είμαι όσο πιο σύντομος γίνεται. </w:t>
      </w:r>
    </w:p>
    <w:p w14:paraId="6B3FAA1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Χαίρομαι γιατί διευκρινίσατε το βασικό. Η αντίληψή σας είναι αντίληψη κεντρικού ελέγχου των πάντων. Είπατε μόνος σας ότι, κατά τη γνώμη σας, έπρεπε να περάσουν και αυτές οι αρμοδιότητες που μπήκαν. </w:t>
      </w:r>
    </w:p>
    <w:p w14:paraId="6B3FAA1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Δεν έμεινε τίπο</w:t>
      </w:r>
      <w:r>
        <w:rPr>
          <w:rFonts w:eastAsia="Times New Roman" w:cs="Times New Roman"/>
          <w:szCs w:val="24"/>
        </w:rPr>
        <w:t xml:space="preserve">τα άλλο. Ακόμα και θέματα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και τρόποι </w:t>
      </w:r>
      <w:proofErr w:type="spellStart"/>
      <w:r>
        <w:rPr>
          <w:rFonts w:eastAsia="Times New Roman" w:cs="Times New Roman"/>
          <w:szCs w:val="24"/>
        </w:rPr>
        <w:t>συνταγογράφησης</w:t>
      </w:r>
      <w:proofErr w:type="spellEnd"/>
      <w:r>
        <w:rPr>
          <w:rFonts w:eastAsia="Times New Roman" w:cs="Times New Roman"/>
          <w:szCs w:val="24"/>
        </w:rPr>
        <w:t xml:space="preserve"> περνούν στο Υπουργείο. Να μην τα ξαναδιαβάζω τώρα. Είναι εννιά πλέον τα σημεία, οι αρμοδιότητες που έχει το Υπουργείο επί του ΕΟΠΥΥ. Περιλαμβάνουν ακόμα και τη </w:t>
      </w:r>
      <w:proofErr w:type="spellStart"/>
      <w:r>
        <w:rPr>
          <w:rFonts w:eastAsia="Times New Roman" w:cs="Times New Roman"/>
          <w:szCs w:val="24"/>
        </w:rPr>
        <w:t>συνταγογράφηση</w:t>
      </w:r>
      <w:proofErr w:type="spellEnd"/>
      <w:r>
        <w:rPr>
          <w:rFonts w:eastAsia="Times New Roman" w:cs="Times New Roman"/>
          <w:szCs w:val="24"/>
        </w:rPr>
        <w:t>, κύριε Υπουργέ. Τα πάντα, όλα.</w:t>
      </w:r>
    </w:p>
    <w:p w14:paraId="6B3FAA1D"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Τα θεραπευτικά πρωτόκολλα θα τα καθορίζει ο φορέας ο </w:t>
      </w:r>
      <w:proofErr w:type="spellStart"/>
      <w:r>
        <w:rPr>
          <w:rFonts w:eastAsia="Times New Roman" w:cs="Times New Roman"/>
          <w:szCs w:val="24"/>
        </w:rPr>
        <w:t>αποζημιωτικός</w:t>
      </w:r>
      <w:proofErr w:type="spellEnd"/>
      <w:r>
        <w:rPr>
          <w:rFonts w:eastAsia="Times New Roman" w:cs="Times New Roman"/>
          <w:szCs w:val="24"/>
        </w:rPr>
        <w:t xml:space="preserve">; </w:t>
      </w:r>
    </w:p>
    <w:p w14:paraId="6B3FAA1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Δώστε μου ένα λεπτό. Νομίζω ότι εδώ διαφωνούμε. Είναι καλό που διευκρινίσατε τη θέση σας. </w:t>
      </w:r>
    </w:p>
    <w:p w14:paraId="6B3FAA1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ΑΝΔΡΕ</w:t>
      </w:r>
      <w:r>
        <w:rPr>
          <w:rFonts w:eastAsia="Times New Roman" w:cs="Times New Roman"/>
          <w:b/>
          <w:szCs w:val="24"/>
        </w:rPr>
        <w:t xml:space="preserve">ΑΣ ΞΑΝΘΟΣ (Υπουργός Υγείας): </w:t>
      </w:r>
      <w:r>
        <w:rPr>
          <w:rFonts w:eastAsia="Times New Roman" w:cs="Times New Roman"/>
          <w:szCs w:val="24"/>
        </w:rPr>
        <w:t xml:space="preserve">Αυτός που αποζημιώνει, αυτός θα καθορίζει τα πρωτόκολλα; </w:t>
      </w:r>
    </w:p>
    <w:p w14:paraId="6B3FAA20"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απαντήσετε στη δευτερολογία σας, κύριε Υπουργέ. </w:t>
      </w:r>
    </w:p>
    <w:p w14:paraId="6B3FAA21"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Επιτρέψτε μου. Δώστε μου ένα λεπτό.</w:t>
      </w:r>
    </w:p>
    <w:p w14:paraId="6B3FAA22"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Σκεφτείτε λίγο τι λέτε!</w:t>
      </w:r>
    </w:p>
    <w:p w14:paraId="6B3FAA23"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Ξέρω πολύ καλά τι λέω. </w:t>
      </w:r>
    </w:p>
    <w:p w14:paraId="6B3FAA2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Ξέρετε καλά ότι ο ΕΟΠΥΥ δεν είναι ούτε </w:t>
      </w:r>
      <w:proofErr w:type="spellStart"/>
      <w:r>
        <w:rPr>
          <w:rFonts w:eastAsia="Times New Roman" w:cs="Times New Roman"/>
          <w:szCs w:val="24"/>
        </w:rPr>
        <w:t>τροϊκανή</w:t>
      </w:r>
      <w:proofErr w:type="spellEnd"/>
      <w:r>
        <w:rPr>
          <w:rFonts w:eastAsia="Times New Roman" w:cs="Times New Roman"/>
          <w:szCs w:val="24"/>
        </w:rPr>
        <w:t xml:space="preserve"> επιβολή ούτε τίποτα. Είναι μια μεγάλη μεταρρύθμιση</w:t>
      </w:r>
      <w:r>
        <w:rPr>
          <w:rFonts w:eastAsia="Times New Roman" w:cs="Times New Roman"/>
          <w:szCs w:val="24"/>
        </w:rPr>
        <w:t>,</w:t>
      </w:r>
      <w:r>
        <w:rPr>
          <w:rFonts w:eastAsia="Times New Roman" w:cs="Times New Roman"/>
          <w:szCs w:val="24"/>
        </w:rPr>
        <w:t xml:space="preserve"> η οποία συζητιέται από τις αρχές του 2000. Έχει ν</w:t>
      </w:r>
      <w:r>
        <w:rPr>
          <w:rFonts w:eastAsia="Times New Roman" w:cs="Times New Roman"/>
          <w:szCs w:val="24"/>
        </w:rPr>
        <w:t xml:space="preserve">α κάνει με ένα στρεβλό σύστημα στην Ελλάδα, με άπειρα ιατρεία, όπου κάθε ταμείο είχε το ιατρείο του, πλήρωνε, έκανε, με τεράστιες διαφορές, με τεράστιες στρεβλώσεις, με τεράστιες ανισότητες. </w:t>
      </w:r>
    </w:p>
    <w:p w14:paraId="6B3FAA2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Ο ΕΟΠΥΥ, λοιπόν, δημιουργήθηκε ως ανεξάρτητη αρχή διαχείρισης χρ</w:t>
      </w:r>
      <w:r>
        <w:rPr>
          <w:rFonts w:eastAsia="Times New Roman" w:cs="Times New Roman"/>
          <w:szCs w:val="24"/>
        </w:rPr>
        <w:t xml:space="preserve">ημάτων, τα οποία δεν είναι χρήματα του </w:t>
      </w:r>
      <w:r>
        <w:rPr>
          <w:rFonts w:eastAsia="Times New Roman" w:cs="Times New Roman"/>
          <w:szCs w:val="24"/>
        </w:rPr>
        <w:t>π</w:t>
      </w:r>
      <w:r>
        <w:rPr>
          <w:rFonts w:eastAsia="Times New Roman" w:cs="Times New Roman"/>
          <w:szCs w:val="24"/>
        </w:rPr>
        <w:t xml:space="preserve">ροϋπολογισμού. Αυτό που παίρνετε σήμερα </w:t>
      </w:r>
      <w:r>
        <w:rPr>
          <w:rFonts w:eastAsia="Times New Roman" w:cs="Times New Roman"/>
          <w:szCs w:val="24"/>
        </w:rPr>
        <w:lastRenderedPageBreak/>
        <w:t>στο Υπουργείο</w:t>
      </w:r>
      <w:r>
        <w:rPr>
          <w:rFonts w:eastAsia="Times New Roman" w:cs="Times New Roman"/>
          <w:szCs w:val="24"/>
        </w:rPr>
        <w:t>,</w:t>
      </w:r>
      <w:r>
        <w:rPr>
          <w:rFonts w:eastAsia="Times New Roman" w:cs="Times New Roman"/>
          <w:szCs w:val="24"/>
        </w:rPr>
        <w:t xml:space="preserve"> για να διαχειριστείτε ως πολιτική αρχή κατά το δοκούν -εσείς σήμερα με έναν άλλο τρόπο, αύριο, μεθαύριο μια άλλη κυβέρνηση με έναν διαφορετικό τρόπο- είναι λεφτά</w:t>
      </w:r>
      <w:r>
        <w:rPr>
          <w:rFonts w:eastAsia="Times New Roman" w:cs="Times New Roman"/>
          <w:szCs w:val="24"/>
        </w:rPr>
        <w:t xml:space="preserve"> των ασφαλισμένων. Είναι το 6%</w:t>
      </w:r>
      <w:r>
        <w:rPr>
          <w:rFonts w:eastAsia="Times New Roman" w:cs="Times New Roman"/>
          <w:szCs w:val="24"/>
        </w:rPr>
        <w:t>,</w:t>
      </w:r>
      <w:r>
        <w:rPr>
          <w:rFonts w:eastAsia="Times New Roman" w:cs="Times New Roman"/>
          <w:szCs w:val="24"/>
        </w:rPr>
        <w:t xml:space="preserve"> που μπήκε στις συντάξεις και το οποίο δεν αποδίδεται ακόμα, δυστυχώς, στον ΕΟΠΥΥ. </w:t>
      </w:r>
    </w:p>
    <w:p w14:paraId="6B3FAA2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Δεν τα ξέρετε καλά.</w:t>
      </w:r>
    </w:p>
    <w:p w14:paraId="6B3FAA2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Όμως, είναι χρήματα των ασφαλισμένων. Δεν είναι χρήματα του </w:t>
      </w:r>
      <w:r>
        <w:rPr>
          <w:rFonts w:eastAsia="Times New Roman" w:cs="Times New Roman"/>
          <w:szCs w:val="24"/>
        </w:rPr>
        <w:t>προϋπολογισμού</w:t>
      </w:r>
      <w:r>
        <w:rPr>
          <w:rFonts w:eastAsia="Times New Roman" w:cs="Times New Roman"/>
          <w:szCs w:val="24"/>
        </w:rPr>
        <w:t>. Τα παίρνετε, λοιπόν, στο Υπουργείο. Εδώ έχουμε μια βασική ένσταση.</w:t>
      </w:r>
    </w:p>
    <w:p w14:paraId="6B3FAA2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Πιστεύαμε και πιστεύουμε ότι ο ΕΟΠΥΥ πρέπει να συνεχίσει</w:t>
      </w:r>
      <w:r>
        <w:rPr>
          <w:rFonts w:eastAsia="Times New Roman" w:cs="Times New Roman"/>
          <w:szCs w:val="24"/>
        </w:rPr>
        <w:t>,</w:t>
      </w:r>
      <w:r>
        <w:rPr>
          <w:rFonts w:eastAsia="Times New Roman" w:cs="Times New Roman"/>
          <w:szCs w:val="24"/>
        </w:rPr>
        <w:t xml:space="preserve"> όπως σχεδιάστηκε, ως ανεξάρτητος αγοραστής υπηρεσιών, το περίφημο </w:t>
      </w:r>
      <w:proofErr w:type="spellStart"/>
      <w:r>
        <w:rPr>
          <w:rFonts w:eastAsia="Times New Roman" w:cs="Times New Roman"/>
          <w:szCs w:val="24"/>
        </w:rPr>
        <w:t>μονοψώνιο</w:t>
      </w:r>
      <w:proofErr w:type="spellEnd"/>
      <w:r>
        <w:rPr>
          <w:rFonts w:eastAsia="Times New Roman" w:cs="Times New Roman"/>
          <w:szCs w:val="24"/>
        </w:rPr>
        <w:t xml:space="preserve">, το οποίο έχει την ικανότητα να πιέζει </w:t>
      </w:r>
      <w:r>
        <w:rPr>
          <w:rFonts w:eastAsia="Times New Roman" w:cs="Times New Roman"/>
          <w:szCs w:val="24"/>
        </w:rPr>
        <w:t>τις τιμές, να ελέγχει την ποιότητα και να διαλέγει, όχι με γυαλιά μυωπίας, ιδεολογικά, όπως αυτό που σας αρέσει πάρα πολύ να λέτε, μεροληπτώντας υπέρ του κρατικού ή υπέρ του ιδιωτικού ή υπέρ του ΣΔΙΤ αύριο, μεθαύριο, αλλά βάζοντας σταθερά κριτήρια κόστους-</w:t>
      </w:r>
      <w:r>
        <w:rPr>
          <w:rFonts w:eastAsia="Times New Roman" w:cs="Times New Roman"/>
          <w:szCs w:val="24"/>
        </w:rPr>
        <w:t xml:space="preserve">απόδοσης κάθε φορά. </w:t>
      </w:r>
    </w:p>
    <w:p w14:paraId="6B3FAA2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Για να γίνει αυτό</w:t>
      </w:r>
      <w:r>
        <w:rPr>
          <w:rFonts w:eastAsia="Times New Roman" w:cs="Times New Roman"/>
          <w:szCs w:val="24"/>
        </w:rPr>
        <w:t>,</w:t>
      </w:r>
      <w:r>
        <w:rPr>
          <w:rFonts w:eastAsia="Times New Roman" w:cs="Times New Roman"/>
          <w:szCs w:val="24"/>
        </w:rPr>
        <w:t xml:space="preserve"> δεν μπορεί να πνίγεται από το χέρι πολιτικής ηγεσίας. Άρα, πρέπει να παραμείνει ανεξάρτητος. Αυτή ήταν η φιλοσοφία. </w:t>
      </w:r>
    </w:p>
    <w:p w14:paraId="6B3FAA2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Υπάρχει, μάλιστα, ένα μεγάλο </w:t>
      </w:r>
      <w:proofErr w:type="spellStart"/>
      <w:r>
        <w:rPr>
          <w:rFonts w:eastAsia="Times New Roman" w:cs="Times New Roman"/>
          <w:szCs w:val="24"/>
        </w:rPr>
        <w:t>ντιμπέιτ</w:t>
      </w:r>
      <w:proofErr w:type="spellEnd"/>
      <w:r>
        <w:rPr>
          <w:rFonts w:eastAsia="Times New Roman" w:cs="Times New Roman"/>
          <w:szCs w:val="24"/>
        </w:rPr>
        <w:t>, μια μεγάλη αντιπαράθεση και μια μεγάλη κουβέντα για το αν έπ</w:t>
      </w:r>
      <w:r>
        <w:rPr>
          <w:rFonts w:eastAsia="Times New Roman" w:cs="Times New Roman"/>
          <w:szCs w:val="24"/>
        </w:rPr>
        <w:t>ρεπε να είναι στο Υπουργείο Υγείας ή αν έπρεπε να φύγει από το Υπουργείο Υγείας και να πάει στο Κοινωνικής Ασφάλισης ακριβώς</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μην υπάρχει αυτή η λογική του «Γιάννης κερνάει, Γιάννης πίνει», «ο Υπουργός έχει τα λεφτά, ο Υπουργός κάνει τις υπηρεσίες».</w:t>
      </w:r>
      <w:r>
        <w:rPr>
          <w:rFonts w:eastAsia="Times New Roman" w:cs="Times New Roman"/>
          <w:szCs w:val="24"/>
        </w:rPr>
        <w:t xml:space="preserve"> Αυτή είναι η λογική του ΕΟΠΥΥ. Έτσι νομοθετήθηκε. Έτσι ξεκίνησε.</w:t>
      </w:r>
    </w:p>
    <w:p w14:paraId="6B3FAA2B"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Έχετε δίκιο, εσείς δεν το ψηφίσατε ποτέ, δεν ψηφίσατε την ίδρυση του ΕΟΠΥΥ. Ουσιαστικά</w:t>
      </w:r>
      <w:r>
        <w:rPr>
          <w:rFonts w:eastAsia="Times New Roman" w:cs="Times New Roman"/>
          <w:szCs w:val="24"/>
        </w:rPr>
        <w:t>,</w:t>
      </w:r>
      <w:r>
        <w:rPr>
          <w:rFonts w:eastAsia="Times New Roman" w:cs="Times New Roman"/>
          <w:szCs w:val="24"/>
        </w:rPr>
        <w:t xml:space="preserve"> τον υπονομεύσατε και θα πω πώς. Η περίφημη ΕΣΑΝ, η κοστολόγηση των υπηρεσιών έμεινε πίσω</w:t>
      </w:r>
      <w:r>
        <w:rPr>
          <w:rFonts w:eastAsia="Times New Roman" w:cs="Times New Roman"/>
          <w:szCs w:val="24"/>
        </w:rPr>
        <w:t>,</w:t>
      </w:r>
      <w:r>
        <w:rPr>
          <w:rFonts w:eastAsia="Times New Roman" w:cs="Times New Roman"/>
          <w:szCs w:val="24"/>
        </w:rPr>
        <w:t xml:space="preserve"> γιατί δεν λε</w:t>
      </w:r>
      <w:r>
        <w:rPr>
          <w:rFonts w:eastAsia="Times New Roman" w:cs="Times New Roman"/>
          <w:szCs w:val="24"/>
        </w:rPr>
        <w:t xml:space="preserve">ιτούργησε ποτέ και κάνετε αυτό το καινούργιο ΚΕΤΕΚΝΥ, δεν ξέρω πώς λέγεται με δυόμισι χρόνια καθυστέρηση. Το θέμα της κοστολόγησης των υπηρεσιών έμεινε πίσω. </w:t>
      </w:r>
      <w:r>
        <w:rPr>
          <w:rFonts w:eastAsia="Times New Roman" w:cs="Times New Roman"/>
          <w:szCs w:val="24"/>
        </w:rPr>
        <w:t>Κ</w:t>
      </w:r>
      <w:r>
        <w:rPr>
          <w:rFonts w:eastAsia="Times New Roman" w:cs="Times New Roman"/>
          <w:szCs w:val="24"/>
        </w:rPr>
        <w:t>οστολόγηση των νοσηλίων από το 2011 δεν είχε γίνει καμ</w:t>
      </w:r>
      <w:r>
        <w:rPr>
          <w:rFonts w:eastAsia="Times New Roman" w:cs="Times New Roman"/>
          <w:szCs w:val="24"/>
        </w:rPr>
        <w:t>μ</w:t>
      </w:r>
      <w:r>
        <w:rPr>
          <w:rFonts w:eastAsia="Times New Roman" w:cs="Times New Roman"/>
          <w:szCs w:val="24"/>
        </w:rPr>
        <w:t xml:space="preserve">ία. </w:t>
      </w:r>
    </w:p>
    <w:p w14:paraId="6B3FAA2C"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w:t>
      </w:r>
      <w:r>
        <w:rPr>
          <w:rFonts w:eastAsia="Times New Roman" w:cs="Times New Roman"/>
          <w:szCs w:val="24"/>
        </w:rPr>
        <w:t>λήξεως του χρόνου ομιλίας του κυρίου Βουλευτή)</w:t>
      </w:r>
    </w:p>
    <w:p w14:paraId="6B3FAA2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Σήμερα, το 2017, περίπου τρεισήμισι χιλιάδες εξετάσεις εξακολουθούν να είναι ακοστολόγητες ή να είναι κοστολογημένες με τιμές του 1991. Όλα αυτά πρέπει να προχωρήσουν και πρόκειται για ένα τιτάνιο έργο. Δεν λέ</w:t>
      </w:r>
      <w:r>
        <w:rPr>
          <w:rFonts w:eastAsia="Times New Roman" w:cs="Times New Roman"/>
          <w:szCs w:val="24"/>
        </w:rPr>
        <w:t xml:space="preserve">ω ότι μπορούσε να γίνει μέσα σε ένα χρόνο, αλλά η λογική σας είναι συγκεκριμένη. Η λογική σας οδηγεί στην αναβίωση των λογικών του ΙΚΑ στην </w:t>
      </w:r>
      <w:r>
        <w:rPr>
          <w:rFonts w:eastAsia="Times New Roman" w:cs="Times New Roman"/>
          <w:szCs w:val="24"/>
        </w:rPr>
        <w:t>π</w:t>
      </w:r>
      <w:r>
        <w:rPr>
          <w:rFonts w:eastAsia="Times New Roman" w:cs="Times New Roman"/>
          <w:szCs w:val="24"/>
        </w:rPr>
        <w:t xml:space="preserve">ρωτοβάθμια, όπου τα χρήματα τα έχει ο </w:t>
      </w:r>
      <w:proofErr w:type="spellStart"/>
      <w:r>
        <w:rPr>
          <w:rFonts w:eastAsia="Times New Roman" w:cs="Times New Roman"/>
          <w:szCs w:val="24"/>
        </w:rPr>
        <w:t>πάροχος</w:t>
      </w:r>
      <w:proofErr w:type="spellEnd"/>
      <w:r>
        <w:rPr>
          <w:rFonts w:eastAsia="Times New Roman" w:cs="Times New Roman"/>
          <w:szCs w:val="24"/>
        </w:rPr>
        <w:t xml:space="preserve">, την υπηρεσία την έχει ο </w:t>
      </w:r>
      <w:proofErr w:type="spellStart"/>
      <w:r>
        <w:rPr>
          <w:rFonts w:eastAsia="Times New Roman" w:cs="Times New Roman"/>
          <w:szCs w:val="24"/>
        </w:rPr>
        <w:t>πάροχος</w:t>
      </w:r>
      <w:proofErr w:type="spellEnd"/>
      <w:r>
        <w:rPr>
          <w:rFonts w:eastAsia="Times New Roman" w:cs="Times New Roman"/>
          <w:szCs w:val="24"/>
        </w:rPr>
        <w:t xml:space="preserve"> και συνήθως</w:t>
      </w:r>
      <w:r>
        <w:rPr>
          <w:rFonts w:eastAsia="Times New Roman" w:cs="Times New Roman"/>
          <w:szCs w:val="24"/>
        </w:rPr>
        <w:t>,</w:t>
      </w:r>
      <w:r>
        <w:rPr>
          <w:rFonts w:eastAsia="Times New Roman" w:cs="Times New Roman"/>
          <w:szCs w:val="24"/>
        </w:rPr>
        <w:t xml:space="preserve"> ο ασθενής είναι όμηρος </w:t>
      </w:r>
      <w:r>
        <w:rPr>
          <w:rFonts w:eastAsia="Times New Roman" w:cs="Times New Roman"/>
          <w:szCs w:val="24"/>
        </w:rPr>
        <w:t xml:space="preserve">μιας λογικής, η οποία μπορεί να εξυπηρετεί τον γιατρό, μπορεί να εξυπηρετεί τις πελατειακές σχέσεις και την εκάστοτε πολιτική ηγεσία, αλλά δεν εξυπηρετεί ούτε την ποιότητα ούτε την απόδοση ούτε την σχέση κόστους-απόδοσης. </w:t>
      </w:r>
    </w:p>
    <w:p w14:paraId="6B3FAA2E"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w:t>
      </w:r>
      <w:r>
        <w:rPr>
          <w:rFonts w:eastAsia="Times New Roman" w:cs="Times New Roman"/>
          <w:szCs w:val="24"/>
        </w:rPr>
        <w:t>ύνι λήξεως του χρόνου ομιλίας του κυρίου Βουλευτή)</w:t>
      </w:r>
    </w:p>
    <w:p w14:paraId="6B3FAA2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B3FAA3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Εξακολουθώ να πιστεύω, λοιπόν, ότι αυτό είναι παρωχημένο και όχι το προηγούμενο. Εδώ έχουμε μια μεγάλη οπισθοχώρηση</w:t>
      </w:r>
      <w:r>
        <w:rPr>
          <w:rFonts w:eastAsia="Times New Roman" w:cs="Times New Roman"/>
          <w:szCs w:val="24"/>
        </w:rPr>
        <w:t>,</w:t>
      </w:r>
      <w:r>
        <w:rPr>
          <w:rFonts w:eastAsia="Times New Roman" w:cs="Times New Roman"/>
          <w:szCs w:val="24"/>
        </w:rPr>
        <w:t xml:space="preserve"> σε σχέση με την ευρωπαϊκή πρακτική, σε σχέση με τις ευρωπαϊκές αντιλήψεις, οι οποίες δεν έχουν ιδεολογικά ματογυάλια. Αγοράζουν υπηρεσίες από παντού</w:t>
      </w:r>
      <w:r>
        <w:rPr>
          <w:rFonts w:eastAsia="Times New Roman" w:cs="Times New Roman"/>
          <w:szCs w:val="24"/>
        </w:rPr>
        <w:t>,</w:t>
      </w:r>
      <w:r>
        <w:rPr>
          <w:rFonts w:eastAsia="Times New Roman" w:cs="Times New Roman"/>
          <w:szCs w:val="24"/>
        </w:rPr>
        <w:t xml:space="preserve"> ανάλογα με τη σχέση κόστους-απόδοσης και δεν θεωρούν αξιωματικά τις κρατικές φθηνότερες ή καλύτερες, χωρί</w:t>
      </w:r>
      <w:r>
        <w:rPr>
          <w:rFonts w:eastAsia="Times New Roman" w:cs="Times New Roman"/>
          <w:szCs w:val="24"/>
        </w:rPr>
        <w:t>ς να τις έχουν αξιολογήσει και χωρίς να τις έχουν μετρήσει.</w:t>
      </w:r>
    </w:p>
    <w:p w14:paraId="6B3FAA3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Και τελειώνω με αυτό σε τριάντα δευτερόλεπτα. </w:t>
      </w:r>
    </w:p>
    <w:p w14:paraId="6B3FAA3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Τελικά, τι θα γίνει, όμως; Βγάλατε ένα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που όσοι ξέρουν ελληνικά</w:t>
      </w:r>
      <w:r>
        <w:rPr>
          <w:rFonts w:eastAsia="Times New Roman" w:cs="Times New Roman"/>
          <w:szCs w:val="24"/>
        </w:rPr>
        <w:t>,</w:t>
      </w:r>
      <w:r>
        <w:rPr>
          <w:rFonts w:eastAsia="Times New Roman" w:cs="Times New Roman"/>
          <w:szCs w:val="24"/>
        </w:rPr>
        <w:t xml:space="preserve"> καταλαβαίνουν ότι βρίσκεται σε ευθεία αντίθεση με τον νόμο του 2</w:t>
      </w:r>
      <w:r>
        <w:rPr>
          <w:rFonts w:eastAsia="Times New Roman" w:cs="Times New Roman"/>
          <w:szCs w:val="24"/>
        </w:rPr>
        <w:t>011 και του 2014</w:t>
      </w:r>
      <w:r>
        <w:rPr>
          <w:rFonts w:eastAsia="Times New Roman" w:cs="Times New Roman"/>
          <w:szCs w:val="24"/>
        </w:rPr>
        <w:t>,</w:t>
      </w:r>
      <w:r>
        <w:rPr>
          <w:rFonts w:eastAsia="Times New Roman" w:cs="Times New Roman"/>
          <w:szCs w:val="24"/>
        </w:rPr>
        <w:t xml:space="preserve"> που ρυθμίζει τις αρμοδιότητες του ΕΟΠΥΥ. Μπορεί να υπερισχύει ο νόμος. Όμως, αυτήν τη στιγμή</w:t>
      </w:r>
      <w:r>
        <w:rPr>
          <w:rFonts w:eastAsia="Times New Roman" w:cs="Times New Roman"/>
          <w:szCs w:val="24"/>
        </w:rPr>
        <w:t>,</w:t>
      </w:r>
      <w:r>
        <w:rPr>
          <w:rFonts w:eastAsia="Times New Roman" w:cs="Times New Roman"/>
          <w:szCs w:val="24"/>
        </w:rPr>
        <w:t xml:space="preserve"> έχετε δύο διαφορετικά νομικά κείμενα, τα οποία μπορεί κάθε φορά να τα επικαλείται η μία υπηρεσία εναντίον της άλλης. Θα αλλάξει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w:t>
      </w:r>
      <w:r>
        <w:rPr>
          <w:rFonts w:eastAsia="Times New Roman" w:cs="Times New Roman"/>
          <w:szCs w:val="24"/>
        </w:rPr>
        <w:t>ταγμα ή θα αλλάξει ο νόμος; Είναι σε σαφή αντιπαράθεση.</w:t>
      </w:r>
    </w:p>
    <w:p w14:paraId="6B3FAA3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 xml:space="preserve">επανειλημμένα </w:t>
      </w:r>
      <w:r>
        <w:rPr>
          <w:rFonts w:eastAsia="Times New Roman" w:cs="Times New Roman"/>
          <w:szCs w:val="24"/>
        </w:rPr>
        <w:t>το κουδούνι λήξεως του χρόνου ομιλίας του κυρίου Βουλευτή)</w:t>
      </w:r>
    </w:p>
    <w:p w14:paraId="6B3FAA34"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Ωραία. Κάντε την ερώτηση και τελειώσατε.</w:t>
      </w:r>
    </w:p>
    <w:p w14:paraId="6B3FAA35"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Και</w:t>
      </w:r>
      <w:r>
        <w:rPr>
          <w:rFonts w:eastAsia="Times New Roman" w:cs="Times New Roman"/>
          <w:szCs w:val="24"/>
        </w:rPr>
        <w:t xml:space="preserve"> μία τελευταία πρόταση, κύριε Πρόεδρε.</w:t>
      </w:r>
    </w:p>
    <w:p w14:paraId="6B3FAA36"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τελεία.</w:t>
      </w:r>
    </w:p>
    <w:p w14:paraId="6B3FAA3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Τελικά, έχετε φιλοσοφία για το πού θα πάει ο ΕΟΠΥΥ στα επόμενα πέντε χρόνια; Μπορείτε να μας πείτε με δυο κουβέντες τι θα είναι ο ΕΟΠΥΥ; Θα είναι μ</w:t>
      </w:r>
      <w:r>
        <w:rPr>
          <w:rFonts w:eastAsia="Times New Roman" w:cs="Times New Roman"/>
          <w:szCs w:val="24"/>
        </w:rPr>
        <w:t xml:space="preserve">ια κρατική υπηρεσία, ένας κλάδος του Υπουργείου, μια διεύθυνση του Υπουργείου, η οποία θα διαχειρίζεται λεφτά -επαναλαμβάνω- των ασφαλισμένων εν λευκώ ή ένας ανεξάρτητος οργανισμός με δική του ηγεσία; </w:t>
      </w:r>
    </w:p>
    <w:p w14:paraId="6B3FAA38"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Σας ευχαριστώ.</w:t>
      </w:r>
    </w:p>
    <w:p w14:paraId="6B3FAA39"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w:t>
      </w:r>
      <w:r>
        <w:rPr>
          <w:rFonts w:eastAsia="Times New Roman" w:cs="Times New Roman"/>
          <w:szCs w:val="24"/>
        </w:rPr>
        <w:t xml:space="preserve">σατε, κύριε </w:t>
      </w:r>
      <w:proofErr w:type="spellStart"/>
      <w:r>
        <w:rPr>
          <w:rFonts w:eastAsia="Times New Roman" w:cs="Times New Roman"/>
          <w:szCs w:val="24"/>
        </w:rPr>
        <w:t>Μπαργιώτα</w:t>
      </w:r>
      <w:proofErr w:type="spellEnd"/>
      <w:r>
        <w:rPr>
          <w:rFonts w:eastAsia="Times New Roman" w:cs="Times New Roman"/>
          <w:szCs w:val="24"/>
        </w:rPr>
        <w:t>. Οι γιατροί έχετε ξεπεράσει του</w:t>
      </w:r>
      <w:r>
        <w:rPr>
          <w:rFonts w:eastAsia="Times New Roman" w:cs="Times New Roman"/>
          <w:szCs w:val="24"/>
        </w:rPr>
        <w:t>ς</w:t>
      </w:r>
      <w:r>
        <w:rPr>
          <w:rFonts w:eastAsia="Times New Roman" w:cs="Times New Roman"/>
          <w:szCs w:val="24"/>
        </w:rPr>
        <w:t xml:space="preserve"> δικηγόρους.</w:t>
      </w:r>
    </w:p>
    <w:p w14:paraId="6B3FAA3A"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 όχι ακόμα! Εντάξει, είμαστε δύσκολοι σ’ αυτό! Έχουμε… </w:t>
      </w:r>
    </w:p>
    <w:p w14:paraId="6B3FAA3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τον χρόνο. </w:t>
      </w:r>
    </w:p>
    <w:p w14:paraId="6B3FAA3C"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Εκτός από τον κύριο Υπουργό εν</w:t>
      </w:r>
      <w:r>
        <w:rPr>
          <w:rFonts w:eastAsia="Times New Roman" w:cs="Times New Roman"/>
          <w:szCs w:val="24"/>
        </w:rPr>
        <w:t xml:space="preserve">δεχομένως. </w:t>
      </w:r>
    </w:p>
    <w:p w14:paraId="6B3FAA3D"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Ορίστε, κύριε Υπουργέ, έχετε τον λόγο.</w:t>
      </w:r>
    </w:p>
    <w:p w14:paraId="6B3FAA3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Ακούστε με τώρα.</w:t>
      </w:r>
    </w:p>
    <w:p w14:paraId="6B3FAA3F"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 xml:space="preserve">Εγώ συμφωνώ απολύτως ότι η ίδρυσή του ΕΟΠΥΥ το 2011 και η έναρξη λειτουργίας του το 2012 ήταν όντως μια σημαντική αλλαγή </w:t>
      </w:r>
      <w:r>
        <w:rPr>
          <w:rFonts w:eastAsia="Times New Roman" w:cs="Times New Roman"/>
          <w:szCs w:val="24"/>
        </w:rPr>
        <w:t>στο πεδίο της ενοποίησης των κλάδων υγείας των ασφαλιστικών ταμείων.</w:t>
      </w:r>
    </w:p>
    <w:p w14:paraId="6B3FAA40"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Βεβαίως, ξεχνάτε να πείτε ότι ο ΕΟΠΥΥ ξεκίνησε τα πρώτα του βήματα έχοντας φορτωθεί όλα τα συσσωρευμένα χρέη των προηγούμενων ασφαλιστικών ταμείων. Ξεκίνησε δηλαδή με προίκα 2,2 δισεκατομ</w:t>
      </w:r>
      <w:r>
        <w:rPr>
          <w:rFonts w:eastAsia="Times New Roman" w:cs="Times New Roman"/>
          <w:szCs w:val="24"/>
        </w:rPr>
        <w:t>μ</w:t>
      </w:r>
      <w:r>
        <w:rPr>
          <w:rFonts w:eastAsia="Times New Roman" w:cs="Times New Roman"/>
          <w:szCs w:val="24"/>
        </w:rPr>
        <w:t>ύρια</w:t>
      </w:r>
      <w:r>
        <w:rPr>
          <w:rFonts w:eastAsia="Times New Roman" w:cs="Times New Roman"/>
          <w:szCs w:val="24"/>
        </w:rPr>
        <w:t xml:space="preserve"> χρέη. Αυτό τον είχε ναρκοθετήσει εξαρχής και είχε περιορίσει τη δυνατότητα παρέμβασής του ως </w:t>
      </w:r>
      <w:proofErr w:type="spellStart"/>
      <w:r>
        <w:rPr>
          <w:rFonts w:eastAsia="Times New Roman" w:cs="Times New Roman"/>
          <w:szCs w:val="24"/>
        </w:rPr>
        <w:t>μονοψώνιο</w:t>
      </w:r>
      <w:proofErr w:type="spellEnd"/>
      <w:r>
        <w:rPr>
          <w:rFonts w:eastAsia="Times New Roman" w:cs="Times New Roman"/>
          <w:szCs w:val="24"/>
        </w:rPr>
        <w:t>, η οποία στην ουσία ποτέ δεν ασκήθηκε. Και μόνο τώρα με τη δική μας Κυβέρνηση αρχίζει να παίζει αυτό τον ρόλο, τώρα που εμείς συγκροτήσαμε και αναβ</w:t>
      </w:r>
      <w:r>
        <w:rPr>
          <w:rFonts w:eastAsia="Times New Roman" w:cs="Times New Roman"/>
          <w:szCs w:val="24"/>
        </w:rPr>
        <w:t xml:space="preserve">αθμίσαμε τη λειτουργία της </w:t>
      </w:r>
      <w:r>
        <w:rPr>
          <w:rFonts w:eastAsia="Times New Roman" w:cs="Times New Roman"/>
          <w:szCs w:val="24"/>
        </w:rPr>
        <w:t>Ε</w:t>
      </w:r>
      <w:r>
        <w:rPr>
          <w:rFonts w:eastAsia="Times New Roman" w:cs="Times New Roman"/>
          <w:szCs w:val="24"/>
        </w:rPr>
        <w:t xml:space="preserve">πιτροπής Διαπραγμάτευσης και έχουμε αρχίσει να διαπραγματευόμαστε και με τη φαρμακοβιομηχανία, αλλά και με άλλους </w:t>
      </w:r>
      <w:proofErr w:type="spellStart"/>
      <w:r>
        <w:rPr>
          <w:rFonts w:eastAsia="Times New Roman" w:cs="Times New Roman"/>
          <w:szCs w:val="24"/>
        </w:rPr>
        <w:t>παρόχους</w:t>
      </w:r>
      <w:proofErr w:type="spellEnd"/>
      <w:r>
        <w:rPr>
          <w:rFonts w:eastAsia="Times New Roman" w:cs="Times New Roman"/>
          <w:szCs w:val="24"/>
        </w:rPr>
        <w:t>, πιο προσιτές τιμές αποζημίωσης.</w:t>
      </w:r>
    </w:p>
    <w:p w14:paraId="6B3FAA41"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Εμείς, λοιπόν, παραλάβαμε έναν φορέα, αγαπητέ συνάδελφε, ο οποίος είχε λ</w:t>
      </w:r>
      <w:r>
        <w:rPr>
          <w:rFonts w:eastAsia="Times New Roman" w:cs="Times New Roman"/>
          <w:szCs w:val="24"/>
        </w:rPr>
        <w:t xml:space="preserve">ηξιπρόθεσμες οφειλές και παρήγαγε συνεχώς ληξιπρόθεσμα χρέη, επειδή ακριβώς αποζημίωνε στο 90% -το ξέρετε πάρα πολύ καλά- και εκκρεμούσε το 10% της αρχικής εκκαθάρισης. Αυτό από το 2016 έχει τελειώσει. </w:t>
      </w:r>
    </w:p>
    <w:p w14:paraId="6B3FAA42"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ο</w:t>
      </w:r>
      <w:r>
        <w:rPr>
          <w:rFonts w:eastAsia="Times New Roman" w:cs="Times New Roman"/>
          <w:szCs w:val="24"/>
        </w:rPr>
        <w:t xml:space="preserve">ργανισμός τώρα πια, αυτήν την περίοδο που κάνει </w:t>
      </w:r>
      <w:r>
        <w:rPr>
          <w:rFonts w:eastAsia="Times New Roman" w:cs="Times New Roman"/>
          <w:szCs w:val="24"/>
        </w:rPr>
        <w:t>μια μεγάλη προσπάθεια συμψηφισμού οφειλών και κλείνει και τις ληξιπρόθεσμες υποχρεώσεις του, δεν θα παράγει πλέον από το τέλος του χρόνου ληξιπρόθεσμα χρέη. Και ήδη έχουμε πετύχει μια τρομερή κανονικότητα στις πληρωμές –κάτι που ξέρουν πάρα πολύ καλά οι ιδ</w:t>
      </w:r>
      <w:r>
        <w:rPr>
          <w:rFonts w:eastAsia="Times New Roman" w:cs="Times New Roman"/>
          <w:szCs w:val="24"/>
        </w:rPr>
        <w:t xml:space="preserve">ιώτες </w:t>
      </w:r>
      <w:proofErr w:type="spellStart"/>
      <w:r>
        <w:rPr>
          <w:rFonts w:eastAsia="Times New Roman" w:cs="Times New Roman"/>
          <w:szCs w:val="24"/>
        </w:rPr>
        <w:t>πάροχοι</w:t>
      </w:r>
      <w:proofErr w:type="spellEnd"/>
      <w:r>
        <w:rPr>
          <w:rFonts w:eastAsia="Times New Roman" w:cs="Times New Roman"/>
          <w:szCs w:val="24"/>
        </w:rPr>
        <w:t xml:space="preserve"> και οι φαρμακοποιοί και οι υπόλοιποι και η κανονικότητα είναι πολύ καλύτερη σε σχέση με το παρελθόν- που σπάνια υπερβαίνει τους τρεις με τέσσερις μήνες. Και φυσικά έχει ενισχυθεί με ανθρώπινο δυναμικό, με πάνω από περίπου διακόσιους εργαζόμεν</w:t>
      </w:r>
      <w:r>
        <w:rPr>
          <w:rFonts w:eastAsia="Times New Roman" w:cs="Times New Roman"/>
          <w:szCs w:val="24"/>
        </w:rPr>
        <w:t>ους που έχουν μεταφερθεί από τον ΕΦΚΑ, επειδή ακριβώς τώρα πια ο ΕΟΠΥΥ ανέλαβε και τον ρόλο της εκκαθάρισης των υποβολών που κάνουν οι ασφαλισμένοι προς τον ΕΟΠΥΥ.</w:t>
      </w:r>
    </w:p>
    <w:p w14:paraId="6B3FAA43"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Επίσης, έχει κάνει πολύ σημαντικά βήματα στο κομμάτι της ανακούφισης των πολιτών.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w:t>
      </w:r>
      <w:r>
        <w:rPr>
          <w:rFonts w:eastAsia="Times New Roman" w:cs="Times New Roman"/>
          <w:szCs w:val="24"/>
        </w:rPr>
        <w:t xml:space="preserve">17 έχει κάνει συλλογική σύμβαση με πάρα πολλούς προμηθευτές και αντί να πηγαίνει ο πολίτης να αγοράζει το υγειονομικό υλικό, τα σκευάσματα διατροφής, τα επιθέματα και ό,τι άλλο απαιτεί, εν πάση </w:t>
      </w:r>
      <w:proofErr w:type="spellStart"/>
      <w:r>
        <w:rPr>
          <w:rFonts w:eastAsia="Times New Roman" w:cs="Times New Roman"/>
          <w:szCs w:val="24"/>
        </w:rPr>
        <w:t>περιπτώσει</w:t>
      </w:r>
      <w:proofErr w:type="spellEnd"/>
      <w:r>
        <w:rPr>
          <w:rFonts w:eastAsia="Times New Roman" w:cs="Times New Roman"/>
          <w:szCs w:val="24"/>
        </w:rPr>
        <w:t xml:space="preserve">, η νόσος του από την τσέπη του και στη συνέχεια να </w:t>
      </w:r>
      <w:r>
        <w:rPr>
          <w:rFonts w:eastAsia="Times New Roman" w:cs="Times New Roman"/>
          <w:szCs w:val="24"/>
        </w:rPr>
        <w:t>υποβάλει τη δαπάνη για να αποζημιωθεί εκ των υστέρων, γίνεται απευθείας σύμβαση του ΕΟΠΥΥ με προμηθευτές, με φαρμακεία, με ιδιώτες προμηθευτές και ο πολίτης δεν επιβαρύνεται από την προπληρωμή. Αυτό είναι πάρα πολύ σημαντική παρέμβαση και εξυγίανση.</w:t>
      </w:r>
    </w:p>
    <w:p w14:paraId="6B3FAA4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 xml:space="preserve">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B3FAA4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lastRenderedPageBreak/>
        <w:t>Όσον αφορά το θέμα της απόδοσης των εισφορών από τον ΕΦΚΑ προς τον ΕΟΠΥΥ, σας πληροφορώ ότι πέρυσι αποδόθηκε στο 90% και φέτος έχουμε συμφωνήσει με την πολιτική ηγεσία του Υπουργ</w:t>
      </w:r>
      <w:r>
        <w:rPr>
          <w:rFonts w:eastAsia="Times New Roman" w:cs="Times New Roman"/>
          <w:szCs w:val="24"/>
        </w:rPr>
        <w:t xml:space="preserve">είου Εργασίας να αποδοθεί στο 100%, δηλαδή θα φτάσει τα 4,5 δισεκατομμύρια η απόδοση των εισφορών υγείας των ασφαλιστικών ταμείων. </w:t>
      </w:r>
    </w:p>
    <w:p w14:paraId="6B3FAA46"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Το ενδιαφέρον από αυτή την ιστορία είναι ότι, βεβαίως, εσείς έχετε στο μυαλό σας έναν φορέα ο οποίος αγοράζει. Δεν διαφωνούμ</w:t>
      </w:r>
      <w:r>
        <w:rPr>
          <w:rFonts w:eastAsia="Times New Roman" w:cs="Times New Roman"/>
          <w:szCs w:val="24"/>
        </w:rPr>
        <w:t>ε ότι θα είναι αποκλειστικά ο αγοραστής. Προφανώς θα είναι αγοραστής. Η διαφορά είναι με αυτά που λέτε είναι ότι εγώ καταλαβαίνω πως θέλετε έναν φορέα ο οποίος θα αγοράζει υπηρεσίες αποκλειστικά από τον ιδιωτικό τομέα και θα προσανατολίζει…</w:t>
      </w:r>
    </w:p>
    <w:p w14:paraId="6B3FAA47"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ΚΩΝΣΤΑΝΤΙΝΟΣ ΜΠ</w:t>
      </w:r>
      <w:r>
        <w:rPr>
          <w:rFonts w:eastAsia="Times New Roman" w:cs="Times New Roman"/>
          <w:b/>
          <w:szCs w:val="24"/>
        </w:rPr>
        <w:t xml:space="preserve">ΑΡΓΙΩΤΑΣ: </w:t>
      </w:r>
      <w:r>
        <w:rPr>
          <w:rFonts w:eastAsia="Times New Roman" w:cs="Times New Roman"/>
          <w:szCs w:val="24"/>
        </w:rPr>
        <w:t>… (</w:t>
      </w:r>
      <w:r>
        <w:rPr>
          <w:rFonts w:eastAsia="Times New Roman" w:cs="Times New Roman"/>
          <w:szCs w:val="24"/>
        </w:rPr>
        <w:t xml:space="preserve">δεν </w:t>
      </w:r>
      <w:r>
        <w:rPr>
          <w:rFonts w:eastAsia="Times New Roman" w:cs="Times New Roman"/>
          <w:szCs w:val="24"/>
        </w:rPr>
        <w:t>ακούστηκε).</w:t>
      </w:r>
    </w:p>
    <w:p w14:paraId="6B3FAA48"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Ωραία, χαίρομαι που το λέτε. </w:t>
      </w:r>
    </w:p>
    <w:p w14:paraId="6B3FAA49"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Όμως μέχρι που αναλάβαμε εμείς, στην πραγματικότητα αυτό έκανε. Ο ΕΟΠΥΥ απέδιδε, αγαπητέ συνάδελφε, περίπου 100 εκατομμύρια ευρώ τον χρόνο στα δημόσια νοσοκομεία έ</w:t>
      </w:r>
      <w:r>
        <w:rPr>
          <w:rFonts w:eastAsia="Times New Roman" w:cs="Times New Roman"/>
          <w:szCs w:val="24"/>
        </w:rPr>
        <w:t xml:space="preserve">ναντι </w:t>
      </w:r>
      <w:proofErr w:type="spellStart"/>
      <w:r>
        <w:rPr>
          <w:rFonts w:eastAsia="Times New Roman" w:cs="Times New Roman"/>
          <w:szCs w:val="24"/>
        </w:rPr>
        <w:t>νοσηλείων</w:t>
      </w:r>
      <w:proofErr w:type="spellEnd"/>
      <w:r>
        <w:rPr>
          <w:rFonts w:eastAsia="Times New Roman" w:cs="Times New Roman"/>
          <w:szCs w:val="24"/>
        </w:rPr>
        <w:t xml:space="preserve"> των ασφαλισμένων του, και εμείς το 2016 αποδώσαμε 533 εκατομμύρια ευρώ και φέτος θα ξεπεράσουμε τα 600 εκατομμύρια ευρώ. Αυτό λέγεται μεταφορά, αναπροσανατολισμός δημόσιων πόρων, γιατί οι πόροι της κοινωνικής ασφάλισης είναι δημόσιοι πόροι,</w:t>
      </w:r>
      <w:r>
        <w:rPr>
          <w:rFonts w:eastAsia="Times New Roman" w:cs="Times New Roman"/>
          <w:szCs w:val="24"/>
        </w:rPr>
        <w:t xml:space="preserve"> αναπροσανατολισμός τους προς το δημόσιο σύστημα υγείας και συνέργειά τους με τον κρατικό προϋπολογισμό </w:t>
      </w:r>
      <w:r>
        <w:rPr>
          <w:rFonts w:eastAsia="Times New Roman" w:cs="Times New Roman"/>
          <w:szCs w:val="24"/>
        </w:rPr>
        <w:lastRenderedPageBreak/>
        <w:t>για να στηριχθεί η δημόσια περίθαλψη και να αντιμετωπίσουμε το αίτημα της καθολικής και ισότιμης κάλυψης των πολιτών της χώρας και ιδιαίτερα των ανασφάλ</w:t>
      </w:r>
      <w:r>
        <w:rPr>
          <w:rFonts w:eastAsia="Times New Roman" w:cs="Times New Roman"/>
          <w:szCs w:val="24"/>
        </w:rPr>
        <w:t xml:space="preserve">ιστων ανθρώπων. </w:t>
      </w:r>
    </w:p>
    <w:p w14:paraId="6B3FAA4A"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Αυτό είναι το δικό μας πολιτικό σχέδιο, ότι ο ΕΟΠΥΥ δεν είναι άλλο μαγαζί -επιτρέψτε μου, τον όρο-, αλλά είναι ένας φορέας που ασκεί πολιτική υγείας, αγοράζει υπηρεσίες υγείας, αλλά στα πλαίσια μιας στρατηγικής και μιας πολιτικής που χαράζ</w:t>
      </w:r>
      <w:r>
        <w:rPr>
          <w:rFonts w:eastAsia="Times New Roman" w:cs="Times New Roman"/>
          <w:szCs w:val="24"/>
        </w:rPr>
        <w:t>ει η πολιτεία, δηλαδή, το Υπουργείο.</w:t>
      </w:r>
    </w:p>
    <w:p w14:paraId="6B3FAA4B"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κύριε Υπουργέ.</w:t>
      </w:r>
    </w:p>
    <w:p w14:paraId="6B3FAA4C"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Επιτρέψτε μου, κύριε Πρόεδρε να ολοκληρώσω. </w:t>
      </w:r>
    </w:p>
    <w:p w14:paraId="6B3FAA4D"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Και αυτός ο φορέας στηρίζεται, αναβαθμίζεται οργανωτικά και λειτουργικά, αναβαθ</w:t>
      </w:r>
      <w:r>
        <w:rPr>
          <w:rFonts w:eastAsia="Times New Roman" w:cs="Times New Roman"/>
          <w:szCs w:val="24"/>
        </w:rPr>
        <w:t>μίζεται από την άποψη της μηχανοργάνωσης και της αναβάθμισης της ηλεκτρονικής του διακυβέρνησης. Αυτό είναι σε εξέλιξη αυτή την περίοδο. Αυτόν τον καιρό γίνεται μια κοσμογονία όσον αφορά τη λειτουργία, τη δομή και την οργάνωση του ΕΟΠΥΥ. Εκκαθαρίζονται στο</w:t>
      </w:r>
      <w:r>
        <w:rPr>
          <w:rFonts w:eastAsia="Times New Roman" w:cs="Times New Roman"/>
          <w:szCs w:val="24"/>
        </w:rPr>
        <w:t xml:space="preserve"> 100% οι δαπάνες μέσα από ένα σύστημα </w:t>
      </w:r>
      <w:proofErr w:type="spellStart"/>
      <w:r>
        <w:rPr>
          <w:rFonts w:eastAsia="Times New Roman" w:cs="Times New Roman"/>
          <w:szCs w:val="24"/>
        </w:rPr>
        <w:t>επικαιροποιημένων</w:t>
      </w:r>
      <w:proofErr w:type="spellEnd"/>
      <w:r>
        <w:rPr>
          <w:rFonts w:eastAsia="Times New Roman" w:cs="Times New Roman"/>
          <w:szCs w:val="24"/>
        </w:rPr>
        <w:t xml:space="preserve"> ελέγχων που διεξάγονται σε ένα ποσοστό των δειγμάτων και των υποβολών που γίνονται. Έχουν γίνει πολύ μεγάλα βήματα και το Υπουργείο Υγείας, προφανώς, οφείλει να έχει την απαραίτητη εποπτεία σε αυτόν τ</w:t>
      </w:r>
      <w:r>
        <w:rPr>
          <w:rFonts w:eastAsia="Times New Roman" w:cs="Times New Roman"/>
          <w:szCs w:val="24"/>
        </w:rPr>
        <w:t xml:space="preserve">ον εποπτευόμενο φορέα. </w:t>
      </w:r>
    </w:p>
    <w:p w14:paraId="6B3FAA4E"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Υπουργέ, και με αυτό να ολοκληρώσουμε.</w:t>
      </w:r>
    </w:p>
    <w:p w14:paraId="6B3FAA4F"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Άρα το πολιτικό σχέδιο είναι το εξής: Ο ΕΟΠΥΥ είναι ένας φορέας που διαχειρίζεται 5,5 δισεκατομμύρια ευρώ, όταν ο κρατικ</w:t>
      </w:r>
      <w:r>
        <w:rPr>
          <w:rFonts w:eastAsia="Times New Roman" w:cs="Times New Roman"/>
          <w:szCs w:val="24"/>
        </w:rPr>
        <w:t>ός προϋπολογισμός, που αφορά τον ευρύτερο τομέα της υγείας, είναι 4,5 δισεκατομμύρια. Εμείς, λοιπόν, θεωρούμε ότι και ο ένας και ο άλλος προϋπολογισμός είναι δημόσια δαπάνη υγείας και η δημόσια δαπάνη υγείας οφείλει κατά προτεραιότητα να καλύπτει, να στηρί</w:t>
      </w:r>
      <w:r>
        <w:rPr>
          <w:rFonts w:eastAsia="Times New Roman" w:cs="Times New Roman"/>
          <w:szCs w:val="24"/>
        </w:rPr>
        <w:t xml:space="preserve">ζει το δημόσιο σύστημα υγείας, γιατί αυτό σήμερα έχει ανάγκη η κοινωνία σε μια περίοδο φτωχοποίησης και αποκλεισμού, που υπήρχε τα προηγούμενα χρόνια. </w:t>
      </w:r>
    </w:p>
    <w:p w14:paraId="6B3FAA50" w14:textId="77777777" w:rsidR="002814C9" w:rsidRDefault="00202142">
      <w:pPr>
        <w:spacing w:line="600" w:lineRule="auto"/>
        <w:ind w:firstLine="720"/>
        <w:jc w:val="both"/>
        <w:rPr>
          <w:rFonts w:eastAsia="Times New Roman"/>
          <w:szCs w:val="24"/>
        </w:rPr>
      </w:pPr>
      <w:r>
        <w:rPr>
          <w:rFonts w:eastAsia="Times New Roman"/>
          <w:szCs w:val="24"/>
        </w:rPr>
        <w:t>Αγαπητέ μου συνάδελφε, πραγματικά με όλη την καλή μου διάθεση, έχω την αίσθηση ότι με τον τρόπο με τον ο</w:t>
      </w:r>
      <w:r>
        <w:rPr>
          <w:rFonts w:eastAsia="Times New Roman"/>
          <w:szCs w:val="24"/>
        </w:rPr>
        <w:t xml:space="preserve">ποίο προσεγγίζετε το θέμα, αναπαράγετε μια </w:t>
      </w:r>
      <w:proofErr w:type="spellStart"/>
      <w:r>
        <w:rPr>
          <w:rFonts w:eastAsia="Times New Roman"/>
          <w:szCs w:val="24"/>
        </w:rPr>
        <w:t>ασφαλιστοκεντρική</w:t>
      </w:r>
      <w:proofErr w:type="spellEnd"/>
      <w:r>
        <w:rPr>
          <w:rFonts w:eastAsia="Times New Roman"/>
          <w:szCs w:val="24"/>
        </w:rPr>
        <w:t xml:space="preserve"> προσέγγιση για την πολιτική υγείας που είναι τελείως </w:t>
      </w:r>
      <w:proofErr w:type="spellStart"/>
      <w:r>
        <w:rPr>
          <w:rFonts w:eastAsia="Times New Roman"/>
          <w:szCs w:val="24"/>
        </w:rPr>
        <w:t>αναντίστοιχη</w:t>
      </w:r>
      <w:proofErr w:type="spellEnd"/>
      <w:r>
        <w:rPr>
          <w:rFonts w:eastAsia="Times New Roman"/>
          <w:szCs w:val="24"/>
        </w:rPr>
        <w:t xml:space="preserve"> με τις ανάγκες μιας χώρας που έχει 21%, 22% ανεργία και έχει τεράστιο πρόβλημα στο ασφαλιστικό της σύστημα. </w:t>
      </w:r>
    </w:p>
    <w:p w14:paraId="6B3FAA51" w14:textId="77777777" w:rsidR="002814C9" w:rsidRDefault="00202142">
      <w:pPr>
        <w:spacing w:line="600" w:lineRule="auto"/>
        <w:ind w:firstLine="720"/>
        <w:jc w:val="both"/>
        <w:rPr>
          <w:rFonts w:eastAsia="Times New Roman"/>
          <w:szCs w:val="24"/>
        </w:rPr>
      </w:pPr>
      <w:r>
        <w:rPr>
          <w:rFonts w:eastAsia="Times New Roman"/>
          <w:szCs w:val="24"/>
        </w:rPr>
        <w:t>Πραγματικά, είναι μι</w:t>
      </w:r>
      <w:r>
        <w:rPr>
          <w:rFonts w:eastAsia="Times New Roman"/>
          <w:szCs w:val="24"/>
        </w:rPr>
        <w:t xml:space="preserve">α μάχη χαρακωμάτων που υπερασπίζεται έναν αναχρονισμό απέναντι σε μια πολιτική ηγεσία και μια Κυβέρνηση που δίνει μια μάχη σταθεροποίησης, αναβάθμισης και μεταρρύθμισης της δημόσιας περίθαλψης. Αυτή είναι η </w:t>
      </w:r>
      <w:r>
        <w:rPr>
          <w:rFonts w:eastAsia="Times New Roman"/>
          <w:szCs w:val="24"/>
        </w:rPr>
        <w:lastRenderedPageBreak/>
        <w:t xml:space="preserve">ουσία. Ούτε ακρωτηριασμός, ούτε συρρίκνωση, ούτε </w:t>
      </w:r>
      <w:r>
        <w:rPr>
          <w:rFonts w:eastAsia="Times New Roman"/>
          <w:szCs w:val="24"/>
        </w:rPr>
        <w:t xml:space="preserve">καταστροφολογία νομίζω ότι αρμόζει σε αυτή την περίπτωση. </w:t>
      </w:r>
    </w:p>
    <w:p w14:paraId="6B3FAA52" w14:textId="77777777" w:rsidR="002814C9" w:rsidRDefault="00202142">
      <w:pPr>
        <w:spacing w:line="600" w:lineRule="auto"/>
        <w:ind w:firstLine="720"/>
        <w:jc w:val="both"/>
        <w:rPr>
          <w:rFonts w:eastAsia="Times New Roman"/>
          <w:szCs w:val="24"/>
        </w:rPr>
      </w:pPr>
      <w:r>
        <w:rPr>
          <w:rFonts w:eastAsia="Times New Roman"/>
          <w:szCs w:val="24"/>
        </w:rPr>
        <w:t>Πραγματικά, κάνω έκκληση να έχετε μια πολύ πιο ψύχραιμη, πιο σοβαρή και κυρίως μια πιο πολιτική στάση απέναντι σε αυτά τα πράγματα και όχι να υιοθετείτε παραπολιτικά σενάρια, τα οποία κυκλοφορούν σ</w:t>
      </w:r>
      <w:r>
        <w:rPr>
          <w:rFonts w:eastAsia="Times New Roman"/>
          <w:szCs w:val="24"/>
        </w:rPr>
        <w:t xml:space="preserve">τα διάφορα υγειονομικά </w:t>
      </w:r>
      <w:r>
        <w:rPr>
          <w:rFonts w:eastAsia="Times New Roman"/>
          <w:szCs w:val="24"/>
          <w:lang w:val="en-US"/>
        </w:rPr>
        <w:t>site</w:t>
      </w:r>
      <w:r>
        <w:rPr>
          <w:rFonts w:eastAsia="Times New Roman"/>
          <w:szCs w:val="24"/>
        </w:rPr>
        <w:t>.</w:t>
      </w:r>
    </w:p>
    <w:p w14:paraId="6B3FAA53" w14:textId="77777777" w:rsidR="002814C9" w:rsidRDefault="0020214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6B3FAA54"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6B3FAA55" w14:textId="77777777" w:rsidR="002814C9" w:rsidRDefault="0020214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B3FAA56" w14:textId="77777777" w:rsidR="002814C9" w:rsidRDefault="0020214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B3FAA57" w14:textId="77777777" w:rsidR="002814C9" w:rsidRDefault="0020214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 τη συναίνεση του Σώματος και ώρα 20.05΄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Τετάρτη 1</w:t>
      </w:r>
      <w:r w:rsidRPr="00F63B23">
        <w:rPr>
          <w:rFonts w:eastAsia="Times New Roman" w:cs="Times New Roman"/>
          <w:szCs w:val="24"/>
          <w:vertAlign w:val="superscript"/>
        </w:rPr>
        <w:t>η</w:t>
      </w:r>
      <w:r>
        <w:rPr>
          <w:rFonts w:eastAsia="Times New Roman" w:cs="Times New Roman"/>
          <w:szCs w:val="24"/>
        </w:rPr>
        <w:t xml:space="preserve"> Νοεμβρίου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w:t>
      </w:r>
    </w:p>
    <w:p w14:paraId="6B3FAA58" w14:textId="77777777" w:rsidR="002814C9" w:rsidRDefault="00202142">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2814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0okLVr3V6kB19GuRkdFobWXMak=" w:salt="aTDaDNURUcL+mHPi1sB1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C9"/>
    <w:rsid w:val="00202142"/>
    <w:rsid w:val="002814C9"/>
    <w:rsid w:val="00980E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A84B"/>
  <w15:docId w15:val="{45E3D399-1026-4A30-931C-37FA213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5FB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C5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533</MetadataID>
    <Session xmlns="641f345b-441b-4b81-9152-adc2e73ba5e1">Γ´</Session>
    <Date xmlns="641f345b-441b-4b81-9152-adc2e73ba5e1">2017-10-29T22:00:00+00:00</Date>
    <Status xmlns="641f345b-441b-4b81-9152-adc2e73ba5e1">
      <Url>http://srv-sp1/praktika/Lists/Incoming_Metadata/EditForm.aspx?ID=533&amp;Source=/praktika/Recordings_Library/Forms/AllItems.aspx</Url>
      <Description>Δημοσιεύτηκε</Description>
    </Status>
    <Meeting xmlns="641f345b-441b-4b81-9152-adc2e73ba5e1">ΙΘ´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7FECC1-2F84-4C25-8898-5B75624FA227}">
  <ds:schemaRefs>
    <ds:schemaRef ds:uri="http://schemas.microsoft.com/sharepoint/v3/contenttype/forms"/>
  </ds:schemaRefs>
</ds:datastoreItem>
</file>

<file path=customXml/itemProps2.xml><?xml version="1.0" encoding="utf-8"?>
<ds:datastoreItem xmlns:ds="http://schemas.openxmlformats.org/officeDocument/2006/customXml" ds:itemID="{53F8BF47-F2E7-4F6A-9CF3-11C3D4C133B6}">
  <ds:schemaRefs>
    <ds:schemaRef ds:uri="641f345b-441b-4b81-9152-adc2e73ba5e1"/>
    <ds:schemaRef ds:uri="http://purl.org/dc/terms/"/>
    <ds:schemaRef ds:uri="http://schemas.openxmlformats.org/package/2006/metadata/core-properties"/>
    <ds:schemaRef ds:uri="http://purl.org/dc/elements/1.1/"/>
    <ds:schemaRef ds:uri="http://purl.org/dc/dcmitype/"/>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5E56B9C2-24B9-483B-8C24-9D8C78779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106</Pages>
  <Words>18552</Words>
  <Characters>100187</Characters>
  <Application>Microsoft Office Word</Application>
  <DocSecurity>0</DocSecurity>
  <Lines>834</Lines>
  <Paragraphs>237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2017-11-06T09:43:00Z</dcterms:created>
  <dcterms:modified xsi:type="dcterms:W3CDTF">2017-11-06T09:43:00Z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