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7C1B" w14:textId="77777777" w:rsidR="0024187A" w:rsidRPr="0024187A" w:rsidRDefault="0024187A" w:rsidP="0024187A">
      <w:pPr>
        <w:spacing w:after="0" w:line="360" w:lineRule="auto"/>
        <w:rPr>
          <w:ins w:id="0" w:author="Φλούδα Χριστίνα" w:date="2017-03-14T12:39:00Z"/>
          <w:rFonts w:eastAsia="Times New Roman"/>
          <w:szCs w:val="24"/>
          <w:lang w:eastAsia="en-US"/>
        </w:rPr>
      </w:pPr>
      <w:ins w:id="1" w:author="Φλούδα Χριστίνα" w:date="2017-03-14T12:39:00Z">
        <w:r w:rsidRPr="0024187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C2CE0C" w14:textId="77777777" w:rsidR="0024187A" w:rsidRPr="0024187A" w:rsidRDefault="0024187A" w:rsidP="0024187A">
      <w:pPr>
        <w:spacing w:after="0" w:line="360" w:lineRule="auto"/>
        <w:rPr>
          <w:ins w:id="2" w:author="Φλούδα Χριστίνα" w:date="2017-03-14T12:39:00Z"/>
          <w:rFonts w:eastAsia="Times New Roman"/>
          <w:szCs w:val="24"/>
          <w:lang w:eastAsia="en-US"/>
        </w:rPr>
      </w:pPr>
    </w:p>
    <w:p w14:paraId="7067A2EA" w14:textId="77777777" w:rsidR="0024187A" w:rsidRPr="0024187A" w:rsidRDefault="0024187A" w:rsidP="0024187A">
      <w:pPr>
        <w:spacing w:after="0" w:line="360" w:lineRule="auto"/>
        <w:rPr>
          <w:ins w:id="3" w:author="Φλούδα Χριστίνα" w:date="2017-03-14T12:39:00Z"/>
          <w:rFonts w:eastAsia="Times New Roman"/>
          <w:szCs w:val="24"/>
          <w:lang w:eastAsia="en-US"/>
        </w:rPr>
      </w:pPr>
      <w:ins w:id="4" w:author="Φλούδα Χριστίνα" w:date="2017-03-14T12:39:00Z">
        <w:r w:rsidRPr="0024187A">
          <w:rPr>
            <w:rFonts w:eastAsia="Times New Roman"/>
            <w:szCs w:val="24"/>
            <w:lang w:eastAsia="en-US"/>
          </w:rPr>
          <w:t>ΠΙΝΑΚΑΣ ΠΕΡΙΕΧΟΜΕΝΩΝ</w:t>
        </w:r>
      </w:ins>
    </w:p>
    <w:p w14:paraId="52E1E776" w14:textId="77777777" w:rsidR="0024187A" w:rsidRPr="0024187A" w:rsidRDefault="0024187A" w:rsidP="0024187A">
      <w:pPr>
        <w:spacing w:after="0" w:line="360" w:lineRule="auto"/>
        <w:rPr>
          <w:ins w:id="5" w:author="Φλούδα Χριστίνα" w:date="2017-03-14T12:39:00Z"/>
          <w:rFonts w:eastAsia="Times New Roman"/>
          <w:szCs w:val="24"/>
          <w:lang w:eastAsia="en-US"/>
        </w:rPr>
      </w:pPr>
      <w:ins w:id="6" w:author="Φλούδα Χριστίνα" w:date="2017-03-14T12:39:00Z">
        <w:r w:rsidRPr="0024187A">
          <w:rPr>
            <w:rFonts w:eastAsia="Times New Roman"/>
            <w:szCs w:val="24"/>
            <w:lang w:eastAsia="en-US"/>
          </w:rPr>
          <w:t xml:space="preserve">ΙΖ΄ ΠΕΡΙΟΔΟΣ </w:t>
        </w:r>
      </w:ins>
    </w:p>
    <w:p w14:paraId="3F798ED5" w14:textId="77777777" w:rsidR="0024187A" w:rsidRPr="0024187A" w:rsidRDefault="0024187A" w:rsidP="0024187A">
      <w:pPr>
        <w:spacing w:after="0" w:line="360" w:lineRule="auto"/>
        <w:rPr>
          <w:ins w:id="7" w:author="Φλούδα Χριστίνα" w:date="2017-03-14T12:39:00Z"/>
          <w:rFonts w:eastAsia="Times New Roman"/>
          <w:szCs w:val="24"/>
          <w:lang w:eastAsia="en-US"/>
        </w:rPr>
      </w:pPr>
      <w:ins w:id="8" w:author="Φλούδα Χριστίνα" w:date="2017-03-14T12:39:00Z">
        <w:r w:rsidRPr="0024187A">
          <w:rPr>
            <w:rFonts w:eastAsia="Times New Roman"/>
            <w:szCs w:val="24"/>
            <w:lang w:eastAsia="en-US"/>
          </w:rPr>
          <w:t>ΠΡΟΕΔΡΕΥΟΜΕΝΗΣ ΚΟΙΝΟΒΟΥΛΕΥΤΙΚΗΣ ΔΗΜΟΚΡΑΤΙΑΣ</w:t>
        </w:r>
      </w:ins>
    </w:p>
    <w:p w14:paraId="3569499C" w14:textId="77777777" w:rsidR="0024187A" w:rsidRPr="0024187A" w:rsidRDefault="0024187A" w:rsidP="0024187A">
      <w:pPr>
        <w:spacing w:after="0" w:line="360" w:lineRule="auto"/>
        <w:rPr>
          <w:ins w:id="9" w:author="Φλούδα Χριστίνα" w:date="2017-03-14T12:39:00Z"/>
          <w:rFonts w:eastAsia="Times New Roman"/>
          <w:szCs w:val="24"/>
          <w:lang w:eastAsia="en-US"/>
        </w:rPr>
      </w:pPr>
      <w:ins w:id="10" w:author="Φλούδα Χριστίνα" w:date="2017-03-14T12:39:00Z">
        <w:r w:rsidRPr="0024187A">
          <w:rPr>
            <w:rFonts w:eastAsia="Times New Roman"/>
            <w:szCs w:val="24"/>
            <w:lang w:eastAsia="en-US"/>
          </w:rPr>
          <w:t>ΣΥΝΟΔΟΣ Β΄</w:t>
        </w:r>
      </w:ins>
    </w:p>
    <w:p w14:paraId="2339C369" w14:textId="77777777" w:rsidR="0024187A" w:rsidRPr="0024187A" w:rsidRDefault="0024187A" w:rsidP="0024187A">
      <w:pPr>
        <w:spacing w:after="0" w:line="360" w:lineRule="auto"/>
        <w:rPr>
          <w:ins w:id="11" w:author="Φλούδα Χριστίνα" w:date="2017-03-14T12:39:00Z"/>
          <w:rFonts w:eastAsia="Times New Roman"/>
          <w:szCs w:val="24"/>
          <w:lang w:eastAsia="en-US"/>
        </w:rPr>
      </w:pPr>
    </w:p>
    <w:p w14:paraId="7A0A4F89" w14:textId="77777777" w:rsidR="0024187A" w:rsidRPr="0024187A" w:rsidRDefault="0024187A" w:rsidP="0024187A">
      <w:pPr>
        <w:spacing w:after="0" w:line="360" w:lineRule="auto"/>
        <w:rPr>
          <w:ins w:id="12" w:author="Φλούδα Χριστίνα" w:date="2017-03-14T12:39:00Z"/>
          <w:rFonts w:eastAsia="Times New Roman"/>
          <w:szCs w:val="24"/>
          <w:lang w:eastAsia="en-US"/>
        </w:rPr>
      </w:pPr>
      <w:ins w:id="13" w:author="Φλούδα Χριστίνα" w:date="2017-03-14T12:39:00Z">
        <w:r w:rsidRPr="0024187A">
          <w:rPr>
            <w:rFonts w:eastAsia="Times New Roman"/>
            <w:szCs w:val="24"/>
            <w:lang w:eastAsia="en-US"/>
          </w:rPr>
          <w:t>ΣΥΝΕΔΡΙΑΣΗ ΠΣΤ΄</w:t>
        </w:r>
      </w:ins>
    </w:p>
    <w:p w14:paraId="789A240A" w14:textId="77777777" w:rsidR="0024187A" w:rsidRPr="0024187A" w:rsidRDefault="0024187A" w:rsidP="0024187A">
      <w:pPr>
        <w:spacing w:after="0" w:line="360" w:lineRule="auto"/>
        <w:rPr>
          <w:ins w:id="14" w:author="Φλούδα Χριστίνα" w:date="2017-03-14T12:39:00Z"/>
          <w:rFonts w:eastAsia="Times New Roman"/>
          <w:szCs w:val="24"/>
          <w:lang w:eastAsia="en-US"/>
        </w:rPr>
      </w:pPr>
      <w:ins w:id="15" w:author="Φλούδα Χριστίνα" w:date="2017-03-14T12:39:00Z">
        <w:r w:rsidRPr="0024187A">
          <w:rPr>
            <w:rFonts w:eastAsia="Times New Roman"/>
            <w:szCs w:val="24"/>
            <w:lang w:eastAsia="en-US"/>
          </w:rPr>
          <w:t>Πέμπτη  9 Μαρτίου 2017</w:t>
        </w:r>
      </w:ins>
    </w:p>
    <w:p w14:paraId="4C659BC7" w14:textId="77777777" w:rsidR="0024187A" w:rsidRPr="0024187A" w:rsidRDefault="0024187A" w:rsidP="0024187A">
      <w:pPr>
        <w:spacing w:after="0" w:line="360" w:lineRule="auto"/>
        <w:rPr>
          <w:ins w:id="16" w:author="Φλούδα Χριστίνα" w:date="2017-03-14T12:39:00Z"/>
          <w:rFonts w:eastAsia="Times New Roman"/>
          <w:szCs w:val="24"/>
          <w:lang w:eastAsia="en-US"/>
        </w:rPr>
      </w:pPr>
    </w:p>
    <w:p w14:paraId="7115FCC7" w14:textId="77777777" w:rsidR="0024187A" w:rsidRPr="0024187A" w:rsidRDefault="0024187A" w:rsidP="0024187A">
      <w:pPr>
        <w:spacing w:after="0" w:line="360" w:lineRule="auto"/>
        <w:rPr>
          <w:ins w:id="17" w:author="Φλούδα Χριστίνα" w:date="2017-03-14T12:39:00Z"/>
          <w:rFonts w:eastAsia="Times New Roman"/>
          <w:szCs w:val="24"/>
          <w:lang w:eastAsia="en-US"/>
        </w:rPr>
      </w:pPr>
      <w:ins w:id="18" w:author="Φλούδα Χριστίνα" w:date="2017-03-14T12:39:00Z">
        <w:r w:rsidRPr="0024187A">
          <w:rPr>
            <w:rFonts w:eastAsia="Times New Roman"/>
            <w:szCs w:val="24"/>
            <w:lang w:eastAsia="en-US"/>
          </w:rPr>
          <w:t>ΘΕΜΑΤΑ</w:t>
        </w:r>
      </w:ins>
    </w:p>
    <w:p w14:paraId="738F562D" w14:textId="77777777" w:rsidR="0024187A" w:rsidRPr="0024187A" w:rsidRDefault="0024187A" w:rsidP="0024187A">
      <w:pPr>
        <w:spacing w:after="0" w:line="360" w:lineRule="auto"/>
        <w:rPr>
          <w:ins w:id="19" w:author="Φλούδα Χριστίνα" w:date="2017-03-14T12:39:00Z"/>
          <w:rFonts w:eastAsia="Times New Roman"/>
          <w:szCs w:val="24"/>
          <w:lang w:eastAsia="en-US"/>
        </w:rPr>
      </w:pPr>
      <w:ins w:id="20" w:author="Φλούδα Χριστίνα" w:date="2017-03-14T12:39:00Z">
        <w:r w:rsidRPr="0024187A">
          <w:rPr>
            <w:rFonts w:eastAsia="Times New Roman"/>
            <w:szCs w:val="24"/>
            <w:lang w:eastAsia="en-US"/>
          </w:rPr>
          <w:t xml:space="preserve"> </w:t>
        </w:r>
        <w:r w:rsidRPr="0024187A">
          <w:rPr>
            <w:rFonts w:eastAsia="Times New Roman"/>
            <w:szCs w:val="24"/>
            <w:lang w:eastAsia="en-US"/>
          </w:rPr>
          <w:br/>
          <w:t xml:space="preserve">Α. ΕΙΔΙΚΑ ΘΕΜΑΤΑ </w:t>
        </w:r>
        <w:r w:rsidRPr="0024187A">
          <w:rPr>
            <w:rFonts w:eastAsia="Times New Roman"/>
            <w:szCs w:val="24"/>
            <w:lang w:eastAsia="en-US"/>
          </w:rPr>
          <w:br/>
          <w:t xml:space="preserve">1. Επικύρωση Πρακτικών, σελ. </w:t>
        </w:r>
        <w:r w:rsidRPr="0024187A">
          <w:rPr>
            <w:rFonts w:eastAsia="Times New Roman"/>
            <w:szCs w:val="24"/>
            <w:lang w:eastAsia="en-US"/>
          </w:rPr>
          <w:br/>
          <w:t xml:space="preserve">2. Ανακοινώνεται ότι τη συνεδρίαση παρακολουθούν μαθητές από το 105ο Δημοτικό Σχολείο Αθηνών, σελ. </w:t>
        </w:r>
        <w:r w:rsidRPr="0024187A">
          <w:rPr>
            <w:rFonts w:eastAsia="Times New Roman"/>
            <w:szCs w:val="24"/>
            <w:lang w:eastAsia="en-US"/>
          </w:rPr>
          <w:br/>
          <w:t xml:space="preserve">3. Επί διαδικαστικού θέματος, σελ. </w:t>
        </w:r>
        <w:r w:rsidRPr="0024187A">
          <w:rPr>
            <w:rFonts w:eastAsia="Times New Roman"/>
            <w:szCs w:val="24"/>
            <w:lang w:eastAsia="en-US"/>
          </w:rPr>
          <w:br/>
          <w:t xml:space="preserve"> </w:t>
        </w:r>
        <w:r w:rsidRPr="0024187A">
          <w:rPr>
            <w:rFonts w:eastAsia="Times New Roman"/>
            <w:szCs w:val="24"/>
            <w:lang w:eastAsia="en-US"/>
          </w:rPr>
          <w:br/>
          <w:t xml:space="preserve">Β. ΚΟΙΝΟΒΟΥΛΕΥΤΙΚΟΣ ΕΛΕΓΧΟΣ </w:t>
        </w:r>
        <w:r w:rsidRPr="0024187A">
          <w:rPr>
            <w:rFonts w:eastAsia="Times New Roman"/>
            <w:szCs w:val="24"/>
            <w:lang w:eastAsia="en-US"/>
          </w:rPr>
          <w:br/>
          <w:t xml:space="preserve">1. Κατάθεση αναφορών, σελ. </w:t>
        </w:r>
        <w:r w:rsidRPr="0024187A">
          <w:rPr>
            <w:rFonts w:eastAsia="Times New Roman"/>
            <w:szCs w:val="24"/>
            <w:lang w:eastAsia="en-US"/>
          </w:rPr>
          <w:br/>
          <w:t xml:space="preserve">2. Ανακοίνωση του δελτίου επικαίρων ερωτήσεων της Παρασκευής 10 Μαρτίου 2017, σελ. </w:t>
        </w:r>
        <w:r w:rsidRPr="0024187A">
          <w:rPr>
            <w:rFonts w:eastAsia="Times New Roman"/>
            <w:szCs w:val="24"/>
            <w:lang w:eastAsia="en-US"/>
          </w:rPr>
          <w:br/>
          <w:t>3. Συζήτηση επικαίρων ερωτήσεων:</w:t>
        </w:r>
        <w:r w:rsidRPr="0024187A">
          <w:rPr>
            <w:rFonts w:eastAsia="Times New Roman"/>
            <w:szCs w:val="24"/>
            <w:lang w:eastAsia="en-US"/>
          </w:rPr>
          <w:br/>
          <w:t xml:space="preserve">    α) Προς τον Υπουργό Παιδείας, σχετικά με τις αναγνωρίσεις του Διεπιστημονικού Οργανισμού Αναγνώρισης Τίτλων Ακαδημαϊκών και Πληροφόρησης σε μεταπτυχιακά από ιδιωτικά πανεπιστήμια της Κύπρου και της Ιταλίας και τις συμπράξεις με ανώτατα εκπαιδευτικά ιδρύματα της χώρας μας, σελ. </w:t>
        </w:r>
        <w:r w:rsidRPr="0024187A">
          <w:rPr>
            <w:rFonts w:eastAsia="Times New Roman"/>
            <w:szCs w:val="24"/>
            <w:lang w:eastAsia="en-US"/>
          </w:rPr>
          <w:br/>
          <w:t xml:space="preserve">    β) Προς την Υπουργό Εργασίας, Κοινωνικής Ασφάλισης και Κοινωνικής Αλληλεγγύης: </w:t>
        </w:r>
      </w:ins>
    </w:p>
    <w:p w14:paraId="5CE9EE2A" w14:textId="77777777" w:rsidR="0024187A" w:rsidRPr="0024187A" w:rsidRDefault="0024187A" w:rsidP="0024187A">
      <w:pPr>
        <w:spacing w:after="0" w:line="360" w:lineRule="auto"/>
        <w:rPr>
          <w:ins w:id="21" w:author="Φλούδα Χριστίνα" w:date="2017-03-14T12:39:00Z"/>
          <w:rFonts w:eastAsia="Times New Roman"/>
          <w:szCs w:val="24"/>
          <w:lang w:eastAsia="en-US"/>
        </w:rPr>
      </w:pPr>
      <w:ins w:id="22" w:author="Φλούδα Χριστίνα" w:date="2017-03-14T12:39:00Z">
        <w:r w:rsidRPr="0024187A">
          <w:rPr>
            <w:rFonts w:eastAsia="Times New Roman"/>
            <w:szCs w:val="24"/>
            <w:lang w:eastAsia="en-US"/>
          </w:rPr>
          <w:t xml:space="preserve">        </w:t>
        </w:r>
        <w:proofErr w:type="spellStart"/>
        <w:proofErr w:type="gramStart"/>
        <w:r w:rsidRPr="0024187A">
          <w:rPr>
            <w:rFonts w:eastAsia="Times New Roman"/>
            <w:szCs w:val="24"/>
            <w:lang w:val="en-US" w:eastAsia="en-US"/>
          </w:rPr>
          <w:t>i</w:t>
        </w:r>
        <w:proofErr w:type="spellEnd"/>
        <w:proofErr w:type="gramEnd"/>
        <w:r w:rsidRPr="0024187A">
          <w:rPr>
            <w:rFonts w:eastAsia="Times New Roman"/>
            <w:szCs w:val="24"/>
            <w:lang w:eastAsia="en-US"/>
          </w:rPr>
          <w:t xml:space="preserve">. σχετικά με την «πρωτοφανή καθυστέρηση στην απονομή νέων συντάξεων», σελ. </w:t>
        </w:r>
        <w:r w:rsidRPr="0024187A">
          <w:rPr>
            <w:rFonts w:eastAsia="Times New Roman"/>
            <w:szCs w:val="24"/>
            <w:lang w:eastAsia="en-US"/>
          </w:rPr>
          <w:br/>
          <w:t xml:space="preserve">        </w:t>
        </w:r>
        <w:r w:rsidRPr="0024187A">
          <w:rPr>
            <w:rFonts w:eastAsia="Times New Roman"/>
            <w:szCs w:val="24"/>
            <w:lang w:val="en-US" w:eastAsia="en-US"/>
          </w:rPr>
          <w:t>ii</w:t>
        </w:r>
        <w:r w:rsidRPr="0024187A">
          <w:rPr>
            <w:rFonts w:eastAsia="Times New Roman"/>
            <w:szCs w:val="24"/>
            <w:lang w:eastAsia="en-US"/>
          </w:rPr>
          <w:t xml:space="preserve">. σχετικά με τις «προθέσεις του Υπουργείου για τροποποίηση του άρθρου 20 του ν. 4387/2016 περί περικοπής των συντάξεων», ακόμη και για ελάχιστο αγροτικό εισόδημα ή και αναστολή καταβολής σύνταξης για αιρετούς Αυτοδιοίκησης, σελ. </w:t>
        </w:r>
        <w:r w:rsidRPr="0024187A">
          <w:rPr>
            <w:rFonts w:eastAsia="Times New Roman"/>
            <w:szCs w:val="24"/>
            <w:lang w:eastAsia="en-US"/>
          </w:rPr>
          <w:br/>
          <w:t xml:space="preserve"> </w:t>
        </w:r>
        <w:r w:rsidRPr="0024187A">
          <w:rPr>
            <w:rFonts w:eastAsia="Times New Roman"/>
            <w:szCs w:val="24"/>
            <w:lang w:eastAsia="en-US"/>
          </w:rPr>
          <w:br/>
          <w:t xml:space="preserve">Γ. ΝΟΜΟΘΕΤΙΚΗ ΕΡΓΑΣΙΑ </w:t>
        </w:r>
        <w:r w:rsidRPr="0024187A">
          <w:rPr>
            <w:rFonts w:eastAsia="Times New Roman"/>
            <w:szCs w:val="24"/>
            <w:lang w:eastAsia="en-US"/>
          </w:rPr>
          <w:br/>
          <w:t>Κατάθεση σχεδίου νόμου:</w:t>
        </w:r>
      </w:ins>
    </w:p>
    <w:p w14:paraId="156297CE" w14:textId="77777777" w:rsidR="0024187A" w:rsidRPr="0024187A" w:rsidRDefault="0024187A" w:rsidP="0024187A">
      <w:pPr>
        <w:spacing w:after="0" w:line="360" w:lineRule="auto"/>
        <w:rPr>
          <w:ins w:id="23" w:author="Φλούδα Χριστίνα" w:date="2017-03-14T12:39:00Z"/>
          <w:rFonts w:eastAsia="Times New Roman"/>
          <w:szCs w:val="24"/>
          <w:lang w:eastAsia="en-US"/>
        </w:rPr>
      </w:pPr>
      <w:ins w:id="24" w:author="Φλούδα Χριστίνα" w:date="2017-03-14T12:39:00Z">
        <w:r w:rsidRPr="0024187A">
          <w:rPr>
            <w:rFonts w:eastAsia="Times New Roman"/>
            <w:szCs w:val="24"/>
            <w:lang w:eastAsia="en-US"/>
          </w:rPr>
          <w:t xml:space="preserve">Οι Υπουργοί Οικονομικών, Διοικητικής Ανασυγκρότησης, Οικονομίας και Ανάπτυξης, ο Αναπληρωτής Υπουργός Οικονομικών, καθώς και η Υφυπουργός Οικονομικών κατέθεσαν στις 8.3.2017 σχέδιο νόμου: «Ενσωμάτωση στην εθνική νομοθεσία της Οδηγίας 2014/92/ΕΕ του Ευρωπαϊκού Κοινοβουλίου και του Συμβουλίου της 23ης Ιουλίου 2014 για τη </w:t>
        </w:r>
        <w:proofErr w:type="spellStart"/>
        <w:r w:rsidRPr="0024187A">
          <w:rPr>
            <w:rFonts w:eastAsia="Times New Roman"/>
            <w:szCs w:val="24"/>
            <w:lang w:eastAsia="en-US"/>
          </w:rPr>
          <w:t>συγκρισιμότητα</w:t>
        </w:r>
        <w:proofErr w:type="spellEnd"/>
        <w:r w:rsidRPr="0024187A">
          <w:rPr>
            <w:rFonts w:eastAsia="Times New Roman"/>
            <w:szCs w:val="24"/>
            <w:lang w:eastAsia="en-US"/>
          </w:rPr>
          <w:t xml:space="preserve"> των τελών που συνδέονται με λογαριασμούς πληρωμών, την αλλαγή λογαριασμού πληρωμών και την πρόσβαση σε λογαριασμούς πληρωμών με βασικά χαρακτηριστικά και άλλες διατάξεις, σελ. </w:t>
        </w:r>
        <w:r w:rsidRPr="0024187A">
          <w:rPr>
            <w:rFonts w:eastAsia="Times New Roman"/>
            <w:szCs w:val="24"/>
            <w:lang w:eastAsia="en-US"/>
          </w:rPr>
          <w:br/>
        </w:r>
      </w:ins>
    </w:p>
    <w:p w14:paraId="02666573" w14:textId="77777777" w:rsidR="0024187A" w:rsidRPr="0024187A" w:rsidRDefault="0024187A" w:rsidP="0024187A">
      <w:pPr>
        <w:spacing w:after="0" w:line="360" w:lineRule="auto"/>
        <w:rPr>
          <w:ins w:id="25" w:author="Φλούδα Χριστίνα" w:date="2017-03-14T12:39:00Z"/>
          <w:rFonts w:eastAsia="Times New Roman"/>
          <w:szCs w:val="24"/>
          <w:lang w:eastAsia="en-US"/>
        </w:rPr>
      </w:pPr>
      <w:ins w:id="26" w:author="Φλούδα Χριστίνα" w:date="2017-03-14T12:39:00Z">
        <w:r w:rsidRPr="0024187A">
          <w:rPr>
            <w:rFonts w:eastAsia="Times New Roman"/>
            <w:szCs w:val="24"/>
            <w:lang w:eastAsia="en-US"/>
          </w:rPr>
          <w:t>ΠΡΟΕΔΡΕΥΩΝ</w:t>
        </w:r>
      </w:ins>
    </w:p>
    <w:p w14:paraId="2D4E9551" w14:textId="77777777" w:rsidR="0024187A" w:rsidRPr="0024187A" w:rsidRDefault="0024187A" w:rsidP="0024187A">
      <w:pPr>
        <w:spacing w:after="0" w:line="360" w:lineRule="auto"/>
        <w:rPr>
          <w:ins w:id="27" w:author="Φλούδα Χριστίνα" w:date="2017-03-14T12:39:00Z"/>
          <w:rFonts w:eastAsia="Times New Roman"/>
          <w:szCs w:val="24"/>
          <w:lang w:eastAsia="en-US"/>
        </w:rPr>
      </w:pPr>
      <w:ins w:id="28" w:author="Φλούδα Χριστίνα" w:date="2017-03-14T12:39:00Z">
        <w:r w:rsidRPr="0024187A">
          <w:rPr>
            <w:rFonts w:eastAsia="Times New Roman"/>
            <w:szCs w:val="24"/>
            <w:lang w:eastAsia="en-US"/>
          </w:rPr>
          <w:t>ΒΑΡΕΜΕΝΟΣ Γ. , σελ.</w:t>
        </w:r>
        <w:r w:rsidRPr="0024187A">
          <w:rPr>
            <w:rFonts w:eastAsia="Times New Roman"/>
            <w:szCs w:val="24"/>
            <w:lang w:eastAsia="en-US"/>
          </w:rPr>
          <w:br/>
        </w:r>
      </w:ins>
    </w:p>
    <w:p w14:paraId="3AC3022B" w14:textId="77777777" w:rsidR="0024187A" w:rsidRPr="0024187A" w:rsidRDefault="0024187A" w:rsidP="0024187A">
      <w:pPr>
        <w:spacing w:after="0" w:line="360" w:lineRule="auto"/>
        <w:rPr>
          <w:ins w:id="29" w:author="Φλούδα Χριστίνα" w:date="2017-03-14T12:39:00Z"/>
          <w:rFonts w:eastAsia="Times New Roman"/>
          <w:szCs w:val="24"/>
          <w:lang w:eastAsia="en-US"/>
        </w:rPr>
      </w:pPr>
    </w:p>
    <w:p w14:paraId="66370FE0" w14:textId="77777777" w:rsidR="0024187A" w:rsidRPr="0024187A" w:rsidRDefault="0024187A" w:rsidP="0024187A">
      <w:pPr>
        <w:spacing w:after="0" w:line="360" w:lineRule="auto"/>
        <w:rPr>
          <w:ins w:id="30" w:author="Φλούδα Χριστίνα" w:date="2017-03-14T12:39:00Z"/>
          <w:rFonts w:eastAsia="Times New Roman"/>
          <w:szCs w:val="24"/>
          <w:lang w:eastAsia="en-US"/>
        </w:rPr>
      </w:pPr>
      <w:ins w:id="31" w:author="Φλούδα Χριστίνα" w:date="2017-03-14T12:39:00Z">
        <w:r w:rsidRPr="0024187A">
          <w:rPr>
            <w:rFonts w:eastAsia="Times New Roman"/>
            <w:szCs w:val="24"/>
            <w:lang w:eastAsia="en-US"/>
          </w:rPr>
          <w:t>ΟΜΙΛΗΤΕΣ</w:t>
        </w:r>
      </w:ins>
    </w:p>
    <w:p w14:paraId="6968DF8F" w14:textId="77777777" w:rsidR="0024187A" w:rsidRPr="0024187A" w:rsidRDefault="0024187A" w:rsidP="0024187A">
      <w:pPr>
        <w:spacing w:after="0" w:line="360" w:lineRule="auto"/>
        <w:rPr>
          <w:ins w:id="32" w:author="Φλούδα Χριστίνα" w:date="2017-03-14T12:39:00Z"/>
          <w:rFonts w:eastAsia="Times New Roman"/>
          <w:szCs w:val="24"/>
          <w:lang w:eastAsia="en-US"/>
        </w:rPr>
      </w:pPr>
      <w:ins w:id="33" w:author="Φλούδα Χριστίνα" w:date="2017-03-14T12:39:00Z">
        <w:r w:rsidRPr="0024187A">
          <w:rPr>
            <w:rFonts w:eastAsia="Times New Roman"/>
            <w:szCs w:val="24"/>
            <w:lang w:eastAsia="en-US"/>
          </w:rPr>
          <w:br/>
          <w:t>Α. Επί διαδικαστικού θέματος:</w:t>
        </w:r>
        <w:r w:rsidRPr="0024187A">
          <w:rPr>
            <w:rFonts w:eastAsia="Times New Roman"/>
            <w:szCs w:val="24"/>
            <w:lang w:eastAsia="en-US"/>
          </w:rPr>
          <w:br/>
          <w:t>ΒΑΡΕΜΕΝΟΣ Γ. , σελ.</w:t>
        </w:r>
      </w:ins>
    </w:p>
    <w:p w14:paraId="77557352" w14:textId="77777777" w:rsidR="0024187A" w:rsidRPr="0024187A" w:rsidRDefault="0024187A" w:rsidP="0024187A">
      <w:pPr>
        <w:spacing w:after="0" w:line="360" w:lineRule="auto"/>
        <w:rPr>
          <w:ins w:id="34" w:author="Φλούδα Χριστίνα" w:date="2017-03-14T12:39:00Z"/>
          <w:rFonts w:eastAsia="Times New Roman"/>
          <w:szCs w:val="24"/>
          <w:lang w:eastAsia="en-US"/>
        </w:rPr>
      </w:pPr>
    </w:p>
    <w:p w14:paraId="01759AD5" w14:textId="49872E66" w:rsidR="0024187A" w:rsidRPr="0024187A" w:rsidRDefault="0024187A" w:rsidP="0024187A">
      <w:pPr>
        <w:spacing w:after="0" w:line="600" w:lineRule="auto"/>
        <w:ind w:firstLine="720"/>
        <w:jc w:val="both"/>
        <w:rPr>
          <w:ins w:id="35" w:author="Φλούδα Χριστίνα" w:date="2017-03-14T12:39:00Z"/>
          <w:rFonts w:eastAsia="Times New Roman" w:cs="Times New Roman"/>
          <w:szCs w:val="24"/>
          <w:lang w:val="en-US"/>
          <w:rPrChange w:id="36" w:author="Φλούδα Χριστίνα" w:date="2017-03-14T12:39:00Z">
            <w:rPr>
              <w:ins w:id="37" w:author="Φλούδα Χριστίνα" w:date="2017-03-14T12:39:00Z"/>
              <w:rFonts w:eastAsia="Times New Roman" w:cs="Times New Roman"/>
              <w:szCs w:val="24"/>
            </w:rPr>
          </w:rPrChange>
        </w:rPr>
        <w:pPrChange w:id="38" w:author="Φλούδα Χριστίνα" w:date="2017-03-14T12:39:00Z">
          <w:pPr>
            <w:spacing w:after="0" w:line="600" w:lineRule="auto"/>
            <w:ind w:firstLine="720"/>
            <w:jc w:val="center"/>
          </w:pPr>
        </w:pPrChange>
      </w:pPr>
      <w:ins w:id="39" w:author="Φλούδα Χριστίνα" w:date="2017-03-14T12:39:00Z">
        <w:r w:rsidRPr="0024187A">
          <w:rPr>
            <w:rFonts w:eastAsia="Times New Roman"/>
            <w:szCs w:val="24"/>
            <w:lang w:eastAsia="en-US"/>
          </w:rPr>
          <w:t>Β. Επί των επικαίρων ερωτήσεων:</w:t>
        </w:r>
        <w:r w:rsidRPr="0024187A">
          <w:rPr>
            <w:rFonts w:eastAsia="Times New Roman"/>
            <w:szCs w:val="24"/>
            <w:lang w:eastAsia="en-US"/>
          </w:rPr>
          <w:br/>
          <w:t>ΓΑΒΡΟΓΛΟΥ Κ. , σελ.</w:t>
        </w:r>
        <w:r w:rsidRPr="0024187A">
          <w:rPr>
            <w:rFonts w:eastAsia="Times New Roman"/>
            <w:szCs w:val="24"/>
            <w:lang w:eastAsia="en-US"/>
          </w:rPr>
          <w:br/>
          <w:t>ΚΕΓΚΕΡΟΓΛΟΥ Β. , σελ.</w:t>
        </w:r>
        <w:r w:rsidRPr="0024187A">
          <w:rPr>
            <w:rFonts w:eastAsia="Times New Roman"/>
            <w:szCs w:val="24"/>
            <w:lang w:eastAsia="en-US"/>
          </w:rPr>
          <w:br/>
          <w:t>ΜΑΝΤΑΣ Χ. , σελ.</w:t>
        </w:r>
        <w:r w:rsidRPr="0024187A">
          <w:rPr>
            <w:rFonts w:eastAsia="Times New Roman"/>
            <w:szCs w:val="24"/>
            <w:lang w:eastAsia="en-US"/>
          </w:rPr>
          <w:br/>
          <w:t>ΠΕΤΡΟΠΟΥΛΟΣ Α. , σελ.</w:t>
        </w:r>
        <w:r w:rsidRPr="0024187A">
          <w:rPr>
            <w:rFonts w:eastAsia="Times New Roman"/>
            <w:szCs w:val="24"/>
            <w:lang w:eastAsia="en-US"/>
          </w:rPr>
          <w:br/>
          <w:t xml:space="preserve">ΧΡΙΣΤΟΦΙΛΟΠΟΥΛΟΥ Π. , </w:t>
        </w:r>
        <w:proofErr w:type="spellStart"/>
        <w:r w:rsidRPr="0024187A">
          <w:rPr>
            <w:rFonts w:eastAsia="Times New Roman"/>
            <w:szCs w:val="24"/>
            <w:lang w:eastAsia="en-US"/>
          </w:rPr>
          <w:t>σελ</w:t>
        </w:r>
        <w:proofErr w:type="spellEnd"/>
        <w:r>
          <w:rPr>
            <w:rFonts w:eastAsia="Times New Roman"/>
            <w:szCs w:val="24"/>
            <w:lang w:val="en-US" w:eastAsia="en-US"/>
          </w:rPr>
          <w:t>.</w:t>
        </w:r>
        <w:bookmarkStart w:id="40" w:name="_GoBack"/>
        <w:bookmarkEnd w:id="40"/>
      </w:ins>
    </w:p>
    <w:p w14:paraId="625AE9C2" w14:textId="77777777" w:rsidR="00C563F6" w:rsidRDefault="0024187A">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625AE9C3" w14:textId="77777777" w:rsidR="00C563F6" w:rsidRDefault="0024187A">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625AE9C4" w14:textId="77777777" w:rsidR="00C563F6" w:rsidRDefault="0024187A">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25AE9C5" w14:textId="77777777" w:rsidR="00C563F6" w:rsidRDefault="0024187A">
      <w:pPr>
        <w:spacing w:after="0" w:line="600" w:lineRule="auto"/>
        <w:ind w:firstLine="720"/>
        <w:jc w:val="center"/>
        <w:rPr>
          <w:rFonts w:eastAsia="Times New Roman" w:cs="Times New Roman"/>
          <w:szCs w:val="24"/>
        </w:rPr>
      </w:pPr>
      <w:r>
        <w:rPr>
          <w:rFonts w:eastAsia="Times New Roman" w:cs="Times New Roman"/>
          <w:szCs w:val="24"/>
        </w:rPr>
        <w:t>ΣΥΝΟΔΟΣ Β΄</w:t>
      </w:r>
    </w:p>
    <w:p w14:paraId="625AE9C6" w14:textId="77777777" w:rsidR="00C563F6" w:rsidRDefault="0024187A">
      <w:pPr>
        <w:spacing w:after="0" w:line="600" w:lineRule="auto"/>
        <w:ind w:firstLine="720"/>
        <w:jc w:val="center"/>
        <w:rPr>
          <w:rFonts w:eastAsia="Times New Roman" w:cs="Times New Roman"/>
          <w:szCs w:val="24"/>
        </w:rPr>
      </w:pPr>
      <w:r>
        <w:rPr>
          <w:rFonts w:eastAsia="Times New Roman" w:cs="Times New Roman"/>
          <w:szCs w:val="24"/>
        </w:rPr>
        <w:t>ΣΥΝΕΔΡΙΑΣΗ ΠΣΤ΄</w:t>
      </w:r>
    </w:p>
    <w:p w14:paraId="625AE9C7" w14:textId="77777777" w:rsidR="00C563F6" w:rsidRDefault="0024187A">
      <w:pPr>
        <w:spacing w:after="0" w:line="600" w:lineRule="auto"/>
        <w:ind w:firstLine="720"/>
        <w:jc w:val="center"/>
        <w:rPr>
          <w:rFonts w:eastAsia="Times New Roman" w:cs="Times New Roman"/>
          <w:szCs w:val="24"/>
        </w:rPr>
      </w:pPr>
      <w:r>
        <w:rPr>
          <w:rFonts w:eastAsia="Times New Roman" w:cs="Times New Roman"/>
          <w:szCs w:val="24"/>
        </w:rPr>
        <w:t>Πέμπτη 9 Μαρτίου 2017</w:t>
      </w:r>
    </w:p>
    <w:p w14:paraId="625AE9C8"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Αθήνα, σήμερα στις 9 Μαρτίου 2017, ημέρα Πέμπτη και ώρα 9</w:t>
      </w:r>
      <w:r>
        <w:rPr>
          <w:rFonts w:eastAsia="Times New Roman" w:cs="Times New Roman"/>
          <w:szCs w:val="24"/>
        </w:rPr>
        <w:t>.</w:t>
      </w:r>
      <w:r>
        <w:rPr>
          <w:rFonts w:eastAsia="Times New Roman" w:cs="Times New Roman"/>
          <w:szCs w:val="24"/>
        </w:rPr>
        <w:t>30΄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4435B5">
        <w:rPr>
          <w:rFonts w:eastAsia="Times New Roman" w:cs="Times New Roman"/>
          <w:b/>
          <w:szCs w:val="24"/>
        </w:rPr>
        <w:t>ΓΕΩΡΓΙΟΥ ΒΑΡΕΜΕΝΟΥ</w:t>
      </w:r>
      <w:r>
        <w:rPr>
          <w:rFonts w:eastAsia="Times New Roman" w:cs="Times New Roman"/>
          <w:szCs w:val="24"/>
        </w:rPr>
        <w:t xml:space="preserve">. </w:t>
      </w:r>
    </w:p>
    <w:p w14:paraId="625AE9C9" w14:textId="77777777" w:rsidR="00C563F6" w:rsidRDefault="0024187A">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αρχίζει η συνεδρίαση.</w:t>
      </w:r>
    </w:p>
    <w:p w14:paraId="625AE9CA"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(ΕΠΙΚΥΡΩ</w:t>
      </w:r>
      <w:r>
        <w:rPr>
          <w:rFonts w:eastAsia="Times New Roman" w:cs="Times New Roman"/>
          <w:szCs w:val="24"/>
        </w:rPr>
        <w:t>ΣΗ ΠΡΑΚΤΙΚΩΝ: Σύμφωνα με την από 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εξουσιοδότηση του Σώματος επικυρώθηκαν με ευθύνη του Προεδρείου τα Πρακτικά της ΠΕ΄ συνεδριάσεώς του, της Τετάρτης 8 Μαρτίου 2017, σε ό,τι αφορά την ψήφιση στο σύνολο του σχεδίου νόμου: «Κύρωση της Συμφωνίας μεταξύ</w:t>
      </w:r>
      <w:r>
        <w:rPr>
          <w:rFonts w:eastAsia="Times New Roman" w:cs="Times New Roman"/>
          <w:szCs w:val="24"/>
        </w:rPr>
        <w:t xml:space="preserve"> της Κυβέρνη</w:t>
      </w:r>
      <w:r>
        <w:rPr>
          <w:rFonts w:eastAsia="Times New Roman" w:cs="Times New Roman"/>
          <w:szCs w:val="24"/>
        </w:rPr>
        <w:lastRenderedPageBreak/>
        <w:t>σης της Ελληνικής Δημοκρατίας και της Κυβέρνησης της Δημοκρατίας του Αζερμπαϊτζάν για συνεργασία στον τομέα της γεωργίας και άλλες διατάξεις».)</w:t>
      </w:r>
    </w:p>
    <w:p w14:paraId="625AE9C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625AE9C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w:t>
      </w:r>
      <w:r>
        <w:rPr>
          <w:rFonts w:eastAsia="Times New Roman" w:cs="Times New Roman"/>
          <w:szCs w:val="24"/>
        </w:rPr>
        <w:t xml:space="preserve">ώμα από 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Θεσπρωτίας, τα ακόλουθα:</w:t>
      </w:r>
    </w:p>
    <w:p w14:paraId="625AE9CD" w14:textId="77777777" w:rsidR="00C563F6" w:rsidRDefault="0024187A">
      <w:pPr>
        <w:spacing w:line="600" w:lineRule="auto"/>
        <w:ind w:firstLine="720"/>
        <w:jc w:val="both"/>
        <w:rPr>
          <w:rFonts w:eastAsia="Times New Roman"/>
          <w:szCs w:val="24"/>
        </w:rPr>
      </w:pPr>
      <w:r w:rsidRPr="002D3F36">
        <w:rPr>
          <w:rFonts w:eastAsia="Times New Roman"/>
          <w:szCs w:val="24"/>
        </w:rPr>
        <w:t>Α. ΚΑΤΑΘΕΣΗ ΑΝΑΦΟΡΩΝ</w:t>
      </w:r>
    </w:p>
    <w:p w14:paraId="625AE9CE" w14:textId="77777777" w:rsidR="00C563F6" w:rsidRDefault="0024187A">
      <w:pPr>
        <w:spacing w:line="600" w:lineRule="auto"/>
        <w:ind w:firstLine="720"/>
        <w:jc w:val="center"/>
        <w:rPr>
          <w:rFonts w:eastAsia="Times New Roman"/>
          <w:szCs w:val="24"/>
        </w:rPr>
      </w:pPr>
      <w:r w:rsidRPr="002D3F36">
        <w:rPr>
          <w:rFonts w:eastAsia="Times New Roman"/>
          <w:szCs w:val="24"/>
        </w:rPr>
        <w:t>(Να μπει η σελίδα 2α)</w:t>
      </w:r>
    </w:p>
    <w:p w14:paraId="625AE9CF" w14:textId="77777777" w:rsidR="00C563F6" w:rsidRDefault="0024187A">
      <w:pPr>
        <w:spacing w:line="600" w:lineRule="auto"/>
        <w:ind w:firstLine="720"/>
        <w:jc w:val="both"/>
        <w:rPr>
          <w:rFonts w:eastAsia="Times New Roman"/>
          <w:szCs w:val="24"/>
        </w:rPr>
      </w:pPr>
      <w:r w:rsidRPr="002D3F36">
        <w:rPr>
          <w:rFonts w:eastAsia="Times New Roman"/>
          <w:szCs w:val="24"/>
        </w:rPr>
        <w:t>Β. ΑΠΑΝΤΗΣΕΙΣ ΥΠΟΥΡΓΩΝ ΣΕ ΕΡΩΤΗΣΕΙΣ ΒΟΥΛΕΥΤΩΝ</w:t>
      </w:r>
    </w:p>
    <w:p w14:paraId="625AE9D0" w14:textId="77777777" w:rsidR="00C563F6" w:rsidRDefault="0024187A">
      <w:pPr>
        <w:spacing w:line="600" w:lineRule="auto"/>
        <w:ind w:firstLine="720"/>
        <w:jc w:val="center"/>
        <w:rPr>
          <w:rFonts w:eastAsia="Times New Roman"/>
          <w:szCs w:val="24"/>
        </w:rPr>
      </w:pPr>
      <w:r>
        <w:rPr>
          <w:rFonts w:eastAsia="Times New Roman"/>
          <w:szCs w:val="24"/>
        </w:rPr>
        <w:t xml:space="preserve">            </w:t>
      </w:r>
      <w:r w:rsidRPr="002D3F36">
        <w:rPr>
          <w:rFonts w:eastAsia="Times New Roman"/>
          <w:szCs w:val="24"/>
        </w:rPr>
        <w:t>(Να μπει η σελίδα 2β)</w:t>
      </w:r>
    </w:p>
    <w:p w14:paraId="625AE9D1" w14:textId="77777777" w:rsidR="00C563F6" w:rsidRDefault="0024187A">
      <w:pPr>
        <w:spacing w:after="0" w:line="600" w:lineRule="auto"/>
        <w:ind w:firstLine="709"/>
        <w:jc w:val="center"/>
        <w:rPr>
          <w:rFonts w:eastAsia="Times New Roman" w:cs="Times New Roman"/>
          <w:szCs w:val="24"/>
        </w:rPr>
      </w:pPr>
      <w:r>
        <w:rPr>
          <w:rFonts w:eastAsia="Times New Roman" w:cs="Times New Roman"/>
          <w:szCs w:val="24"/>
        </w:rPr>
        <w:t>(ΑΛΛΑΓΗ ΣΕΛΙΔΑΣ)</w:t>
      </w:r>
    </w:p>
    <w:p w14:paraId="625AE9D2"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Κύριοι συνάδελφοι, εισερχόμαστε στη συζήτηση των </w:t>
      </w:r>
    </w:p>
    <w:p w14:paraId="625AE9D3" w14:textId="77777777" w:rsidR="00C563F6" w:rsidRDefault="0024187A">
      <w:pPr>
        <w:spacing w:after="0" w:line="600" w:lineRule="auto"/>
        <w:ind w:left="2880"/>
        <w:jc w:val="both"/>
        <w:rPr>
          <w:rFonts w:eastAsia="Times New Roman" w:cs="Times New Roman"/>
          <w:b/>
          <w:szCs w:val="24"/>
        </w:rPr>
      </w:pPr>
      <w:r>
        <w:rPr>
          <w:rFonts w:eastAsia="Times New Roman" w:cs="Times New Roman"/>
          <w:b/>
          <w:szCs w:val="24"/>
        </w:rPr>
        <w:t>ΕΠΙΚΑΙΡΩΝ ΕΡΩΤΗΣΕΩΝ</w:t>
      </w:r>
    </w:p>
    <w:p w14:paraId="625AE9D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Αρχίζουμε</w:t>
      </w:r>
      <w:r>
        <w:rPr>
          <w:rFonts w:eastAsia="Times New Roman" w:cs="Times New Roman"/>
          <w:szCs w:val="24"/>
        </w:rPr>
        <w:t xml:space="preserve"> </w:t>
      </w:r>
      <w:r>
        <w:rPr>
          <w:rFonts w:eastAsia="Times New Roman" w:cs="Times New Roman"/>
          <w:szCs w:val="24"/>
        </w:rPr>
        <w:t>με την</w:t>
      </w:r>
      <w:r>
        <w:rPr>
          <w:rFonts w:eastAsia="Times New Roman" w:cs="Times New Roman"/>
          <w:szCs w:val="24"/>
        </w:rPr>
        <w:t xml:space="preserve"> πέμπτη με αριθμό 525/24-2-2017 επίκαιρη ερώτηση</w:t>
      </w:r>
      <w:r>
        <w:rPr>
          <w:rFonts w:eastAsia="Times New Roman" w:cs="Times New Roman"/>
          <w:szCs w:val="24"/>
        </w:rPr>
        <w:t xml:space="preserve"> </w:t>
      </w:r>
      <w:r>
        <w:rPr>
          <w:rFonts w:eastAsia="Times New Roman" w:cs="Times New Roman"/>
          <w:szCs w:val="24"/>
        </w:rPr>
        <w:t>δεύτερου κύκλου</w:t>
      </w:r>
      <w:r>
        <w:rPr>
          <w:rFonts w:eastAsia="Times New Roman" w:cs="Times New Roman"/>
          <w:szCs w:val="24"/>
        </w:rPr>
        <w:t xml:space="preserve"> του Βουλευτή Ιωαννίνων του Συνασπισμού Ριζοσπαστικής Αριστεράς κ. Χρήστου Μαντά </w:t>
      </w:r>
      <w:r>
        <w:rPr>
          <w:rFonts w:eastAsia="Times New Roman" w:cs="Times New Roman"/>
          <w:szCs w:val="24"/>
        </w:rPr>
        <w:lastRenderedPageBreak/>
        <w:t xml:space="preserve">προς τον Υπουργό Παιδείας, </w:t>
      </w:r>
      <w:r>
        <w:rPr>
          <w:rFonts w:eastAsia="Times New Roman" w:cs="Times New Roman"/>
          <w:szCs w:val="24"/>
        </w:rPr>
        <w:t xml:space="preserve">Έρευνας και Θρησκευμάτων, </w:t>
      </w:r>
      <w:r>
        <w:rPr>
          <w:rFonts w:eastAsia="Times New Roman" w:cs="Times New Roman"/>
          <w:szCs w:val="24"/>
        </w:rPr>
        <w:t>σχετικά με τις αναγνωρίσεις του Διεπιστημονικού Οργανισμού Αναγνώρισης Τίτλων Ακαδημαϊκών και Πληροφόρησης σε μεταπτυχιακά</w:t>
      </w:r>
      <w:r>
        <w:rPr>
          <w:rFonts w:eastAsia="Times New Roman" w:cs="Times New Roman"/>
          <w:szCs w:val="24"/>
        </w:rPr>
        <w:t xml:space="preserve"> από ιδιωτικά πανεπιστήμια της Κύπρου και της Ιταλίας και τις συμπράξεις με ανώτατα εκπαιδευτικά ιδρύματα της χώρας μας. </w:t>
      </w:r>
    </w:p>
    <w:p w14:paraId="625AE9D5"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Κύριε Μαντά, έχετε τον λόγο για δυο λεπτά. </w:t>
      </w:r>
    </w:p>
    <w:p w14:paraId="625AE9D6"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κύριε Υπουργέ, ανοίγω σήμερα με αυτή την ερώτησή μου, που </w:t>
      </w:r>
      <w:r>
        <w:rPr>
          <w:rFonts w:eastAsia="Times New Roman" w:cs="Times New Roman"/>
          <w:szCs w:val="24"/>
        </w:rPr>
        <w:t>είναι επίκαιρη, ένα ζήτημα που αφορά τον Διεπιστημονικό Οργανισμό Αναγνώρισης Τίτλων Ακαδημαϊκών και Πληροφόρησης, τον ΔΟΑΤΑΠ, ένα θέμα που το θεωρώ εξαιρετικά κρίσιμο και νομίζω ότι συνολικά για τη λειτουργία αυτού του Οργανισμού πρέπει να έχουμε και συνέ</w:t>
      </w:r>
      <w:r>
        <w:rPr>
          <w:rFonts w:eastAsia="Times New Roman" w:cs="Times New Roman"/>
          <w:szCs w:val="24"/>
        </w:rPr>
        <w:t>χεια.</w:t>
      </w:r>
    </w:p>
    <w:p w14:paraId="625AE9D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Θα γίνω πιο συγκεκριμένος: Κατ’ αρχάς η επικαιρότητα αυτής της ερώτησης προκύπτει από το ότι βγαίνουν συνεχώς θέσεις αναπληρωτών ειδικά στην Ειδική Αγωγή, για την οποία μετράνε πολύ οι μεταπτυχιακοί τίτλοι. Υπάρχουν, λοιπόν, πολλά δημοσιεύματα -σας τ</w:t>
      </w:r>
      <w:r>
        <w:rPr>
          <w:rFonts w:eastAsia="Times New Roman" w:cs="Times New Roman"/>
          <w:szCs w:val="24"/>
        </w:rPr>
        <w:t xml:space="preserve">α αναφέρω και στην ερώτησή μου- που μιλάνε για έναν μεγάλο όγκο τίτλων σπουδών στις επιστήμες της </w:t>
      </w:r>
      <w:r>
        <w:rPr>
          <w:rFonts w:eastAsia="Times New Roman" w:cs="Times New Roman"/>
          <w:szCs w:val="24"/>
        </w:rPr>
        <w:lastRenderedPageBreak/>
        <w:t>Ε</w:t>
      </w:r>
      <w:r>
        <w:rPr>
          <w:rFonts w:eastAsia="Times New Roman" w:cs="Times New Roman"/>
          <w:szCs w:val="24"/>
        </w:rPr>
        <w:t>κπαίδευσης και της Ειδικής Αγωγής και</w:t>
      </w:r>
      <w:r>
        <w:rPr>
          <w:rFonts w:eastAsia="Times New Roman" w:cs="Times New Roman"/>
          <w:szCs w:val="24"/>
        </w:rPr>
        <w:t>,</w:t>
      </w:r>
      <w:r>
        <w:rPr>
          <w:rFonts w:eastAsia="Times New Roman" w:cs="Times New Roman"/>
          <w:szCs w:val="24"/>
        </w:rPr>
        <w:t xml:space="preserve"> σύμφωνα πάντα με αυτά τα δημοσιεύματα, αυτοί οι τίτλοι έχουν αποκτηθεί με τη μορφή της εξ αποστάσεως εκπαίδευσης, με σ</w:t>
      </w:r>
      <w:r>
        <w:rPr>
          <w:rFonts w:eastAsia="Times New Roman" w:cs="Times New Roman"/>
          <w:szCs w:val="24"/>
        </w:rPr>
        <w:t xml:space="preserve">πουδές ενός έτους -πάντα σύμφωνα με τα δημοσιεύματα- από το </w:t>
      </w:r>
      <w:r>
        <w:rPr>
          <w:rFonts w:eastAsia="Times New Roman" w:cs="Times New Roman"/>
          <w:szCs w:val="24"/>
        </w:rPr>
        <w:t>ιδιωτικό π</w:t>
      </w:r>
      <w:r>
        <w:rPr>
          <w:rFonts w:eastAsia="Times New Roman" w:cs="Times New Roman"/>
          <w:szCs w:val="24"/>
        </w:rPr>
        <w:t xml:space="preserve">ανεπιστήμιο της Λευκωσίας της Κύπρου αλλά και από </w:t>
      </w:r>
      <w:r>
        <w:rPr>
          <w:rFonts w:eastAsia="Times New Roman" w:cs="Times New Roman"/>
          <w:szCs w:val="24"/>
        </w:rPr>
        <w:t>π</w:t>
      </w:r>
      <w:r>
        <w:rPr>
          <w:rFonts w:eastAsia="Times New Roman" w:cs="Times New Roman"/>
          <w:szCs w:val="24"/>
        </w:rPr>
        <w:t>ανεπιστήμιο της Ιταλίας και</w:t>
      </w:r>
      <w:r>
        <w:rPr>
          <w:rFonts w:eastAsia="Times New Roman" w:cs="Times New Roman"/>
          <w:szCs w:val="24"/>
        </w:rPr>
        <w:t>,</w:t>
      </w:r>
      <w:r>
        <w:rPr>
          <w:rFonts w:eastAsia="Times New Roman" w:cs="Times New Roman"/>
          <w:szCs w:val="24"/>
        </w:rPr>
        <w:t xml:space="preserve"> μάλιστα, οι διαφημίσεις αναφέρουν ότι η διοργάνωση των σπουδών ρυθμίζεται από ιδιωτικούς φορείς στην Ελλάδ</w:t>
      </w:r>
      <w:r>
        <w:rPr>
          <w:rFonts w:eastAsia="Times New Roman" w:cs="Times New Roman"/>
          <w:szCs w:val="24"/>
        </w:rPr>
        <w:t>α, ενώ για την περίπτωση της Κύπρου οι εξετάσεις και οι συναντήσεις λαμβάνουν χώρα αποκλειστικά στην Ελλάδα.</w:t>
      </w:r>
    </w:p>
    <w:p w14:paraId="625AE9D8"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Τα ερωτήματα, λοιπόν, που προκύπτουν γι’ αυτούς τους τίτλους είναι τα εξής: Μπορείτε να μας πληροφορήσετε πόσος είναι αυτός ο όγκος και για πόσα με</w:t>
      </w:r>
      <w:r>
        <w:rPr>
          <w:rFonts w:eastAsia="Times New Roman" w:cs="Times New Roman"/>
          <w:szCs w:val="24"/>
        </w:rPr>
        <w:t>ταπτυχιακά μιλάμε; Μπορείτε να μας πληροφορήσετε αναφορικά με τους χρόνους που απαιτήθηκαν για τη λήψη των μεταπτυχιακών αυτών τίτλων και τη χρονική περίοδο κατά τη διάρκεια της οποίας αποκτήθηκαν και εν συνεχεία αναγνωρίστηκαν από τον ΔΟΑΤΑΠ; Πιο συγκεκρι</w:t>
      </w:r>
      <w:r>
        <w:rPr>
          <w:rFonts w:eastAsia="Times New Roman" w:cs="Times New Roman"/>
          <w:szCs w:val="24"/>
        </w:rPr>
        <w:t>μένα, τα προγράμματα αυτά είναι δ</w:t>
      </w:r>
      <w:r>
        <w:rPr>
          <w:rFonts w:eastAsia="Times New Roman" w:cs="Times New Roman"/>
          <w:szCs w:val="24"/>
        </w:rPr>
        <w:t>ύ</w:t>
      </w:r>
      <w:r>
        <w:rPr>
          <w:rFonts w:eastAsia="Times New Roman" w:cs="Times New Roman"/>
          <w:szCs w:val="24"/>
        </w:rPr>
        <w:t xml:space="preserve">ο ετών, όπως προβλέπεται στον νόμο του Ελληνικού Ανοικτού Πανεπιστημίου ή οι χρόνοι έχουν συντμηθεί; </w:t>
      </w:r>
    </w:p>
    <w:p w14:paraId="625AE9D9"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25AE9DA"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Κύριε Πρόεδρε, θα μου επιτρέψετε για</w:t>
      </w:r>
      <w:r>
        <w:rPr>
          <w:rFonts w:eastAsia="Times New Roman" w:cs="Times New Roman"/>
          <w:szCs w:val="24"/>
        </w:rPr>
        <w:t xml:space="preserve"> ένα δευτερόλεπτο ακόμη να έχω τον λόγο για να ολοκληρώσω.</w:t>
      </w:r>
    </w:p>
    <w:p w14:paraId="625AE9D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Επιπλέον, οι διαδικασίες εκπαίδευσης στα παραπάνω μεταπτυχιακά προγράμματα έγιναν με τους αντίστοιχους κανόνες του Ελληνικού Ανοι</w:t>
      </w:r>
      <w:r>
        <w:rPr>
          <w:rFonts w:eastAsia="Times New Roman" w:cs="Times New Roman"/>
          <w:szCs w:val="24"/>
        </w:rPr>
        <w:t>κ</w:t>
      </w:r>
      <w:r>
        <w:rPr>
          <w:rFonts w:eastAsia="Times New Roman" w:cs="Times New Roman"/>
          <w:szCs w:val="24"/>
        </w:rPr>
        <w:t xml:space="preserve">τού Πανεπιστημίου και αν ναι, πώς το τεκμηριώνουμε αυτό; </w:t>
      </w:r>
    </w:p>
    <w:p w14:paraId="625AE9D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Ιστοσελίδ</w:t>
      </w:r>
      <w:r>
        <w:rPr>
          <w:rFonts w:eastAsia="Times New Roman" w:cs="Times New Roman"/>
          <w:szCs w:val="24"/>
        </w:rPr>
        <w:t>ες εκπαιδευτικού ενδιαφέροντος, τις οποίες επισκέπτονται νέες και νέοι, έχουν πάρα πολλές διαφημίσεις αναφορικά με αυτές τις σπουδές, διαφημίσεις που ευθέως αναφέρουν ότι οι εξετάσεις και οι συναντήσεις λαμβάνουν χώρα αποκλειστικά στην Ελλάδα. Είναι σύννομ</w:t>
      </w:r>
      <w:r>
        <w:rPr>
          <w:rFonts w:eastAsia="Times New Roman" w:cs="Times New Roman"/>
          <w:szCs w:val="24"/>
        </w:rPr>
        <w:t xml:space="preserve">ο αυτό; Δεν αποτελεί έμμεση παραβίαση του άρθρου 16 του Συντάγματος; </w:t>
      </w:r>
    </w:p>
    <w:p w14:paraId="625AE9DD"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Αν πράγματι ισχύουν τα παραπάνω –και αυτό είναι πολύ κρίσιμο θέμα- δεν προκύπτει ανισοτιμία για τη διεκδίκηση των θέσεων των αναπληρωτών της Ειδικής Αγωγής για τους αποφοίτους του Ελληνι</w:t>
      </w:r>
      <w:r>
        <w:rPr>
          <w:rFonts w:eastAsia="Times New Roman" w:cs="Times New Roman"/>
          <w:szCs w:val="24"/>
        </w:rPr>
        <w:t xml:space="preserve">κού Ανοικτού Πανεπιστημίου; Έχουν δοθεί οδηγίες στη νέα διοίκηση, που ανέλαβε από τον Νοέμβριο του 2016, όπως γνωρίζω, ώστε να διαχειριστεί τα παραπάνω ερωτήματα, </w:t>
      </w:r>
      <w:r>
        <w:rPr>
          <w:rFonts w:eastAsia="Times New Roman" w:cs="Times New Roman"/>
          <w:szCs w:val="24"/>
        </w:rPr>
        <w:lastRenderedPageBreak/>
        <w:t xml:space="preserve">προβλήματα ίσως, δεν ξέρω, και είναι εν γνώσει της νέας διοίκησης όλη αυτή η κατάσταση; </w:t>
      </w:r>
    </w:p>
    <w:p w14:paraId="625AE9DE"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Τέλο</w:t>
      </w:r>
      <w:r>
        <w:rPr>
          <w:rFonts w:eastAsia="Times New Roman" w:cs="Times New Roman"/>
          <w:szCs w:val="24"/>
        </w:rPr>
        <w:t>ς, υπάρχει ένα ακόμη ζήτημα, το οποίο αφορά δ</w:t>
      </w:r>
      <w:r>
        <w:rPr>
          <w:rFonts w:eastAsia="Times New Roman" w:cs="Times New Roman"/>
          <w:szCs w:val="24"/>
        </w:rPr>
        <w:t>ύ</w:t>
      </w:r>
      <w:r>
        <w:rPr>
          <w:rFonts w:eastAsia="Times New Roman" w:cs="Times New Roman"/>
          <w:szCs w:val="24"/>
        </w:rPr>
        <w:t xml:space="preserve">ο δημόσια πανεπιστήμια. Τα </w:t>
      </w:r>
      <w:r>
        <w:rPr>
          <w:rFonts w:eastAsia="Times New Roman" w:cs="Times New Roman"/>
          <w:szCs w:val="24"/>
        </w:rPr>
        <w:t>π</w:t>
      </w:r>
      <w:r>
        <w:rPr>
          <w:rFonts w:eastAsia="Times New Roman" w:cs="Times New Roman"/>
          <w:szCs w:val="24"/>
        </w:rPr>
        <w:t xml:space="preserve">ανεπιστήμια, λοιπόν, Πατρών και Πελοποννήσου έχουν συνάψει προγραμματικές συμβάσεις για τα εξ αποστάσεως προγράμματα αυτά με το εν λόγω </w:t>
      </w:r>
      <w:r>
        <w:rPr>
          <w:rFonts w:eastAsia="Times New Roman" w:cs="Times New Roman"/>
          <w:szCs w:val="24"/>
        </w:rPr>
        <w:t>ιδιωτικό ανώτατο εκπαιδευτικό ίδρυμα</w:t>
      </w:r>
      <w:r>
        <w:rPr>
          <w:rFonts w:eastAsia="Times New Roman" w:cs="Times New Roman"/>
          <w:szCs w:val="24"/>
        </w:rPr>
        <w:t xml:space="preserve"> της Κύπρο</w:t>
      </w:r>
      <w:r>
        <w:rPr>
          <w:rFonts w:eastAsia="Times New Roman" w:cs="Times New Roman"/>
          <w:szCs w:val="24"/>
        </w:rPr>
        <w:t xml:space="preserve">υ. </w:t>
      </w:r>
    </w:p>
    <w:p w14:paraId="625AE9D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Και το ερώτημα είναι το εξής: Επιτρέπεται από την κείμενη νομοθεσία της τριτοβάθμιας εκπαίδευσης στην Ελλάδα η διοργάνωση ή η </w:t>
      </w:r>
      <w:proofErr w:type="spellStart"/>
      <w:r>
        <w:rPr>
          <w:rFonts w:eastAsia="Times New Roman" w:cs="Times New Roman"/>
          <w:szCs w:val="24"/>
        </w:rPr>
        <w:t>συνδιοργάνωση</w:t>
      </w:r>
      <w:proofErr w:type="spellEnd"/>
      <w:r>
        <w:rPr>
          <w:rFonts w:eastAsia="Times New Roman" w:cs="Times New Roman"/>
          <w:szCs w:val="24"/>
        </w:rPr>
        <w:t xml:space="preserve"> μεταπτυχιακών με τη μορφή της εξ αποστάσεως εκπαίδευσης από άλλα ΑΕΙ εκτός του ΕΑΠ; Και αν ναι, τι σημαίνει αυτό</w:t>
      </w:r>
      <w:r>
        <w:rPr>
          <w:rFonts w:eastAsia="Times New Roman" w:cs="Times New Roman"/>
          <w:szCs w:val="24"/>
        </w:rPr>
        <w:t xml:space="preserve"> για το θεσμικό πλαίσιο της εξ αποστάσεως εκπαίδευσης συνολικά; </w:t>
      </w:r>
    </w:p>
    <w:p w14:paraId="625AE9E0"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5AE9E1"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625AE9E2"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Μαντά, σας ευχαριστώ για την ερώτησ</w:t>
      </w:r>
      <w:r>
        <w:rPr>
          <w:rFonts w:eastAsia="Times New Roman" w:cs="Times New Roman"/>
          <w:szCs w:val="24"/>
        </w:rPr>
        <w:t>η αυτή. Και λέω σας ευχαριστώ, γιατί προσπαθώ</w:t>
      </w:r>
      <w:r>
        <w:rPr>
          <w:rFonts w:eastAsia="Times New Roman" w:cs="Times New Roman"/>
          <w:szCs w:val="24"/>
        </w:rPr>
        <w:lastRenderedPageBreak/>
        <w:t>ντας να κάνουμε την προεργασία μας μαζί με τις υπηρεσίες, έχουμε βρει πράγματα, που δεν είναι καλά πράγματα. Θα σας πω ορισμένα από αυτά στα οποία έχουμε καταλήξει και τα υπόλοιπα είναι υπό διερεύνηση. Πάντως, α</w:t>
      </w:r>
      <w:r>
        <w:rPr>
          <w:rFonts w:eastAsia="Times New Roman" w:cs="Times New Roman"/>
          <w:szCs w:val="24"/>
        </w:rPr>
        <w:t xml:space="preserve">ς κρατήσουμε, κύριε Πρόεδρε, το σύνολο αυτών που είπε ο κ. Μαντάς, από το οποίο προκύπτουν θέματα εκτός ακαδημαϊκής ηθικής τάξης. </w:t>
      </w:r>
    </w:p>
    <w:p w14:paraId="625AE9E3"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Τι εννοώ λέγοντας εκτός ακαδημαϊκής ηθικής τάξης; Στην καλύτερη περίπτωση</w:t>
      </w:r>
      <w:r>
        <w:rPr>
          <w:rFonts w:eastAsia="Times New Roman" w:cs="Times New Roman"/>
          <w:szCs w:val="24"/>
        </w:rPr>
        <w:t>,</w:t>
      </w:r>
      <w:r>
        <w:rPr>
          <w:rFonts w:eastAsia="Times New Roman" w:cs="Times New Roman"/>
          <w:szCs w:val="24"/>
        </w:rPr>
        <w:t xml:space="preserve"> πράγματα που δεν μελετήθηκαν τόσο πολύ, στη χειρότ</w:t>
      </w:r>
      <w:r>
        <w:rPr>
          <w:rFonts w:eastAsia="Times New Roman" w:cs="Times New Roman"/>
          <w:szCs w:val="24"/>
        </w:rPr>
        <w:t>ερη περίπτωση, πράγματα που είναι παράνομα.</w:t>
      </w:r>
    </w:p>
    <w:p w14:paraId="625AE9E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Δυστυχώς, πρέπει να το δεχτώ αυτό ως προς το συνολικό κύκλωμα και το συνολικό πλαίσιο των εξ αποστάσεως προγραμμάτων. Με την παρούσα διοίκηση του ΔΟΑΤΑΠ έχουμε μια άριστη συνεργασία, για να δούμε κατ’ αρχ</w:t>
      </w:r>
      <w:r>
        <w:rPr>
          <w:rFonts w:eastAsia="Times New Roman" w:cs="Times New Roman"/>
          <w:szCs w:val="24"/>
        </w:rPr>
        <w:t xml:space="preserve">άς </w:t>
      </w:r>
      <w:r>
        <w:rPr>
          <w:rFonts w:eastAsia="Times New Roman" w:cs="Times New Roman"/>
          <w:szCs w:val="24"/>
        </w:rPr>
        <w:t xml:space="preserve">πώς </w:t>
      </w:r>
      <w:r>
        <w:rPr>
          <w:rFonts w:eastAsia="Times New Roman" w:cs="Times New Roman"/>
          <w:szCs w:val="24"/>
        </w:rPr>
        <w:t>θα αναδιαρθρωθεί ο ΔΟΑΤΑΠ</w:t>
      </w:r>
      <w:r>
        <w:rPr>
          <w:rFonts w:eastAsia="Times New Roman" w:cs="Times New Roman"/>
          <w:szCs w:val="24"/>
        </w:rPr>
        <w:t>,</w:t>
      </w:r>
      <w:r>
        <w:rPr>
          <w:rFonts w:eastAsia="Times New Roman" w:cs="Times New Roman"/>
          <w:szCs w:val="24"/>
        </w:rPr>
        <w:t xml:space="preserve"> ο οποίος, όπως ξέρετε, για πολλά χρόνια έχει ένα νομοθετικό καθεστώς το οποίο πρέπει </w:t>
      </w:r>
      <w:r>
        <w:rPr>
          <w:rFonts w:eastAsia="Times New Roman" w:cs="Times New Roman"/>
          <w:szCs w:val="24"/>
        </w:rPr>
        <w:t xml:space="preserve">σίγουρα </w:t>
      </w:r>
      <w:r>
        <w:rPr>
          <w:rFonts w:eastAsia="Times New Roman" w:cs="Times New Roman"/>
          <w:szCs w:val="24"/>
        </w:rPr>
        <w:t xml:space="preserve">να εκσυγχρονιστεί. Και είμαστε σε συνεργασία για να το κάνουμε και δεσμευόμαστε ότι θα φέρουμε στη Βουλή αυτές τις αλλαγές. </w:t>
      </w:r>
    </w:p>
    <w:p w14:paraId="625AE9E5"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Τα σημαντικ</w:t>
      </w:r>
      <w:r>
        <w:rPr>
          <w:rFonts w:eastAsia="Times New Roman" w:cs="Times New Roman"/>
          <w:szCs w:val="24"/>
        </w:rPr>
        <w:t xml:space="preserve">ά, όμως, είναι τα άλλα που θίγετε στην ερώτησή σας.   </w:t>
      </w:r>
    </w:p>
    <w:p w14:paraId="625AE9E6"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Τα πτυχία αυτά είναι πέντε χιλιάδες τριακόσια, τι έγινε μέχρι το 2015 και τι έγινε μετά το 2015. Έχει μεγάλη σημασία να πούμε ότι δεν ακολουθούνται οι διαδικασίες του Ελληνικού Ανοι</w:t>
      </w:r>
      <w:r>
        <w:rPr>
          <w:rFonts w:eastAsia="Times New Roman" w:cs="Times New Roman"/>
          <w:szCs w:val="24"/>
        </w:rPr>
        <w:t>κ</w:t>
      </w:r>
      <w:r>
        <w:rPr>
          <w:rFonts w:eastAsia="Times New Roman" w:cs="Times New Roman"/>
          <w:szCs w:val="24"/>
        </w:rPr>
        <w:t xml:space="preserve">τού Πανεπιστημίου, </w:t>
      </w:r>
      <w:r>
        <w:rPr>
          <w:rFonts w:eastAsia="Times New Roman" w:cs="Times New Roman"/>
          <w:szCs w:val="24"/>
        </w:rPr>
        <w:t>αλλά ένα σύνολο άλλων διαδικασιών που ήταν αποτέλεσμα αλληλογραφίας με τα κυπριακά πανεπιστήμια και επανειλημμένων συνεδριάσεων του ΔΟΑΤΑΠ</w:t>
      </w:r>
      <w:r>
        <w:rPr>
          <w:rFonts w:eastAsia="Times New Roman" w:cs="Times New Roman"/>
          <w:szCs w:val="24"/>
        </w:rPr>
        <w:t>,</w:t>
      </w:r>
      <w:r>
        <w:rPr>
          <w:rFonts w:eastAsia="Times New Roman" w:cs="Times New Roman"/>
          <w:szCs w:val="24"/>
        </w:rPr>
        <w:t xml:space="preserve"> ώστε να μπορέσει να τεκμηριωθεί κάποιου είδους κανονικότητα ως προς τις αναγνωρίσεις. </w:t>
      </w:r>
    </w:p>
    <w:p w14:paraId="625AE9E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Έχετε απόλυτο δίκιο, το είδαμ</w:t>
      </w:r>
      <w:r>
        <w:rPr>
          <w:rFonts w:eastAsia="Times New Roman" w:cs="Times New Roman"/>
          <w:szCs w:val="24"/>
        </w:rPr>
        <w:t xml:space="preserve">ε κι εμείς και διερευνούμε τη χρήση του ΔΟΑΤΑΠ σε πολλές διαφημίσεις. Όμως, ξέρετε, είναι αυτό που σας είπα στην αρχή. Δεν μπορεί κανείς να δημιουργήσει ένα αστυνομικό πλέγμα και δεν είναι δυνατόν πράγματα που στην ακαδημαϊκή κοινότητα έχουν λυθεί εδώ και </w:t>
      </w:r>
      <w:r>
        <w:rPr>
          <w:rFonts w:eastAsia="Times New Roman" w:cs="Times New Roman"/>
          <w:szCs w:val="24"/>
        </w:rPr>
        <w:t xml:space="preserve">δεκαετίες -αμφότεροι είμαστε πανεπιστημιακοί και το ξέρετε κι εσείς- να τα βρίσκουμε πάλι μπροστά μας. Και αναφέρομαι στις διαφημίσεις. </w:t>
      </w:r>
    </w:p>
    <w:p w14:paraId="625AE9E8"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Υπάρχει ένα πολύ σοβαρό ζήτημα με τα εξ αποστάσεως προγράμματα. Είχα δηλώσει και σε μια άλλη απάντηση σε συνάδελφο, ότι</w:t>
      </w:r>
      <w:r>
        <w:rPr>
          <w:rFonts w:eastAsia="Times New Roman" w:cs="Times New Roman"/>
          <w:szCs w:val="24"/>
        </w:rPr>
        <w:t xml:space="preserve"> τα εξ αποστάσεως προγράμματα αν δεν νομοθετηθούν, μάλιστα πολύ αυστηρά, μπορεί να μας τινάξουν στον αέρα και ξέρω ακριβώς τι λέω. Διότι αυτή τη στιγμή δεν υπάρχει νομικό </w:t>
      </w:r>
      <w:r>
        <w:rPr>
          <w:rFonts w:eastAsia="Times New Roman" w:cs="Times New Roman"/>
          <w:szCs w:val="24"/>
        </w:rPr>
        <w:lastRenderedPageBreak/>
        <w:t>καθεστώς, δυστυχώς δεν υπάρχει και τίποτα που να τα απαγορεύει και έχουν παρθεί πρωτο</w:t>
      </w:r>
      <w:r>
        <w:rPr>
          <w:rFonts w:eastAsia="Times New Roman" w:cs="Times New Roman"/>
          <w:szCs w:val="24"/>
        </w:rPr>
        <w:t>βουλίες που εμένα προσωπικά με σοκάρουν, διότι αυτές οι πρωτοβουλίες έχουν γίνει στο όνομα της εξωστρέφειας, που όμως παίζουν με τις αγωνίες των οικογενειών μας, διότι με αυτόν τον τρόπο υπόσχονται διάφορα πτυχία και διάφορες επαγγελματικές δυνατότητες. Τη</w:t>
      </w:r>
      <w:r>
        <w:rPr>
          <w:rFonts w:eastAsia="Times New Roman" w:cs="Times New Roman"/>
          <w:szCs w:val="24"/>
        </w:rPr>
        <w:t xml:space="preserve"> στιγμή, μάλιστα, που ο ΔΟΑΤΑΠ με δικές του διαδικασίες έχει επικυρώσει αυτά τα πτυχία, καταλαβαίνετε ότι υπάρχει αυτή η μεγάλη αδικία, στην οποία αναφερόσαστε εσείς, στους πίνακες για τους εκπαιδευτικούς –προσέξτε-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δηλαδή στον πιο ευαί</w:t>
      </w:r>
      <w:r>
        <w:rPr>
          <w:rFonts w:eastAsia="Times New Roman" w:cs="Times New Roman"/>
          <w:szCs w:val="24"/>
        </w:rPr>
        <w:t xml:space="preserve">σθητο τομέα. Στα καλά καθούμενα, ενώ περίμενε κανείς να </w:t>
      </w:r>
      <w:proofErr w:type="spellStart"/>
      <w:r>
        <w:rPr>
          <w:rFonts w:eastAsia="Times New Roman" w:cs="Times New Roman"/>
          <w:szCs w:val="24"/>
        </w:rPr>
        <w:t>κανονικοποιήσει</w:t>
      </w:r>
      <w:proofErr w:type="spellEnd"/>
      <w:r>
        <w:rPr>
          <w:rFonts w:eastAsia="Times New Roman" w:cs="Times New Roman"/>
          <w:szCs w:val="24"/>
        </w:rPr>
        <w:t xml:space="preserve"> διάφορα άλλα θέματα, πρέπει να </w:t>
      </w:r>
      <w:proofErr w:type="spellStart"/>
      <w:r>
        <w:rPr>
          <w:rFonts w:eastAsia="Times New Roman" w:cs="Times New Roman"/>
          <w:szCs w:val="24"/>
        </w:rPr>
        <w:t>κανονικοποιήσει</w:t>
      </w:r>
      <w:proofErr w:type="spellEnd"/>
      <w:r>
        <w:rPr>
          <w:rFonts w:eastAsia="Times New Roman" w:cs="Times New Roman"/>
          <w:szCs w:val="24"/>
        </w:rPr>
        <w:t xml:space="preserve"> αυτόν</w:t>
      </w:r>
      <w:r>
        <w:rPr>
          <w:rFonts w:eastAsia="Times New Roman" w:cs="Times New Roman"/>
          <w:szCs w:val="24"/>
        </w:rPr>
        <w:t>,</w:t>
      </w:r>
      <w:r>
        <w:rPr>
          <w:rFonts w:eastAsia="Times New Roman" w:cs="Times New Roman"/>
          <w:szCs w:val="24"/>
        </w:rPr>
        <w:t xml:space="preserve"> στο οποίον κατά τεκμήριο είναι μπλεγμένοι άνθρωποι που δείχνουν αυτή την ευαισθησία. </w:t>
      </w:r>
    </w:p>
    <w:p w14:paraId="625AE9E9"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Εδώ, λοιπόν, θα είμαστε πάρα πολύ αυστηροί κ</w:t>
      </w:r>
      <w:r>
        <w:rPr>
          <w:rFonts w:eastAsia="Times New Roman" w:cs="Times New Roman"/>
          <w:szCs w:val="24"/>
        </w:rPr>
        <w:t xml:space="preserve">αι -το ξέρετε, το έχουμε συζητήσει- σε λίγες εβδομάδες θα φέρουμε έναν νόμο που θα καθορίζει με μεγάλη αυστηρότητα τέτοιου είδους πράγματα ως προς τα μεταπτυχιακά. Για τα υπόλοιπα, θα δοθεί </w:t>
      </w:r>
      <w:r>
        <w:rPr>
          <w:rFonts w:eastAsia="Times New Roman" w:cs="Times New Roman"/>
          <w:szCs w:val="24"/>
        </w:rPr>
        <w:lastRenderedPageBreak/>
        <w:t>στα πανεπιστήμια η αυτοτέλεια και αυτονομία που πρέπει να δοθεί γι</w:t>
      </w:r>
      <w:r>
        <w:rPr>
          <w:rFonts w:eastAsia="Times New Roman" w:cs="Times New Roman"/>
          <w:szCs w:val="24"/>
        </w:rPr>
        <w:t xml:space="preserve">’ αυτά τα προγράμματα σπουδών. Όμως όχι να συνεχιστεί αυτό το πράγμα που γίνεται εκτός ελέγχου. </w:t>
      </w:r>
    </w:p>
    <w:p w14:paraId="625AE9EA"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Στις 22 Μαρτίου θα επισκεφθώ την Κύπρο στο πλαίσιο της συνεδρίασης των Υπουργών Παιδείας της Ευρωπαϊκής Ένωσης, όπου μάλιστα το θέμα είναι «Δημοκρατία και Εκπα</w:t>
      </w:r>
      <w:r>
        <w:rPr>
          <w:rFonts w:eastAsia="Times New Roman" w:cs="Times New Roman"/>
          <w:szCs w:val="24"/>
        </w:rPr>
        <w:t>ίδευση» και έχω ζητήσει μια κατ’ ιδίαν συνάντηση με τον Υπουργό Παιδείας της Κύπρου, όπου το πρώτο θέμα που θα του θέσω, μέσα στα τέσσερα-πέντε που έχω να του θέσω, είναι το θέμα αυτών των ιδρυμάτων και των προγραμμάτων σπουδών.</w:t>
      </w:r>
    </w:p>
    <w:p w14:paraId="625AE9E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5AE9EC"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Βαρεμένος):</w:t>
      </w:r>
      <w:r>
        <w:rPr>
          <w:rFonts w:eastAsia="Times New Roman" w:cs="Times New Roman"/>
          <w:szCs w:val="24"/>
        </w:rPr>
        <w:t xml:space="preserve"> Παραμένει τώρα το πού θα βρουν το δίκιο τους αυτοί, οι μέχρι τώρα. </w:t>
      </w:r>
    </w:p>
    <w:p w14:paraId="625AE9ED"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Ο κ. Μαντάς έχει τον λόγο.</w:t>
      </w:r>
    </w:p>
    <w:p w14:paraId="625AE9EE" w14:textId="77777777" w:rsidR="00C563F6" w:rsidRDefault="0024187A">
      <w:pPr>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Κύριε Υπουργέ, χαίρομαι που κατ’ αρχάς αναγνωρίζετε ότι εδώ έχουμε ερωτηματικά τα οποία πρέπει να διερευνηθούν. Μάλιστα, θα </w:t>
      </w:r>
      <w:r>
        <w:rPr>
          <w:rFonts w:eastAsia="Times New Roman"/>
          <w:szCs w:val="24"/>
        </w:rPr>
        <w:t>επιμείνω σε μερικά, γιατί νομίζω ότι έχουν μια ιδιαίτερη αξία για να είναι αυτός ο χώρος, της αναγνώρισης δηλαδή, χωρίς σκιές.</w:t>
      </w:r>
    </w:p>
    <w:p w14:paraId="625AE9EF" w14:textId="77777777" w:rsidR="00C563F6" w:rsidRDefault="0024187A">
      <w:pPr>
        <w:spacing w:after="0" w:line="600" w:lineRule="auto"/>
        <w:ind w:firstLine="720"/>
        <w:jc w:val="both"/>
        <w:rPr>
          <w:rFonts w:eastAsia="Times New Roman"/>
          <w:szCs w:val="24"/>
        </w:rPr>
      </w:pPr>
      <w:r>
        <w:rPr>
          <w:rFonts w:eastAsia="Times New Roman"/>
          <w:szCs w:val="24"/>
        </w:rPr>
        <w:lastRenderedPageBreak/>
        <w:t>Θέλω να διευκρινίσω απολύτως ότι προφανώς δεν είμαι αντίθετος και με αυτόν τον τύπο της εκπαίδευσης, όπως φαντάζομαι και εσείς. Ό</w:t>
      </w:r>
      <w:r>
        <w:rPr>
          <w:rFonts w:eastAsia="Times New Roman"/>
          <w:szCs w:val="24"/>
        </w:rPr>
        <w:t>μως, χωρίς κανόνες</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κινδυνεύουμε με τέτοιου είδους διαδικασίες που, αν θέλετε, αξιοποιούν και τις σύγχρονες τεχνολογίες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με αποτέλεσμα να μη γίνονται τα πράγματα έτσι όπως πρέπει να γίνονται, να μην ελέγχονται και να μας προκύπτουν προβλήμα</w:t>
      </w:r>
      <w:r>
        <w:rPr>
          <w:rFonts w:eastAsia="Times New Roman"/>
          <w:szCs w:val="24"/>
        </w:rPr>
        <w:t>τα. Περί αυτού πρόκειται.</w:t>
      </w:r>
    </w:p>
    <w:p w14:paraId="625AE9F0" w14:textId="77777777" w:rsidR="00C563F6" w:rsidRDefault="0024187A">
      <w:pPr>
        <w:spacing w:after="0" w:line="600" w:lineRule="auto"/>
        <w:ind w:firstLine="720"/>
        <w:jc w:val="both"/>
        <w:rPr>
          <w:rFonts w:eastAsia="Times New Roman"/>
          <w:szCs w:val="24"/>
        </w:rPr>
      </w:pPr>
      <w:r>
        <w:rPr>
          <w:rFonts w:eastAsia="Times New Roman"/>
          <w:szCs w:val="24"/>
        </w:rPr>
        <w:t>Επίσης, νομίζω ότι είναι πολύ σωστό αυτό που είπατε -και είμαι και στη διάθεσή σας για συμβολή σε αυτό, όπως φαντάζομαι ότι είναι και πολλοί άλλοι συνάδελφοι με γνώση αυτών των χώρων- ότι πρέπει να εκσυγχρονίσουμε το πλαίσιο του Δ</w:t>
      </w:r>
      <w:r>
        <w:rPr>
          <w:rFonts w:eastAsia="Times New Roman"/>
          <w:szCs w:val="24"/>
        </w:rPr>
        <w:t>ΟΑΤΑΠ.</w:t>
      </w:r>
    </w:p>
    <w:p w14:paraId="625AE9F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5AE9F2" w14:textId="77777777" w:rsidR="00C563F6" w:rsidRDefault="0024187A">
      <w:pPr>
        <w:spacing w:after="0" w:line="600" w:lineRule="auto"/>
        <w:ind w:firstLine="720"/>
        <w:jc w:val="both"/>
        <w:rPr>
          <w:rFonts w:eastAsia="Times New Roman"/>
          <w:szCs w:val="24"/>
        </w:rPr>
      </w:pPr>
      <w:r>
        <w:rPr>
          <w:rFonts w:eastAsia="Times New Roman" w:cs="Times New Roman"/>
          <w:szCs w:val="24"/>
        </w:rPr>
        <w:t>Αν μου επιτρέπετε, τελειώνω σε λίγο κύριε Πρόεδρε.</w:t>
      </w:r>
    </w:p>
    <w:p w14:paraId="625AE9F3" w14:textId="77777777" w:rsidR="00C563F6" w:rsidRDefault="0024187A">
      <w:pPr>
        <w:spacing w:after="0" w:line="600" w:lineRule="auto"/>
        <w:ind w:firstLine="720"/>
        <w:jc w:val="both"/>
        <w:rPr>
          <w:rFonts w:eastAsia="Times New Roman"/>
          <w:szCs w:val="24"/>
        </w:rPr>
      </w:pPr>
      <w:r>
        <w:rPr>
          <w:rFonts w:eastAsia="Times New Roman"/>
          <w:szCs w:val="24"/>
        </w:rPr>
        <w:t xml:space="preserve">Θα σας πω ένα παράδειγμα </w:t>
      </w:r>
      <w:r>
        <w:rPr>
          <w:rFonts w:eastAsia="Times New Roman"/>
          <w:szCs w:val="24"/>
        </w:rPr>
        <w:t>-</w:t>
      </w:r>
      <w:r>
        <w:rPr>
          <w:rFonts w:eastAsia="Times New Roman"/>
          <w:szCs w:val="24"/>
        </w:rPr>
        <w:t>και θα το πω στη Βουλή</w:t>
      </w:r>
      <w:r>
        <w:rPr>
          <w:rFonts w:eastAsia="Times New Roman"/>
          <w:szCs w:val="24"/>
        </w:rPr>
        <w:t>-</w:t>
      </w:r>
      <w:r>
        <w:rPr>
          <w:rFonts w:eastAsia="Times New Roman"/>
          <w:szCs w:val="24"/>
        </w:rPr>
        <w:t xml:space="preserve"> για να καταλάβουμε για ποιο πράγμα πρόκειται. Λόγω του ότι με τα ισχύοντα του ν.3328/2005 τα τριετή πτυχία της αλλοδαπής αναγνωρίζονται ως πτυχία ΤΕΙ και τα τετραετή ως πανεπιστημιακά</w:t>
      </w:r>
      <w:r>
        <w:rPr>
          <w:rFonts w:eastAsia="Times New Roman"/>
          <w:szCs w:val="24"/>
        </w:rPr>
        <w:t>,</w:t>
      </w:r>
      <w:r>
        <w:rPr>
          <w:rFonts w:eastAsia="Times New Roman"/>
          <w:szCs w:val="24"/>
        </w:rPr>
        <w:t xml:space="preserve"> ακούστε πού οδηγείται ο Οργανισμός. Οδηγείται, λοιπόν, στην </w:t>
      </w:r>
      <w:r>
        <w:rPr>
          <w:rFonts w:eastAsia="Times New Roman"/>
          <w:szCs w:val="24"/>
        </w:rPr>
        <w:lastRenderedPageBreak/>
        <w:t>κρίση σπου</w:t>
      </w:r>
      <w:r>
        <w:rPr>
          <w:rFonts w:eastAsia="Times New Roman"/>
          <w:szCs w:val="24"/>
        </w:rPr>
        <w:t>δών που προέρχεται</w:t>
      </w:r>
      <w:r>
        <w:rPr>
          <w:rFonts w:eastAsia="Times New Roman"/>
          <w:szCs w:val="24"/>
        </w:rPr>
        <w:t>,</w:t>
      </w:r>
      <w:r>
        <w:rPr>
          <w:rFonts w:eastAsia="Times New Roman"/>
          <w:szCs w:val="24"/>
        </w:rPr>
        <w:t xml:space="preserve"> παραδείγματος χάρ</w:t>
      </w:r>
      <w:r>
        <w:rPr>
          <w:rFonts w:eastAsia="Times New Roman"/>
          <w:szCs w:val="24"/>
        </w:rPr>
        <w:t>ιν,</w:t>
      </w:r>
      <w:r>
        <w:rPr>
          <w:rFonts w:eastAsia="Times New Roman"/>
          <w:szCs w:val="24"/>
        </w:rPr>
        <w:t xml:space="preserve"> από το ότι τα γερμανικά ΤΕΙ τα αναγνωρίζει ως πανεπιστημιακά, ενώ αντίστοιχες σπουδές, τριετή πτυχία της Οξφόρδης τα αναγνωρίζει ως ΤΕΙ. </w:t>
      </w:r>
    </w:p>
    <w:p w14:paraId="625AE9F4" w14:textId="77777777" w:rsidR="00C563F6" w:rsidRDefault="0024187A">
      <w:pPr>
        <w:spacing w:after="0" w:line="600" w:lineRule="auto"/>
        <w:ind w:firstLine="720"/>
        <w:jc w:val="both"/>
        <w:rPr>
          <w:rFonts w:eastAsia="Times New Roman"/>
          <w:szCs w:val="24"/>
        </w:rPr>
      </w:pPr>
      <w:r>
        <w:rPr>
          <w:rFonts w:eastAsia="Times New Roman"/>
          <w:szCs w:val="24"/>
        </w:rPr>
        <w:t xml:space="preserve">Στρεβλώσεις τέτοιες μπορούμε να βρούμε πάρα πολλές. Όπως επίσης υπάρχει </w:t>
      </w:r>
      <w:r>
        <w:rPr>
          <w:rFonts w:eastAsia="Times New Roman"/>
          <w:szCs w:val="24"/>
        </w:rPr>
        <w:t>προφανής -τουλάχιστον έτσι φαίνεται- καθυστέρηση σε πτυχία από πολύ σοβαρά πανεπιστήμια του εξωτερικού, ενώ σε αυτό το συγκεκριμένο επίπεδο είδαμε μια επιτάχυνση. Είναι ένα ερώτημα.</w:t>
      </w:r>
    </w:p>
    <w:p w14:paraId="625AE9F5" w14:textId="77777777" w:rsidR="00C563F6" w:rsidRDefault="0024187A">
      <w:pPr>
        <w:spacing w:after="0" w:line="600" w:lineRule="auto"/>
        <w:ind w:firstLine="720"/>
        <w:jc w:val="both"/>
        <w:rPr>
          <w:rFonts w:eastAsia="Times New Roman"/>
          <w:szCs w:val="24"/>
        </w:rPr>
      </w:pPr>
      <w:r>
        <w:rPr>
          <w:rFonts w:eastAsia="Times New Roman"/>
          <w:szCs w:val="24"/>
        </w:rPr>
        <w:t>Τελειώνοντας, κύριε Πρόεδρε, εγώ θα ζητούσα -θα δω πώς θα το κάνω- να δω κ</w:t>
      </w:r>
      <w:r>
        <w:rPr>
          <w:rFonts w:eastAsia="Times New Roman"/>
          <w:szCs w:val="24"/>
        </w:rPr>
        <w:t>αι τις διαδικασίες αυτές</w:t>
      </w:r>
      <w:r>
        <w:rPr>
          <w:rFonts w:eastAsia="Times New Roman"/>
          <w:szCs w:val="24"/>
        </w:rPr>
        <w:t>,</w:t>
      </w:r>
      <w:r>
        <w:rPr>
          <w:rFonts w:eastAsia="Times New Roman"/>
          <w:szCs w:val="24"/>
        </w:rPr>
        <w:t xml:space="preserve"> με τις οποίες κατέληξαν ότι χρειάζεται ένα έτος. Δεν ξέρω αν έκαναν αλληλογραφίες με την Κύπρο, τι ακριβώς έκαναν, πώς κατέληξαν να είναι ένα έτος και πώς κατέληξαν να είναι διαφορετικά από το ΕΑΠ.</w:t>
      </w:r>
    </w:p>
    <w:p w14:paraId="625AE9F6" w14:textId="77777777" w:rsidR="00C563F6" w:rsidRDefault="0024187A">
      <w:pPr>
        <w:spacing w:after="0" w:line="600" w:lineRule="auto"/>
        <w:ind w:firstLine="720"/>
        <w:jc w:val="both"/>
        <w:rPr>
          <w:rFonts w:eastAsia="Times New Roman"/>
          <w:szCs w:val="24"/>
        </w:rPr>
      </w:pPr>
      <w:r>
        <w:rPr>
          <w:rFonts w:eastAsia="Times New Roman"/>
          <w:szCs w:val="24"/>
        </w:rPr>
        <w:t>Αυτό που επίσης μου κάνει εντύπω</w:t>
      </w:r>
      <w:r>
        <w:rPr>
          <w:rFonts w:eastAsia="Times New Roman"/>
          <w:szCs w:val="24"/>
        </w:rPr>
        <w:t>ση είναι το ότι, από ό,τι βλέπω από τα ΦΕΚ, έχουμε δύο δημόσια πανεπιστήμια που έχουν υπογράψει προγραμματικές συμβάσεις που, αν δεν κάνω λάθος, η μια φτάνει μέχρι το 2021, 2022 και η άλλη μέχρι το 2023, 2024. Άρα πρέπει να σκύψουμε να δούμε και τη νομιμότ</w:t>
      </w:r>
      <w:r>
        <w:rPr>
          <w:rFonts w:eastAsia="Times New Roman"/>
          <w:szCs w:val="24"/>
        </w:rPr>
        <w:t xml:space="preserve">ητα βεβαίως -δεν φαντάζομαι ότι θα υπάρχει πρόβλημα σε αυτό- αλλά </w:t>
      </w:r>
      <w:r>
        <w:rPr>
          <w:rFonts w:eastAsia="Times New Roman"/>
          <w:szCs w:val="24"/>
        </w:rPr>
        <w:lastRenderedPageBreak/>
        <w:t>και την ουσία. Δηλαδή, θα ξεκινήσουμε μια τέτοια διαδικασία; Αυτό είναι το ερώτημα.</w:t>
      </w:r>
    </w:p>
    <w:p w14:paraId="625AE9F7" w14:textId="77777777" w:rsidR="00C563F6" w:rsidRDefault="0024187A">
      <w:pPr>
        <w:spacing w:after="0" w:line="600" w:lineRule="auto"/>
        <w:ind w:firstLine="720"/>
        <w:jc w:val="both"/>
        <w:rPr>
          <w:rFonts w:eastAsia="Times New Roman"/>
          <w:szCs w:val="24"/>
        </w:rPr>
      </w:pPr>
      <w:r>
        <w:rPr>
          <w:rFonts w:eastAsia="Times New Roman"/>
          <w:szCs w:val="24"/>
        </w:rPr>
        <w:t>Αν είναι έτσι, εμείς</w:t>
      </w:r>
      <w:r>
        <w:rPr>
          <w:rFonts w:eastAsia="Times New Roman"/>
          <w:szCs w:val="24"/>
        </w:rPr>
        <w:t>,</w:t>
      </w:r>
      <w:r>
        <w:rPr>
          <w:rFonts w:eastAsia="Times New Roman"/>
          <w:szCs w:val="24"/>
        </w:rPr>
        <w:t xml:space="preserve"> που έχουμε υπηρετήσει τα δημόσια πανεπιστήμια</w:t>
      </w:r>
      <w:r>
        <w:rPr>
          <w:rFonts w:eastAsia="Times New Roman"/>
          <w:szCs w:val="24"/>
        </w:rPr>
        <w:t>,</w:t>
      </w:r>
      <w:r>
        <w:rPr>
          <w:rFonts w:eastAsia="Times New Roman"/>
          <w:szCs w:val="24"/>
        </w:rPr>
        <w:t xml:space="preserve"> πρέπει να το γνωρίζουμε, πρέπει να υπ</w:t>
      </w:r>
      <w:r>
        <w:rPr>
          <w:rFonts w:eastAsia="Times New Roman"/>
          <w:szCs w:val="24"/>
        </w:rPr>
        <w:t>άρχει ισότιμη πληροφορία σε αυτό.</w:t>
      </w:r>
    </w:p>
    <w:p w14:paraId="625AE9F8" w14:textId="77777777" w:rsidR="00C563F6" w:rsidRDefault="0024187A">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14:paraId="625AE9F9" w14:textId="77777777" w:rsidR="00C563F6" w:rsidRDefault="0024187A">
      <w:pPr>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Τελειώνω, κύριε Πρόεδρε, και λέω ότι η διαδικασία αναγνώρισης είναι ένα ζήτημα εξαιρετικά ευαίσθητο και όσον αφορά το αποτέλεσμα που παράγει και όσον αφορά την ουσία.</w:t>
      </w:r>
      <w:r>
        <w:rPr>
          <w:rFonts w:eastAsia="Times New Roman"/>
          <w:szCs w:val="24"/>
        </w:rPr>
        <w:t xml:space="preserve"> Διότι εδώ μιλήσατε ειδικά για 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γωγή και πόσο ανεπάρκεια υπάρχει.</w:t>
      </w:r>
    </w:p>
    <w:p w14:paraId="625AE9FA" w14:textId="77777777" w:rsidR="00C563F6" w:rsidRDefault="0024187A">
      <w:pPr>
        <w:spacing w:after="0" w:line="600" w:lineRule="auto"/>
        <w:ind w:firstLine="720"/>
        <w:jc w:val="both"/>
        <w:rPr>
          <w:rFonts w:eastAsia="Times New Roman"/>
          <w:szCs w:val="24"/>
        </w:rPr>
      </w:pPr>
      <w:r>
        <w:rPr>
          <w:rFonts w:eastAsia="Times New Roman"/>
          <w:szCs w:val="24"/>
        </w:rPr>
        <w:t xml:space="preserve">Τελείωσα, κύριε Πρόεδρε. </w:t>
      </w:r>
    </w:p>
    <w:p w14:paraId="625AE9FB" w14:textId="77777777" w:rsidR="00C563F6" w:rsidRDefault="0024187A">
      <w:pPr>
        <w:spacing w:after="0" w:line="600" w:lineRule="auto"/>
        <w:ind w:firstLine="720"/>
        <w:jc w:val="both"/>
        <w:rPr>
          <w:rFonts w:eastAsia="Times New Roman"/>
          <w:szCs w:val="24"/>
        </w:rPr>
      </w:pPr>
      <w:r>
        <w:rPr>
          <w:rFonts w:eastAsia="Times New Roman"/>
          <w:szCs w:val="24"/>
        </w:rPr>
        <w:t>Ευχαριστώ πάρα πολύ.</w:t>
      </w:r>
    </w:p>
    <w:p w14:paraId="625AE9FC" w14:textId="77777777" w:rsidR="00C563F6" w:rsidRDefault="0024187A">
      <w:pPr>
        <w:spacing w:after="0"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Κύριε Υπουργέ, έχετε τον λόγο.</w:t>
      </w:r>
    </w:p>
    <w:p w14:paraId="625AE9FD"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Κύριε Πρόεδρε, άκουσα το σχόλιό σας «πού να βρουν το δίκιο τους!» και πράγματι πρέπει να το βρουν και γι’ αυτό κάνουμε και αυτή τη συζήτηση.</w:t>
      </w:r>
    </w:p>
    <w:p w14:paraId="625AE9FE"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Μαντά, υπήρξαν τρεις συνεδριάσεις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ΔΟΑΤΑΠ στις 17 Ιουλίου, στις 18 Σεπτεμβρίο</w:t>
      </w:r>
      <w:r>
        <w:rPr>
          <w:rFonts w:eastAsia="Times New Roman" w:cs="Times New Roman"/>
          <w:szCs w:val="24"/>
        </w:rPr>
        <w:t>υ και στις 6 Νοεμβρίου του 2015, για να συζητήσουν ειδικά την αλληλογραφία τους με την Κύπρο και άλλους δημόσιους φορείς, ώστε να πάρουν τις αποφάσεις που πήραν. Άρα η παρούσα διοίκηση το παίδεψε το θέμα.</w:t>
      </w:r>
    </w:p>
    <w:p w14:paraId="625AE9F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Θίξατε κάτι που νομίζω ότι πρέπει να χαρακτηρίζει ό</w:t>
      </w:r>
      <w:r>
        <w:rPr>
          <w:rFonts w:eastAsia="Times New Roman" w:cs="Times New Roman"/>
          <w:szCs w:val="24"/>
        </w:rPr>
        <w:t>χι μόνο τη διοίκηση, αλλά κυρίως τα θέματα της εκπαίδευσης, δηλαδή το ότι πρέπει εδώ να υπάρχουν αναγνωρίσεις χωρίς σκιές, όπως είπατε.</w:t>
      </w:r>
      <w:r>
        <w:rPr>
          <w:rFonts w:eastAsia="Times New Roman" w:cs="Times New Roman"/>
          <w:szCs w:val="24"/>
        </w:rPr>
        <w:t xml:space="preserve"> </w:t>
      </w:r>
      <w:r>
        <w:rPr>
          <w:rFonts w:eastAsia="Times New Roman" w:cs="Times New Roman"/>
          <w:szCs w:val="24"/>
        </w:rPr>
        <w:t>Διότι αν υπάρχουν σκιές σε θέματα εκπαίδευσης, τότε περίπου όλα επιτρέπονται σε μια κοινωνία. Γι’ αυτό και είμαστε ιδιαί</w:t>
      </w:r>
      <w:r>
        <w:rPr>
          <w:rFonts w:eastAsia="Times New Roman" w:cs="Times New Roman"/>
          <w:szCs w:val="24"/>
        </w:rPr>
        <w:t xml:space="preserve">τερα αυστηροί και γι’ αυτό θα επιδιώξουμε τον εκσυγχρονισμό του ΔΟΑΤΑΠ. Όμως, δεν φτάνει μόνο αυτό. Και θα σας πω τι εννοώ. </w:t>
      </w:r>
    </w:p>
    <w:p w14:paraId="625AEA00"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Πάλι όπως είπατε, αμφότεροι γνωρίζουμε αυτά τα θέματα πολύ καλά. Ορισμένα θέματα στον κόσμο της εκπαίδευσης πρέπει να είναι αυτονόη</w:t>
      </w:r>
      <w:r>
        <w:rPr>
          <w:rFonts w:eastAsia="Times New Roman" w:cs="Times New Roman"/>
          <w:szCs w:val="24"/>
        </w:rPr>
        <w:t xml:space="preserve">τα. Αυτός ο </w:t>
      </w:r>
      <w:proofErr w:type="spellStart"/>
      <w:r>
        <w:rPr>
          <w:rFonts w:eastAsia="Times New Roman" w:cs="Times New Roman"/>
          <w:szCs w:val="24"/>
        </w:rPr>
        <w:t>υπερκαθορισμός</w:t>
      </w:r>
      <w:proofErr w:type="spellEnd"/>
      <w:r>
        <w:rPr>
          <w:rFonts w:eastAsia="Times New Roman" w:cs="Times New Roman"/>
          <w:szCs w:val="24"/>
        </w:rPr>
        <w:t xml:space="preserve"> μέσω των κανόνων οδηγεί σε απίστευτες στρεβλώσεις, διότι έτσι όπως έχει γίνει, στα καλά καθούμενα ό,τι δεν απαγορεύεται θεωρείται ότι επιτρέπεται. </w:t>
      </w:r>
    </w:p>
    <w:p w14:paraId="625AEA0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Αυτό δεν μπορεί να γίνει στο</w:t>
      </w:r>
      <w:r>
        <w:rPr>
          <w:rFonts w:eastAsia="Times New Roman" w:cs="Times New Roman"/>
          <w:szCs w:val="24"/>
        </w:rPr>
        <w:t>ν</w:t>
      </w:r>
      <w:r>
        <w:rPr>
          <w:rFonts w:eastAsia="Times New Roman" w:cs="Times New Roman"/>
          <w:szCs w:val="24"/>
        </w:rPr>
        <w:t xml:space="preserve"> χώρο της εκπαίδευσης. Επειδή ακριβώς είναι τόσο περ</w:t>
      </w:r>
      <w:r>
        <w:rPr>
          <w:rFonts w:eastAsia="Times New Roman" w:cs="Times New Roman"/>
          <w:szCs w:val="24"/>
        </w:rPr>
        <w:t xml:space="preserve">ίπλοκος, θα πρέπει να υπάρχουν πλαίσια και σε αυτόν και με μια ακαδημαϊκή ηθική θα πρέπει κανείς να δει τι μπορεί να κάνει και τι δεν μπορεί να κάνει. </w:t>
      </w:r>
    </w:p>
    <w:p w14:paraId="625AEA02"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Εμείς δεν είμαστε αντίθετοι στα εξ αποστάσεως. Προφανέστατα! Το είπατε κι εσείς. Αλλά, όχι χωρίς κανόνες</w:t>
      </w:r>
      <w:r>
        <w:rPr>
          <w:rFonts w:eastAsia="Times New Roman" w:cs="Times New Roman"/>
          <w:szCs w:val="24"/>
        </w:rPr>
        <w:t xml:space="preserve">. Όμως, και οι κανόνες δεν πρέπει να καθορίζουν τα πάντα και να είσαι από πάνω τους για να δεις αν τους ικανοποιούν ή όχι. </w:t>
      </w:r>
    </w:p>
    <w:p w14:paraId="625AEA03"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Αυτό, όμως, θέλει μια νέα ακαδημαϊκή ηθική. Και δεν βοηθούν οι κραυγές που ακούγονται και σε αυτή την Αίθουσα ότι αν γίνει η περίφημ</w:t>
      </w:r>
      <w:r>
        <w:rPr>
          <w:rFonts w:eastAsia="Times New Roman" w:cs="Times New Roman"/>
          <w:szCs w:val="24"/>
        </w:rPr>
        <w:t xml:space="preserve">η εξωστρέφεια των πανεπιστημίων, τότε θα λυθούν και τα οικονομικά προβλήματα και τα ακαδημαϊκά. Αυτό είναι μια άλλη απάτη. </w:t>
      </w:r>
    </w:p>
    <w:p w14:paraId="625AEA0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Η εξωστρέφεια σήμερα υπάρχει στα πανεπιστήμια. Έχουμε τεράστια έσοδα από την Ευρωπαϊκή Ένωση, με βάση, παραδείγματος χάρ</w:t>
      </w:r>
      <w:r>
        <w:rPr>
          <w:rFonts w:eastAsia="Times New Roman" w:cs="Times New Roman"/>
          <w:szCs w:val="24"/>
        </w:rPr>
        <w:t>ιν</w:t>
      </w:r>
      <w:r>
        <w:rPr>
          <w:rFonts w:eastAsia="Times New Roman" w:cs="Times New Roman"/>
          <w:szCs w:val="24"/>
        </w:rPr>
        <w:t>, ανταγωνι</w:t>
      </w:r>
      <w:r>
        <w:rPr>
          <w:rFonts w:eastAsia="Times New Roman" w:cs="Times New Roman"/>
          <w:szCs w:val="24"/>
        </w:rPr>
        <w:t>στικά προγράμματα. Έχουμε εξαιρετικό κόσμο που έρχεται και φεύγει και πολλά άλλα αρνητικά. Δεν είναι εκεί το θέμα μας, όμως. Το θέμα δεν είναι με ποιο</w:t>
      </w:r>
      <w:r>
        <w:rPr>
          <w:rFonts w:eastAsia="Times New Roman" w:cs="Times New Roman"/>
          <w:szCs w:val="24"/>
        </w:rPr>
        <w:t>ν</w:t>
      </w:r>
      <w:r>
        <w:rPr>
          <w:rFonts w:eastAsia="Times New Roman" w:cs="Times New Roman"/>
          <w:szCs w:val="24"/>
        </w:rPr>
        <w:t xml:space="preserve"> τρόπο, </w:t>
      </w:r>
      <w:r>
        <w:rPr>
          <w:rFonts w:eastAsia="Times New Roman" w:cs="Times New Roman"/>
          <w:szCs w:val="24"/>
        </w:rPr>
        <w:lastRenderedPageBreak/>
        <w:t xml:space="preserve">στραμπουλίζοντας την ακαδημαϊκή δεοντολογία, θα φέρνουμε λεφτά στο πανεπιστήμιο. Αυτό πρέπει να το σπάσουμε. Αυτά είχα να πω. </w:t>
      </w:r>
    </w:p>
    <w:p w14:paraId="625AEA05"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Σημειώνω αυτό που είπατε. Ξέρω ότι είναι δύο δημόσια πανεπιστήμια που έχουν αυτές τις συμβάσεις μέχρι το 2021 και το 2023</w:t>
      </w:r>
      <w:r>
        <w:rPr>
          <w:rFonts w:eastAsia="Times New Roman" w:cs="Times New Roman"/>
          <w:szCs w:val="24"/>
        </w:rPr>
        <w:t xml:space="preserve">. Θα έρθω σε επαφή με τους πρυτάνεις, αλλά επιμένω ότι άλλος πρέπει να είναι ο τρόπος αντιμετώπισης αυτών. </w:t>
      </w:r>
    </w:p>
    <w:p w14:paraId="625AEA06"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Βεβαίως, θα θέλαμε με μεγάλη χαρά να συμβάλετε στον όποιο εκσυγχρονισμό θα προτείνουμε για το ΔΟΑΤΑΠ. </w:t>
      </w:r>
    </w:p>
    <w:p w14:paraId="625AEA0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5AEA08"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Κι εμείς ευχαριστούμε. </w:t>
      </w:r>
    </w:p>
    <w:p w14:paraId="625AEA09"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Οικονομικών, Διοικητικής Ανασυγκρότησης, Οικονομίας και Ανάπτυξης, ο Αναπληρωτής Υπουργός Οικονομικών, καθώς και η Υφυπουργός Οικονομικών κατέθεσα</w:t>
      </w:r>
      <w:r>
        <w:rPr>
          <w:rFonts w:eastAsia="Times New Roman" w:cs="Times New Roman"/>
          <w:szCs w:val="24"/>
        </w:rPr>
        <w:t>ν στις 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σχέδιο νόμου: «Ενσωμάτωση στην εθνική νομοθεσία της Οδηγίας 2014/92/ΕΕ του Ευρωπαϊκού Κοινοβουλίου και του Συμβουλίου της 23</w:t>
      </w:r>
      <w:r>
        <w:rPr>
          <w:rFonts w:eastAsia="Times New Roman" w:cs="Times New Roman"/>
          <w:szCs w:val="24"/>
          <w:vertAlign w:val="superscript"/>
        </w:rPr>
        <w:t>ης</w:t>
      </w:r>
      <w:r>
        <w:rPr>
          <w:rFonts w:eastAsia="Times New Roman" w:cs="Times New Roman"/>
          <w:szCs w:val="24"/>
        </w:rPr>
        <w:t xml:space="preserve"> Ιουλίου 2014 για τη </w:t>
      </w:r>
      <w:proofErr w:type="spellStart"/>
      <w:r>
        <w:rPr>
          <w:rFonts w:eastAsia="Times New Roman" w:cs="Times New Roman"/>
          <w:szCs w:val="24"/>
        </w:rPr>
        <w:t>συ</w:t>
      </w:r>
      <w:r>
        <w:rPr>
          <w:rFonts w:eastAsia="Times New Roman" w:cs="Times New Roman"/>
          <w:szCs w:val="24"/>
        </w:rPr>
        <w:lastRenderedPageBreak/>
        <w:t>γκρισιμότητα</w:t>
      </w:r>
      <w:proofErr w:type="spellEnd"/>
      <w:r>
        <w:rPr>
          <w:rFonts w:eastAsia="Times New Roman" w:cs="Times New Roman"/>
          <w:szCs w:val="24"/>
        </w:rPr>
        <w:t xml:space="preserve"> των τελών που συνδέονται με λογαριασμούς πληρωμών, την αλλαγή λογαριασμού πληρ</w:t>
      </w:r>
      <w:r>
        <w:rPr>
          <w:rFonts w:eastAsia="Times New Roman" w:cs="Times New Roman"/>
          <w:szCs w:val="24"/>
        </w:rPr>
        <w:t xml:space="preserve">ωμών και την πρόσβαση σε λογαριασμούς πληρωμών με βασικά χαρακτηριστικά και άλλες διατάξεις. </w:t>
      </w:r>
    </w:p>
    <w:p w14:paraId="625AEA0A"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Επίσης ανακοινώνω στο Σώμα ότι η τρίτη με αριθμό 549/1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επίκαιρη ερώτηση πρώτου κύκλου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Χρήστου Χατζ</w:t>
      </w:r>
      <w:r>
        <w:rPr>
          <w:rFonts w:eastAsia="Times New Roman" w:cs="Times New Roman"/>
          <w:szCs w:val="24"/>
        </w:rPr>
        <w:t xml:space="preserve">ησάββα προς τον Υπουργό Υποδομών και Μεταφορών, σχετικά με την παράλογη εκποίηση της κερδοφόρας </w:t>
      </w:r>
      <w:r>
        <w:rPr>
          <w:rFonts w:eastAsia="Times New Roman" w:cs="Times New Roman"/>
          <w:szCs w:val="24"/>
        </w:rPr>
        <w:t>«</w:t>
      </w:r>
      <w:r>
        <w:rPr>
          <w:rFonts w:eastAsia="Times New Roman" w:cs="Times New Roman"/>
          <w:szCs w:val="24"/>
        </w:rPr>
        <w:t>Ε</w:t>
      </w:r>
      <w:r>
        <w:rPr>
          <w:rFonts w:eastAsia="Times New Roman" w:cs="Times New Roman"/>
          <w:szCs w:val="24"/>
        </w:rPr>
        <w:t>ΓΝΑΤΙΑΣ</w:t>
      </w:r>
      <w:r>
        <w:rPr>
          <w:rFonts w:eastAsia="Times New Roman" w:cs="Times New Roman"/>
          <w:szCs w:val="24"/>
        </w:rPr>
        <w:t xml:space="preserve"> Ο</w:t>
      </w:r>
      <w:r>
        <w:rPr>
          <w:rFonts w:eastAsia="Times New Roman" w:cs="Times New Roman"/>
          <w:szCs w:val="24"/>
        </w:rPr>
        <w:t>ΔΟΥ</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δεν θα συζητηθεί λόγω αναρμοδιότητας. Αρμόδιο είναι το Υπουργείο Οικονομικών. </w:t>
      </w:r>
    </w:p>
    <w:p w14:paraId="625AEA0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Επίσης η τέταρτη με αριθμό 550/1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επίκαιρη ερώτηση πρ</w:t>
      </w:r>
      <w:r>
        <w:rPr>
          <w:rFonts w:eastAsia="Times New Roman" w:cs="Times New Roman"/>
          <w:szCs w:val="24"/>
        </w:rPr>
        <w:t>ώτου κύκλου του Βουλευτή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Υποδομών και Μεταφορών, σχετικά με την ύπαρξη μόλις τεσσάρων ραντάρ ταχύτητας στο εθνικό δίκτυο της χώρας, δεν θα συζητηθεί. </w:t>
      </w:r>
    </w:p>
    <w:p w14:paraId="625AEA0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Η τέταρτη με αριθμό 175/7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w:t>
      </w:r>
      <w:r>
        <w:rPr>
          <w:rFonts w:eastAsia="Times New Roman" w:cs="Times New Roman"/>
          <w:szCs w:val="24"/>
        </w:rPr>
        <w:t xml:space="preserve">016 ερώτηση του Βουλευτή Λακωνίας της Νέας Δημοκρατίας κ. Αθανασίου Δαβάκη προς τον Υπουργό Περιβάλλοντος και Ενέργειας, σχετικά με την </w:t>
      </w:r>
      <w:r>
        <w:rPr>
          <w:rFonts w:eastAsia="Times New Roman" w:cs="Times New Roman"/>
          <w:szCs w:val="24"/>
        </w:rPr>
        <w:lastRenderedPageBreak/>
        <w:t>αντιπλημμυρική θωράκιση του Νομού Λακωνίας, δεν θα συζητηθεί κατόπιν συνεννόησης του αρμόδιου αναπληρωτή Υπουργού με τον</w:t>
      </w:r>
      <w:r>
        <w:rPr>
          <w:rFonts w:eastAsia="Times New Roman" w:cs="Times New Roman"/>
          <w:szCs w:val="24"/>
        </w:rPr>
        <w:t xml:space="preserve"> Βουλευτή.</w:t>
      </w:r>
    </w:p>
    <w:p w14:paraId="625AEA0D"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Η όγδοη με αριθμό 463/10</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Περιβάλλοντος και Ενέργειας, σχετικά με τη μεταφορά χρηστών της ΔΕΗ σε εταιρείες εναλλακτικώ</w:t>
      </w:r>
      <w:r>
        <w:rPr>
          <w:rFonts w:eastAsia="Times New Roman" w:cs="Times New Roman"/>
          <w:szCs w:val="24"/>
        </w:rPr>
        <w:t xml:space="preserve">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 δεν θα συζητηθεί κατόπιν συνεννόησης του αρμόδιου Υπουργού με τον Βουλευτή. </w:t>
      </w:r>
    </w:p>
    <w:p w14:paraId="625AEA0E"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δεύτερη με αριθμό 548/28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επίκαιρη ερώτηση πρώτου κύκλου της Βουλευτού Αττικής της Δημοκρατικής Συμπαράταξης ΠΑΣΟΚ-ΔΗΜΑΡ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την πρωτοφανή καθυστέρηση στην απονομή</w:t>
      </w:r>
      <w:r>
        <w:rPr>
          <w:rFonts w:eastAsia="Times New Roman" w:cs="Times New Roman"/>
          <w:szCs w:val="24"/>
        </w:rPr>
        <w:t xml:space="preserve"> νέων συντάξεων. </w:t>
      </w:r>
    </w:p>
    <w:p w14:paraId="625AEA0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δύο λεπτά. </w:t>
      </w:r>
    </w:p>
    <w:p w14:paraId="625AEA10"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625AEA1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γνωρίζετε ότι χθες το βράδυ κατετέθη σχετική τροπολογία με το θέμα της επίκαιρης ερώτησης και πρέπει να σας πω</w:t>
      </w:r>
      <w:r>
        <w:rPr>
          <w:rFonts w:eastAsia="Times New Roman" w:cs="Times New Roman"/>
          <w:szCs w:val="24"/>
        </w:rPr>
        <w:t>,</w:t>
      </w:r>
      <w:r>
        <w:rPr>
          <w:rFonts w:eastAsia="Times New Roman" w:cs="Times New Roman"/>
          <w:szCs w:val="24"/>
        </w:rPr>
        <w:t xml:space="preserve"> ότι όταν κατατέθηκε αυτή η επίκαιρη στις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κύριε Υπουργέ, είχε ήδη γίνει η πρώτη όχληση της ΕΛΣΤΑΤ περί του προβλήματος. </w:t>
      </w:r>
    </w:p>
    <w:p w14:paraId="625AEA12"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Εκεί, λοιπόν, σας ρωτούσα τι θα κάνετε με το</w:t>
      </w:r>
      <w:r>
        <w:rPr>
          <w:rFonts w:eastAsia="Times New Roman" w:cs="Times New Roman"/>
          <w:szCs w:val="24"/>
        </w:rPr>
        <w:t>ν</w:t>
      </w:r>
      <w:r>
        <w:rPr>
          <w:rFonts w:eastAsia="Times New Roman" w:cs="Times New Roman"/>
          <w:szCs w:val="24"/>
        </w:rPr>
        <w:t xml:space="preserve"> νέο υπολογισμό. </w:t>
      </w:r>
    </w:p>
    <w:p w14:paraId="625AEA13"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Φέρατε μία τροπολογία μπάλωμα και δεν ξέρω γιατί ακριβώς φέρα</w:t>
      </w:r>
      <w:r>
        <w:rPr>
          <w:rFonts w:eastAsia="Times New Roman" w:cs="Times New Roman"/>
          <w:szCs w:val="24"/>
        </w:rPr>
        <w:t>τε αυτή την τροπολογία. Για να φτάσετε μέχρι το 2020</w:t>
      </w:r>
      <w:r>
        <w:rPr>
          <w:rFonts w:eastAsia="Times New Roman" w:cs="Times New Roman"/>
          <w:szCs w:val="24"/>
        </w:rPr>
        <w:t>,</w:t>
      </w:r>
      <w:r>
        <w:rPr>
          <w:rFonts w:eastAsia="Times New Roman" w:cs="Times New Roman"/>
          <w:szCs w:val="24"/>
        </w:rPr>
        <w:t xml:space="preserve"> έτσι ώστε να μπορέσει η ΕΛΣΤΑΤ να προσδιορίσει τον τρόπο καταβολής συντάξεων με βάση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625AEA1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Για να δούμε, όμως, πώς έγιναν τα πράγματα, κύριε Υπουργέ. Διότι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κατετέθ</w:t>
      </w:r>
      <w:r>
        <w:rPr>
          <w:rFonts w:eastAsia="Times New Roman" w:cs="Times New Roman"/>
          <w:szCs w:val="24"/>
        </w:rPr>
        <w:t>η πρώτη φορά στον ελληνικό λαό ως σχέδιο, τον Γενάρη του 2016. Από τότε, λοιπόν, μέχρι τον Μάιο που ψηφίσατε τον νόμο, έπρεπε μια στοιχειωδώς σοβαρή κυβέρνηση να έχει ειδοποιήσει την ΕΛΣΤΑΤ, να έχει συνεργαστεί μαζί της και να έχει δει</w:t>
      </w:r>
      <w:r>
        <w:rPr>
          <w:rFonts w:eastAsia="Times New Roman" w:cs="Times New Roman"/>
          <w:szCs w:val="24"/>
        </w:rPr>
        <w:t>,</w:t>
      </w:r>
      <w:r>
        <w:rPr>
          <w:rFonts w:eastAsia="Times New Roman" w:cs="Times New Roman"/>
          <w:szCs w:val="24"/>
        </w:rPr>
        <w:t xml:space="preserve"> αν είναι εφαρμόσιμα</w:t>
      </w:r>
      <w:r>
        <w:rPr>
          <w:rFonts w:eastAsia="Times New Roman" w:cs="Times New Roman"/>
          <w:szCs w:val="24"/>
        </w:rPr>
        <w:t xml:space="preserve"> αυτά τα οποία καλέσατε -όχι εμάς γιατί καταψηφίσαμε- τους Βουλευτές σας να ψηφίσουν. Δεν είναι</w:t>
      </w:r>
      <w:r>
        <w:rPr>
          <w:rFonts w:eastAsia="Times New Roman" w:cs="Times New Roman"/>
          <w:szCs w:val="24"/>
        </w:rPr>
        <w:t>,</w:t>
      </w:r>
      <w:r>
        <w:rPr>
          <w:rFonts w:eastAsia="Times New Roman" w:cs="Times New Roman"/>
          <w:szCs w:val="24"/>
        </w:rPr>
        <w:t xml:space="preserve"> λοιπόν, μόνο εκτρωματικός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Δεν καταργεί μόνο το ΕΚΑΣ και πετσοκόβει τις </w:t>
      </w:r>
      <w:r>
        <w:rPr>
          <w:rFonts w:eastAsia="Times New Roman" w:cs="Times New Roman"/>
          <w:szCs w:val="24"/>
        </w:rPr>
        <w:lastRenderedPageBreak/>
        <w:t>συντάξεις, δεν έχει μόνο τον κόφτη της προσωπικής διαφοράς για του</w:t>
      </w:r>
      <w:r>
        <w:rPr>
          <w:rFonts w:eastAsia="Times New Roman" w:cs="Times New Roman"/>
          <w:szCs w:val="24"/>
        </w:rPr>
        <w:t xml:space="preserve">ς παλιούς συνταξιούχους, αλλά είναι και μία μέγγενη για τους νέους συνταξιούχους. </w:t>
      </w:r>
    </w:p>
    <w:p w14:paraId="625AEA15"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Κύριε Υπουργέ, φέρατε, λοιπόν, μία τροπολογία χθες τη νύχτα, την οποία είχατε διαρρεύσει πέντε ημέρες πριν, για να κάνετε τι; Όπως σας είπα, για να μπαλώσετε. Πού είναι ο κ.</w:t>
      </w:r>
      <w:r>
        <w:rPr>
          <w:rFonts w:eastAsia="Times New Roman" w:cs="Times New Roman"/>
          <w:szCs w:val="24"/>
        </w:rPr>
        <w:t xml:space="preserve"> </w:t>
      </w:r>
      <w:proofErr w:type="spellStart"/>
      <w:r>
        <w:rPr>
          <w:rFonts w:eastAsia="Times New Roman" w:cs="Times New Roman"/>
          <w:szCs w:val="24"/>
        </w:rPr>
        <w:t>Κατρούγκαλος</w:t>
      </w:r>
      <w:proofErr w:type="spellEnd"/>
      <w:r>
        <w:rPr>
          <w:rFonts w:eastAsia="Times New Roman" w:cs="Times New Roman"/>
          <w:szCs w:val="24"/>
        </w:rPr>
        <w:t xml:space="preserve"> σήμερα, κύριε Πρόεδρε; Ο κ. </w:t>
      </w:r>
      <w:proofErr w:type="spellStart"/>
      <w:r>
        <w:rPr>
          <w:rFonts w:eastAsia="Times New Roman" w:cs="Times New Roman"/>
          <w:szCs w:val="24"/>
        </w:rPr>
        <w:t>Κατρούγκαλος</w:t>
      </w:r>
      <w:proofErr w:type="spellEnd"/>
      <w:r>
        <w:rPr>
          <w:rFonts w:eastAsia="Times New Roman" w:cs="Times New Roman"/>
          <w:szCs w:val="24"/>
        </w:rPr>
        <w:t xml:space="preserve"> δραπέτευσε</w:t>
      </w:r>
      <w:r>
        <w:rPr>
          <w:rFonts w:eastAsia="Times New Roman" w:cs="Times New Roman"/>
          <w:szCs w:val="24"/>
        </w:rPr>
        <w:t>,</w:t>
      </w:r>
      <w:r>
        <w:rPr>
          <w:rFonts w:eastAsia="Times New Roman" w:cs="Times New Roman"/>
          <w:szCs w:val="24"/>
        </w:rPr>
        <w:t xml:space="preserve"> διότι καταρρέει ο νόμος του. Και δεν καταρρέει μόνο απ’ αυτό, αλλά καταρρέει και απ’ όλα τα άλλα που θα συζητήσουμε μετά, από έναν ΕΦΚΑ που δεν λειτουργεί, από ένα διοικητικό χάος το οποίο </w:t>
      </w:r>
      <w:r>
        <w:rPr>
          <w:rFonts w:eastAsia="Times New Roman" w:cs="Times New Roman"/>
          <w:szCs w:val="24"/>
        </w:rPr>
        <w:t>έχει προκληθεί. Το ζήτημα, όμως, είναι ότι δεκάδες χιλιάδες συνταξιούχων έχουν μείνει όμηροι επί μήνες</w:t>
      </w:r>
      <w:r>
        <w:rPr>
          <w:rFonts w:eastAsia="Times New Roman" w:cs="Times New Roman"/>
          <w:szCs w:val="24"/>
        </w:rPr>
        <w:t>,</w:t>
      </w:r>
      <w:r>
        <w:rPr>
          <w:rFonts w:eastAsia="Times New Roman" w:cs="Times New Roman"/>
          <w:szCs w:val="24"/>
        </w:rPr>
        <w:t xml:space="preserve"> επειδή εσείς δεν κάνατε τα δέοντα. </w:t>
      </w:r>
    </w:p>
    <w:p w14:paraId="625AEA16"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5AEA1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25AEA18"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Και όχ</w:t>
      </w:r>
      <w:r>
        <w:rPr>
          <w:rFonts w:eastAsia="Times New Roman" w:cs="Times New Roman"/>
          <w:szCs w:val="24"/>
        </w:rPr>
        <w:t xml:space="preserve">ι μόνο αυτό, αλλά ψηφίστηκε ο νόμος τον Μάη </w:t>
      </w:r>
      <w:r>
        <w:rPr>
          <w:rFonts w:eastAsia="Times New Roman" w:cs="Times New Roman"/>
          <w:szCs w:val="24"/>
        </w:rPr>
        <w:t xml:space="preserve">και </w:t>
      </w:r>
      <w:r>
        <w:rPr>
          <w:rFonts w:eastAsia="Times New Roman" w:cs="Times New Roman"/>
          <w:szCs w:val="24"/>
        </w:rPr>
        <w:t>έφτασε Νοέμβρης, κύριε Υπουργέ, για να φτάσετε να πείτε στην ΕΛΣΤΑΤ να ασχοληθεί με το θέμα. Τι ακριβώς κάνετε; Μαθητευό</w:t>
      </w:r>
      <w:r>
        <w:rPr>
          <w:rFonts w:eastAsia="Times New Roman" w:cs="Times New Roman"/>
          <w:szCs w:val="24"/>
        </w:rPr>
        <w:lastRenderedPageBreak/>
        <w:t>μενοι μάγοι της κακιάς ώρας. Νομίζω ότι θα ήσασταν πιο χρήσιμος στο δικηγορικό σας γραφε</w:t>
      </w:r>
      <w:r>
        <w:rPr>
          <w:rFonts w:eastAsia="Times New Roman" w:cs="Times New Roman"/>
          <w:szCs w:val="24"/>
        </w:rPr>
        <w:t>ίο και θα έπρεπε να σκεφτείτε τι να κάνετε. Νομίζω, λοιπόν, κύριε Υπουργέ, ότι οφείλετε κάποιες απαντήσεις</w:t>
      </w:r>
      <w:r>
        <w:rPr>
          <w:rFonts w:eastAsia="Times New Roman" w:cs="Times New Roman"/>
          <w:szCs w:val="24"/>
        </w:rPr>
        <w:t>,</w:t>
      </w:r>
      <w:r>
        <w:rPr>
          <w:rFonts w:eastAsia="Times New Roman" w:cs="Times New Roman"/>
          <w:szCs w:val="24"/>
        </w:rPr>
        <w:t xml:space="preserve"> αν και δεν ξέρω τι μπορείτε να απαντήσετε. Ο νόμος θέλει από την αρχή μηδενική βάση και συνεννόηση μπας και βγάλουμε άκρη.</w:t>
      </w:r>
    </w:p>
    <w:p w14:paraId="625AEA19"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Κύριε Υπουργέ, έχετε τον λόγο.</w:t>
      </w:r>
    </w:p>
    <w:p w14:paraId="625AEA1A"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Για την ανάγκη απάντησης της ερώτησής σας,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ζήτησα να έχω τη σχετική αλληλογραφία με την ΕΛΣΤΑΤ. </w:t>
      </w:r>
    </w:p>
    <w:p w14:paraId="625AEA1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ροφανώς θα έχετε και εσείς υποθέσει</w:t>
      </w:r>
      <w:r>
        <w:rPr>
          <w:rFonts w:eastAsia="Times New Roman" w:cs="Times New Roman"/>
          <w:szCs w:val="24"/>
        </w:rPr>
        <w:t>,</w:t>
      </w:r>
      <w:r>
        <w:rPr>
          <w:rFonts w:eastAsia="Times New Roman" w:cs="Times New Roman"/>
          <w:szCs w:val="24"/>
        </w:rPr>
        <w:t xml:space="preserve"> πως η σχετική διάταξη του νόμου δεν διατυπώθηκε από ανθρώπους που δεν γνωρίζουν ζητήματα σχετικά με τη λειτουργία της ΕΛΣΤΑΤ και τα θέματα της Εθνικής Αναλογιστικής Αρχής. Θέλω να πω με αυτό</w:t>
      </w:r>
      <w:r>
        <w:rPr>
          <w:rFonts w:eastAsia="Times New Roman" w:cs="Times New Roman"/>
          <w:szCs w:val="24"/>
        </w:rPr>
        <w:t>,</w:t>
      </w:r>
      <w:r>
        <w:rPr>
          <w:rFonts w:eastAsia="Times New Roman" w:cs="Times New Roman"/>
          <w:szCs w:val="24"/>
        </w:rPr>
        <w:t xml:space="preserve"> ότι η σχετική διατύπωση στο</w:t>
      </w:r>
      <w:r>
        <w:rPr>
          <w:rFonts w:eastAsia="Times New Roman" w:cs="Times New Roman"/>
          <w:szCs w:val="24"/>
        </w:rPr>
        <w:t xml:space="preserve">ν νόμο υπεβλήθη όχι από την ΕΛΣΤΑΤ φυσικά αλλά από τις αρμόδιες υπηρεσίες του Υπουργείου, που γνωρίζουν τα σχετικά ζητήματα. Και είναι σύμφωνη η </w:t>
      </w:r>
      <w:r>
        <w:rPr>
          <w:rFonts w:eastAsia="Times New Roman" w:cs="Times New Roman"/>
          <w:szCs w:val="24"/>
        </w:rPr>
        <w:lastRenderedPageBreak/>
        <w:t>σχετική διατύπωση με τη διεθνή βιβλιογραφία. Βεβαίως η μεθοδολογία δεν είναι η ίδια παντού, αλλά η βιβλιογραφία</w:t>
      </w:r>
      <w:r>
        <w:rPr>
          <w:rFonts w:eastAsia="Times New Roman" w:cs="Times New Roman"/>
          <w:szCs w:val="24"/>
        </w:rPr>
        <w:t xml:space="preserve"> η οποία ετέθη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από τις αρμόδιες υπηρεσίες του Υπουργείου</w:t>
      </w:r>
      <w:r>
        <w:rPr>
          <w:rFonts w:eastAsia="Times New Roman" w:cs="Times New Roman"/>
          <w:szCs w:val="24"/>
        </w:rPr>
        <w:t>,</w:t>
      </w:r>
      <w:r>
        <w:rPr>
          <w:rFonts w:eastAsia="Times New Roman" w:cs="Times New Roman"/>
          <w:szCs w:val="24"/>
        </w:rPr>
        <w:t xml:space="preserve"> υπεδείκνυε κατ’ αποτέλεσμα τη σχετική διατύπωση ως εύστοχη διατύπωση. Από 24 Μαΐου η αρμόδια διευθύντρια του Υπουργείου </w:t>
      </w:r>
      <w:proofErr w:type="spellStart"/>
      <w:r>
        <w:rPr>
          <w:rFonts w:eastAsia="Times New Roman" w:cs="Times New Roman"/>
          <w:szCs w:val="24"/>
        </w:rPr>
        <w:t>απευθύνθη</w:t>
      </w:r>
      <w:proofErr w:type="spellEnd"/>
      <w:r>
        <w:rPr>
          <w:rFonts w:eastAsia="Times New Roman" w:cs="Times New Roman"/>
          <w:szCs w:val="24"/>
        </w:rPr>
        <w:t xml:space="preserve"> στην ΕΛΣΤΑΤ, προκειμένου να γίνουν οι σχετικές συνεννοή</w:t>
      </w:r>
      <w:r>
        <w:rPr>
          <w:rFonts w:eastAsia="Times New Roman" w:cs="Times New Roman"/>
          <w:szCs w:val="24"/>
        </w:rPr>
        <w:t>σεις</w:t>
      </w:r>
      <w:r>
        <w:rPr>
          <w:rFonts w:eastAsia="Times New Roman" w:cs="Times New Roman"/>
          <w:szCs w:val="24"/>
        </w:rPr>
        <w:t>,</w:t>
      </w:r>
      <w:r>
        <w:rPr>
          <w:rFonts w:eastAsia="Times New Roman" w:cs="Times New Roman"/>
          <w:szCs w:val="24"/>
        </w:rPr>
        <w:t xml:space="preserve"> για να έχουμε με απόλυτη ασφάλεια την ορθή επιλογή του σχετικού συντελεστή. Δεν είναι κάτι που μπορεί κανείς να θεωρήσει ως κίνηση αμελή ή κίνηση ύποπτη. </w:t>
      </w:r>
    </w:p>
    <w:p w14:paraId="625AEA1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Έγινε η διαδικασία των συζητήσεων με την ΕΛΣΤΑΤ σε διαδοχικές συναντήσεις από τότε και</w:t>
      </w:r>
      <w:r>
        <w:rPr>
          <w:rFonts w:eastAsia="Times New Roman" w:cs="Times New Roman"/>
          <w:szCs w:val="24"/>
        </w:rPr>
        <w:t>,</w:t>
      </w:r>
      <w:r>
        <w:rPr>
          <w:rFonts w:eastAsia="Times New Roman" w:cs="Times New Roman"/>
          <w:szCs w:val="24"/>
        </w:rPr>
        <w:t xml:space="preserve"> πράγματ</w:t>
      </w:r>
      <w:r>
        <w:rPr>
          <w:rFonts w:eastAsia="Times New Roman" w:cs="Times New Roman"/>
          <w:szCs w:val="24"/>
        </w:rPr>
        <w:t>ι</w:t>
      </w:r>
      <w:r>
        <w:rPr>
          <w:rFonts w:eastAsia="Times New Roman" w:cs="Times New Roman"/>
          <w:szCs w:val="24"/>
        </w:rPr>
        <w:t>,</w:t>
      </w:r>
      <w:r>
        <w:rPr>
          <w:rFonts w:eastAsia="Times New Roman" w:cs="Times New Roman"/>
          <w:szCs w:val="24"/>
        </w:rPr>
        <w:t xml:space="preserve"> είναι ένα δυσχερές θέμα, απασχόλησε πάρα πολύ τους ειδικούς ο τρόπος επιλογής του σωστού συντελεστή και αυτό είναι που συνέβη και καταλήξαμε με βάση και τις μελέτες που έκανε η ΕΛΣΤΑΤ και τις υποδείξεις σε αυτόν τον τρόπο υπολογισμού. Διότι ενώ κατά τη </w:t>
      </w:r>
      <w:r>
        <w:rPr>
          <w:rFonts w:eastAsia="Times New Roman" w:cs="Times New Roman"/>
          <w:szCs w:val="24"/>
        </w:rPr>
        <w:t>διεθνή βιβλιογραφία ο συντελεστής της ετήσιας μεταβολής μισθού είναι συντελεστής που προσφέρεται για τον σκοπό που πρέπει να επιτελέσει σύμφωνα με τον νόμο, εντούτοις δεν υπάρχουν τα διαθέσιμα στοιχεία</w:t>
      </w:r>
      <w:r>
        <w:rPr>
          <w:rFonts w:eastAsia="Times New Roman" w:cs="Times New Roman"/>
          <w:szCs w:val="24"/>
        </w:rPr>
        <w:t>,</w:t>
      </w:r>
      <w:r>
        <w:rPr>
          <w:rFonts w:eastAsia="Times New Roman" w:cs="Times New Roman"/>
          <w:szCs w:val="24"/>
        </w:rPr>
        <w:t xml:space="preserve"> γιατί όπως και η ΕΛΣΤΑΤ ανακοί</w:t>
      </w:r>
      <w:r>
        <w:rPr>
          <w:rFonts w:eastAsia="Times New Roman" w:cs="Times New Roman"/>
          <w:szCs w:val="24"/>
        </w:rPr>
        <w:lastRenderedPageBreak/>
        <w:t>νωσε σχετικά πριν λίγες</w:t>
      </w:r>
      <w:r>
        <w:rPr>
          <w:rFonts w:eastAsia="Times New Roman" w:cs="Times New Roman"/>
          <w:szCs w:val="24"/>
        </w:rPr>
        <w:t xml:space="preserve"> ημέρες, αποκλίνει από τον δείκτη κόστους-εργασίας. Ενώ η ΕΛΣΤΑΤ, δηλαδή, έχει δείκτη κόστους-εργασίας, δεν ταυτίζεται αυτός με τον δείκτη ετήσιας μεταβολής μισθών.</w:t>
      </w:r>
    </w:p>
    <w:p w14:paraId="625AEA1D" w14:textId="77777777" w:rsidR="00C563F6" w:rsidRDefault="0024187A">
      <w:pPr>
        <w:spacing w:after="0" w:line="600" w:lineRule="auto"/>
        <w:ind w:firstLine="720"/>
        <w:jc w:val="both"/>
        <w:rPr>
          <w:rFonts w:eastAsia="Times New Roman"/>
          <w:szCs w:val="24"/>
        </w:rPr>
      </w:pPr>
      <w:r>
        <w:rPr>
          <w:rFonts w:eastAsia="Times New Roman"/>
          <w:szCs w:val="24"/>
        </w:rPr>
        <w:t>Γι’ αυτόν τον λόγο επελέγη, με επιστημονικό τρόπο, ως ορθότερη η μεθοδολογία κατάρτισης του</w:t>
      </w:r>
      <w:r>
        <w:rPr>
          <w:rFonts w:eastAsia="Times New Roman"/>
          <w:szCs w:val="24"/>
        </w:rPr>
        <w:t xml:space="preserve"> συντελεστή μεταβολής μισθών σύμφωνα με τη μεταβολή του δείκτη τιμών καταναλωτή. Δεν χρειάζεται να ψάχνετε άλλους λόγους σχετικούς με την εξεύρεση και την προσπάθεια εξεύρεσης του σωστού συντελεστή. </w:t>
      </w:r>
    </w:p>
    <w:p w14:paraId="625AEA1E" w14:textId="77777777" w:rsidR="00C563F6" w:rsidRDefault="0024187A">
      <w:pPr>
        <w:spacing w:after="0" w:line="600" w:lineRule="auto"/>
        <w:ind w:firstLine="720"/>
        <w:jc w:val="both"/>
        <w:rPr>
          <w:rFonts w:eastAsia="Times New Roman"/>
          <w:szCs w:val="24"/>
        </w:rPr>
      </w:pPr>
      <w:r>
        <w:rPr>
          <w:rFonts w:eastAsia="Times New Roman"/>
          <w:szCs w:val="24"/>
        </w:rPr>
        <w:t>Ήταν, πραγματικά, μία δύσκολη δουλειά και γι’ αυτό τράβη</w:t>
      </w:r>
      <w:r>
        <w:rPr>
          <w:rFonts w:eastAsia="Times New Roman"/>
          <w:szCs w:val="24"/>
        </w:rPr>
        <w:t xml:space="preserve">ξε τόσον καιρό, αν υπολογίσετε από τον Μάιο πόσος καιρός πέρασε για να γίνει όλη αυτή η δουλειά. Φυσικά η ΕΛΣΤΑΤ </w:t>
      </w:r>
      <w:r>
        <w:rPr>
          <w:rFonts w:eastAsia="Times New Roman" w:cs="Times New Roman"/>
          <w:iCs/>
          <w:szCs w:val="24"/>
        </w:rPr>
        <w:t>άρχισε</w:t>
      </w:r>
      <w:r>
        <w:rPr>
          <w:rFonts w:eastAsia="Times New Roman"/>
          <w:i/>
          <w:szCs w:val="24"/>
        </w:rPr>
        <w:t xml:space="preserve"> </w:t>
      </w:r>
      <w:r>
        <w:rPr>
          <w:rFonts w:eastAsia="Times New Roman"/>
          <w:szCs w:val="24"/>
        </w:rPr>
        <w:t xml:space="preserve">μεθοδολογικά να εξετάζει το θέμα περίπου από τον Νοέμβριο, όταν κατέληξαν οι μεταξύ τους συνεργαζόμενοι φορείς, δηλαδή η Εθνική </w:t>
      </w:r>
      <w:r>
        <w:rPr>
          <w:rFonts w:eastAsia="Times New Roman"/>
          <w:szCs w:val="24"/>
        </w:rPr>
        <w:t>Αναγνωριστική Αρχή, οι υπηρεσίες του Υπουργείου και η ΕΛΣΤΑΤ. Άρχισαν τον Νοέμβριο να επεξεργάζονται πολύ πιο συγκεκριμένη, προσδιορισμένη πλέον, έρευνα</w:t>
      </w:r>
      <w:r>
        <w:rPr>
          <w:rFonts w:eastAsia="Times New Roman"/>
          <w:szCs w:val="24"/>
        </w:rPr>
        <w:t>,</w:t>
      </w:r>
      <w:r>
        <w:rPr>
          <w:rFonts w:eastAsia="Times New Roman"/>
          <w:szCs w:val="24"/>
        </w:rPr>
        <w:t xml:space="preserve"> πάνω στο πλαίσιο το οποίο χρησιμοποιήθηκε για να καταλήξει στην πρόταση, την οποία εμείς υποβάλουμε με</w:t>
      </w:r>
      <w:r>
        <w:rPr>
          <w:rFonts w:eastAsia="Times New Roman"/>
          <w:szCs w:val="24"/>
        </w:rPr>
        <w:t>τά από αυτή την επεξεργασία με τη σχετική τροπολογία.</w:t>
      </w:r>
    </w:p>
    <w:p w14:paraId="625AEA1F" w14:textId="77777777" w:rsidR="00C563F6" w:rsidRDefault="0024187A">
      <w:pPr>
        <w:spacing w:after="0" w:line="600" w:lineRule="auto"/>
        <w:ind w:firstLine="720"/>
        <w:jc w:val="both"/>
        <w:rPr>
          <w:rFonts w:eastAsia="Times New Roman"/>
          <w:szCs w:val="24"/>
        </w:rPr>
      </w:pPr>
      <w:r>
        <w:rPr>
          <w:rFonts w:eastAsia="Times New Roman"/>
          <w:szCs w:val="24"/>
        </w:rPr>
        <w:lastRenderedPageBreak/>
        <w:t xml:space="preserve">Σας ευχαριστώ. </w:t>
      </w:r>
    </w:p>
    <w:p w14:paraId="625AEA20" w14:textId="77777777" w:rsidR="00C563F6" w:rsidRDefault="0024187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w:t>
      </w:r>
      <w:proofErr w:type="spellStart"/>
      <w:r>
        <w:rPr>
          <w:rFonts w:eastAsia="Times New Roman"/>
          <w:szCs w:val="24"/>
        </w:rPr>
        <w:t>Χριστοφιλοπούλου</w:t>
      </w:r>
      <w:proofErr w:type="spellEnd"/>
      <w:r>
        <w:rPr>
          <w:rFonts w:eastAsia="Times New Roman"/>
          <w:szCs w:val="24"/>
        </w:rPr>
        <w:t>, έχετε τον λόγο.</w:t>
      </w:r>
    </w:p>
    <w:p w14:paraId="625AEA21" w14:textId="77777777" w:rsidR="00C563F6" w:rsidRDefault="0024187A">
      <w:pPr>
        <w:spacing w:after="0"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Υπουργέ, ποτέ δεν κατηγόρησα είτε εγώ είτε η Δημοκρατική Συμπαράταξη αυτή τη με</w:t>
      </w:r>
      <w:r>
        <w:rPr>
          <w:rFonts w:eastAsia="Times New Roman"/>
          <w:szCs w:val="24"/>
        </w:rPr>
        <w:t xml:space="preserve">θοδολογία. Εμείς κάνουμε τη συγκεκριμένη κριτική στον νόμο </w:t>
      </w:r>
      <w:proofErr w:type="spellStart"/>
      <w:r>
        <w:rPr>
          <w:rFonts w:eastAsia="Times New Roman"/>
          <w:szCs w:val="24"/>
        </w:rPr>
        <w:t>Κατρούγκαλου</w:t>
      </w:r>
      <w:proofErr w:type="spellEnd"/>
      <w:r>
        <w:rPr>
          <w:rFonts w:eastAsia="Times New Roman"/>
          <w:szCs w:val="24"/>
        </w:rPr>
        <w:t xml:space="preserve"> για όλη τη μεθοδολογία. </w:t>
      </w:r>
    </w:p>
    <w:p w14:paraId="625AEA22" w14:textId="77777777" w:rsidR="00C563F6" w:rsidRDefault="0024187A">
      <w:pPr>
        <w:spacing w:after="0" w:line="600" w:lineRule="auto"/>
        <w:ind w:firstLine="720"/>
        <w:jc w:val="both"/>
        <w:rPr>
          <w:rFonts w:eastAsia="Times New Roman"/>
          <w:szCs w:val="24"/>
        </w:rPr>
      </w:pPr>
      <w:r>
        <w:rPr>
          <w:rFonts w:eastAsia="Times New Roman"/>
          <w:szCs w:val="24"/>
        </w:rPr>
        <w:t>Μάλιστα μέσα στην ερώτησή μου τι σας λέω; Σας λέω ότι η σύγκριση παρόμοιων συστημάτων που ισχύουν σε άλλες ευρωπαϊκές χώρες</w:t>
      </w:r>
      <w:r>
        <w:rPr>
          <w:rFonts w:eastAsia="Times New Roman"/>
          <w:szCs w:val="24"/>
        </w:rPr>
        <w:t>,</w:t>
      </w:r>
      <w:r>
        <w:rPr>
          <w:rFonts w:eastAsia="Times New Roman"/>
          <w:szCs w:val="24"/>
        </w:rPr>
        <w:t xml:space="preserve"> απαιτεί χρόνο. Δηλαδή αναγνωρίζω ό</w:t>
      </w:r>
      <w:r>
        <w:rPr>
          <w:rFonts w:eastAsia="Times New Roman"/>
          <w:szCs w:val="24"/>
        </w:rPr>
        <w:t xml:space="preserve">τι υπάρχουν παρόμοια συστήματα. </w:t>
      </w:r>
    </w:p>
    <w:p w14:paraId="625AEA23" w14:textId="77777777" w:rsidR="00C563F6" w:rsidRDefault="0024187A">
      <w:pPr>
        <w:spacing w:after="0" w:line="600" w:lineRule="auto"/>
        <w:ind w:firstLine="720"/>
        <w:jc w:val="both"/>
        <w:rPr>
          <w:rFonts w:eastAsia="Times New Roman"/>
          <w:szCs w:val="24"/>
        </w:rPr>
      </w:pPr>
      <w:r>
        <w:rPr>
          <w:rFonts w:eastAsia="Times New Roman"/>
          <w:szCs w:val="24"/>
        </w:rPr>
        <w:t xml:space="preserve">Τι σας λέω. Σήμερα μου είπατε ότι δεν καθυστερήσατε. Εγώ να δεχθώ το προφορικό της επικοινωνίας της κυρίας </w:t>
      </w:r>
      <w:r>
        <w:rPr>
          <w:rFonts w:eastAsia="Times New Roman"/>
          <w:szCs w:val="24"/>
        </w:rPr>
        <w:t>δ</w:t>
      </w:r>
      <w:r>
        <w:rPr>
          <w:rFonts w:eastAsia="Times New Roman"/>
          <w:szCs w:val="24"/>
        </w:rPr>
        <w:t>ιευθύντριας στις 24 Μαΐου. Να το δεχθώ καλοπίστως. Σας παρακαλώ πολύ, μπορείτε να καταθέσετε στη Βουλή –αν χρειαστε</w:t>
      </w:r>
      <w:r>
        <w:rPr>
          <w:rFonts w:eastAsia="Times New Roman"/>
          <w:szCs w:val="24"/>
        </w:rPr>
        <w:t>ί γι’ αυτό, κύριε Πρόεδρε, να καταθέσω γραπτή ερώτηση ή και αίτηση κατάθεσης εγγράφου- τα στοιχεία της αλληλογραφίας αυτής; Γιατί μου κάνει τρομερή εντύπωση, εάν γνωρίζατε το πρόβλημα και το ανεφάρμοστο, γιατί αυτό που κάνετε με την τροπολογία</w:t>
      </w:r>
      <w:r>
        <w:rPr>
          <w:rFonts w:eastAsia="Times New Roman"/>
          <w:szCs w:val="24"/>
        </w:rPr>
        <w:t>,</w:t>
      </w:r>
      <w:r>
        <w:rPr>
          <w:rFonts w:eastAsia="Times New Roman"/>
          <w:szCs w:val="24"/>
        </w:rPr>
        <w:t xml:space="preserve"> δεν μπορούσ</w:t>
      </w:r>
      <w:r>
        <w:rPr>
          <w:rFonts w:eastAsia="Times New Roman"/>
          <w:szCs w:val="24"/>
        </w:rPr>
        <w:t xml:space="preserve">ατε να το προβλέψετε μέσα στον νόμο. Ξέρατε, λοιπόν, ότι </w:t>
      </w:r>
      <w:r>
        <w:rPr>
          <w:rFonts w:eastAsia="Times New Roman"/>
          <w:szCs w:val="24"/>
        </w:rPr>
        <w:lastRenderedPageBreak/>
        <w:t xml:space="preserve">είναι δύσκολο ή δεν ξέρατε; Ή δεν ξέρατε ή ξέρατε και μας κοροϊδεύετε. </w:t>
      </w:r>
    </w:p>
    <w:p w14:paraId="625AEA24" w14:textId="77777777" w:rsidR="00C563F6" w:rsidRDefault="0024187A">
      <w:pPr>
        <w:spacing w:after="0" w:line="600" w:lineRule="auto"/>
        <w:ind w:firstLine="720"/>
        <w:jc w:val="both"/>
        <w:rPr>
          <w:rFonts w:eastAsia="Times New Roman"/>
          <w:szCs w:val="24"/>
        </w:rPr>
      </w:pPr>
      <w:r>
        <w:rPr>
          <w:rFonts w:eastAsia="Times New Roman"/>
          <w:szCs w:val="24"/>
        </w:rPr>
        <w:t>Διότι αν ξέρατε τη δυσκολία του εγχειρήματος, θα έπρεπε μέσα στον νόμο να έχετε βάλει μεταβατική περίοδο. Και σας μιλάει Βουλευ</w:t>
      </w:r>
      <w:r>
        <w:rPr>
          <w:rFonts w:eastAsia="Times New Roman"/>
          <w:szCs w:val="24"/>
        </w:rPr>
        <w:t xml:space="preserve">τής ενός κόμματος το οποίο από την πρώτη μέρα, από τον Νοέμβριο του 2015 κύριε Πρόεδρε, είχαμε καλέσει για διάλογο, είχαμε καταθέσει προτάσεις. Το θέμα, όμως, δεν είναι αν εμείς είχαμε καταθέσαμε προτάσεις. Το θέμα είναι τι κάνατε εσείς. </w:t>
      </w:r>
    </w:p>
    <w:p w14:paraId="625AEA25" w14:textId="77777777" w:rsidR="00C563F6" w:rsidRDefault="0024187A">
      <w:pPr>
        <w:spacing w:after="0" w:line="600" w:lineRule="auto"/>
        <w:ind w:firstLine="720"/>
        <w:jc w:val="both"/>
        <w:rPr>
          <w:rFonts w:eastAsia="Times New Roman"/>
          <w:szCs w:val="24"/>
        </w:rPr>
      </w:pPr>
      <w:r>
        <w:rPr>
          <w:rFonts w:eastAsia="Times New Roman"/>
          <w:szCs w:val="24"/>
        </w:rPr>
        <w:t>Σήμερα δεκάδες χι</w:t>
      </w:r>
      <w:r>
        <w:rPr>
          <w:rFonts w:eastAsia="Times New Roman"/>
          <w:szCs w:val="24"/>
        </w:rPr>
        <w:t xml:space="preserve">λιάδες συνταξιούχοι είναι στην ουρά. Περιμένουν την αναγνώριση. Πείτε και κάτι επ’ αυτού. Πώς σκοπεύετε, με βάση αυτή την τροπολογία που καταθέσατε και με βάση τις ουρές </w:t>
      </w:r>
      <w:r>
        <w:rPr>
          <w:rFonts w:eastAsia="Times New Roman"/>
          <w:szCs w:val="24"/>
        </w:rPr>
        <w:t xml:space="preserve">των συνταξιούχων </w:t>
      </w:r>
      <w:r>
        <w:rPr>
          <w:rFonts w:eastAsia="Times New Roman"/>
          <w:szCs w:val="24"/>
        </w:rPr>
        <w:t>που έχουν δημιουργηθεί</w:t>
      </w:r>
      <w:r>
        <w:rPr>
          <w:rFonts w:eastAsia="Times New Roman"/>
          <w:szCs w:val="24"/>
        </w:rPr>
        <w:t>,</w:t>
      </w:r>
      <w:r>
        <w:rPr>
          <w:rFonts w:eastAsia="Times New Roman"/>
          <w:szCs w:val="24"/>
        </w:rPr>
        <w:t xml:space="preserve"> που περιμένουν να πάρουν τη σύνταξή τους -οι </w:t>
      </w:r>
      <w:r>
        <w:rPr>
          <w:rFonts w:eastAsia="Times New Roman"/>
          <w:szCs w:val="24"/>
        </w:rPr>
        <w:t>περισσότεροι από αυτούς δεν έχουν πάρει καν προσωρινή σύνταξη, κύριε Πρόεδρε, τις μέρες που ζούμε- αυτοί οι άνθρωποι να εξυπηρετηθούν; Πότε θα εξυπηρετηθούν οι ουρές για τον τρόπο αναγνώρισης των πλασματικών χρόνων; Και το ξέρετε πολύ καλά το πρόβλημα. Για</w:t>
      </w:r>
      <w:r>
        <w:rPr>
          <w:rFonts w:eastAsia="Times New Roman"/>
          <w:szCs w:val="24"/>
        </w:rPr>
        <w:t xml:space="preserve"> απαντήστε μου. Πότε αυτοί οι άνθρωποι θα μπορέσουν να εξυπηρετηθούν, με βάση αυτά τα μπαλώματα που κάνετε;</w:t>
      </w:r>
    </w:p>
    <w:p w14:paraId="625AEA26" w14:textId="77777777" w:rsidR="00C563F6" w:rsidRDefault="0024187A">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συνάδελφοι, έχω την τιμή να ανακοινώσω στο Σώμα ότι τη συνεδρίασή μας παρακολουθούν από τα άνω δυ</w:t>
      </w:r>
      <w:r>
        <w:rPr>
          <w:rFonts w:eastAsia="Times New Roman"/>
          <w:szCs w:val="24"/>
        </w:rPr>
        <w:t xml:space="preserve">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τέσσερεις μαθητές και μαθήτριες και τέσσερεις εκπαιδευτικοί </w:t>
      </w:r>
      <w:r>
        <w:rPr>
          <w:rFonts w:eastAsia="Times New Roman"/>
          <w:szCs w:val="24"/>
        </w:rPr>
        <w:t>συνοδοί τους από το 105</w:t>
      </w:r>
      <w:r>
        <w:rPr>
          <w:rFonts w:eastAsia="Times New Roman"/>
          <w:szCs w:val="24"/>
          <w:vertAlign w:val="superscript"/>
        </w:rPr>
        <w:t>ο</w:t>
      </w:r>
      <w:r>
        <w:rPr>
          <w:rFonts w:eastAsia="Times New Roman"/>
          <w:szCs w:val="24"/>
        </w:rPr>
        <w:t xml:space="preserve"> Δημοτικό Σχολείο Αθηνών</w:t>
      </w:r>
      <w:r>
        <w:rPr>
          <w:rFonts w:eastAsia="Times New Roman"/>
          <w:szCs w:val="24"/>
        </w:rPr>
        <w:t>.</w:t>
      </w:r>
    </w:p>
    <w:p w14:paraId="625AEA27" w14:textId="77777777" w:rsidR="00C563F6" w:rsidRDefault="0024187A">
      <w:pPr>
        <w:spacing w:after="0"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625AEA28" w14:textId="77777777" w:rsidR="00C563F6" w:rsidRDefault="0024187A">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25AEA29" w14:textId="77777777" w:rsidR="00C563F6" w:rsidRDefault="0024187A">
      <w:pPr>
        <w:spacing w:after="0" w:line="600" w:lineRule="auto"/>
        <w:ind w:firstLine="720"/>
        <w:jc w:val="both"/>
        <w:rPr>
          <w:rFonts w:eastAsia="Times New Roman"/>
          <w:szCs w:val="24"/>
        </w:rPr>
      </w:pPr>
      <w:r>
        <w:rPr>
          <w:rFonts w:eastAsia="Times New Roman"/>
          <w:szCs w:val="24"/>
        </w:rPr>
        <w:t xml:space="preserve">Κύριε Υπουργέ, έχετε τον λόγο. </w:t>
      </w:r>
    </w:p>
    <w:p w14:paraId="625AEA2A" w14:textId="77777777" w:rsidR="00C563F6" w:rsidRDefault="0024187A">
      <w:pPr>
        <w:spacing w:after="0"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κύριε Πρόεδρε. </w:t>
      </w:r>
    </w:p>
    <w:p w14:paraId="625AEA2B" w14:textId="77777777" w:rsidR="00C563F6" w:rsidRDefault="0024187A">
      <w:pPr>
        <w:spacing w:after="0" w:line="600" w:lineRule="auto"/>
        <w:ind w:firstLine="720"/>
        <w:jc w:val="both"/>
        <w:rPr>
          <w:rFonts w:eastAsia="Times New Roman"/>
          <w:szCs w:val="24"/>
        </w:rPr>
      </w:pPr>
      <w:r>
        <w:rPr>
          <w:rFonts w:eastAsia="Times New Roman"/>
          <w:szCs w:val="24"/>
        </w:rPr>
        <w:t>Η προσωρινή σύνταξη που καταβά</w:t>
      </w:r>
      <w:r>
        <w:rPr>
          <w:rFonts w:eastAsia="Times New Roman"/>
          <w:szCs w:val="24"/>
        </w:rPr>
        <w:t>λ</w:t>
      </w:r>
      <w:r>
        <w:rPr>
          <w:rFonts w:eastAsia="Times New Roman"/>
          <w:szCs w:val="24"/>
        </w:rPr>
        <w:t>λουμε, σύμφωνα με τον νόμο, ανέρχεται στο ύψος των 768 ευρώ, κατ’ ανώτατο όριο. Επομένως υπάρχει δυνατότητα καταβολής μίας αξιοπρεπούς προσωρινής σύνταξης</w:t>
      </w:r>
      <w:r>
        <w:rPr>
          <w:rFonts w:eastAsia="Times New Roman"/>
          <w:szCs w:val="24"/>
        </w:rPr>
        <w:t>,</w:t>
      </w:r>
      <w:r>
        <w:rPr>
          <w:rFonts w:eastAsia="Times New Roman"/>
          <w:szCs w:val="24"/>
        </w:rPr>
        <w:t xml:space="preserve"> που στηρίζεται, κατά τα άλλα, στα δεδομένα</w:t>
      </w:r>
      <w:r>
        <w:rPr>
          <w:rFonts w:eastAsia="Times New Roman"/>
          <w:szCs w:val="24"/>
        </w:rPr>
        <w:t xml:space="preserve"> προηγούμενων διατάξεων των προηγούμενων νόμων της </w:t>
      </w:r>
      <w:r>
        <w:rPr>
          <w:rFonts w:eastAsia="Times New Roman"/>
          <w:szCs w:val="24"/>
        </w:rPr>
        <w:lastRenderedPageBreak/>
        <w:t xml:space="preserve">δικής σας κυβέρνησης, η οποία, πάντως, όπως γνωρίζετε, κατέβαλε ως προσωρινή σύνταξη το 80% εκείνης που αντιστοιχούσε στις αποδοχές του τελευταίου μήνα. Οι αποδοχές αυτές μπορούσαν να είναι και ελάχιστες, </w:t>
      </w:r>
      <w:r>
        <w:rPr>
          <w:rFonts w:eastAsia="Times New Roman"/>
          <w:szCs w:val="24"/>
        </w:rPr>
        <w:t>μπορεί να ήταν και μέγιστες. Θα μπορούσαν να είναι αποδοχές ενός μερικώς απασχολούμενου, μπορούσαν να είναι και αποδοχές πολύ μικρού ύψους. Διότι ξέρουμε πολύ καλά τα τελευταία χρόνια ότι οι μισθοί έχουν καταρρεύσει.</w:t>
      </w:r>
    </w:p>
    <w:p w14:paraId="625AEA2C"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szCs w:val="24"/>
        </w:rPr>
        <w:t>Άρα συγκρίνοντας αυτά –δεν έχω στατιστι</w:t>
      </w:r>
      <w:r>
        <w:rPr>
          <w:rFonts w:eastAsia="Times New Roman" w:cs="Times New Roman"/>
          <w:szCs w:val="24"/>
        </w:rPr>
        <w:t xml:space="preserve">κά στοιχεία για να δω- θεωρώ λογικά ότι η προσωρινή σύνταξη που καταβάλλουμε, ενδεχομένως σε ορισμένες περιπτώσεις να είναι και καλύτερη, ενώ σε κάποιες περιπτώσεις μπορεί να είναι και μικρότερη. </w:t>
      </w:r>
    </w:p>
    <w:p w14:paraId="625AEA2D"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szCs w:val="24"/>
        </w:rPr>
        <w:t>Όμως, από τις αιτήσεις που υποβάλλονται για συνταξιοδότηση,</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έχει παρατηρηθεί ότι κοντά στο 30% απορρίπτονται, διότι δεν συμπληρώνονται προϋποθέσεις για να χορηγηθεί η σύνταξη. Συνεπώς όσον αφορά τα νούμερα που λέτε περί πενήντα χιλιάδων ή πενήντα οκτώ χιλιάδων ή εξήντα οκτώ χιλιάδων στην αν</w:t>
      </w:r>
      <w:r>
        <w:rPr>
          <w:rFonts w:eastAsia="Times New Roman" w:cs="Times New Roman"/>
          <w:szCs w:val="24"/>
        </w:rPr>
        <w:t xml:space="preserve">αμονή, θα σας πω ότι πρόκειται για πολύ μικρότερες συντάξεις, οι οποίες ικανοποιούνται όταν είναι ευχερής η διαπίστωση της ορθότητας των δεδομένων, όταν </w:t>
      </w:r>
      <w:r>
        <w:rPr>
          <w:rFonts w:eastAsia="Times New Roman" w:cs="Times New Roman"/>
          <w:szCs w:val="24"/>
        </w:rPr>
        <w:lastRenderedPageBreak/>
        <w:t>δηλαδή αυτά καλύπτουν τις προϋποθέσεις του νόμου για τη χορήγηση σύνταξης και τότε αυτή χορηγείται ως π</w:t>
      </w:r>
      <w:r>
        <w:rPr>
          <w:rFonts w:eastAsia="Times New Roman" w:cs="Times New Roman"/>
          <w:szCs w:val="24"/>
        </w:rPr>
        <w:t>ροσωρινή.</w:t>
      </w:r>
    </w:p>
    <w:p w14:paraId="625AEA2E"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szCs w:val="24"/>
        </w:rPr>
        <w:t>Πρέπει να σας διευκρινίσω κάτι</w:t>
      </w:r>
      <w:r>
        <w:rPr>
          <w:rFonts w:eastAsia="Times New Roman" w:cs="Times New Roman"/>
          <w:szCs w:val="24"/>
        </w:rPr>
        <w:t>,</w:t>
      </w:r>
      <w:r>
        <w:rPr>
          <w:rFonts w:eastAsia="Times New Roman" w:cs="Times New Roman"/>
          <w:szCs w:val="24"/>
        </w:rPr>
        <w:t xml:space="preserve"> που ευλόγως δημιουργεί ερωτήματα και αμφιβολίες στους ανθρώπους</w:t>
      </w:r>
      <w:r>
        <w:rPr>
          <w:rFonts w:eastAsia="Times New Roman" w:cs="Times New Roman"/>
          <w:szCs w:val="24"/>
        </w:rPr>
        <w:t>,</w:t>
      </w:r>
      <w:r>
        <w:rPr>
          <w:rFonts w:eastAsia="Times New Roman" w:cs="Times New Roman"/>
          <w:szCs w:val="24"/>
        </w:rPr>
        <w:t xml:space="preserve"> όσον αφορά αυτό που βάλαμε στον νόμο για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Είναι σαφές ότι δεν χρειάζεται νέος συντελεστής για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w:t>
      </w:r>
      <w:r>
        <w:rPr>
          <w:rFonts w:eastAsia="Times New Roman" w:cs="Times New Roman"/>
          <w:szCs w:val="24"/>
        </w:rPr>
        <w:t xml:space="preserve"> συντάξεων. Ο συντελεστής χρειάζεται γι’ αυτό που περιμένουμε να καταλήξουμε με την ΕΛΣΤΑΤ και που μπαίνει τώρα με τροπολογία, δηλαδή ο συντελεστής χρειάζεται για τις συντάξεις όσων αιτούνται σύνταξη μετά τη 13η Μαΐου του 2016. Χρειάζεται μόνο γι’ αυτούς. </w:t>
      </w:r>
    </w:p>
    <w:p w14:paraId="625AEA2F"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szCs w:val="24"/>
        </w:rPr>
        <w:t>Επομένως δεν έχουμε πρόβλημα χρόνου, γιατί είμαστε μέσα στα χρονικά πλαίσια. Πράγματι έχει περάσει ένα επτάμηνο, πρέπει να ανταποκριθούμε γρήγορα αλλά αφορά αυτό το μέρος, δεν αφορά τις παλιές συντάξεις, διότι οι παλιές συντάξεις υπολογίζονται με βάση τον</w:t>
      </w:r>
      <w:r>
        <w:rPr>
          <w:rFonts w:eastAsia="Times New Roman" w:cs="Times New Roman"/>
          <w:szCs w:val="24"/>
        </w:rPr>
        <w:t xml:space="preserve"> συντάξιμο μισθό</w:t>
      </w:r>
      <w:r>
        <w:rPr>
          <w:rFonts w:eastAsia="Times New Roman" w:cs="Times New Roman"/>
          <w:szCs w:val="24"/>
        </w:rPr>
        <w:t>,</w:t>
      </w:r>
      <w:r>
        <w:rPr>
          <w:rFonts w:eastAsia="Times New Roman" w:cs="Times New Roman"/>
          <w:szCs w:val="24"/>
        </w:rPr>
        <w:t xml:space="preserve"> που προσδιορίζεται έτσι από τις προηγούμενες καταστατικές διατάξεις των επιμέρους ταμείων. Συνεπώς δεν υπάρχει πρόβλημα ως προς την καταβολή συντάξεων, διότι ο νέος τύπος όπως προσδιορίστηκε και θα ψη</w:t>
      </w:r>
      <w:r>
        <w:rPr>
          <w:rFonts w:eastAsia="Times New Roman" w:cs="Times New Roman"/>
          <w:szCs w:val="24"/>
        </w:rPr>
        <w:lastRenderedPageBreak/>
        <w:t>φιστεί από τη Βουλή, θα δώσει τη δυνατ</w:t>
      </w:r>
      <w:r>
        <w:rPr>
          <w:rFonts w:eastAsia="Times New Roman" w:cs="Times New Roman"/>
          <w:szCs w:val="24"/>
        </w:rPr>
        <w:t>ότητα άμεσα να εκδίδονται και συντάξεις</w:t>
      </w:r>
      <w:r>
        <w:rPr>
          <w:rFonts w:eastAsia="Times New Roman" w:cs="Times New Roman"/>
          <w:szCs w:val="24"/>
        </w:rPr>
        <w:t>,</w:t>
      </w:r>
      <w:r>
        <w:rPr>
          <w:rFonts w:eastAsia="Times New Roman" w:cs="Times New Roman"/>
          <w:szCs w:val="24"/>
        </w:rPr>
        <w:t xml:space="preserve"> σε όσους ζητούν για πρώτη φορά σύνταξη μετά τη 13η Μαΐου 2016.</w:t>
      </w:r>
    </w:p>
    <w:p w14:paraId="625AEA30"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25AEA31"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14:paraId="625AEA32" w14:textId="77777777" w:rsidR="00C563F6" w:rsidRDefault="0024187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δελτίο </w:t>
      </w:r>
      <w:r>
        <w:rPr>
          <w:rFonts w:eastAsia="Times New Roman" w:cs="Times New Roman"/>
          <w:szCs w:val="24"/>
        </w:rPr>
        <w:t>επικαίρων ερωτήσεων της Παρασκευής 10 Μαρτίου 2017.</w:t>
      </w:r>
    </w:p>
    <w:p w14:paraId="625AEA33" w14:textId="77777777" w:rsidR="00C563F6" w:rsidRDefault="0024187A">
      <w:pPr>
        <w:spacing w:after="0" w:line="600" w:lineRule="auto"/>
        <w:ind w:firstLine="720"/>
        <w:jc w:val="both"/>
        <w:rPr>
          <w:rFonts w:eastAsia="Times New Roman"/>
          <w:bCs/>
          <w:szCs w:val="24"/>
        </w:rPr>
      </w:pPr>
      <w:r>
        <w:rPr>
          <w:rFonts w:eastAsia="Times New Roman"/>
          <w:bCs/>
          <w:szCs w:val="24"/>
        </w:rPr>
        <w:t>Α. ΕΠΙΚΑΙΡΕΣ ΕΡΩΤΗΣΕΙΣ Πρώτου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της</w:t>
      </w:r>
      <w:r>
        <w:rPr>
          <w:rFonts w:eastAsia="Times New Roman"/>
          <w:bCs/>
          <w:szCs w:val="24"/>
        </w:rPr>
        <w:t xml:space="preserve"> Βουλής)</w:t>
      </w:r>
    </w:p>
    <w:p w14:paraId="625AEA34" w14:textId="77777777" w:rsidR="00C563F6" w:rsidRDefault="0024187A">
      <w:pPr>
        <w:spacing w:after="0" w:line="600" w:lineRule="auto"/>
        <w:ind w:firstLine="720"/>
        <w:jc w:val="both"/>
        <w:rPr>
          <w:rFonts w:eastAsia="Times New Roman"/>
          <w:szCs w:val="24"/>
        </w:rPr>
      </w:pPr>
      <w:r>
        <w:rPr>
          <w:rFonts w:eastAsia="Times New Roman"/>
          <w:szCs w:val="24"/>
        </w:rPr>
        <w:t xml:space="preserve">1. Η με αριθμό 560/6-3-2017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w:t>
      </w:r>
      <w:r>
        <w:rPr>
          <w:rFonts w:eastAsia="Times New Roman"/>
          <w:szCs w:val="24"/>
        </w:rPr>
        <w:t xml:space="preserve">ος τον Υπουργό </w:t>
      </w:r>
      <w:r>
        <w:rPr>
          <w:rFonts w:eastAsia="Times New Roman"/>
          <w:bCs/>
          <w:szCs w:val="24"/>
        </w:rPr>
        <w:t>Εσωτερικών,</w:t>
      </w:r>
      <w:r>
        <w:rPr>
          <w:rFonts w:eastAsia="Times New Roman"/>
          <w:b/>
          <w:bCs/>
          <w:szCs w:val="24"/>
        </w:rPr>
        <w:t xml:space="preserve"> </w:t>
      </w:r>
      <w:r>
        <w:rPr>
          <w:rFonts w:eastAsia="Times New Roman"/>
          <w:szCs w:val="24"/>
        </w:rPr>
        <w:t>σχετικά με την αποκατάσταση των ζημιών από φυσικές καταστροφές στο Δήμο Ευρώτα.</w:t>
      </w:r>
    </w:p>
    <w:p w14:paraId="625AEA35" w14:textId="77777777" w:rsidR="00C563F6" w:rsidRDefault="0024187A">
      <w:pPr>
        <w:spacing w:after="0" w:line="600" w:lineRule="auto"/>
        <w:ind w:firstLine="720"/>
        <w:jc w:val="both"/>
        <w:rPr>
          <w:rFonts w:eastAsia="Times New Roman"/>
          <w:szCs w:val="24"/>
        </w:rPr>
      </w:pPr>
      <w:r>
        <w:rPr>
          <w:rFonts w:eastAsia="Times New Roman"/>
          <w:szCs w:val="24"/>
        </w:rPr>
        <w:t xml:space="preserve">2. Η με αριθμό 564/6-3-2017 επίκαιρη ερώτηση του Βουλευτή Αχαΐας της Δημοκρατικής Συμπαράταξης ΠΑΣΟΚ – ΔΗΜΑΡ κ. </w:t>
      </w:r>
      <w:r>
        <w:rPr>
          <w:rFonts w:eastAsia="Times New Roman"/>
          <w:bCs/>
          <w:szCs w:val="24"/>
        </w:rPr>
        <w:t>Θεόδωρου Παπαθεοδώρου</w:t>
      </w:r>
      <w:r>
        <w:rPr>
          <w:rFonts w:eastAsia="Times New Roman"/>
          <w:szCs w:val="24"/>
        </w:rPr>
        <w:t xml:space="preserve"> προς τον Υπουργ</w:t>
      </w:r>
      <w:r>
        <w:rPr>
          <w:rFonts w:eastAsia="Times New Roman"/>
          <w:szCs w:val="24"/>
        </w:rPr>
        <w:t xml:space="preserve">ό </w:t>
      </w:r>
      <w:r>
        <w:rPr>
          <w:rFonts w:eastAsia="Times New Roman"/>
          <w:bCs/>
          <w:szCs w:val="24"/>
        </w:rPr>
        <w:t>Παι</w:t>
      </w:r>
      <w:r>
        <w:rPr>
          <w:rFonts w:eastAsia="Times New Roman"/>
          <w:bCs/>
          <w:szCs w:val="24"/>
        </w:rPr>
        <w:lastRenderedPageBreak/>
        <w:t>δείας, Έρευνας και Θρησκευμάτων</w:t>
      </w:r>
      <w:r>
        <w:rPr>
          <w:rFonts w:eastAsia="Times New Roman"/>
          <w:b/>
          <w:bCs/>
          <w:szCs w:val="24"/>
        </w:rPr>
        <w:t>,</w:t>
      </w:r>
      <w:r>
        <w:rPr>
          <w:rFonts w:eastAsia="Times New Roman"/>
          <w:b/>
          <w:bCs/>
          <w:szCs w:val="24"/>
        </w:rPr>
        <w:t xml:space="preserve"> </w:t>
      </w:r>
      <w:r>
        <w:rPr>
          <w:rFonts w:eastAsia="Times New Roman"/>
          <w:szCs w:val="24"/>
        </w:rPr>
        <w:t xml:space="preserve">σχετικά με τα αντισυνταγματικά και </w:t>
      </w:r>
      <w:proofErr w:type="spellStart"/>
      <w:r>
        <w:rPr>
          <w:rFonts w:eastAsia="Times New Roman"/>
          <w:szCs w:val="24"/>
        </w:rPr>
        <w:t>εξωακαδημαϊκά</w:t>
      </w:r>
      <w:proofErr w:type="spellEnd"/>
      <w:r>
        <w:rPr>
          <w:rFonts w:eastAsia="Times New Roman"/>
          <w:szCs w:val="24"/>
        </w:rPr>
        <w:t xml:space="preserve"> κριτήρια επιλογής των υποψηφίων </w:t>
      </w:r>
      <w:r>
        <w:rPr>
          <w:rFonts w:eastAsia="Times New Roman"/>
          <w:szCs w:val="24"/>
        </w:rPr>
        <w:t>μ</w:t>
      </w:r>
      <w:r>
        <w:rPr>
          <w:rFonts w:eastAsia="Times New Roman"/>
          <w:szCs w:val="24"/>
        </w:rPr>
        <w:t>ελών ΣΕΠ στο Ελληνικό Ανοιχτό Πανεπιστήμιο.</w:t>
      </w:r>
    </w:p>
    <w:p w14:paraId="625AEA36" w14:textId="77777777" w:rsidR="00C563F6" w:rsidRDefault="0024187A">
      <w:pPr>
        <w:spacing w:after="0" w:line="600" w:lineRule="auto"/>
        <w:ind w:firstLine="720"/>
        <w:jc w:val="both"/>
        <w:rPr>
          <w:rFonts w:eastAsia="Times New Roman"/>
          <w:szCs w:val="24"/>
        </w:rPr>
      </w:pPr>
      <w:r>
        <w:rPr>
          <w:rFonts w:eastAsia="Times New Roman"/>
          <w:szCs w:val="24"/>
        </w:rPr>
        <w:t xml:space="preserve">3. Η με αριθμό 568/6-3-2017 επίκαιρη ερώτηση της Βουλευτού Β΄ Αθηνών του Λαϊκού Συνδέσμου – </w:t>
      </w:r>
      <w:r>
        <w:rPr>
          <w:rFonts w:eastAsia="Times New Roman"/>
          <w:szCs w:val="24"/>
        </w:rPr>
        <w:t>Χρυσή Αυγή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w:t>
      </w:r>
      <w:r>
        <w:rPr>
          <w:rFonts w:eastAsia="Times New Roman"/>
          <w:b/>
          <w:bCs/>
          <w:szCs w:val="24"/>
        </w:rPr>
        <w:t xml:space="preserve"> </w:t>
      </w:r>
      <w:r>
        <w:rPr>
          <w:rFonts w:eastAsia="Times New Roman"/>
          <w:szCs w:val="24"/>
        </w:rPr>
        <w:t>με θέμα</w:t>
      </w:r>
      <w:r>
        <w:rPr>
          <w:rFonts w:eastAsia="Times New Roman"/>
          <w:szCs w:val="24"/>
        </w:rPr>
        <w:t>:</w:t>
      </w:r>
      <w:r>
        <w:rPr>
          <w:rFonts w:eastAsia="Times New Roman"/>
          <w:szCs w:val="24"/>
        </w:rPr>
        <w:t xml:space="preserve"> «Ο </w:t>
      </w:r>
      <w:r>
        <w:rPr>
          <w:rFonts w:eastAsia="Times New Roman"/>
          <w:szCs w:val="24"/>
        </w:rPr>
        <w:t>Δ</w:t>
      </w:r>
      <w:r>
        <w:rPr>
          <w:rFonts w:eastAsia="Times New Roman"/>
          <w:szCs w:val="24"/>
        </w:rPr>
        <w:t>ήμος Καβάλας νομιμοποιεί το ψευδοκράτος σε τουριστική έκθεση στην Κωνσταντινούπολη».</w:t>
      </w:r>
    </w:p>
    <w:p w14:paraId="625AEA37" w14:textId="77777777" w:rsidR="00C563F6" w:rsidRDefault="0024187A">
      <w:pPr>
        <w:spacing w:after="0" w:line="600" w:lineRule="auto"/>
        <w:ind w:firstLine="720"/>
        <w:jc w:val="both"/>
        <w:rPr>
          <w:rFonts w:eastAsia="Times New Roman"/>
          <w:szCs w:val="24"/>
        </w:rPr>
      </w:pPr>
      <w:r>
        <w:rPr>
          <w:rFonts w:eastAsia="Times New Roman"/>
          <w:szCs w:val="24"/>
        </w:rPr>
        <w:t>4. Η με αριθμό 573/7-3-2017 επίκαιρη ερώτηση του Βουλευτή Αιτωλοακαρνανίας του Κομμουνιστικού Κόμματ</w:t>
      </w:r>
      <w:r>
        <w:rPr>
          <w:rFonts w:eastAsia="Times New Roman"/>
          <w:szCs w:val="24"/>
        </w:rPr>
        <w:t>ος Ελλάδ</w:t>
      </w:r>
      <w:r>
        <w:rPr>
          <w:rFonts w:eastAsia="Times New Roman"/>
          <w:szCs w:val="24"/>
        </w:rPr>
        <w:t>α</w:t>
      </w:r>
      <w:r>
        <w:rPr>
          <w:rFonts w:eastAsia="Times New Roman"/>
          <w:szCs w:val="24"/>
        </w:rPr>
        <w:t xml:space="preserve">ς κ. </w:t>
      </w:r>
      <w:r>
        <w:rPr>
          <w:rFonts w:eastAsia="Times New Roman"/>
          <w:bCs/>
          <w:szCs w:val="24"/>
        </w:rPr>
        <w:t>Νικολάου Μωραΐτη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Cs/>
          <w:szCs w:val="24"/>
        </w:rPr>
        <w:t>,</w:t>
      </w:r>
      <w:r>
        <w:rPr>
          <w:rFonts w:eastAsia="Times New Roman"/>
          <w:b/>
          <w:bCs/>
          <w:szCs w:val="24"/>
        </w:rPr>
        <w:t xml:space="preserve"> </w:t>
      </w:r>
      <w:r>
        <w:rPr>
          <w:rFonts w:eastAsia="Times New Roman"/>
          <w:szCs w:val="24"/>
        </w:rPr>
        <w:t>σχετικά με την επικινδυνότητα του εθνικού δικτύου Αμφιλοχίας-Λευκάδας-Πρέβεζας-Ηγουμενίτσας. </w:t>
      </w:r>
    </w:p>
    <w:p w14:paraId="625AEA38" w14:textId="77777777" w:rsidR="00C563F6" w:rsidRDefault="0024187A">
      <w:pPr>
        <w:spacing w:after="0" w:line="600" w:lineRule="auto"/>
        <w:ind w:firstLine="720"/>
        <w:jc w:val="both"/>
        <w:rPr>
          <w:rFonts w:eastAsia="Times New Roman"/>
          <w:szCs w:val="24"/>
        </w:rPr>
      </w:pPr>
      <w:r>
        <w:rPr>
          <w:rFonts w:eastAsia="Times New Roman"/>
          <w:bCs/>
          <w:szCs w:val="24"/>
        </w:rPr>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r>
        <w:rPr>
          <w:rFonts w:eastAsia="Times New Roman"/>
          <w:szCs w:val="24"/>
        </w:rPr>
        <w:t> </w:t>
      </w:r>
    </w:p>
    <w:p w14:paraId="625AEA39" w14:textId="77777777" w:rsidR="00C563F6" w:rsidRDefault="0024187A">
      <w:pPr>
        <w:spacing w:after="0" w:line="600" w:lineRule="auto"/>
        <w:ind w:firstLine="720"/>
        <w:jc w:val="both"/>
        <w:rPr>
          <w:rFonts w:eastAsia="Times New Roman"/>
          <w:szCs w:val="24"/>
        </w:rPr>
      </w:pPr>
      <w:r>
        <w:rPr>
          <w:rFonts w:eastAsia="Times New Roman"/>
          <w:szCs w:val="24"/>
        </w:rPr>
        <w:t xml:space="preserve">1. Η με αριθμό 561/6-3-2017 επίκαιρη ερώτηση του Βουλευτή Αττικής της Νέας Δημοκρατίας κ. </w:t>
      </w:r>
      <w:r>
        <w:rPr>
          <w:rFonts w:eastAsia="Times New Roman"/>
          <w:bCs/>
          <w:szCs w:val="24"/>
        </w:rPr>
        <w:t>Γεωργίου Βλάχου</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Οικονομικών, </w:t>
      </w:r>
      <w:r>
        <w:rPr>
          <w:rFonts w:eastAsia="Times New Roman"/>
          <w:szCs w:val="24"/>
        </w:rPr>
        <w:t xml:space="preserve">σχετικά με τις προτάσεις και </w:t>
      </w:r>
      <w:r>
        <w:rPr>
          <w:rFonts w:eastAsia="Times New Roman"/>
          <w:szCs w:val="24"/>
        </w:rPr>
        <w:t>α</w:t>
      </w:r>
      <w:r>
        <w:rPr>
          <w:rFonts w:eastAsia="Times New Roman"/>
          <w:szCs w:val="24"/>
        </w:rPr>
        <w:t xml:space="preserve">ιτήματα των </w:t>
      </w:r>
      <w:r>
        <w:rPr>
          <w:rFonts w:eastAsia="Times New Roman"/>
          <w:szCs w:val="24"/>
        </w:rPr>
        <w:t>δ</w:t>
      </w:r>
      <w:r>
        <w:rPr>
          <w:rFonts w:eastAsia="Times New Roman"/>
          <w:szCs w:val="24"/>
        </w:rPr>
        <w:t>ήμων των Μεσογείων εν</w:t>
      </w:r>
      <w:r>
        <w:rPr>
          <w:rFonts w:eastAsia="Times New Roman"/>
          <w:szCs w:val="24"/>
        </w:rPr>
        <w:t xml:space="preserve"> </w:t>
      </w:r>
      <w:r>
        <w:rPr>
          <w:rFonts w:eastAsia="Times New Roman"/>
          <w:szCs w:val="24"/>
        </w:rPr>
        <w:t>όψει της διαβούλευσης για την α</w:t>
      </w:r>
      <w:r>
        <w:rPr>
          <w:rFonts w:eastAsia="Times New Roman"/>
          <w:szCs w:val="24"/>
        </w:rPr>
        <w:lastRenderedPageBreak/>
        <w:t>νανέωση της σύμβασης του</w:t>
      </w:r>
      <w:r>
        <w:rPr>
          <w:rFonts w:eastAsia="Times New Roman"/>
          <w:szCs w:val="24"/>
        </w:rPr>
        <w:t xml:space="preserve"> Διεθνή Αερολιμένα Αθηνών </w:t>
      </w:r>
      <w:r>
        <w:rPr>
          <w:rFonts w:eastAsia="Times New Roman"/>
          <w:szCs w:val="24"/>
        </w:rPr>
        <w:t>«</w:t>
      </w:r>
      <w:r>
        <w:rPr>
          <w:rFonts w:eastAsia="Times New Roman"/>
          <w:szCs w:val="24"/>
        </w:rPr>
        <w:t>Ελ</w:t>
      </w:r>
      <w:r>
        <w:rPr>
          <w:rFonts w:eastAsia="Times New Roman"/>
          <w:szCs w:val="24"/>
        </w:rPr>
        <w:t xml:space="preserve">ευθέριος </w:t>
      </w:r>
      <w:r>
        <w:rPr>
          <w:rFonts w:eastAsia="Times New Roman"/>
          <w:szCs w:val="24"/>
        </w:rPr>
        <w:t>Βενιζέλος</w:t>
      </w:r>
      <w:r>
        <w:rPr>
          <w:rFonts w:eastAsia="Times New Roman"/>
          <w:szCs w:val="24"/>
        </w:rPr>
        <w:t>»</w:t>
      </w:r>
      <w:r>
        <w:rPr>
          <w:rFonts w:eastAsia="Times New Roman"/>
          <w:szCs w:val="24"/>
        </w:rPr>
        <w:t xml:space="preserve"> με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για την περίοδο 2025-2055. </w:t>
      </w:r>
    </w:p>
    <w:p w14:paraId="625AEA3A" w14:textId="77777777" w:rsidR="00C563F6" w:rsidRDefault="0024187A">
      <w:pPr>
        <w:spacing w:after="0" w:line="600" w:lineRule="auto"/>
        <w:ind w:firstLine="720"/>
        <w:jc w:val="both"/>
        <w:rPr>
          <w:rFonts w:eastAsia="Times New Roman"/>
          <w:szCs w:val="24"/>
        </w:rPr>
      </w:pPr>
      <w:r>
        <w:rPr>
          <w:rFonts w:eastAsia="Times New Roman"/>
          <w:szCs w:val="24"/>
        </w:rPr>
        <w:t xml:space="preserve">2. Η με αριθμό 569/7-3-2017 επίκαιρη ερώτηση του Βουλευτή Αργολίδας της Δημοκρατικής Συμπαράταξης ΠΑΣΟΚ – 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Περιβάλλο</w:t>
      </w:r>
      <w:r>
        <w:rPr>
          <w:rFonts w:eastAsia="Times New Roman"/>
          <w:bCs/>
          <w:szCs w:val="24"/>
        </w:rPr>
        <w:t>ντος και Ενέργειας,</w:t>
      </w:r>
      <w:r>
        <w:rPr>
          <w:rFonts w:eastAsia="Times New Roman"/>
          <w:b/>
          <w:bCs/>
          <w:szCs w:val="24"/>
        </w:rPr>
        <w:t xml:space="preserve"> </w:t>
      </w:r>
      <w:r>
        <w:rPr>
          <w:rFonts w:eastAsia="Times New Roman"/>
          <w:szCs w:val="24"/>
        </w:rPr>
        <w:t xml:space="preserve">σχετικά με την ενεργοποίηση της απόφασης για την πιλοτική μελέτη της </w:t>
      </w:r>
      <w:r>
        <w:rPr>
          <w:rFonts w:eastAsia="Times New Roman"/>
          <w:szCs w:val="24"/>
        </w:rPr>
        <w:t>ζ</w:t>
      </w:r>
      <w:r>
        <w:rPr>
          <w:rFonts w:eastAsia="Times New Roman"/>
          <w:szCs w:val="24"/>
        </w:rPr>
        <w:t xml:space="preserve">ώνης </w:t>
      </w:r>
      <w:r>
        <w:rPr>
          <w:rFonts w:eastAsia="Times New Roman"/>
          <w:szCs w:val="24"/>
        </w:rPr>
        <w:t>ο</w:t>
      </w:r>
      <w:r>
        <w:rPr>
          <w:rFonts w:eastAsia="Times New Roman"/>
          <w:szCs w:val="24"/>
        </w:rPr>
        <w:t xml:space="preserve">ικιστικού </w:t>
      </w:r>
      <w:r>
        <w:rPr>
          <w:rFonts w:eastAsia="Times New Roman"/>
          <w:szCs w:val="24"/>
        </w:rPr>
        <w:t>ε</w:t>
      </w:r>
      <w:r>
        <w:rPr>
          <w:rFonts w:eastAsia="Times New Roman"/>
          <w:szCs w:val="24"/>
        </w:rPr>
        <w:t>λέγχου (ΖΟΕ) του Άργους.</w:t>
      </w:r>
    </w:p>
    <w:p w14:paraId="625AEA3B" w14:textId="77777777" w:rsidR="00C563F6" w:rsidRDefault="0024187A">
      <w:pPr>
        <w:spacing w:after="0" w:line="600" w:lineRule="auto"/>
        <w:ind w:firstLine="720"/>
        <w:jc w:val="both"/>
        <w:rPr>
          <w:rFonts w:eastAsia="Times New Roman"/>
          <w:szCs w:val="24"/>
        </w:rPr>
      </w:pPr>
      <w:r>
        <w:rPr>
          <w:rFonts w:eastAsia="Times New Roman"/>
          <w:szCs w:val="24"/>
        </w:rPr>
        <w:t xml:space="preserve">3. Η με αριθμό 575/7-3-2017 επίκαιρη ερώτηση του Βουλευτή Αττικής του Λαϊκού Συνδέσμου – Χρυσή Αυγή κ. </w:t>
      </w:r>
      <w:r>
        <w:rPr>
          <w:rFonts w:eastAsia="Times New Roman"/>
          <w:bCs/>
          <w:szCs w:val="24"/>
        </w:rPr>
        <w:t>Ηλία Κασιδιάρη</w:t>
      </w:r>
      <w:r>
        <w:rPr>
          <w:rFonts w:eastAsia="Times New Roman"/>
          <w:szCs w:val="24"/>
        </w:rPr>
        <w:t xml:space="preserve"> προς τ</w:t>
      </w:r>
      <w:r>
        <w:rPr>
          <w:rFonts w:eastAsia="Times New Roman"/>
          <w:szCs w:val="24"/>
        </w:rPr>
        <w:t>ον Υπουργό</w:t>
      </w:r>
      <w:r>
        <w:rPr>
          <w:rFonts w:eastAsia="Times New Roman"/>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προκλητική μείωση της ειδικής εισφοράς αλληλεγγύης για πολιτικά πρόσωπα.</w:t>
      </w:r>
    </w:p>
    <w:p w14:paraId="625AEA3C" w14:textId="77777777" w:rsidR="00C563F6" w:rsidRDefault="0024187A">
      <w:pPr>
        <w:spacing w:after="0" w:line="600" w:lineRule="auto"/>
        <w:ind w:firstLine="720"/>
        <w:jc w:val="both"/>
        <w:rPr>
          <w:rFonts w:eastAsia="Times New Roman"/>
          <w:szCs w:val="24"/>
        </w:rPr>
      </w:pPr>
      <w:r>
        <w:rPr>
          <w:rFonts w:eastAsia="Times New Roman"/>
          <w:szCs w:val="24"/>
        </w:rPr>
        <w:t xml:space="preserve">4. Η με αριθμό 571/7-3-2017 επίκαιρη ερώτηση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Οικονομίας και Ανάπτυξης</w:t>
      </w:r>
      <w:r>
        <w:rPr>
          <w:rFonts w:eastAsia="Times New Roman"/>
          <w:b/>
          <w:bCs/>
          <w:szCs w:val="24"/>
        </w:rPr>
        <w:t xml:space="preserve"> </w:t>
      </w:r>
      <w:r>
        <w:rPr>
          <w:rFonts w:eastAsia="Times New Roman"/>
          <w:szCs w:val="24"/>
        </w:rPr>
        <w:t xml:space="preserve">σχετικά με την υπόθεση της μπύρας και αν υπάρχουν </w:t>
      </w:r>
      <w:r>
        <w:rPr>
          <w:rFonts w:eastAsia="Times New Roman"/>
          <w:szCs w:val="24"/>
        </w:rPr>
        <w:t>ε</w:t>
      </w:r>
      <w:r>
        <w:rPr>
          <w:rFonts w:eastAsia="Times New Roman"/>
          <w:szCs w:val="24"/>
        </w:rPr>
        <w:t>πίορκοι στην Επιτροπή Ανταγωνισμού.</w:t>
      </w:r>
    </w:p>
    <w:p w14:paraId="625AEA3D" w14:textId="77777777" w:rsidR="00C563F6" w:rsidRDefault="0024187A">
      <w:pPr>
        <w:spacing w:after="0" w:line="600" w:lineRule="auto"/>
        <w:ind w:firstLine="720"/>
        <w:jc w:val="both"/>
        <w:rPr>
          <w:rFonts w:eastAsia="Times New Roman"/>
          <w:szCs w:val="24"/>
        </w:rPr>
      </w:pPr>
      <w:r>
        <w:rPr>
          <w:rFonts w:eastAsia="Times New Roman"/>
          <w:szCs w:val="24"/>
        </w:rPr>
        <w:lastRenderedPageBreak/>
        <w:t>5. H με αριθμό 405/30-1-2017 επίκαιρη ερώτηση του Βουλευτή Γρεβενών του Συνασπισμού Ριζοσπαστικής Αριστεράς</w:t>
      </w:r>
      <w:r>
        <w:rPr>
          <w:rFonts w:eastAsia="Times New Roman"/>
          <w:szCs w:val="24"/>
        </w:rPr>
        <w:t xml:space="preserve"> </w:t>
      </w:r>
      <w:r>
        <w:rPr>
          <w:rFonts w:eastAsia="Times New Roman"/>
          <w:szCs w:val="24"/>
        </w:rPr>
        <w:t>κ</w:t>
      </w:r>
      <w:r>
        <w:rPr>
          <w:rFonts w:eastAsia="Times New Roman"/>
          <w:b/>
          <w:bCs/>
          <w:szCs w:val="24"/>
        </w:rPr>
        <w:t xml:space="preserve">. </w:t>
      </w:r>
      <w:r>
        <w:rPr>
          <w:rFonts w:eastAsia="Times New Roman"/>
          <w:bCs/>
          <w:szCs w:val="24"/>
        </w:rPr>
        <w:t xml:space="preserve">Χρήστου </w:t>
      </w:r>
      <w:proofErr w:type="spellStart"/>
      <w:r>
        <w:rPr>
          <w:rFonts w:eastAsia="Times New Roman"/>
          <w:bCs/>
          <w:szCs w:val="24"/>
        </w:rPr>
        <w:t>Μπγιάλα</w:t>
      </w:r>
      <w:proofErr w:type="spellEnd"/>
      <w:r>
        <w:rPr>
          <w:rFonts w:eastAsia="Times New Roman"/>
          <w:szCs w:val="24"/>
        </w:rPr>
        <w:t xml:space="preserve"> προς τον Υπουργό </w:t>
      </w:r>
      <w:r>
        <w:rPr>
          <w:rFonts w:eastAsia="Times New Roman"/>
          <w:bCs/>
          <w:szCs w:val="24"/>
        </w:rPr>
        <w:t>Ψηφιακής Πολιτικής, Τηλεπ</w:t>
      </w:r>
      <w:r>
        <w:rPr>
          <w:rFonts w:eastAsia="Times New Roman"/>
          <w:bCs/>
          <w:szCs w:val="24"/>
        </w:rPr>
        <w:t>ικοινωνιών και Ενημέρωσης,</w:t>
      </w:r>
      <w:r>
        <w:rPr>
          <w:rFonts w:eastAsia="Times New Roman"/>
          <w:szCs w:val="24"/>
        </w:rPr>
        <w:t xml:space="preserve"> σχετικά με τη μετάβαση στο ψηφιακό σήμα για μεγάλα τμήματα της επαρχίας. </w:t>
      </w:r>
    </w:p>
    <w:p w14:paraId="625AEA3E" w14:textId="77777777" w:rsidR="00C563F6" w:rsidRDefault="0024187A">
      <w:pPr>
        <w:spacing w:after="0" w:line="600" w:lineRule="auto"/>
        <w:ind w:firstLine="720"/>
        <w:jc w:val="both"/>
        <w:rPr>
          <w:rFonts w:eastAsia="Times New Roman"/>
          <w:szCs w:val="24"/>
        </w:rPr>
      </w:pPr>
      <w:r>
        <w:rPr>
          <w:rFonts w:eastAsia="Times New Roman"/>
          <w:szCs w:val="24"/>
        </w:rPr>
        <w:t>6. Η με αριθμό 543/28-2-2017 επίκαιρη ερώτηση του Βουλευτή Αχαΐας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szCs w:val="24"/>
        </w:rPr>
        <w:t xml:space="preserve"> προς τον Υπουργό </w:t>
      </w:r>
      <w:r>
        <w:rPr>
          <w:rFonts w:eastAsia="Times New Roman"/>
          <w:bCs/>
          <w:szCs w:val="24"/>
        </w:rPr>
        <w:t>Ψηφιακή</w:t>
      </w:r>
      <w:r>
        <w:rPr>
          <w:rFonts w:eastAsia="Times New Roman"/>
          <w:bCs/>
          <w:szCs w:val="24"/>
        </w:rPr>
        <w:t>ς Πολιτικής, Τηλεπικοινωνιών και Ενημέρωσης,</w:t>
      </w:r>
      <w:r>
        <w:rPr>
          <w:rFonts w:eastAsia="Times New Roman"/>
          <w:b/>
          <w:bCs/>
          <w:szCs w:val="24"/>
        </w:rPr>
        <w:t xml:space="preserve"> </w:t>
      </w:r>
      <w:r>
        <w:rPr>
          <w:rFonts w:eastAsia="Times New Roman"/>
          <w:szCs w:val="24"/>
        </w:rPr>
        <w:t xml:space="preserve">σχετικά με την αναγνώριση προϋπηρεσίας στην </w:t>
      </w:r>
      <w:r>
        <w:rPr>
          <w:rFonts w:eastAsia="Times New Roman"/>
          <w:szCs w:val="24"/>
        </w:rPr>
        <w:t>«</w:t>
      </w:r>
      <w:r>
        <w:rPr>
          <w:rFonts w:eastAsia="Times New Roman"/>
          <w:szCs w:val="24"/>
        </w:rPr>
        <w:t>ΕΡΤ Α.Ε.</w:t>
      </w:r>
      <w:r>
        <w:rPr>
          <w:rFonts w:eastAsia="Times New Roman"/>
          <w:szCs w:val="24"/>
        </w:rPr>
        <w:t>»</w:t>
      </w:r>
      <w:r>
        <w:rPr>
          <w:rFonts w:eastAsia="Times New Roman"/>
          <w:szCs w:val="24"/>
        </w:rPr>
        <w:t xml:space="preserve"> για τους υπαλλήλους του </w:t>
      </w:r>
      <w:r>
        <w:rPr>
          <w:rFonts w:eastAsia="Times New Roman"/>
          <w:szCs w:val="24"/>
        </w:rPr>
        <w:t>π. δ.</w:t>
      </w:r>
      <w:r>
        <w:rPr>
          <w:rFonts w:eastAsia="Times New Roman"/>
          <w:szCs w:val="24"/>
        </w:rPr>
        <w:t>64/2006.</w:t>
      </w:r>
    </w:p>
    <w:p w14:paraId="625AEA3F" w14:textId="77777777" w:rsidR="00C563F6" w:rsidRDefault="0024187A">
      <w:pPr>
        <w:spacing w:after="0" w:line="600" w:lineRule="auto"/>
        <w:ind w:firstLine="720"/>
        <w:jc w:val="both"/>
        <w:rPr>
          <w:rFonts w:eastAsia="Times New Roman"/>
          <w:szCs w:val="24"/>
        </w:rPr>
      </w:pPr>
      <w:r>
        <w:rPr>
          <w:rFonts w:eastAsia="Times New Roman"/>
          <w:szCs w:val="24"/>
        </w:rPr>
        <w:t xml:space="preserve">7. Η με αριθμό 462/9-2-2017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Pr>
          <w:rFonts w:eastAsia="Times New Roman"/>
          <w:b/>
          <w:bCs/>
          <w:szCs w:val="24"/>
        </w:rPr>
        <w:t xml:space="preserve"> </w:t>
      </w:r>
      <w:r>
        <w:rPr>
          <w:rFonts w:eastAsia="Times New Roman"/>
          <w:szCs w:val="24"/>
        </w:rPr>
        <w:t xml:space="preserve">σχετικά με τα ΕΛΤΑ και την καταβολή </w:t>
      </w:r>
      <w:proofErr w:type="spellStart"/>
      <w:r>
        <w:rPr>
          <w:rFonts w:eastAsia="Times New Roman"/>
          <w:szCs w:val="24"/>
        </w:rPr>
        <w:t>οφειλομένων</w:t>
      </w:r>
      <w:proofErr w:type="spellEnd"/>
      <w:r>
        <w:rPr>
          <w:rFonts w:eastAsia="Times New Roman"/>
          <w:szCs w:val="24"/>
        </w:rPr>
        <w:t xml:space="preserve"> του </w:t>
      </w:r>
      <w:r>
        <w:rPr>
          <w:rFonts w:eastAsia="Times New Roman"/>
          <w:szCs w:val="24"/>
        </w:rPr>
        <w:t>δ</w:t>
      </w:r>
      <w:r>
        <w:rPr>
          <w:rFonts w:eastAsia="Times New Roman"/>
          <w:szCs w:val="24"/>
        </w:rPr>
        <w:t>ημοσίου.</w:t>
      </w:r>
    </w:p>
    <w:p w14:paraId="625AEA40" w14:textId="77777777" w:rsidR="00C563F6" w:rsidRDefault="0024187A">
      <w:pPr>
        <w:spacing w:after="0" w:line="600" w:lineRule="auto"/>
        <w:ind w:firstLine="720"/>
        <w:jc w:val="both"/>
        <w:rPr>
          <w:rFonts w:eastAsia="Times New Roman"/>
          <w:bCs/>
          <w:szCs w:val="24"/>
        </w:rPr>
      </w:pPr>
      <w:r>
        <w:rPr>
          <w:rFonts w:eastAsia="Times New Roman"/>
          <w:bCs/>
          <w:szCs w:val="24"/>
        </w:rPr>
        <w:t>ΑΝΑΦΟΡΕΣ-ΕΡΩΤΗΣΕΙΣ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w:t>
      </w:r>
      <w:r>
        <w:rPr>
          <w:rFonts w:eastAsia="Times New Roman"/>
          <w:bCs/>
          <w:szCs w:val="24"/>
        </w:rPr>
        <w:t xml:space="preserve"> </w:t>
      </w:r>
      <w:r>
        <w:rPr>
          <w:rFonts w:eastAsia="Times New Roman"/>
          <w:bCs/>
          <w:szCs w:val="24"/>
        </w:rPr>
        <w:t xml:space="preserve">της </w:t>
      </w:r>
      <w:r>
        <w:rPr>
          <w:rFonts w:eastAsia="Times New Roman"/>
          <w:bCs/>
          <w:szCs w:val="24"/>
        </w:rPr>
        <w:t>Βουλής)</w:t>
      </w:r>
    </w:p>
    <w:p w14:paraId="625AEA41" w14:textId="77777777" w:rsidR="00C563F6" w:rsidRDefault="0024187A">
      <w:pPr>
        <w:spacing w:after="0" w:line="600" w:lineRule="auto"/>
        <w:ind w:firstLine="720"/>
        <w:jc w:val="both"/>
        <w:rPr>
          <w:rFonts w:eastAsia="Times New Roman"/>
          <w:szCs w:val="24"/>
        </w:rPr>
      </w:pPr>
      <w:r>
        <w:rPr>
          <w:rFonts w:eastAsia="Times New Roman"/>
          <w:szCs w:val="24"/>
        </w:rPr>
        <w:t xml:space="preserve">1. Η με αριθμό 2746/20-1-2017 ερώτηση του Ανεξάρτητου Βουλευτή Β΄ Αθηνών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szCs w:val="24"/>
        </w:rPr>
        <w:t xml:space="preserve"> προς τον Υπουργό </w:t>
      </w:r>
      <w:r>
        <w:rPr>
          <w:rFonts w:eastAsia="Times New Roman"/>
          <w:bCs/>
          <w:szCs w:val="24"/>
        </w:rPr>
        <w:lastRenderedPageBreak/>
        <w:t>Εθνικής Άμυνας,</w:t>
      </w:r>
      <w:r>
        <w:rPr>
          <w:rFonts w:eastAsia="Times New Roman"/>
          <w:b/>
          <w:bCs/>
          <w:szCs w:val="24"/>
        </w:rPr>
        <w:t xml:space="preserve"> </w:t>
      </w:r>
      <w:r>
        <w:rPr>
          <w:rFonts w:eastAsia="Times New Roman"/>
          <w:szCs w:val="24"/>
        </w:rPr>
        <w:t xml:space="preserve">σχετικά με την απαξίωση των Ελληνικών Αμυντικών Συστημάτων (ΕΑΣ) με την παραχώρηση της καταστροφής παλαιών </w:t>
      </w:r>
      <w:proofErr w:type="spellStart"/>
      <w:r>
        <w:rPr>
          <w:rFonts w:eastAsia="Times New Roman"/>
          <w:szCs w:val="24"/>
        </w:rPr>
        <w:t>πυρομαχικών</w:t>
      </w:r>
      <w:proofErr w:type="spellEnd"/>
      <w:r>
        <w:rPr>
          <w:rFonts w:eastAsia="Times New Roman"/>
          <w:szCs w:val="24"/>
        </w:rPr>
        <w:t xml:space="preserve"> σε ιδιώτη.</w:t>
      </w:r>
    </w:p>
    <w:p w14:paraId="625AEA42" w14:textId="77777777" w:rsidR="00C563F6" w:rsidRDefault="0024187A">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ριν δώσω τον λόγο στην κ. </w:t>
      </w:r>
      <w:proofErr w:type="spellStart"/>
      <w:r>
        <w:rPr>
          <w:rFonts w:eastAsia="Times New Roman"/>
          <w:szCs w:val="24"/>
        </w:rPr>
        <w:t>Χριστοφιλοπούλου</w:t>
      </w:r>
      <w:proofErr w:type="spellEnd"/>
      <w:r>
        <w:rPr>
          <w:rFonts w:eastAsia="Times New Roman"/>
          <w:szCs w:val="24"/>
        </w:rPr>
        <w:t xml:space="preserve"> ξανά για την </w:t>
      </w:r>
      <w:proofErr w:type="spellStart"/>
      <w:r>
        <w:rPr>
          <w:rFonts w:eastAsia="Times New Roman"/>
          <w:szCs w:val="24"/>
        </w:rPr>
        <w:t>έτερη</w:t>
      </w:r>
      <w:proofErr w:type="spellEnd"/>
      <w:r>
        <w:rPr>
          <w:rFonts w:eastAsia="Times New Roman"/>
          <w:szCs w:val="24"/>
        </w:rPr>
        <w:t xml:space="preserve"> ερώτησή της, ανακοινώνω στο Σώμα τα ακόλουθα:</w:t>
      </w:r>
    </w:p>
    <w:p w14:paraId="625AEA43" w14:textId="77777777" w:rsidR="00C563F6" w:rsidRDefault="0024187A">
      <w:pPr>
        <w:spacing w:after="0" w:line="600" w:lineRule="auto"/>
        <w:ind w:firstLine="720"/>
        <w:jc w:val="both"/>
        <w:rPr>
          <w:rFonts w:eastAsia="Times New Roman"/>
          <w:szCs w:val="24"/>
        </w:rPr>
      </w:pPr>
      <w:r>
        <w:rPr>
          <w:rFonts w:eastAsia="Times New Roman"/>
          <w:szCs w:val="24"/>
        </w:rPr>
        <w:t>Η πρώτη με αριθμό 554/3-3-2017 επίκαιρη ερώτηση δεύτερου κύκλου του Βουλευτή Κιλκίς της Νέας Δημοκρατίας κ. Γεωργίου Γεωργαντά προς τον Υπουργό Πολι</w:t>
      </w:r>
      <w:r>
        <w:rPr>
          <w:rFonts w:eastAsia="Times New Roman"/>
          <w:szCs w:val="24"/>
        </w:rPr>
        <w:t xml:space="preserve">τισμού και Αθλητισμού, σχετικά με τον </w:t>
      </w:r>
      <w:r>
        <w:rPr>
          <w:rFonts w:eastAsia="Times New Roman"/>
          <w:szCs w:val="24"/>
        </w:rPr>
        <w:t>σ</w:t>
      </w:r>
      <w:r>
        <w:rPr>
          <w:rFonts w:eastAsia="Times New Roman"/>
          <w:szCs w:val="24"/>
        </w:rPr>
        <w:t>χεδιασμό για την κατάργηση της Εφορείας Αρχαιοτήτων Κιλκίς, δεν θα συζητηθεί λόγω απουσίας του αρμόδιου Υπουργού στο εξωτερικό.</w:t>
      </w:r>
    </w:p>
    <w:p w14:paraId="625AEA44" w14:textId="77777777" w:rsidR="00C563F6" w:rsidRDefault="0024187A">
      <w:pPr>
        <w:spacing w:after="0" w:line="600" w:lineRule="auto"/>
        <w:ind w:firstLine="720"/>
        <w:jc w:val="both"/>
        <w:rPr>
          <w:rFonts w:eastAsia="Times New Roman"/>
          <w:szCs w:val="24"/>
        </w:rPr>
      </w:pPr>
      <w:r>
        <w:rPr>
          <w:rFonts w:eastAsia="Times New Roman"/>
          <w:szCs w:val="24"/>
        </w:rPr>
        <w:t>Η δέκατη τρίτη με αριθμό 338/13-1-2017 επίκαιρη ερώτηση δεύτερου κύκλου του Βουλευτή Α΄ Π</w:t>
      </w:r>
      <w:r>
        <w:rPr>
          <w:rFonts w:eastAsia="Times New Roman"/>
          <w:szCs w:val="24"/>
        </w:rPr>
        <w:t>ειραιώς του Λαϊκού Συνδέσμου</w:t>
      </w:r>
      <w:r>
        <w:rPr>
          <w:rFonts w:eastAsia="Times New Roman"/>
          <w:szCs w:val="24"/>
        </w:rPr>
        <w:t xml:space="preserve"> - </w:t>
      </w:r>
      <w:r>
        <w:rPr>
          <w:rFonts w:eastAsia="Times New Roman"/>
          <w:szCs w:val="24"/>
        </w:rPr>
        <w:t xml:space="preserve">Χρυσή Αυγή κ. Νικολάου </w:t>
      </w:r>
      <w:proofErr w:type="spellStart"/>
      <w:r>
        <w:rPr>
          <w:rFonts w:eastAsia="Times New Roman"/>
          <w:szCs w:val="24"/>
        </w:rPr>
        <w:t>Κούζηλου</w:t>
      </w:r>
      <w:proofErr w:type="spellEnd"/>
      <w:r>
        <w:rPr>
          <w:rFonts w:eastAsia="Times New Roman"/>
          <w:szCs w:val="24"/>
        </w:rPr>
        <w:t xml:space="preserve"> προς τον Υπουργό Ναυτιλίας και Νησιωτικής Πολιτικής, σχετικά με την προοπτική κατοικήσεως των είκοσι οκτώ νησιών που αναβαθμίζει την εθνική ελληνική κυριαρχία και ενισχύει τα κυριαρχικά δικαιώμ</w:t>
      </w:r>
      <w:r>
        <w:rPr>
          <w:rFonts w:eastAsia="Times New Roman"/>
          <w:szCs w:val="24"/>
        </w:rPr>
        <w:t>ατα της χώρας</w:t>
      </w:r>
      <w:r>
        <w:rPr>
          <w:rFonts w:eastAsia="Times New Roman"/>
          <w:szCs w:val="24"/>
        </w:rPr>
        <w:t>,</w:t>
      </w:r>
      <w:r>
        <w:rPr>
          <w:rFonts w:eastAsia="Times New Roman"/>
          <w:szCs w:val="24"/>
        </w:rPr>
        <w:t xml:space="preserve"> δεν θα συζητηθεί λόγω απουσίας του αρμόδιου Υπουργού στο εξωτερικό.</w:t>
      </w:r>
    </w:p>
    <w:p w14:paraId="625AEA45" w14:textId="77777777" w:rsidR="00C563F6" w:rsidRDefault="0024187A">
      <w:pPr>
        <w:spacing w:after="0" w:line="600" w:lineRule="auto"/>
        <w:ind w:firstLine="720"/>
        <w:jc w:val="both"/>
        <w:rPr>
          <w:rFonts w:eastAsia="Times New Roman"/>
          <w:szCs w:val="24"/>
        </w:rPr>
      </w:pPr>
      <w:r>
        <w:rPr>
          <w:rFonts w:eastAsia="Times New Roman"/>
          <w:szCs w:val="24"/>
        </w:rPr>
        <w:lastRenderedPageBreak/>
        <w:t xml:space="preserve">Η πρώτη με αριθμό 553/3-3-2017 επίκαιρη ερώτηση πρώτου κύκλου του Βουλευτή Ηρακλείου της Νέας Δημοκρατίας κ. Ελευθερίου </w:t>
      </w:r>
      <w:proofErr w:type="spellStart"/>
      <w:r>
        <w:rPr>
          <w:rFonts w:eastAsia="Times New Roman"/>
          <w:szCs w:val="24"/>
        </w:rPr>
        <w:t>Αυγενάκη</w:t>
      </w:r>
      <w:proofErr w:type="spellEnd"/>
      <w:r>
        <w:rPr>
          <w:rFonts w:eastAsia="Times New Roman"/>
          <w:szCs w:val="24"/>
        </w:rPr>
        <w:t xml:space="preserve"> προς τον Υπουργό Εσωτερικών, σχετικά με την </w:t>
      </w:r>
      <w:r>
        <w:rPr>
          <w:rFonts w:eastAsia="Times New Roman"/>
          <w:szCs w:val="24"/>
        </w:rPr>
        <w:t>αντιμετώπιση του προβλήματος των τροχαίων ατυχημάτων, την ενίσχυση της κυκλοφοριακής αγωγής και την καλύτερη εφαρμογή του Κώδικα Οδικής Κυκλοφορίας (Κ.Ο.Κ.)</w:t>
      </w:r>
      <w:r>
        <w:rPr>
          <w:rFonts w:eastAsia="Times New Roman"/>
          <w:szCs w:val="24"/>
        </w:rPr>
        <w:t>,</w:t>
      </w:r>
      <w:r>
        <w:rPr>
          <w:rFonts w:eastAsia="Times New Roman"/>
          <w:szCs w:val="24"/>
        </w:rPr>
        <w:t xml:space="preserve"> δεν θα συζητηθεί λόγω κωλύματος του αρμόδιου Υπουργού και θα επαναπροσδιοριστεί για συζήτηση.</w:t>
      </w:r>
    </w:p>
    <w:p w14:paraId="625AEA46" w14:textId="77777777" w:rsidR="00C563F6" w:rsidRDefault="0024187A">
      <w:pPr>
        <w:spacing w:after="0" w:line="600" w:lineRule="auto"/>
        <w:ind w:firstLine="720"/>
        <w:jc w:val="both"/>
        <w:rPr>
          <w:rFonts w:eastAsia="Times New Roman"/>
          <w:szCs w:val="24"/>
        </w:rPr>
      </w:pPr>
      <w:r>
        <w:rPr>
          <w:rFonts w:eastAsia="Times New Roman"/>
          <w:szCs w:val="24"/>
        </w:rPr>
        <w:t>Επίσ</w:t>
      </w:r>
      <w:r>
        <w:rPr>
          <w:rFonts w:eastAsia="Times New Roman"/>
          <w:szCs w:val="24"/>
        </w:rPr>
        <w:t>ης, η έβδομη με αριθμό 461/8-2-2017 επίκαιρη ερώτηση δεύτερου κύκλου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Εσωτερικών, σχετικά με την «τρομοκρατική επίθεση με </w:t>
      </w:r>
      <w:proofErr w:type="spellStart"/>
      <w:r>
        <w:rPr>
          <w:rFonts w:eastAsia="Times New Roman"/>
          <w:szCs w:val="24"/>
        </w:rPr>
        <w:t>καλάσνικοφ</w:t>
      </w:r>
      <w:proofErr w:type="spellEnd"/>
      <w:r>
        <w:rPr>
          <w:rFonts w:eastAsia="Times New Roman"/>
          <w:szCs w:val="24"/>
        </w:rPr>
        <w:t xml:space="preserve"> κατά ανδρών των ΜΑΤ»</w:t>
      </w:r>
      <w:r>
        <w:rPr>
          <w:rFonts w:eastAsia="Times New Roman"/>
          <w:szCs w:val="24"/>
        </w:rPr>
        <w:t>,</w:t>
      </w:r>
      <w:r>
        <w:rPr>
          <w:rFonts w:eastAsia="Times New Roman"/>
          <w:szCs w:val="24"/>
        </w:rPr>
        <w:t xml:space="preserve"> δεν θα σ</w:t>
      </w:r>
      <w:r>
        <w:rPr>
          <w:rFonts w:eastAsia="Times New Roman"/>
          <w:szCs w:val="24"/>
        </w:rPr>
        <w:t>υζητηθεί λόγω κωλύματος του αρμόδιου Υπουργού και θα επαναπροσδιοριστεί για συζήτηση.</w:t>
      </w:r>
    </w:p>
    <w:p w14:paraId="625AEA47" w14:textId="77777777" w:rsidR="00C563F6" w:rsidRDefault="0024187A">
      <w:pPr>
        <w:spacing w:after="0" w:line="600" w:lineRule="auto"/>
        <w:ind w:firstLine="720"/>
        <w:jc w:val="both"/>
        <w:rPr>
          <w:rFonts w:eastAsia="Times New Roman"/>
          <w:szCs w:val="24"/>
        </w:rPr>
      </w:pPr>
      <w:r>
        <w:rPr>
          <w:rFonts w:eastAsia="Times New Roman"/>
          <w:szCs w:val="24"/>
        </w:rPr>
        <w:t>Η δέκατη με αριθμό 434/2-2-2017 επίκαιρη ερώτηση δεύτερου κύκλου του Βουλευτή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Εσωτερικών</w:t>
      </w:r>
      <w:r>
        <w:rPr>
          <w:rFonts w:eastAsia="Times New Roman"/>
          <w:szCs w:val="24"/>
        </w:rPr>
        <w:t xml:space="preserve">, σχετικά με την «ανθελληνική δράση Τούρκων πρακτόρων </w:t>
      </w:r>
      <w:r>
        <w:rPr>
          <w:rFonts w:eastAsia="Times New Roman"/>
          <w:szCs w:val="24"/>
        </w:rPr>
        <w:lastRenderedPageBreak/>
        <w:t>και εκπροσώπων τους στη Θράκη»</w:t>
      </w:r>
      <w:r>
        <w:rPr>
          <w:rFonts w:eastAsia="Times New Roman"/>
          <w:szCs w:val="24"/>
        </w:rPr>
        <w:t>,</w:t>
      </w:r>
      <w:r>
        <w:rPr>
          <w:rFonts w:eastAsia="Times New Roman"/>
          <w:szCs w:val="24"/>
        </w:rPr>
        <w:t xml:space="preserve"> δεν θα συζητηθεί λόγω κωλύματος του αρμόδιου Υπουργού.</w:t>
      </w:r>
    </w:p>
    <w:p w14:paraId="625AEA48" w14:textId="77777777" w:rsidR="00C563F6" w:rsidRDefault="0024187A">
      <w:pPr>
        <w:spacing w:after="0" w:line="600" w:lineRule="auto"/>
        <w:ind w:firstLine="720"/>
        <w:jc w:val="both"/>
        <w:rPr>
          <w:rFonts w:eastAsia="Times New Roman"/>
          <w:szCs w:val="24"/>
        </w:rPr>
      </w:pPr>
      <w:r>
        <w:rPr>
          <w:rFonts w:eastAsia="Times New Roman"/>
          <w:szCs w:val="24"/>
        </w:rPr>
        <w:t>Η δέκατη τέταρτη με αριθμό 430/31-1-2017 επίκαιρη ερώτηση δεύτερου κύκλου του Βουλευτή Β΄ Θεσσαλονίκης της Δημοκρατ</w:t>
      </w:r>
      <w:r>
        <w:rPr>
          <w:rFonts w:eastAsia="Times New Roman"/>
          <w:szCs w:val="24"/>
        </w:rPr>
        <w:t>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Γεωργίου </w:t>
      </w:r>
      <w:proofErr w:type="spellStart"/>
      <w:r>
        <w:rPr>
          <w:rFonts w:eastAsia="Times New Roman"/>
          <w:szCs w:val="24"/>
        </w:rPr>
        <w:t>Αρβανιτίδη</w:t>
      </w:r>
      <w:proofErr w:type="spellEnd"/>
      <w:r>
        <w:rPr>
          <w:rFonts w:eastAsia="Times New Roman"/>
          <w:szCs w:val="24"/>
        </w:rPr>
        <w:t xml:space="preserve"> προς τον Υπουργό Εσωτερικών, σχετικά με τη σημαντική μείωση της </w:t>
      </w:r>
      <w:r>
        <w:rPr>
          <w:rFonts w:eastAsia="Times New Roman"/>
          <w:szCs w:val="24"/>
        </w:rPr>
        <w:t>πυροσβεστικής δύναμης</w:t>
      </w:r>
      <w:r>
        <w:rPr>
          <w:rFonts w:eastAsia="Times New Roman"/>
          <w:szCs w:val="24"/>
        </w:rPr>
        <w:t xml:space="preserve"> στην Περιφερειακή Ενότητα Θεσσαλονίκης</w:t>
      </w:r>
      <w:r>
        <w:rPr>
          <w:rFonts w:eastAsia="Times New Roman"/>
          <w:szCs w:val="24"/>
        </w:rPr>
        <w:t>,</w:t>
      </w:r>
      <w:r>
        <w:rPr>
          <w:rFonts w:eastAsia="Times New Roman"/>
          <w:szCs w:val="24"/>
        </w:rPr>
        <w:t xml:space="preserve"> δεν θα συζητηθεί λόγω κωλύματος του αρμόδιου Υπουργού.</w:t>
      </w:r>
    </w:p>
    <w:p w14:paraId="625AEA49" w14:textId="77777777" w:rsidR="00C563F6" w:rsidRDefault="0024187A">
      <w:pPr>
        <w:spacing w:after="0" w:line="600" w:lineRule="auto"/>
        <w:ind w:firstLine="720"/>
        <w:jc w:val="both"/>
        <w:rPr>
          <w:rFonts w:eastAsia="Times New Roman"/>
          <w:szCs w:val="24"/>
        </w:rPr>
      </w:pPr>
      <w:r>
        <w:rPr>
          <w:rFonts w:eastAsia="Times New Roman"/>
          <w:szCs w:val="24"/>
        </w:rPr>
        <w:t>Θα συζητηθεί τώρα η δέκατη όγδοη με αριθμό 441/6-2-2017 επίκαιρη ερώτηση δεύτερου κύκλου της Βουλευτού Αττικής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Παρασκευής </w:t>
      </w:r>
      <w:proofErr w:type="spellStart"/>
      <w:r>
        <w:rPr>
          <w:rFonts w:eastAsia="Times New Roman"/>
          <w:szCs w:val="24"/>
        </w:rPr>
        <w:t>Χριστοφιλοπούλου</w:t>
      </w:r>
      <w:proofErr w:type="spellEnd"/>
      <w:r>
        <w:rPr>
          <w:rFonts w:eastAsia="Times New Roman"/>
          <w:szCs w:val="24"/>
        </w:rPr>
        <w:t xml:space="preserve"> προς την Υπουργό Εργασίας, Κοινωνικής Ασφάλισης και Κοινωνικής Αλληλεγ</w:t>
      </w:r>
      <w:r>
        <w:rPr>
          <w:rFonts w:eastAsia="Times New Roman"/>
          <w:szCs w:val="24"/>
        </w:rPr>
        <w:t>γύης, σχετικά με την αναστολή του ασφαλιστικού νόμου για τα «μπλοκάκια» μέχρι την άρση των αδικιών που προκαλούνται από τη στρεβλή εφαρμογή του.</w:t>
      </w:r>
    </w:p>
    <w:p w14:paraId="625AEA4A" w14:textId="77777777" w:rsidR="00C563F6" w:rsidRDefault="0024187A">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Χριστοφιλοπούλου</w:t>
      </w:r>
      <w:proofErr w:type="spellEnd"/>
      <w:r>
        <w:rPr>
          <w:rFonts w:eastAsia="Times New Roman"/>
          <w:szCs w:val="24"/>
        </w:rPr>
        <w:t xml:space="preserve"> έχει τον λόγο για δύο λεπτά. </w:t>
      </w:r>
    </w:p>
    <w:p w14:paraId="625AEA4B"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625AEA4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Υπουργέ, κατ</w:t>
      </w:r>
      <w:r>
        <w:rPr>
          <w:rFonts w:eastAsia="Times New Roman" w:cs="Times New Roman"/>
          <w:szCs w:val="24"/>
        </w:rPr>
        <w:t>’ αρχάς</w:t>
      </w:r>
      <w:r>
        <w:rPr>
          <w:rFonts w:eastAsia="Times New Roman" w:cs="Times New Roman"/>
          <w:szCs w:val="24"/>
        </w:rPr>
        <w:t xml:space="preserve"> θέλω να σημειώσω στην προηγούμενη συζήτησή μας ότι δεν παίρνουν όλοι προσωρινή σύνταξη. Δεν το λέω ως απάντηση προς εσάς, αλλά ως δεδομένο. Κράτησα τα νούμερα που μου είπατε και θα επανέλθω.</w:t>
      </w:r>
    </w:p>
    <w:p w14:paraId="625AEA4D"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Επειδή αναφέρατε και εσείς το θέμα των εργασ</w:t>
      </w:r>
      <w:r>
        <w:rPr>
          <w:rFonts w:eastAsia="Times New Roman" w:cs="Times New Roman"/>
          <w:szCs w:val="24"/>
        </w:rPr>
        <w:t xml:space="preserve">ιακών σχέσεων, το οποίο απειλεί το ασφαλιστικό, θέλω να πω ότι σήμερα υπάρχει πρωτοσέλιδο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για τους χαμηλούς μισθούς, οι οποίοι είναι βόμβα</w:t>
      </w:r>
      <w:r>
        <w:rPr>
          <w:rFonts w:eastAsia="Times New Roman" w:cs="Times New Roman"/>
          <w:szCs w:val="24"/>
        </w:rPr>
        <w:t xml:space="preserve"> </w:t>
      </w:r>
      <w:r>
        <w:rPr>
          <w:rFonts w:eastAsia="Times New Roman" w:cs="Times New Roman"/>
          <w:szCs w:val="24"/>
        </w:rPr>
        <w:t xml:space="preserve">στα ταμεία. </w:t>
      </w:r>
    </w:p>
    <w:p w14:paraId="625AEA4E"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Το ξέρουμε, το γνωρίζουμε, είναι πρόβλημα βιωσιμότητας. Αυτό που εμείς ισχυριζόμαστε ε</w:t>
      </w:r>
      <w:r>
        <w:rPr>
          <w:rFonts w:eastAsia="Times New Roman" w:cs="Times New Roman"/>
          <w:szCs w:val="24"/>
        </w:rPr>
        <w:t xml:space="preserve">ίναι ότι με αυτόν τον τρόπο, έτσι όπως νομοθετήθηκε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και έτσι όπως εφαρμόζεται, δεν δίνει κα</w:t>
      </w:r>
      <w:r>
        <w:rPr>
          <w:rFonts w:eastAsia="Times New Roman" w:cs="Times New Roman"/>
          <w:szCs w:val="24"/>
        </w:rPr>
        <w:t>μ</w:t>
      </w:r>
      <w:r>
        <w:rPr>
          <w:rFonts w:eastAsia="Times New Roman" w:cs="Times New Roman"/>
          <w:szCs w:val="24"/>
        </w:rPr>
        <w:t>μία λύση, αντίθετα επιδεινώνει την κατάσταση.</w:t>
      </w:r>
    </w:p>
    <w:p w14:paraId="625AEA4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Αυτό το συνδέω με την ερώτησή μου για τα μπλοκάκια, γιατί, κύριε Υπουργέ, σ’ αυτό που επιχειρήσατ</w:t>
      </w:r>
      <w:r>
        <w:rPr>
          <w:rFonts w:eastAsia="Times New Roman" w:cs="Times New Roman"/>
          <w:szCs w:val="24"/>
        </w:rPr>
        <w:t xml:space="preserve">ε να λύσετε φοβούμαι πολύ ότι αντί να το λύσετε, δημιουργήσατε επιπλέον πρόβλημα. Τι εννοώ; Εννοώ ότι το πρόβλημα που υπάρχει διαχρονικά </w:t>
      </w:r>
      <w:r>
        <w:rPr>
          <w:rFonts w:eastAsia="Times New Roman" w:cs="Times New Roman"/>
          <w:szCs w:val="24"/>
        </w:rPr>
        <w:t xml:space="preserve">με </w:t>
      </w:r>
      <w:r>
        <w:rPr>
          <w:rFonts w:eastAsia="Times New Roman" w:cs="Times New Roman"/>
          <w:szCs w:val="24"/>
        </w:rPr>
        <w:t xml:space="preserve">τα μπλοκάκια με τους επί </w:t>
      </w:r>
      <w:proofErr w:type="spellStart"/>
      <w:r>
        <w:rPr>
          <w:rFonts w:eastAsia="Times New Roman" w:cs="Times New Roman"/>
          <w:szCs w:val="24"/>
        </w:rPr>
        <w:t>συμβάσει</w:t>
      </w:r>
      <w:proofErr w:type="spellEnd"/>
      <w:r>
        <w:rPr>
          <w:rFonts w:eastAsia="Times New Roman" w:cs="Times New Roman"/>
          <w:szCs w:val="24"/>
        </w:rPr>
        <w:t xml:space="preserve"> έργου απασχολούμενους είναι ότι πολλές φορές υποκρύπτεται εξαρτημένη εργασία, </w:t>
      </w:r>
      <w:r>
        <w:rPr>
          <w:rFonts w:eastAsia="Times New Roman" w:cs="Times New Roman"/>
          <w:szCs w:val="24"/>
        </w:rPr>
        <w:lastRenderedPageBreak/>
        <w:t>αλλά</w:t>
      </w:r>
      <w:r>
        <w:rPr>
          <w:rFonts w:eastAsia="Times New Roman" w:cs="Times New Roman"/>
          <w:szCs w:val="24"/>
        </w:rPr>
        <w:t xml:space="preserve"> υπάρχουν και άλλες τόσες φορές που είναι καθαρή σύμβαση έργου. Υπάρχει, για παράδειγμα, ο μηχανικός που κάνει ένα σπίτι σε ένα νησί και μια οικοδομή στην Αθήνα, ο οποίος με βάση αυτό που πάτε να κάνετε δήθεν για να λύσετε, έρχεται τώρα να θεωρηθεί ως μισθ</w:t>
      </w:r>
      <w:r>
        <w:rPr>
          <w:rFonts w:eastAsia="Times New Roman" w:cs="Times New Roman"/>
          <w:szCs w:val="24"/>
        </w:rPr>
        <w:t xml:space="preserve">ωτός. </w:t>
      </w:r>
    </w:p>
    <w:p w14:paraId="625AEA50"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Άρα, με τον τρόπο που πήγατε να λύσετε τα μπλοκάκια, κλείνοντας το μάτι σε όσους εργάζονται με μπλοκάκια, κάνατε κακό 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σ’ αυτούς τους ίδιους. Γιατί; Γιατί με όλο αυτό το αλαλούμ των διπλών εισφορών που έχουν καταβληθεί τι έχουμε; Έχουμε αύ</w:t>
      </w:r>
      <w:r>
        <w:rPr>
          <w:rFonts w:eastAsia="Times New Roman" w:cs="Times New Roman"/>
          <w:szCs w:val="24"/>
        </w:rPr>
        <w:t>ξηση της μαύρης</w:t>
      </w:r>
      <w:r>
        <w:rPr>
          <w:rFonts w:eastAsia="Times New Roman" w:cs="Times New Roman"/>
          <w:szCs w:val="24"/>
        </w:rPr>
        <w:t xml:space="preserve"> </w:t>
      </w:r>
      <w:r>
        <w:rPr>
          <w:rFonts w:eastAsia="Times New Roman" w:cs="Times New Roman"/>
          <w:szCs w:val="24"/>
        </w:rPr>
        <w:t>και αδήλωτης εργασίας, διότι πολλοί απ’ αυτούς πιέζονται, καθώς τους έχετε βάλει να είναι όμηροι των εργοδοτών, χειρότερα απ’ ό,τι ήταν στο παρελθόν. Τι γίνεται με αυτούς; Πιέζονται από τους εργοδότες για να δουλέψουν μαύρα, αυξάνεται η μαύ</w:t>
      </w:r>
      <w:r>
        <w:rPr>
          <w:rFonts w:eastAsia="Times New Roman" w:cs="Times New Roman"/>
          <w:szCs w:val="24"/>
        </w:rPr>
        <w:t>ρη</w:t>
      </w:r>
      <w:r>
        <w:rPr>
          <w:rFonts w:eastAsia="Times New Roman" w:cs="Times New Roman"/>
          <w:szCs w:val="24"/>
        </w:rPr>
        <w:t xml:space="preserve"> </w:t>
      </w:r>
      <w:r>
        <w:rPr>
          <w:rFonts w:eastAsia="Times New Roman" w:cs="Times New Roman"/>
          <w:szCs w:val="24"/>
        </w:rPr>
        <w:t xml:space="preserve">εργασία, χάνουν το </w:t>
      </w:r>
      <w:r>
        <w:rPr>
          <w:rFonts w:eastAsia="Times New Roman" w:cs="Times New Roman"/>
          <w:szCs w:val="24"/>
        </w:rPr>
        <w:t xml:space="preserve">δημόσιο </w:t>
      </w:r>
      <w:r>
        <w:rPr>
          <w:rFonts w:eastAsia="Times New Roman" w:cs="Times New Roman"/>
          <w:szCs w:val="24"/>
        </w:rPr>
        <w:t xml:space="preserve">και το ασφαλιστικό σύστημα πόρους και τελικά χάνουν όλοι. Χάνουν οι ίδιοι οι άνθρωποι και έχουμε κλείσιμο δραστηριοτήτων. </w:t>
      </w:r>
    </w:p>
    <w:p w14:paraId="625AEA5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Εσείς ο ίδιος –δεν θέλω να το επικαλεστώ, μπορείτε να το πείτε ο ίδιος στη Βουλή- έχετε πει πόσοι ασφαλ</w:t>
      </w:r>
      <w:r>
        <w:rPr>
          <w:rFonts w:eastAsia="Times New Roman" w:cs="Times New Roman"/>
          <w:szCs w:val="24"/>
        </w:rPr>
        <w:t xml:space="preserve">ισμένοι έκλεισαν τα βιβλία τους, βεβαίως για πάρα πολλούς λόγους, αλλά ένας απ’ </w:t>
      </w:r>
      <w:r>
        <w:rPr>
          <w:rFonts w:eastAsia="Times New Roman" w:cs="Times New Roman"/>
          <w:szCs w:val="24"/>
        </w:rPr>
        <w:lastRenderedPageBreak/>
        <w:t>αυτούς είναι και αυτός, είναι ο τρόπος που επιχειρήσατε να λύσετε ένα υπάρχον πρόβλημα, το οποίο έγινε χειρότερο με αυτό που κάνατε.</w:t>
      </w:r>
    </w:p>
    <w:p w14:paraId="625AEA52"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Θέλω από εσάς να μας πείτε σήμερα εδώ στη Β</w:t>
      </w:r>
      <w:r>
        <w:rPr>
          <w:rFonts w:eastAsia="Times New Roman" w:cs="Times New Roman"/>
          <w:szCs w:val="24"/>
        </w:rPr>
        <w:t>ουλή τι ακριβώς προτίθεστε να κάνετε, πώς προχωρά αυτή η εγκύκλιος, τι προτίθεστε να κάνετε για το μέλλον και αν θα δεχθείτε ενδεχομένως προτάσεις, που προκύπτουν και από τη νομολογία άλλων κριτηρίων που θα μπορούσαν να ελαφρύνουν την κατάσταση και να πάμε</w:t>
      </w:r>
      <w:r>
        <w:rPr>
          <w:rFonts w:eastAsia="Times New Roman" w:cs="Times New Roman"/>
          <w:szCs w:val="24"/>
        </w:rPr>
        <w:t xml:space="preserve"> σε πολύ πιο λειτουργικές λύσεις.</w:t>
      </w:r>
    </w:p>
    <w:p w14:paraId="625AEA53"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Πετρόπουλε, έχετε τον λόγο. </w:t>
      </w:r>
    </w:p>
    <w:p w14:paraId="625AEA54"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Ευχαριστώ, κύριε Πρόεδρε.</w:t>
      </w:r>
    </w:p>
    <w:p w14:paraId="625AEA55"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Αυτό που είπα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πριν από λίγες ημέρες από την ίδια θέση εδώ στο Κοινοβούλιο είναι ότι παρά τις εντυπώσεις που δημιουργούνται εκείνο που αποτελεί αλήθεια είναι πως εκείνοι που έκλεισαν φέτος μπλοκάκια ήταν λιγότεροι απ’ όσους έκλεισαν πέρυσι, εάν θυμάμαι </w:t>
      </w:r>
      <w:r>
        <w:rPr>
          <w:rFonts w:eastAsia="Times New Roman" w:cs="Times New Roman"/>
          <w:szCs w:val="24"/>
        </w:rPr>
        <w:t xml:space="preserve">καλά, και πάντως κυμαίνονται περίπου στο ίδιος ύψος οι περιπτώσεις που κάποιος </w:t>
      </w:r>
      <w:r>
        <w:rPr>
          <w:rFonts w:eastAsia="Times New Roman" w:cs="Times New Roman"/>
          <w:szCs w:val="24"/>
        </w:rPr>
        <w:lastRenderedPageBreak/>
        <w:t>επιλέγει να κλείσει μπλοκάκι. Πάντα συνέβαινε, κάθε χρόνο. Επομένως, δεν συνέβη φέτος λόγω της διάταξής μας.</w:t>
      </w:r>
    </w:p>
    <w:p w14:paraId="625AEA56"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Εκείνο που επιχειρήσαμε είναι να δώσουμε μια ευκαιρία, εάν θέλετε, μ</w:t>
      </w:r>
      <w:r>
        <w:rPr>
          <w:rFonts w:eastAsia="Times New Roman" w:cs="Times New Roman"/>
          <w:szCs w:val="24"/>
        </w:rPr>
        <w:t xml:space="preserve">ια πρόφαση σε όσους απασχολούσαν μισθωτούς με εξαρτημένη εργασία ως να </w:t>
      </w:r>
      <w:proofErr w:type="spellStart"/>
      <w:r>
        <w:rPr>
          <w:rFonts w:eastAsia="Times New Roman" w:cs="Times New Roman"/>
          <w:szCs w:val="24"/>
        </w:rPr>
        <w:t>ήσαν</w:t>
      </w:r>
      <w:proofErr w:type="spellEnd"/>
      <w:r>
        <w:rPr>
          <w:rFonts w:eastAsia="Times New Roman" w:cs="Times New Roman"/>
          <w:szCs w:val="24"/>
        </w:rPr>
        <w:t xml:space="preserve"> ελεύθεροι επαγγελματίες και τους επιβάρυναν τα βάρη. Αυτό το δώσαμε ως εργαλείο σε καλόπιστους εργοδότες, οι οποίοι θα μπορούσαν να αδράξουν την ευκαιρία και να είναι νόμιμοι. Διότ</w:t>
      </w:r>
      <w:r>
        <w:rPr>
          <w:rFonts w:eastAsia="Times New Roman" w:cs="Times New Roman"/>
          <w:szCs w:val="24"/>
        </w:rPr>
        <w:t>ι, όπως έχω πει κατ’ επανάληψη και το γνωρίζουν τέλος όλοι όσοι ασχολούνται με την κοινωνική ασφάλιση, δεν αποτελούσε κριτήριο για την ένταξη στη χορεία των μισθωτών εάν ο τρόπος πληρωμής ήταν με μπλοκάκι. Τα αρμόδια όργανα του ΙΚΑ για τη μισθωτή εργασία π</w:t>
      </w:r>
      <w:r>
        <w:rPr>
          <w:rFonts w:eastAsia="Times New Roman" w:cs="Times New Roman"/>
          <w:szCs w:val="24"/>
        </w:rPr>
        <w:t xml:space="preserve">εριπτώσεις που </w:t>
      </w:r>
      <w:proofErr w:type="spellStart"/>
      <w:r>
        <w:rPr>
          <w:rFonts w:eastAsia="Times New Roman" w:cs="Times New Roman"/>
          <w:szCs w:val="24"/>
        </w:rPr>
        <w:t>συνελάμβαναν</w:t>
      </w:r>
      <w:proofErr w:type="spellEnd"/>
      <w:r>
        <w:rPr>
          <w:rFonts w:eastAsia="Times New Roman" w:cs="Times New Roman"/>
          <w:szCs w:val="24"/>
        </w:rPr>
        <w:t xml:space="preserve"> με μπλοκάκι, ενώ έπρεπε να είναι εξαρτημένης εργασίας, τις αντιμετώπιζαν με την επιβολή προστίμων και προσαυξήσεων στους εργοδότες που </w:t>
      </w:r>
      <w:proofErr w:type="spellStart"/>
      <w:r>
        <w:rPr>
          <w:rFonts w:eastAsia="Times New Roman" w:cs="Times New Roman"/>
          <w:szCs w:val="24"/>
        </w:rPr>
        <w:t>συνελάμβαναν</w:t>
      </w:r>
      <w:proofErr w:type="spellEnd"/>
      <w:r>
        <w:rPr>
          <w:rFonts w:eastAsia="Times New Roman" w:cs="Times New Roman"/>
          <w:szCs w:val="24"/>
        </w:rPr>
        <w:t>. Αυτό γινόταν κατά κόρον.</w:t>
      </w:r>
    </w:p>
    <w:p w14:paraId="625AEA5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Επομένως, ξαναλέω ότι δεν ήρθαμε να αλλάξουμε τα νομικ</w:t>
      </w:r>
      <w:r>
        <w:rPr>
          <w:rFonts w:eastAsia="Times New Roman" w:cs="Times New Roman"/>
          <w:szCs w:val="24"/>
        </w:rPr>
        <w:t xml:space="preserve">ά κριτήρια για τον χαρακτηρισμό της μισθωτής εργασίας. Δώσαμε ένα εργαλείο για την καλύτερη διαχείριση αυτών των θεμάτων από τους ελεύθερους επαγγελματίες, γενικά από τη μικρή και </w:t>
      </w:r>
      <w:r>
        <w:rPr>
          <w:rFonts w:eastAsia="Times New Roman" w:cs="Times New Roman"/>
          <w:szCs w:val="24"/>
        </w:rPr>
        <w:lastRenderedPageBreak/>
        <w:t>μεσαία επιχειρηματικότητα, με όρους που επαναφέρουν σε ένα σημαντικό βαθμό ή</w:t>
      </w:r>
      <w:r>
        <w:rPr>
          <w:rFonts w:eastAsia="Times New Roman" w:cs="Times New Roman"/>
          <w:szCs w:val="24"/>
        </w:rPr>
        <w:t xml:space="preserve"> μπορούν να επαναφέρουν τουλάχιστον κανόνες θεμιτού και όχι αθέμιτου ανταγωνισμού, διότι αυτό δεν οδηγεί σε καλά αποτελέσματα ούτε την οικονομία. </w:t>
      </w:r>
    </w:p>
    <w:p w14:paraId="625AEA58"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Αυτό είναι που έχω πει. Όταν θα ξεκαθαρίσουν όλα τα θολά σημεία, διότι υπάρχει και μία σύγχυση που προκαλούν </w:t>
      </w:r>
      <w:r>
        <w:rPr>
          <w:rFonts w:eastAsia="Times New Roman" w:cs="Times New Roman"/>
          <w:szCs w:val="24"/>
        </w:rPr>
        <w:t xml:space="preserve">εσφαλμένα δημοσιεύματα, θα φανούν τα θετικά αποτελέσματα αυτής της προσπάθειας. Νομίζω ότι μπορούν να υπάρξουν, εάν όλοι συμβάλλουμε με έναν τρόπο καλόπιστο στην εφαρμογή της σχετικής διάταξης. </w:t>
      </w:r>
    </w:p>
    <w:p w14:paraId="625AEA59"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Τελειώνω με μια παραδοχή στην παρατήρησή σας ότι μπορεί να συ</w:t>
      </w:r>
      <w:r>
        <w:rPr>
          <w:rFonts w:eastAsia="Times New Roman" w:cs="Times New Roman"/>
          <w:szCs w:val="24"/>
        </w:rPr>
        <w:t>μβεί κάποιος ασφαλισμένος, ενώ έχει υπολογιστεί η εισφορά του με βάση τη δραστηριότητά του ως ελεύθερου επαγγελματία, εάν είχε τέτοια με βάση τα εισοδήματα, να γίνεται ΑΠΔ και να καλείται ως μισθωτός και συντρέχει κατά την ίδια χρονική περίοδο να κληθεί να</w:t>
      </w:r>
      <w:r>
        <w:rPr>
          <w:rFonts w:eastAsia="Times New Roman" w:cs="Times New Roman"/>
          <w:szCs w:val="24"/>
        </w:rPr>
        <w:t xml:space="preserve"> καταβάλει πρόσθετη εισφορά πάνω από αυτή που του αντιστοιχεί. Αυτό μπορεί πράγματι να συμβεί, όταν συντρέχει τέτοια περίπτωση. Πρέπει όμως να δούμε ότι αυτή η περίπτωση, αυτό το ενδεχόμενο, επιλύεται πάρα πολύ σύ</w:t>
      </w:r>
      <w:r>
        <w:rPr>
          <w:rFonts w:eastAsia="Times New Roman" w:cs="Times New Roman"/>
          <w:szCs w:val="24"/>
        </w:rPr>
        <w:lastRenderedPageBreak/>
        <w:t>ντομα με την εκκαθάριση των ασφαλιστικών ει</w:t>
      </w:r>
      <w:r>
        <w:rPr>
          <w:rFonts w:eastAsia="Times New Roman" w:cs="Times New Roman"/>
          <w:szCs w:val="24"/>
        </w:rPr>
        <w:t xml:space="preserve">σφορών που οφείλει κάποιος να καταβάλει πραγματικά, η οποία γίνεται όταν θα εξαχθούν και τα στοιχεία του καθαρού εισοδήματος με τη νεότερη φορολογική δήλωση, που θα επεξεργαστεί η Γενική Γραμματεία Εσόδων. </w:t>
      </w:r>
    </w:p>
    <w:p w14:paraId="625AEA5A"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5AEA5B"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εγώ σας ευχαριστώ. </w:t>
      </w:r>
    </w:p>
    <w:p w14:paraId="625AEA5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625AEA5D"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625AEA5E"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Ως προς το θέμα της ασφαλιστικής εκκαθάρισης, ισχύει το «ζήσε Μάη μου να φας τριφύλλι», κύριε Υπουργέ. Έχουμε ένα πρόβλημα διπλών εισφορών και λέμε ποιος θα το κάνει αυτό. </w:t>
      </w:r>
    </w:p>
    <w:p w14:paraId="625AEA5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πριν στον καλόπιστο εργοδότη. Ξέρετε τι θα κάνουν όλοι; Εγώ δεν θα πω </w:t>
      </w:r>
      <w:r>
        <w:rPr>
          <w:rFonts w:eastAsia="Times New Roman" w:cs="Times New Roman"/>
          <w:szCs w:val="24"/>
        </w:rPr>
        <w:t xml:space="preserve">ότι δεν υπάρχουν καλόπιστοι εργοδότες, ούτε είμαστε εμείς που </w:t>
      </w:r>
      <w:proofErr w:type="spellStart"/>
      <w:r>
        <w:rPr>
          <w:rFonts w:eastAsia="Times New Roman" w:cs="Times New Roman"/>
          <w:szCs w:val="24"/>
        </w:rPr>
        <w:t>δαιμονοποιούμε</w:t>
      </w:r>
      <w:proofErr w:type="spellEnd"/>
      <w:r>
        <w:rPr>
          <w:rFonts w:eastAsia="Times New Roman" w:cs="Times New Roman"/>
          <w:szCs w:val="24"/>
        </w:rPr>
        <w:t xml:space="preserve"> τις επιχειρήσεις και το </w:t>
      </w:r>
      <w:proofErr w:type="spellStart"/>
      <w:r>
        <w:rPr>
          <w:rFonts w:eastAsia="Times New Roman" w:cs="Times New Roman"/>
          <w:szCs w:val="24"/>
        </w:rPr>
        <w:t>επιχειρείν</w:t>
      </w:r>
      <w:proofErr w:type="spellEnd"/>
      <w:r>
        <w:rPr>
          <w:rFonts w:eastAsia="Times New Roman" w:cs="Times New Roman"/>
          <w:szCs w:val="24"/>
        </w:rPr>
        <w:t xml:space="preserve">. Ωστόσο, γνωρίζουμε πάρα πολύ καλά ότι </w:t>
      </w:r>
      <w:r>
        <w:rPr>
          <w:rFonts w:eastAsia="Times New Roman" w:cs="Times New Roman"/>
          <w:szCs w:val="24"/>
        </w:rPr>
        <w:lastRenderedPageBreak/>
        <w:t>και έξω στην αγορά εργασίας υπάρχουν πάρα πολλά που γίνονται από κακόπιστους εργοδότες. Να βάλουμε τα πρά</w:t>
      </w:r>
      <w:r>
        <w:rPr>
          <w:rFonts w:eastAsia="Times New Roman" w:cs="Times New Roman"/>
          <w:szCs w:val="24"/>
        </w:rPr>
        <w:t xml:space="preserve">γματα σε μια σειρά. </w:t>
      </w:r>
    </w:p>
    <w:p w14:paraId="625AEA60"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η μαύρη εργασία που είπα πριν συνδέεται και με απολύσεις. Ξέρετε γιατί θα τον απολύσει αυτόν; Θα τον απολύσει γιατί αντί να πληρώσει την εισφορά του 13%, θα πάει στο ΤΕΒΕ, στον ΟΑΕΕ και θα πληρώσει πολύ λιγότερα, παίρνοντας</w:t>
      </w:r>
      <w:r>
        <w:rPr>
          <w:rFonts w:eastAsia="Times New Roman" w:cs="Times New Roman"/>
          <w:szCs w:val="24"/>
        </w:rPr>
        <w:t xml:space="preserve"> κάποιον άλλον. Άρα, είναι υπαρκτό το πρόβλημα που δημιουργήσατε με τα μπλοκάκια και σε σχέση με το πόσοι θα φύγουν από το σύστημα, γιατί θα αποφασίσουν ότι δεν τους βολεύει και θα δουλεύουν στη μαύρη εργασία, και σε σχέση με τον εκβιασμό που θα κάνουν εργ</w:t>
      </w:r>
      <w:r>
        <w:rPr>
          <w:rFonts w:eastAsia="Times New Roman" w:cs="Times New Roman"/>
          <w:szCs w:val="24"/>
        </w:rPr>
        <w:t xml:space="preserve">οδότες κανονικά, οι κακόπιστοι –εγώ δεν λέω όλοι- πάνω στους εργαζόμενους. Και το βάρος τελικά της απόδειξης το φέρει τελικά ο εργαζόμενος με βάση τη ρύθμιση που φέρατε. </w:t>
      </w:r>
    </w:p>
    <w:p w14:paraId="625AEA6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Η νομολογία, την οποία γνωρίζετε, έχει βάλει πολλά κριτήρια. Η ρύθμισή σας –και σε αυ</w:t>
      </w:r>
      <w:r>
        <w:rPr>
          <w:rFonts w:eastAsia="Times New Roman" w:cs="Times New Roman"/>
          <w:szCs w:val="24"/>
        </w:rPr>
        <w:t xml:space="preserve">τό σας απαντώ- έχει μόνο ένα: τον αριθμό των εργοδοτών. Υπάρχει ο χρόνος. Υπάρχει ο τόπος. Υπάρχει ο τρόπος. Υπάρχουν πολλά στοιχεία από τη νομολογία που μπορείτε να πάρετε, ώστε να βοηθηθείτε και να φτιάξετε κάτι. </w:t>
      </w:r>
    </w:p>
    <w:p w14:paraId="625AEA62"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Τέλος, υπάρχουν και προτάσεις να ξεμπλοκ</w:t>
      </w:r>
      <w:r>
        <w:rPr>
          <w:rFonts w:eastAsia="Times New Roman" w:cs="Times New Roman"/>
          <w:szCs w:val="24"/>
        </w:rPr>
        <w:t>αριστεί ευρύτερα το πρόβλημα μιας αγοράς που αυτή</w:t>
      </w:r>
      <w:r>
        <w:rPr>
          <w:rFonts w:eastAsia="Times New Roman" w:cs="Times New Roman"/>
          <w:szCs w:val="24"/>
        </w:rPr>
        <w:t>ν</w:t>
      </w:r>
      <w:r>
        <w:rPr>
          <w:rFonts w:eastAsia="Times New Roman" w:cs="Times New Roman"/>
          <w:szCs w:val="24"/>
        </w:rPr>
        <w:t xml:space="preserve"> τη στιγμή με τις υπέρογκες εισφορές -γιατί έχει ελαφρυνθεί ένα μέρος των αυτοαπασχολούμενων από εισφορές, αλλά υπάρχει ένα σημαντικό κομμάτι μεσαίων, μικρομεσαίων επιχειρήσεων, απλών επιχειρηματιών, εμπόρω</w:t>
      </w:r>
      <w:r>
        <w:rPr>
          <w:rFonts w:eastAsia="Times New Roman" w:cs="Times New Roman"/>
          <w:szCs w:val="24"/>
        </w:rPr>
        <w:t xml:space="preserve">ν και της καθημερινότητας- σφαδάζει. </w:t>
      </w:r>
    </w:p>
    <w:p w14:paraId="625AEA63"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έχει καταθέσει στον διάλογο προτάσεις. Θέλω να σας τις θυμίσω. Και με την ευκαιρία απαντήστε μου, γιατί κάποιες από αυτές θα μπορούσατε να τις δεχθείτε. </w:t>
      </w:r>
    </w:p>
    <w:p w14:paraId="625AEA6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Το πάγωμα των οφειλών μέχρι τις 31 Δεκ</w:t>
      </w:r>
      <w:r>
        <w:rPr>
          <w:rFonts w:eastAsia="Times New Roman" w:cs="Times New Roman"/>
          <w:szCs w:val="24"/>
        </w:rPr>
        <w:t>εμβρίου 2016. Αυτό μπορεί να συνδυαστεί και να σταματάει εάν έχουμε επανένταξη όσων έχασαν τη ρύθμιση των εκατό δόσεων. Το να χορηγήσετε ασφαλιστική ενημερότητα και ικανότητα για να μπορούν να έχουν υγειονομική περίθαλψη αν κάποιος είχε σταματήσει και μπορ</w:t>
      </w:r>
      <w:r>
        <w:rPr>
          <w:rFonts w:eastAsia="Times New Roman" w:cs="Times New Roman"/>
          <w:szCs w:val="24"/>
        </w:rPr>
        <w:t>εί τώρα να αρχίσει να καταβάλει τις εισφορές τους έστω λίγο-λίγο. Δώστε δηλαδή ένα κίνητρο στον άνθρωπο, που δεν μπορεί να καταβάλει τις εισφορές, να έρθει να ασφαλιστεί. Δώστε ένα ασφαλιστικό κίνητρο. Για όσους είναι άνω των εξήντα επτά –και ξέρετε πολύ κ</w:t>
      </w:r>
      <w:r>
        <w:rPr>
          <w:rFonts w:eastAsia="Times New Roman" w:cs="Times New Roman"/>
          <w:szCs w:val="24"/>
        </w:rPr>
        <w:t xml:space="preserve">αλά ότι υπάρχουν έμποροι και βιοτέχνες, που </w:t>
      </w:r>
      <w:r>
        <w:rPr>
          <w:rFonts w:eastAsia="Times New Roman" w:cs="Times New Roman"/>
          <w:szCs w:val="24"/>
        </w:rPr>
        <w:lastRenderedPageBreak/>
        <w:t>είναι άνω των εξήντα επτά και χρωστούν στον ΟΑΕΕ και δεν μπορούν να πάρουν σύνταξη- εμείς θα λέγαμε για όσα χρόνια έχουν καταβάλει εισφορές –είκοσι χρόνια, είκοσι πέντε χρόνια- να τους δώσετε, κύριε Υπουργέ, το α</w:t>
      </w:r>
      <w:r>
        <w:rPr>
          <w:rFonts w:eastAsia="Times New Roman" w:cs="Times New Roman"/>
          <w:szCs w:val="24"/>
        </w:rPr>
        <w:t>ναλογικό, αυτό το κάτι άλλο. Γιατί να το πάρουν από το κοινωνικό εισόδημα αλληλεγγύης; Κάποιοι μπορεί να μην το δικαιούνται. Δούλεψαν αυτά τα χρόνια. Πλήρωσαν εισφορές αυτά τα χρόνια. Αν θέλετε, κάντε αυτή</w:t>
      </w:r>
      <w:r>
        <w:rPr>
          <w:rFonts w:eastAsia="Times New Roman" w:cs="Times New Roman"/>
          <w:szCs w:val="24"/>
        </w:rPr>
        <w:t>ν</w:t>
      </w:r>
      <w:r>
        <w:rPr>
          <w:rFonts w:eastAsia="Times New Roman" w:cs="Times New Roman"/>
          <w:szCs w:val="24"/>
        </w:rPr>
        <w:t xml:space="preserve"> την ρύθμιση, την οποία σας προτείνουμε, έτσι ώστε</w:t>
      </w:r>
      <w:r>
        <w:rPr>
          <w:rFonts w:eastAsia="Times New Roman" w:cs="Times New Roman"/>
          <w:szCs w:val="24"/>
        </w:rPr>
        <w:t xml:space="preserve"> να ελαφρυνθεί ένας κόσμος, που αυτή τη στιγμή υποφέρει και δεν έχει σύνταξη και περίθαλψη. </w:t>
      </w:r>
    </w:p>
    <w:p w14:paraId="625AEA65" w14:textId="77777777" w:rsidR="00C563F6" w:rsidRDefault="0024187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625AEA66" w14:textId="77777777" w:rsidR="00C563F6" w:rsidRDefault="0024187A">
      <w:pPr>
        <w:tabs>
          <w:tab w:val="left" w:pos="2820"/>
        </w:tabs>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Σχετ</w:t>
      </w:r>
      <w:r>
        <w:rPr>
          <w:rFonts w:eastAsia="Times New Roman"/>
          <w:szCs w:val="24"/>
        </w:rPr>
        <w:t xml:space="preserve">ικά με το πάγωμα των οφειλών, κυρία </w:t>
      </w:r>
      <w:proofErr w:type="spellStart"/>
      <w:r>
        <w:rPr>
          <w:rFonts w:eastAsia="Times New Roman"/>
          <w:szCs w:val="24"/>
        </w:rPr>
        <w:t>Χριστοφιλοπούλου</w:t>
      </w:r>
      <w:proofErr w:type="spellEnd"/>
      <w:r>
        <w:rPr>
          <w:rFonts w:eastAsia="Times New Roman"/>
          <w:szCs w:val="24"/>
        </w:rPr>
        <w:t xml:space="preserve">, και την επανένταξη όσων απώλεσαν ρυθμίσεις, ως προς το μεν πάγωμα έχω πει κατ’ επανάληψη και μπορεί </w:t>
      </w:r>
      <w:r>
        <w:rPr>
          <w:rFonts w:eastAsia="Times New Roman"/>
          <w:szCs w:val="24"/>
        </w:rPr>
        <w:t>κάπο</w:t>
      </w:r>
      <w:r>
        <w:rPr>
          <w:rFonts w:eastAsia="Times New Roman"/>
          <w:szCs w:val="24"/>
        </w:rPr>
        <w:t>ιο</w:t>
      </w:r>
      <w:r>
        <w:rPr>
          <w:rFonts w:eastAsia="Times New Roman"/>
          <w:szCs w:val="24"/>
        </w:rPr>
        <w:t xml:space="preserve">ς </w:t>
      </w:r>
      <w:r>
        <w:rPr>
          <w:rFonts w:eastAsia="Times New Roman"/>
          <w:szCs w:val="24"/>
        </w:rPr>
        <w:t xml:space="preserve">να το επιβεβαιώσει ευχερώς ότι δεν υπάρχει περίπτωση το ΚΕΑΟ να στραφεί εναντίον ασφαλισμένων </w:t>
      </w:r>
      <w:r>
        <w:rPr>
          <w:rFonts w:eastAsia="Times New Roman"/>
          <w:szCs w:val="24"/>
        </w:rPr>
        <w:t xml:space="preserve">οι οποίοι έχουν πραγματική αδυναμία καταβολής εισφορών. Αυτό είναι το κριτήριο. </w:t>
      </w:r>
    </w:p>
    <w:p w14:paraId="625AEA67"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lastRenderedPageBreak/>
        <w:t>Γιατί για εκείνους που μπορούν να καταβάλουν εισφορές και δεν το κάνουν, δεν μπορεί να υπάρξει αυτή η ευχέρεια και η ανοχή. Και καλώς δεν υπάρχει αυτή η ανοχή, διότι το ΚΕΑΟ π</w:t>
      </w:r>
      <w:r>
        <w:rPr>
          <w:rFonts w:eastAsia="Times New Roman"/>
          <w:szCs w:val="24"/>
        </w:rPr>
        <w:t>ράγματι με την καλή του λειτουργία, που έχει βελτιωθεί κατά πολύ και είναι λογικό, αλλιώς δουλεύει κατά την πρώτη περίοδο ένας φορέας, αποκτά μια εμπειρία και δουλεύει καλύτερα τα επόμενα χρόνια, έχει άξια στελέχη κι έχει συμβάλει πάρα πολύ στη βελτίωση τω</w:t>
      </w:r>
      <w:r>
        <w:rPr>
          <w:rFonts w:eastAsia="Times New Roman"/>
          <w:szCs w:val="24"/>
        </w:rPr>
        <w:t xml:space="preserve">ν εσόδων και θα μας οδηγήσει και σε ένα θετικό αποτέλεσμα στα οικονομικά δεδομένα του ΕΦΚΑ. Επομένως, δεν μπορούμε να πάμε και δεν είπαμε ποτέ ότι θα πάμε σε ένα γενικό πάγωμα οφειλών. </w:t>
      </w:r>
    </w:p>
    <w:p w14:paraId="625AEA68"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t xml:space="preserve">Στην πράξη, όμως, αυτό εντελώς με πραγματικά δεδομένα των δυνατοτήτων </w:t>
      </w:r>
      <w:r>
        <w:rPr>
          <w:rFonts w:eastAsia="Times New Roman"/>
          <w:szCs w:val="24"/>
        </w:rPr>
        <w:t xml:space="preserve">των ασφαλισμένων, καθώς προσεγγίζουμε την οφειλή στη βάση των </w:t>
      </w:r>
      <w:proofErr w:type="spellStart"/>
      <w:r>
        <w:rPr>
          <w:rFonts w:eastAsia="Times New Roman"/>
          <w:szCs w:val="24"/>
        </w:rPr>
        <w:t>εισφοροδοτικών</w:t>
      </w:r>
      <w:proofErr w:type="spellEnd"/>
      <w:r>
        <w:rPr>
          <w:rFonts w:eastAsia="Times New Roman"/>
          <w:szCs w:val="24"/>
        </w:rPr>
        <w:t xml:space="preserve"> δυνατοτήτων και των περιουσιακών στοιχείων του οφειλέτη, το αντιμετωπίζουμε ήδη με καλά αποτελέσματα. Και από την πλευρά του ασφαλισμένου οφειλέτη δεν διώκουμε κάποιον που δεν μπο</w:t>
      </w:r>
      <w:r>
        <w:rPr>
          <w:rFonts w:eastAsia="Times New Roman"/>
          <w:szCs w:val="24"/>
        </w:rPr>
        <w:t xml:space="preserve">ρεί να ανταποκριθεί. </w:t>
      </w:r>
    </w:p>
    <w:p w14:paraId="625AEA69"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t xml:space="preserve">Σχετικά με την επανένταξη επίσης, έχουμε δώσει κατευθύνσεις και εφαρμόζονται περιπτώσεις που απώλεσαν κάποιοι </w:t>
      </w:r>
      <w:r>
        <w:rPr>
          <w:rFonts w:eastAsia="Times New Roman"/>
          <w:szCs w:val="24"/>
        </w:rPr>
        <w:lastRenderedPageBreak/>
        <w:t xml:space="preserve">την εισφορά για </w:t>
      </w:r>
      <w:proofErr w:type="spellStart"/>
      <w:r>
        <w:rPr>
          <w:rFonts w:eastAsia="Times New Roman"/>
          <w:szCs w:val="24"/>
        </w:rPr>
        <w:t>ανυπαίτιους</w:t>
      </w:r>
      <w:proofErr w:type="spellEnd"/>
      <w:r>
        <w:rPr>
          <w:rFonts w:eastAsia="Times New Roman"/>
          <w:szCs w:val="24"/>
        </w:rPr>
        <w:t xml:space="preserve"> λόγους, επανέρχονται και ήδη συμβαίνει αυτό. Συνέβαινε και στον ΟΑΕΕ κυρίως, γιατί εκεί εμφανίζο</w:t>
      </w:r>
      <w:r>
        <w:rPr>
          <w:rFonts w:eastAsia="Times New Roman"/>
          <w:szCs w:val="24"/>
        </w:rPr>
        <w:t xml:space="preserve">νται τα πιο πολλά προβλήματα, στους ελεύθερους επαγγελματίες. Αυτόν τον κανόνα τηρεί και το ΚΕΑΟ. </w:t>
      </w:r>
    </w:p>
    <w:p w14:paraId="625AEA6A"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t xml:space="preserve">Για τη χορήγηση της ενημερότητας το σκέφτομαι πραγματικά να μην υπάρξει τέτοια περίπτωση απώλειας κι έχω πει σε όλους να προσέλθουν στον ΕΦΚΑ, να καταβάλουν τις εισφορές τους, διότι πλέον μπορούν, εκείνοι που δεν μπορούσαν λόγω μεγάλου ύψους να καταβάλουν </w:t>
      </w:r>
      <w:r>
        <w:rPr>
          <w:rFonts w:eastAsia="Times New Roman"/>
          <w:szCs w:val="24"/>
        </w:rPr>
        <w:t xml:space="preserve">τις εισφορές, κι αυτό είναι ένα μεγάλο βήμα ώστε να πάμε στο επόμενο, να έχουν και ενημερότητα πλήρη. </w:t>
      </w:r>
    </w:p>
    <w:p w14:paraId="625AEA6B"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t>Για τους άνω των εξήντα επτά, υπάρχει μια πρόβλεψη στον νόμο μας για καταβολή της σύνταξης. Όταν κάποιος καταβάλλει στον ΟΑΕΕ μέχρι το πάνω από 20.000 ευ</w:t>
      </w:r>
      <w:r>
        <w:rPr>
          <w:rFonts w:eastAsia="Times New Roman"/>
          <w:szCs w:val="24"/>
        </w:rPr>
        <w:t>ρώ οφειλόμενο ποσό έχει την ευχέρεια -είναι διάταξη παλιά- να εξοφλεί το υπόλοιπο των 20.000 ευρώ από μελλοντικές συντάξεις. Επομένως και με τα δεδομένα που έχουν, τα χρονικά δηλαδή, διότι έχουν κάνει αίτηση σε προγενέστερο χρόνο και θα μπορούσαν να πάρουν</w:t>
      </w:r>
      <w:r>
        <w:rPr>
          <w:rFonts w:eastAsia="Times New Roman"/>
          <w:szCs w:val="24"/>
        </w:rPr>
        <w:t xml:space="preserve"> αναδρομικά κι ένα μεγάλο ύψος, μπορούν να αξιοποιήσουν </w:t>
      </w:r>
      <w:r>
        <w:rPr>
          <w:rFonts w:eastAsia="Times New Roman"/>
          <w:szCs w:val="24"/>
        </w:rPr>
        <w:lastRenderedPageBreak/>
        <w:t>αυτή</w:t>
      </w:r>
      <w:r>
        <w:rPr>
          <w:rFonts w:eastAsia="Times New Roman"/>
          <w:szCs w:val="24"/>
        </w:rPr>
        <w:t>ν</w:t>
      </w:r>
      <w:r>
        <w:rPr>
          <w:rFonts w:eastAsia="Times New Roman"/>
          <w:szCs w:val="24"/>
        </w:rPr>
        <w:t xml:space="preserve"> την ευκαιρία. Πολλοί δεν το ξέρουν. Τους καλώ να το κάνουν.</w:t>
      </w:r>
    </w:p>
    <w:p w14:paraId="625AEA6C"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t>Ως προς το άλλο σημείο της πρότασή σας, που είναι και δική μου σκέψη και τη συζητάμε, αλλά τη συζητάμε στα πλαίσια της συμφωνίας που ε</w:t>
      </w:r>
      <w:r>
        <w:rPr>
          <w:rFonts w:eastAsia="Times New Roman"/>
          <w:szCs w:val="24"/>
        </w:rPr>
        <w:t>πιχειρούμε να έχουμε και στα θέματα αυτά των οφειλών, είναι ένα θέμα το οποίο πραγματικά μπορούμε να το δούμε, όχι όμως ως γενική κατάσταση και κατεύθυνση, διότι θα αφαιρέσουμε θεμελιώδεις αρχές από το σύστημα κοινωνικής ασφάλισης, θα καταργήσουμε την καθο</w:t>
      </w:r>
      <w:r>
        <w:rPr>
          <w:rFonts w:eastAsia="Times New Roman"/>
          <w:szCs w:val="24"/>
        </w:rPr>
        <w:t xml:space="preserve">λικότητα και </w:t>
      </w:r>
      <w:proofErr w:type="spellStart"/>
      <w:r>
        <w:rPr>
          <w:rFonts w:eastAsia="Times New Roman"/>
          <w:szCs w:val="24"/>
        </w:rPr>
        <w:t>υποχρεωτικότητα</w:t>
      </w:r>
      <w:proofErr w:type="spellEnd"/>
      <w:r>
        <w:rPr>
          <w:rFonts w:eastAsia="Times New Roman"/>
          <w:szCs w:val="24"/>
        </w:rPr>
        <w:t>, αν φτάσουμε στο σημείο ο καθένας να παίρνει σύνταξη ανάλογα με όσα χρόνια θέλει να καταβάλει. Προφανώς δεν εννοείτε αυτό. Δεν έχουμε τέτοια άποψη ούτε εμείς ούτε εσείς.</w:t>
      </w:r>
    </w:p>
    <w:p w14:paraId="625AEA6D" w14:textId="77777777" w:rsidR="00C563F6" w:rsidRDefault="0024187A">
      <w:pPr>
        <w:tabs>
          <w:tab w:val="left" w:pos="2820"/>
        </w:tabs>
        <w:spacing w:after="0"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Όχι, όχι.</w:t>
      </w:r>
    </w:p>
    <w:p w14:paraId="625AEA6E" w14:textId="77777777" w:rsidR="00C563F6" w:rsidRDefault="0024187A">
      <w:pPr>
        <w:tabs>
          <w:tab w:val="left" w:pos="2820"/>
        </w:tabs>
        <w:spacing w:after="0" w:line="600" w:lineRule="auto"/>
        <w:ind w:firstLine="720"/>
        <w:jc w:val="both"/>
        <w:rPr>
          <w:rFonts w:eastAsia="Times New Roman"/>
          <w:szCs w:val="24"/>
        </w:rPr>
      </w:pPr>
      <w:r>
        <w:rPr>
          <w:rFonts w:eastAsia="Times New Roman"/>
          <w:b/>
          <w:szCs w:val="24"/>
        </w:rPr>
        <w:t>ΑΝΑΣΤΑΣΙΟΣ ΠΕΤΡΟΠΟΥ</w:t>
      </w:r>
      <w:r>
        <w:rPr>
          <w:rFonts w:eastAsia="Times New Roman"/>
          <w:b/>
          <w:szCs w:val="24"/>
        </w:rPr>
        <w:t>ΛΟΣ (Υφυπουργός Εργασίας, Κοινωνικής Ασφάλισης και Κοινωνικής Αλληλεγγύης):</w:t>
      </w:r>
      <w:r>
        <w:rPr>
          <w:rFonts w:eastAsia="Times New Roman"/>
          <w:szCs w:val="24"/>
        </w:rPr>
        <w:t xml:space="preserve"> Είναι μια </w:t>
      </w:r>
      <w:r>
        <w:rPr>
          <w:rFonts w:eastAsia="Times New Roman"/>
          <w:szCs w:val="24"/>
        </w:rPr>
        <w:t xml:space="preserve">περίπτωση </w:t>
      </w:r>
      <w:r>
        <w:rPr>
          <w:rFonts w:eastAsia="Times New Roman"/>
          <w:szCs w:val="24"/>
        </w:rPr>
        <w:t xml:space="preserve">που πρέπει να δούμε για την έκτακτη κατάσταση στην οποία βρέθηκε η χώρα και πολλοί δεν μπορούσαν να καταβάλουν. Πρέπει να δούμε αυτό το θέμα. Είναι σκέψεις που </w:t>
      </w:r>
      <w:r>
        <w:rPr>
          <w:rFonts w:eastAsia="Times New Roman"/>
          <w:szCs w:val="24"/>
        </w:rPr>
        <w:t>έχω κι εγώ και τις συζητώ.</w:t>
      </w:r>
    </w:p>
    <w:p w14:paraId="625AEA6F" w14:textId="77777777" w:rsidR="00C563F6" w:rsidRDefault="0024187A">
      <w:pPr>
        <w:tabs>
          <w:tab w:val="left" w:pos="2820"/>
        </w:tabs>
        <w:spacing w:after="0" w:line="600" w:lineRule="auto"/>
        <w:ind w:firstLine="720"/>
        <w:jc w:val="both"/>
        <w:rPr>
          <w:rFonts w:eastAsia="Times New Roman"/>
          <w:szCs w:val="24"/>
        </w:rPr>
      </w:pPr>
      <w:r>
        <w:rPr>
          <w:rFonts w:eastAsia="Times New Roman"/>
          <w:szCs w:val="24"/>
        </w:rPr>
        <w:t>Σας ευχαριστώ πολύ.</w:t>
      </w:r>
    </w:p>
    <w:p w14:paraId="625AEA70" w14:textId="77777777" w:rsidR="00C563F6" w:rsidRDefault="0024187A">
      <w:pPr>
        <w:tabs>
          <w:tab w:val="left" w:pos="2820"/>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Κι εμείς ευχαριστούμε.</w:t>
      </w:r>
    </w:p>
    <w:p w14:paraId="625AEA71" w14:textId="77777777" w:rsidR="00C563F6" w:rsidRDefault="0024187A">
      <w:pPr>
        <w:tabs>
          <w:tab w:val="left" w:pos="2820"/>
        </w:tabs>
        <w:spacing w:after="0" w:line="600" w:lineRule="auto"/>
        <w:ind w:firstLine="720"/>
        <w:jc w:val="both"/>
        <w:rPr>
          <w:rFonts w:eastAsia="Times New Roman"/>
          <w:szCs w:val="24"/>
        </w:rPr>
      </w:pPr>
      <w:r>
        <w:rPr>
          <w:rFonts w:eastAsia="Times New Roman" w:cs="Times New Roman"/>
          <w:szCs w:val="24"/>
        </w:rPr>
        <w:t xml:space="preserve">Η έκτη με αριθμό 520/23-2-2017 </w:t>
      </w:r>
      <w:r>
        <w:rPr>
          <w:rFonts w:eastAsia="Times New Roman" w:cs="Times New Roman"/>
          <w:szCs w:val="24"/>
        </w:rPr>
        <w:t xml:space="preserve">επίκαιρη ερώτηση δεύτερου κύκλου </w:t>
      </w:r>
      <w:r>
        <w:rPr>
          <w:rFonts w:eastAsia="Times New Roman" w:cs="Times New Roman"/>
          <w:szCs w:val="24"/>
        </w:rPr>
        <w:t xml:space="preserve">του Βουλευτή Ηλείας της Δημοκρατικής Συμπαράταξης ΠΑΣΟΚ-ΔΗΜΑΡ κ. </w:t>
      </w:r>
      <w:r>
        <w:rPr>
          <w:rFonts w:eastAsia="Times New Roman" w:cs="Times New Roman"/>
          <w:bCs/>
          <w:szCs w:val="24"/>
        </w:rPr>
        <w:t>Ιωάννη Κουτσούκου</w:t>
      </w:r>
      <w:r>
        <w:rPr>
          <w:rFonts w:eastAsia="Times New Roman" w:cs="Times New Roman"/>
          <w:szCs w:val="24"/>
        </w:rPr>
        <w:t xml:space="preserve"> – ο οπ</w:t>
      </w:r>
      <w:r>
        <w:rPr>
          <w:rFonts w:eastAsia="Times New Roman" w:cs="Times New Roman"/>
          <w:szCs w:val="24"/>
        </w:rPr>
        <w:t xml:space="preserve">οίος, απ’ ό,τι πληροφορηθήκαμε είχε και ένα ατύχημα και του ευχόμαστε ταχεία ανάρρωση-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«σιωπή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τις δεσμεύσεις της Κυβέρνησης», δεν θα συζητηθεί λόγω κωλύματος του Υπουργού Οικονομικών κ. </w:t>
      </w:r>
      <w:proofErr w:type="spellStart"/>
      <w:r>
        <w:rPr>
          <w:rFonts w:eastAsia="Times New Roman" w:cs="Times New Roman"/>
          <w:szCs w:val="24"/>
        </w:rPr>
        <w:t>Τσακ</w:t>
      </w:r>
      <w:r>
        <w:rPr>
          <w:rFonts w:eastAsia="Times New Roman" w:cs="Times New Roman"/>
          <w:szCs w:val="24"/>
        </w:rPr>
        <w:t>αλώτου</w:t>
      </w:r>
      <w:proofErr w:type="spellEnd"/>
      <w:r>
        <w:rPr>
          <w:rFonts w:eastAsia="Times New Roman" w:cs="Times New Roman"/>
          <w:szCs w:val="24"/>
        </w:rPr>
        <w:t>.</w:t>
      </w:r>
    </w:p>
    <w:p w14:paraId="625AEA72" w14:textId="77777777" w:rsidR="00C563F6" w:rsidRDefault="0024187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Δεν θα συζητηθεί, επίσης, η εντέκατη με αριθμό 435/2-2-2017 </w:t>
      </w:r>
      <w:r>
        <w:rPr>
          <w:rFonts w:eastAsia="Times New Roman" w:cs="Times New Roman"/>
          <w:szCs w:val="24"/>
        </w:rPr>
        <w:t xml:space="preserve">επίκαιρη ερώτηση δεύτερου κύκλου </w:t>
      </w:r>
      <w:r>
        <w:rPr>
          <w:rFonts w:eastAsia="Times New Roman" w:cs="Times New Roman"/>
          <w:szCs w:val="24"/>
        </w:rPr>
        <w:t>Βουλευτού Β΄ Αθηνών του Λαϊκού Συνδέσμου</w:t>
      </w:r>
      <w:r>
        <w:rPr>
          <w:rFonts w:eastAsia="Times New Roman" w:cs="Times New Roman"/>
          <w:szCs w:val="24"/>
        </w:rPr>
        <w:t xml:space="preserve"> </w:t>
      </w:r>
      <w:r>
        <w:rPr>
          <w:rFonts w:eastAsia="Times New Roman" w:cs="Times New Roman"/>
          <w:szCs w:val="24"/>
        </w:rPr>
        <w:t xml:space="preserve">-Χρυσή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τον «διορισμό υπόδικης στη Διοίκηση του </w:t>
      </w:r>
      <w:proofErr w:type="spellStart"/>
      <w:r>
        <w:rPr>
          <w:rFonts w:eastAsia="Times New Roman" w:cs="Times New Roman"/>
          <w:szCs w:val="24"/>
        </w:rPr>
        <w:t>Υπ</w:t>
      </w:r>
      <w:r>
        <w:rPr>
          <w:rFonts w:eastAsia="Times New Roman" w:cs="Times New Roman"/>
          <w:szCs w:val="24"/>
        </w:rPr>
        <w:t>ερταμείου</w:t>
      </w:r>
      <w:proofErr w:type="spellEnd"/>
      <w:r>
        <w:rPr>
          <w:rFonts w:eastAsia="Times New Roman" w:cs="Times New Roman"/>
          <w:szCs w:val="24"/>
        </w:rPr>
        <w:t xml:space="preserve">»,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p>
    <w:p w14:paraId="625AEA73" w14:textId="77777777" w:rsidR="00C563F6" w:rsidRDefault="0024187A">
      <w:pPr>
        <w:tabs>
          <w:tab w:val="left" w:pos="2820"/>
        </w:tabs>
        <w:spacing w:after="0" w:line="600" w:lineRule="auto"/>
        <w:ind w:firstLine="720"/>
        <w:jc w:val="both"/>
        <w:rPr>
          <w:rFonts w:eastAsia="Times New Roman"/>
          <w:szCs w:val="24"/>
        </w:rPr>
      </w:pPr>
      <w:r>
        <w:rPr>
          <w:rFonts w:eastAsia="Times New Roman" w:cs="Times New Roman"/>
          <w:szCs w:val="24"/>
        </w:rPr>
        <w:t xml:space="preserve">Η </w:t>
      </w:r>
      <w:r>
        <w:rPr>
          <w:rFonts w:eastAsia="Times New Roman" w:cs="Times New Roman"/>
          <w:szCs w:val="24"/>
        </w:rPr>
        <w:t xml:space="preserve">δέκατη έκτη </w:t>
      </w:r>
      <w:r>
        <w:rPr>
          <w:rFonts w:eastAsia="Times New Roman" w:cs="Times New Roman"/>
          <w:szCs w:val="24"/>
        </w:rPr>
        <w:t xml:space="preserve">με αριθμό 439/6-2-2017 </w:t>
      </w:r>
      <w:r>
        <w:rPr>
          <w:rFonts w:eastAsia="Times New Roman" w:cs="Times New Roman"/>
          <w:szCs w:val="24"/>
        </w:rPr>
        <w:t>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Β΄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w:t>
      </w:r>
      <w:r>
        <w:rPr>
          <w:rFonts w:eastAsia="Times New Roman" w:cs="Times New Roman"/>
          <w:bCs/>
          <w:szCs w:val="24"/>
        </w:rPr>
        <w:lastRenderedPageBreak/>
        <w:t>κών</w:t>
      </w:r>
      <w:r>
        <w:rPr>
          <w:rFonts w:eastAsia="Times New Roman" w:cs="Times New Roman"/>
          <w:bCs/>
          <w:szCs w:val="24"/>
        </w:rPr>
        <w:t>,</w:t>
      </w:r>
      <w:r>
        <w:rPr>
          <w:rFonts w:eastAsia="Times New Roman" w:cs="Times New Roman"/>
          <w:b/>
          <w:szCs w:val="24"/>
        </w:rPr>
        <w:t xml:space="preserve"> </w:t>
      </w:r>
      <w:r>
        <w:rPr>
          <w:rFonts w:eastAsia="Times New Roman" w:cs="Times New Roman"/>
          <w:szCs w:val="24"/>
        </w:rPr>
        <w:t xml:space="preserve">σχετικά με τη </w:t>
      </w:r>
      <w:r>
        <w:rPr>
          <w:rFonts w:eastAsia="Times New Roman" w:cs="Times New Roman"/>
          <w:szCs w:val="24"/>
        </w:rPr>
        <w:t xml:space="preserve">μεταφορά 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 δεν θα συζητηθεί λόγω κωλύματος του Υπουργού.</w:t>
      </w:r>
    </w:p>
    <w:p w14:paraId="625AEA74"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δέκατη έβδομη με αριθμό 498/20-2-2017 επίκαιρη ερώτηση δεύτερου κύκλου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«S</w:t>
      </w:r>
      <w:r>
        <w:rPr>
          <w:rFonts w:eastAsia="Times New Roman" w:cs="Times New Roman"/>
          <w:szCs w:val="24"/>
        </w:rPr>
        <w:t>IEMENS</w:t>
      </w:r>
      <w:r>
        <w:rPr>
          <w:rFonts w:eastAsia="Times New Roman" w:cs="Times New Roman"/>
          <w:szCs w:val="24"/>
        </w:rPr>
        <w:t>».</w:t>
      </w:r>
    </w:p>
    <w:p w14:paraId="625AEA75"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θα συζητηθεί η δωδέκατη με αριθμό 36</w:t>
      </w:r>
      <w:r>
        <w:rPr>
          <w:rFonts w:eastAsia="Times New Roman" w:cs="Times New Roman"/>
          <w:szCs w:val="24"/>
        </w:rPr>
        <w:t>7/20-1-2017 επίκαιρη ερώτηση δεύτερου κύκλου του Βουλευτή Εύβοιας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«απαράδεκτη εκτόπιση τριάντα έξι χιλιάδων ε</w:t>
      </w:r>
      <w:r>
        <w:rPr>
          <w:rFonts w:eastAsia="Times New Roman" w:cs="Times New Roman"/>
          <w:szCs w:val="24"/>
        </w:rPr>
        <w:t>π</w:t>
      </w:r>
      <w:r>
        <w:rPr>
          <w:rFonts w:eastAsia="Times New Roman" w:cs="Times New Roman"/>
          <w:szCs w:val="24"/>
        </w:rPr>
        <w:t>τακοσίων εξήντα εννιά τέκνων Ελλήνων από τους βρεφ</w:t>
      </w:r>
      <w:r>
        <w:rPr>
          <w:rFonts w:eastAsia="Times New Roman" w:cs="Times New Roman"/>
          <w:szCs w:val="24"/>
        </w:rPr>
        <w:t>ονηπιακούς σταθμούς», λόγω ανειλημμένων υποχρεώσεων του Υπουργού Εσωτερικών κ. Σκουρλέτη.</w:t>
      </w:r>
    </w:p>
    <w:p w14:paraId="625AEA76"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Παράλληλα, δεν θα συζητηθεί η τρίτη με αριθμό 556/6-3-2017 επίκαιρη ερώτηση δεύτερου κύκλου του Βουλευτή Β΄ Αθηνών</w:t>
      </w:r>
      <w:r>
        <w:rPr>
          <w:rFonts w:eastAsia="Times New Roman" w:cs="Times New Roman"/>
          <w:szCs w:val="24"/>
        </w:rPr>
        <w:t xml:space="preserve"> </w:t>
      </w:r>
      <w:r>
        <w:rPr>
          <w:rFonts w:eastAsia="Times New Roman" w:cs="Times New Roman"/>
          <w:szCs w:val="24"/>
        </w:rPr>
        <w:t xml:space="preserve">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w:t>
      </w:r>
      <w:r>
        <w:rPr>
          <w:rFonts w:eastAsia="Times New Roman" w:cs="Times New Roman"/>
          <w:bCs/>
          <w:szCs w:val="24"/>
        </w:rPr>
        <w:t>ονομικών,</w:t>
      </w:r>
      <w:r>
        <w:rPr>
          <w:rFonts w:eastAsia="Times New Roman" w:cs="Times New Roman"/>
          <w:szCs w:val="24"/>
        </w:rPr>
        <w:t xml:space="preserve"> σχετικά με την «ανάληψη από το </w:t>
      </w:r>
      <w:r>
        <w:rPr>
          <w:rFonts w:eastAsia="Times New Roman" w:cs="Times New Roman"/>
          <w:szCs w:val="24"/>
        </w:rPr>
        <w:t xml:space="preserve">ελληνικό </w:t>
      </w:r>
      <w:r>
        <w:rPr>
          <w:rFonts w:eastAsia="Times New Roman" w:cs="Times New Roman"/>
          <w:szCs w:val="24"/>
        </w:rPr>
        <w:t>δημόσιο</w:t>
      </w:r>
      <w:r>
        <w:rPr>
          <w:rFonts w:eastAsia="Times New Roman" w:cs="Times New Roman"/>
          <w:szCs w:val="24"/>
        </w:rPr>
        <w:t xml:space="preserve"> του ανεξόφλητου υπολοίπου δανειακής σύμβασης του Οργανισμού </w:t>
      </w:r>
      <w:r>
        <w:rPr>
          <w:rFonts w:eastAsia="Times New Roman" w:cs="Times New Roman"/>
          <w:szCs w:val="24"/>
        </w:rPr>
        <w:lastRenderedPageBreak/>
        <w:t xml:space="preserve">Μεγάρου Μουσικής Αθηνών (ΟΜΜΑ)», 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w:t>
      </w:r>
    </w:p>
    <w:p w14:paraId="625AEA77"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θα συζητηθεί η δεύτερη με αριθμό 27</w:t>
      </w:r>
      <w:r>
        <w:rPr>
          <w:rFonts w:eastAsia="Times New Roman" w:cs="Times New Roman"/>
          <w:szCs w:val="24"/>
        </w:rPr>
        <w:t>87/23-1-2017 ερώτηση του κύκλου των αναφορών</w:t>
      </w:r>
      <w:r w:rsidRPr="00603A23">
        <w:rPr>
          <w:rFonts w:eastAsia="Times New Roman" w:cs="Times New Roman"/>
          <w:szCs w:val="24"/>
        </w:rPr>
        <w:t xml:space="preserve"> </w:t>
      </w:r>
      <w:r>
        <w:rPr>
          <w:rFonts w:eastAsia="Times New Roman" w:cs="Times New Roman"/>
          <w:szCs w:val="24"/>
        </w:rPr>
        <w:t>-</w:t>
      </w:r>
      <w:r w:rsidRPr="00603A23">
        <w:rPr>
          <w:rFonts w:eastAsia="Times New Roman" w:cs="Times New Roman"/>
          <w:szCs w:val="24"/>
        </w:rPr>
        <w:t xml:space="preserve"> </w:t>
      </w:r>
      <w:r>
        <w:rPr>
          <w:rFonts w:eastAsia="Times New Roman" w:cs="Times New Roman"/>
          <w:szCs w:val="24"/>
        </w:rPr>
        <w:t>ερωτήσεων του Δ΄ Αντιπροέδρου της Βουλής και Βουλευτή Α΄ Αθηνών της Νέας Δημοκρατίας κ. Νικήτα Κακλαμάνη προς την Υπουργό</w:t>
      </w:r>
      <w:r w:rsidRPr="00603A23">
        <w:rPr>
          <w:rFonts w:eastAsia="Times New Roman" w:cs="Times New Roman"/>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w:t>
      </w:r>
      <w:r w:rsidRPr="00603A23">
        <w:rPr>
          <w:rFonts w:eastAsia="Times New Roman" w:cs="Times New Roman"/>
          <w:szCs w:val="24"/>
        </w:rPr>
        <w:t xml:space="preserve"> </w:t>
      </w:r>
      <w:r>
        <w:rPr>
          <w:rFonts w:eastAsia="Times New Roman" w:cs="Times New Roman"/>
          <w:szCs w:val="24"/>
        </w:rPr>
        <w:t>«διαχείριση κα</w:t>
      </w:r>
      <w:r>
        <w:rPr>
          <w:rFonts w:eastAsia="Times New Roman" w:cs="Times New Roman"/>
          <w:szCs w:val="24"/>
        </w:rPr>
        <w:t xml:space="preserve">ι αξιοποίηση της ακίνητης περιουσίας των Υπουργείων Υγείας και Εργασίας, Κοινωνικής Ασφάλισης και Κοινωνικής Αλληλεγγύης», λόγω κωλύματος της Υπουργού Εργασίας, Κοινωνικής Ασφάλισης και Κοινωνικής Αλληλεγγύης κ. </w:t>
      </w:r>
      <w:proofErr w:type="spellStart"/>
      <w:r>
        <w:rPr>
          <w:rFonts w:eastAsia="Times New Roman" w:cs="Times New Roman"/>
          <w:szCs w:val="24"/>
        </w:rPr>
        <w:t>Αχτσιόγλου</w:t>
      </w:r>
      <w:proofErr w:type="spellEnd"/>
      <w:r>
        <w:rPr>
          <w:rFonts w:eastAsia="Times New Roman" w:cs="Times New Roman"/>
          <w:szCs w:val="24"/>
        </w:rPr>
        <w:t>.</w:t>
      </w:r>
    </w:p>
    <w:p w14:paraId="625AEA78"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δεν θα συζητηθεί η τρίτη</w:t>
      </w:r>
      <w:r>
        <w:rPr>
          <w:rFonts w:eastAsia="Times New Roman" w:cs="Times New Roman"/>
          <w:szCs w:val="24"/>
        </w:rPr>
        <w:t xml:space="preserve"> με αριθμό 446/18-10-2016 ερώτηση του κύκλου των αναφορών</w:t>
      </w:r>
      <w:r w:rsidRPr="00603A23">
        <w:rPr>
          <w:rFonts w:eastAsia="Times New Roman" w:cs="Times New Roman"/>
          <w:szCs w:val="24"/>
        </w:rPr>
        <w:t xml:space="preserve"> </w:t>
      </w:r>
      <w:r>
        <w:rPr>
          <w:rFonts w:eastAsia="Times New Roman" w:cs="Times New Roman"/>
          <w:szCs w:val="24"/>
        </w:rPr>
        <w:t>-</w:t>
      </w:r>
      <w:r w:rsidRPr="00603A23">
        <w:rPr>
          <w:rFonts w:eastAsia="Times New Roman" w:cs="Times New Roman"/>
          <w:szCs w:val="24"/>
        </w:rPr>
        <w:t xml:space="preserve"> </w:t>
      </w:r>
      <w:r>
        <w:rPr>
          <w:rFonts w:eastAsia="Times New Roman" w:cs="Times New Roman"/>
          <w:szCs w:val="24"/>
        </w:rPr>
        <w:t>ερωτήσεων του Βουλευτή Ηρακλείου της Δημοκρατικής Συμπαράταξης ΠΑΣΟΚ</w:t>
      </w:r>
      <w:r w:rsidRPr="00603A23">
        <w:rPr>
          <w:rFonts w:eastAsia="Times New Roman" w:cs="Times New Roman"/>
          <w:szCs w:val="24"/>
        </w:rPr>
        <w:t xml:space="preserve"> </w:t>
      </w:r>
      <w:r>
        <w:rPr>
          <w:rFonts w:eastAsia="Times New Roman" w:cs="Times New Roman"/>
          <w:szCs w:val="24"/>
        </w:rPr>
        <w:t>–</w:t>
      </w:r>
      <w:r w:rsidRPr="00603A23">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τα «σοβαρά προβλήματα που αντιμετωπίζουν οι αγρότες», λόγω κωλύματος του Υπουργού Αγροτικής Ανάπτυξης και Τροφίμων κ. Ευάγγελου Αποστόλου, ο οποίος βρίσκεται εκτός Αθηνών.</w:t>
      </w:r>
    </w:p>
    <w:p w14:paraId="625AEA79"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Θα συζητηθεί, όμως, τώρα η δεύτερη με αριθμό 557/6-3-2017 επίκαιρη ερώτη</w:t>
      </w:r>
      <w:r>
        <w:rPr>
          <w:rFonts w:eastAsia="Times New Roman" w:cs="Times New Roman"/>
          <w:szCs w:val="24"/>
        </w:rPr>
        <w:t>ση δεύτερου κύκλου του Βουλευτή Ηρακλείου της Δημοκρατικής Συμπαράταξης ΠΑΣΟΚ</w:t>
      </w:r>
      <w:r w:rsidRPr="0039579F">
        <w:rPr>
          <w:rFonts w:eastAsia="Times New Roman" w:cs="Times New Roman"/>
          <w:szCs w:val="24"/>
        </w:rPr>
        <w:t xml:space="preserve"> </w:t>
      </w:r>
      <w:r>
        <w:rPr>
          <w:rFonts w:eastAsia="Times New Roman" w:cs="Times New Roman"/>
          <w:szCs w:val="24"/>
        </w:rPr>
        <w:t>–</w:t>
      </w:r>
      <w:r w:rsidRPr="0039579F">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προθέσεις του Υπουργείου για τροποποίηση του άρθρου 20</w:t>
      </w:r>
      <w:r>
        <w:rPr>
          <w:rFonts w:eastAsia="Times New Roman" w:cs="Times New Roman"/>
          <w:szCs w:val="24"/>
        </w:rPr>
        <w:t xml:space="preserve"> του ν.4387/2016 περί περικοπής των συντάξεων, ακόμη και για ελάχιστο αγροτικό εισόδημα ή και αναστολή καταβολής σύνταξης για αιρετούς </w:t>
      </w:r>
      <w:r>
        <w:rPr>
          <w:rFonts w:eastAsia="Times New Roman" w:cs="Times New Roman"/>
          <w:szCs w:val="24"/>
        </w:rPr>
        <w:t>α</w:t>
      </w:r>
      <w:r>
        <w:rPr>
          <w:rFonts w:eastAsia="Times New Roman" w:cs="Times New Roman"/>
          <w:szCs w:val="24"/>
        </w:rPr>
        <w:t>υτοδιοίκησης. </w:t>
      </w:r>
    </w:p>
    <w:p w14:paraId="625AEA7A"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δυο λεπτά. </w:t>
      </w:r>
    </w:p>
    <w:p w14:paraId="625AEA7B"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r>
        <w:rPr>
          <w:rFonts w:eastAsia="Times New Roman" w:cs="Times New Roman"/>
          <w:szCs w:val="24"/>
        </w:rPr>
        <w:t xml:space="preserve">. </w:t>
      </w:r>
    </w:p>
    <w:p w14:paraId="625AEA7C"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ευχηθούμε γρήγορη ανάρρωση στον Γιάννη Κουτσούκο, ο οποίος πράγματι –τον επισκέφθηκα χθες- είχε αυτό το ατύχημα, αλλά θα είναι σύντομα κοντά μας. Ελπίζω ο κ. </w:t>
      </w:r>
      <w:proofErr w:type="spellStart"/>
      <w:r>
        <w:rPr>
          <w:rFonts w:eastAsia="Times New Roman" w:cs="Times New Roman"/>
          <w:szCs w:val="24"/>
        </w:rPr>
        <w:t>Τσακαλώτος</w:t>
      </w:r>
      <w:proofErr w:type="spellEnd"/>
      <w:r>
        <w:rPr>
          <w:rFonts w:eastAsia="Times New Roman" w:cs="Times New Roman"/>
          <w:szCs w:val="24"/>
        </w:rPr>
        <w:t xml:space="preserve"> να μπορέσει να έρθει να απαντήσει στην ερώτησή του, γιατί είναι σοβαρό το θέμα. </w:t>
      </w:r>
    </w:p>
    <w:p w14:paraId="625AEA7D"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και από αυτά που συζητήθηκαν σήμερα με τις δυο ερωτήσεις της κ. </w:t>
      </w:r>
      <w:proofErr w:type="spellStart"/>
      <w:r>
        <w:rPr>
          <w:rFonts w:eastAsia="Times New Roman" w:cs="Times New Roman"/>
          <w:szCs w:val="24"/>
        </w:rPr>
        <w:t>Χριστοφιλοπούλου</w:t>
      </w:r>
      <w:proofErr w:type="spellEnd"/>
      <w:r>
        <w:rPr>
          <w:rFonts w:eastAsia="Times New Roman" w:cs="Times New Roman"/>
          <w:szCs w:val="24"/>
        </w:rPr>
        <w:t xml:space="preserve">, αλλά και από αυτά που απασχολούν τους ασφαλισμένους, από τις τροπολογίες που </w:t>
      </w:r>
      <w:r>
        <w:rPr>
          <w:rFonts w:eastAsia="Times New Roman" w:cs="Times New Roman"/>
          <w:szCs w:val="24"/>
        </w:rPr>
        <w:lastRenderedPageBreak/>
        <w:t xml:space="preserve">έχετε φέρει στη Βουλή μετά τον Μάιο που ψηφίστηκε ο ν.4387 φαίνεται, αποδεικνύεται </w:t>
      </w:r>
      <w:r>
        <w:rPr>
          <w:rFonts w:eastAsia="Times New Roman" w:cs="Times New Roman"/>
          <w:szCs w:val="24"/>
        </w:rPr>
        <w:t xml:space="preserve">ότι δεν έγινε η προετοιμασία που χρειαζόταν και κυρίως δεν ελήφθησαν υπ’ </w:t>
      </w:r>
      <w:proofErr w:type="spellStart"/>
      <w:r>
        <w:rPr>
          <w:rFonts w:eastAsia="Times New Roman" w:cs="Times New Roman"/>
          <w:szCs w:val="24"/>
        </w:rPr>
        <w:t>όψιν</w:t>
      </w:r>
      <w:proofErr w:type="spellEnd"/>
      <w:r>
        <w:rPr>
          <w:rFonts w:eastAsia="Times New Roman" w:cs="Times New Roman"/>
          <w:szCs w:val="24"/>
        </w:rPr>
        <w:t xml:space="preserve"> οι εμπεριστατωμένες, τεκμηριωμένες και ουσιαστικές προτάσεις που είχαμε καταθέσει.</w:t>
      </w:r>
    </w:p>
    <w:p w14:paraId="625AEA7E"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βεβαίως, η έλλειψη αναλογιστικής μελέτης φάνηκε και από τα λεγόμενά σας σήμερα ότι ήταν η α</w:t>
      </w:r>
      <w:r>
        <w:rPr>
          <w:rFonts w:eastAsia="Times New Roman" w:cs="Times New Roman"/>
          <w:szCs w:val="24"/>
        </w:rPr>
        <w:t>ιτία που δεν έχει υπολογιστεί ακόμα ούτε καν ο συντελεστής. Δεν έχει προσδιοριστεί ο συντελεστής έκδοσης των συντάξεων δέκα μήνες μετά. Αυτή είναι η απόλυτη αποτυχία ενός νόμου!</w:t>
      </w:r>
    </w:p>
    <w:p w14:paraId="625AEA7F"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Αυτός ο νόμος στο άρθρο 20 προβλέπει τα εξής: Εάν ένας συνταξιούχος έχει ένα ε</w:t>
      </w:r>
      <w:r>
        <w:rPr>
          <w:rFonts w:eastAsia="Times New Roman" w:cs="Times New Roman"/>
          <w:szCs w:val="24"/>
        </w:rPr>
        <w:t>λάχιστο εισόδημα –οποιοδήποτε- από κάποια πηγή –έχω επιλέξει και μιλώ για ένα ελάχιστο αγροτικό εισόδημα, επειδή χιλιάδες συνταξιούχοι διατηρούν μικρή αγροτική περιουσία ή και μια ελάχιστη ενίσχυση γι’ αυτό- χάνουν μεγάλο μέρος της σύνταξής τους, ενώ ταυτό</w:t>
      </w:r>
      <w:r>
        <w:rPr>
          <w:rFonts w:eastAsia="Times New Roman" w:cs="Times New Roman"/>
          <w:szCs w:val="24"/>
        </w:rPr>
        <w:t xml:space="preserve">χρονα καταβάλλουν ασφαλιστικές εισφορές για το επιπλέον εισόδημα που έχουν και καλώς πράττουν. </w:t>
      </w:r>
    </w:p>
    <w:p w14:paraId="625AEA80" w14:textId="77777777" w:rsidR="00C563F6" w:rsidRDefault="0024187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Υπάρχει και η δεύτερη παράγραφος, η οποία λέει: «Εάν ένας συνταξιούχος αναλάβει εργασία ή δραστηριότητα σε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τότε αναστέλλεται εντε</w:t>
      </w:r>
      <w:r>
        <w:rPr>
          <w:rFonts w:eastAsia="Times New Roman" w:cs="Times New Roman"/>
          <w:szCs w:val="24"/>
        </w:rPr>
        <w:t xml:space="preserve">λώς η σύνταξή </w:t>
      </w:r>
      <w:r>
        <w:rPr>
          <w:rFonts w:eastAsia="Times New Roman" w:cs="Times New Roman"/>
          <w:szCs w:val="24"/>
        </w:rPr>
        <w:lastRenderedPageBreak/>
        <w:t xml:space="preserve">του». Επειδή η ερμηνεία για τη δραστηριότητα σε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αφορά από τις σχολικές επιτροπές μέχρι μια κοινωφελή επιχείρηση ενός δήμου, ή τις ίδιες τις αρμοδιότητες στο πλαίσιο του δήμου –και μιλάμε για εκλεγμένους, αλλά και</w:t>
      </w:r>
      <w:r>
        <w:rPr>
          <w:rFonts w:eastAsia="Times New Roman" w:cs="Times New Roman"/>
          <w:szCs w:val="24"/>
        </w:rPr>
        <w:t xml:space="preserve"> μη εκλεγμένους ανθρώπους, οι οποίοι ορίζονται από τα δημοτικά συμβούλια- χρειάζεται διευκρίνιση για αυτό το θέμα, γιατί δεν προβλέπεται ότι ακόμα και αν παραιτηθούν από την αποζημίωση –αν προβλέπεται τέτοια αποζημίωση, διότι εδώ δεν αναφέρει αν παίρνουν α</w:t>
      </w:r>
      <w:r>
        <w:rPr>
          <w:rFonts w:eastAsia="Times New Roman" w:cs="Times New Roman"/>
          <w:szCs w:val="24"/>
        </w:rPr>
        <w:t xml:space="preserve">ντιμισθία ή αποζημίωση- αν προβλέπεται, λοιπόν, μια αποζημίωση 500 ευρώ σε μια περίπτωση, 100 ευρώ, 50 ευρώ και παραιτηθεί από αυτή την αποζημίωση, να μην έχει καμμία επίπτωση στη σύνταξή του. Αυτό δεν προβλέπεται. Χρειάζεται διευκρίνιση. </w:t>
      </w:r>
    </w:p>
    <w:p w14:paraId="625AEA81"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αναφέρω </w:t>
      </w:r>
      <w:r>
        <w:rPr>
          <w:rFonts w:eastAsia="Times New Roman" w:cs="Times New Roman"/>
          <w:szCs w:val="24"/>
        </w:rPr>
        <w:t>δύο ειδικά θέματα. Το ένα είναι ότι με τον νόμο του 2010 προστατεύονταν οι πολύτεκνοι της κατηγορίας αυτής, οι πολύτεκνοι που είχαν ένα τουλάχιστον ανήλικο παιδί, ενώ τώρα με την παράγραφο 5 του άρθρου 20, το οποίο συζητάμε, ισχύει μόνο σε όσους έχουν αξιο</w:t>
      </w:r>
      <w:r>
        <w:rPr>
          <w:rFonts w:eastAsia="Times New Roman" w:cs="Times New Roman"/>
          <w:szCs w:val="24"/>
        </w:rPr>
        <w:t>ποιήσει αυτή τη διάταξη, αλλιώς δεν προστατεύεται ο πολύτεκνος.</w:t>
      </w:r>
    </w:p>
    <w:p w14:paraId="625AEA82"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τους συνταξιούχους του ΟΓΑ έχουμε συζητήσει πάρα πολλές φορές. Για ένα τουλάχιστον διάστημα μέχρι να μεταβιβάσουν την περιουσία τους, όπως προβλέπεται και από τον </w:t>
      </w:r>
      <w:r>
        <w:rPr>
          <w:rFonts w:eastAsia="Times New Roman" w:cs="Times New Roman"/>
          <w:szCs w:val="24"/>
        </w:rPr>
        <w:t>κ</w:t>
      </w:r>
      <w:r>
        <w:rPr>
          <w:rFonts w:eastAsia="Times New Roman" w:cs="Times New Roman"/>
          <w:szCs w:val="24"/>
        </w:rPr>
        <w:t xml:space="preserve">ανονισμό της Ευρωπαϊκής </w:t>
      </w:r>
      <w:r>
        <w:rPr>
          <w:rFonts w:eastAsia="Times New Roman" w:cs="Times New Roman"/>
          <w:szCs w:val="24"/>
        </w:rPr>
        <w:t xml:space="preserve">Ένωσης, ανεξάρτητα από το ύψος του αγροτικού εισοδήματος, περικόπτεται η σύνταξη. </w:t>
      </w:r>
    </w:p>
    <w:p w14:paraId="625AEA83"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Θέλουμε σαφείς απαντήσεις, γιατί τα ζητήματα αυτά απασχολούν τους πολίτες και νομίζω ότι θα είναι χρήσιμη η απάντησή σας.</w:t>
      </w:r>
    </w:p>
    <w:p w14:paraId="625AEA84"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w:t>
      </w:r>
      <w:r>
        <w:rPr>
          <w:rFonts w:eastAsia="Times New Roman" w:cs="Times New Roman"/>
          <w:szCs w:val="24"/>
        </w:rPr>
        <w:t>ριος Υπουργός.</w:t>
      </w:r>
    </w:p>
    <w:p w14:paraId="625AEA85"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color w:val="242424"/>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625AEA86"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τροπολογίες κατατίθενται αφού ψηφιστεί ο νόμος. Αυτό δεν είναι παράδοξο. Είναι λογικό οι τροπολογίες να κατατίθενται</w:t>
      </w:r>
      <w:r>
        <w:rPr>
          <w:rFonts w:eastAsia="Times New Roman" w:cs="Times New Roman"/>
          <w:szCs w:val="24"/>
        </w:rPr>
        <w:t xml:space="preserve"> για να επιλυθούν θέματα εφαρμογής και μια σειρά πρακτικά ζητήματα, τα οποία από τότε που ψηφίστηκε ο ν.4387 είχα προμηνύσει ότι θα χρειαστούν. Και τώρα ακόμα που με ρωτάτε, σας λέω ότι και πάλι θα χρειαστούν και διευκρινιστικές εγκύκλιοι και θα εκδοθούν υ</w:t>
      </w:r>
      <w:r>
        <w:rPr>
          <w:rFonts w:eastAsia="Times New Roman" w:cs="Times New Roman"/>
          <w:szCs w:val="24"/>
        </w:rPr>
        <w:t xml:space="preserve">πουργικές αποφάσεις. Υπάρχει μία σειρά από θέματα </w:t>
      </w:r>
      <w:r>
        <w:rPr>
          <w:rFonts w:eastAsia="Times New Roman" w:cs="Times New Roman"/>
          <w:szCs w:val="24"/>
        </w:rPr>
        <w:lastRenderedPageBreak/>
        <w:t xml:space="preserve">για να μπορούμε να εφαρμόσουμε, με τον καλύτερο δυνατό και αποτελεσματικό τρόπο, ένα τεράστιο έργο που αφορά την κοινωνική ασφάλιση σε αυτή την έκταση. </w:t>
      </w:r>
    </w:p>
    <w:p w14:paraId="625AEA87"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δεν είδα προτάσεις σας για τα θέματα που επισημ</w:t>
      </w:r>
      <w:r>
        <w:rPr>
          <w:rFonts w:eastAsia="Times New Roman" w:cs="Times New Roman"/>
          <w:szCs w:val="24"/>
        </w:rPr>
        <w:t xml:space="preserve">αίνετε, κύριε </w:t>
      </w:r>
      <w:proofErr w:type="spellStart"/>
      <w:r>
        <w:rPr>
          <w:rFonts w:eastAsia="Times New Roman" w:cs="Times New Roman"/>
          <w:szCs w:val="24"/>
        </w:rPr>
        <w:t>Κεγκέρογλου</w:t>
      </w:r>
      <w:proofErr w:type="spellEnd"/>
      <w:r>
        <w:rPr>
          <w:rFonts w:eastAsia="Times New Roman" w:cs="Times New Roman"/>
          <w:szCs w:val="24"/>
        </w:rPr>
        <w:t>. Η άρνησή σας τότε ήταν καθολική και κάθετη. Επομένως δεν μπήκατε στη διαδικασία του να μας προτείνετε διαφορετικά πράγματα στα επιμέρους ζητήματα που θέτετε τώρα με την ερώτησή σας.</w:t>
      </w:r>
    </w:p>
    <w:p w14:paraId="625AEA88"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νόμος μιλάει για όσους μετά την 13</w:t>
      </w:r>
      <w:r>
        <w:rPr>
          <w:rFonts w:eastAsia="Times New Roman" w:cs="Times New Roman"/>
          <w:szCs w:val="24"/>
        </w:rPr>
        <w:t>–</w:t>
      </w:r>
      <w:r>
        <w:rPr>
          <w:rFonts w:eastAsia="Times New Roman" w:cs="Times New Roman"/>
          <w:szCs w:val="24"/>
        </w:rPr>
        <w:t>5-2016 απο</w:t>
      </w:r>
      <w:r>
        <w:rPr>
          <w:rFonts w:eastAsia="Times New Roman" w:cs="Times New Roman"/>
          <w:szCs w:val="24"/>
        </w:rPr>
        <w:t xml:space="preserve">χωρούν από τον εργασιακό βίο, την απασχόληση, τη δραστηριότητα και συνταξιοδοτούνται. Οι </w:t>
      </w:r>
      <w:proofErr w:type="spellStart"/>
      <w:r>
        <w:rPr>
          <w:rFonts w:eastAsia="Times New Roman" w:cs="Times New Roman"/>
          <w:szCs w:val="24"/>
        </w:rPr>
        <w:t>αυτοδιοικητικοί</w:t>
      </w:r>
      <w:proofErr w:type="spellEnd"/>
      <w:r>
        <w:rPr>
          <w:rFonts w:eastAsia="Times New Roman" w:cs="Times New Roman"/>
          <w:szCs w:val="24"/>
        </w:rPr>
        <w:t xml:space="preserve"> έχουν εκλεγεί πριν το</w:t>
      </w:r>
      <w:r>
        <w:rPr>
          <w:rFonts w:eastAsia="Times New Roman" w:cs="Times New Roman"/>
          <w:szCs w:val="24"/>
        </w:rPr>
        <w:t>ν</w:t>
      </w:r>
      <w:r>
        <w:rPr>
          <w:rFonts w:eastAsia="Times New Roman" w:cs="Times New Roman"/>
          <w:szCs w:val="24"/>
        </w:rPr>
        <w:t xml:space="preserve"> νόμο, άρα η ένταξή τους στις διατάξεις δεν τους αφορά για να έχουν μείωση μισθού. Με τον τρόπο, δηλαδή, που εσείς λέτε και με το</w:t>
      </w:r>
      <w:r>
        <w:rPr>
          <w:rFonts w:eastAsia="Times New Roman" w:cs="Times New Roman"/>
          <w:szCs w:val="24"/>
        </w:rPr>
        <w:t xml:space="preserve">ν τρόπο που μας έθεσαν οι </w:t>
      </w:r>
      <w:proofErr w:type="spellStart"/>
      <w:r>
        <w:rPr>
          <w:rFonts w:eastAsia="Times New Roman" w:cs="Times New Roman"/>
          <w:szCs w:val="24"/>
        </w:rPr>
        <w:t>αυτοδιοικητικοί</w:t>
      </w:r>
      <w:proofErr w:type="spellEnd"/>
      <w:r>
        <w:rPr>
          <w:rFonts w:eastAsia="Times New Roman" w:cs="Times New Roman"/>
          <w:szCs w:val="24"/>
        </w:rPr>
        <w:t xml:space="preserve"> –μια σειρά φορείς, για να μην πω ονομαστικά τον καθένα- η συμμετοχή ως δραστηριότητα σε μια σειρά επιτροπές και σε </w:t>
      </w:r>
      <w:proofErr w:type="spellStart"/>
      <w:r>
        <w:rPr>
          <w:rFonts w:eastAsia="Times New Roman" w:cs="Times New Roman"/>
          <w:szCs w:val="24"/>
        </w:rPr>
        <w:t>αυτοδιοικητικά</w:t>
      </w:r>
      <w:proofErr w:type="spellEnd"/>
      <w:r>
        <w:rPr>
          <w:rFonts w:eastAsia="Times New Roman" w:cs="Times New Roman"/>
          <w:szCs w:val="24"/>
        </w:rPr>
        <w:t xml:space="preserve"> έργα να μη θεωρείται συμμετοχή για την οποία ο νόμος προβλέπει μείωση σύνταξης. </w:t>
      </w:r>
    </w:p>
    <w:p w14:paraId="625AEA89"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λέω και τώρα, όπως το είπα και χθες που συναντήθηκα με την Κεντρική Ένωση Δήμων Ελλάδος. Είδα πάνω από εκατό </w:t>
      </w:r>
      <w:r>
        <w:rPr>
          <w:rFonts w:eastAsia="Times New Roman" w:cs="Times New Roman"/>
          <w:szCs w:val="24"/>
        </w:rPr>
        <w:lastRenderedPageBreak/>
        <w:t>δημάρχους στο γραφείο μου και τους είπα σε γενικές γραμμές αυτά που λέω και σε σας, ότι δεν υπάρχει περίπτωση μείωσης συντάξεων σ</w:t>
      </w:r>
      <w:r>
        <w:rPr>
          <w:rFonts w:eastAsia="Times New Roman" w:cs="Times New Roman"/>
          <w:szCs w:val="24"/>
        </w:rPr>
        <w:t>ε</w:t>
      </w:r>
      <w:r>
        <w:rPr>
          <w:rFonts w:eastAsia="Times New Roman" w:cs="Times New Roman"/>
          <w:szCs w:val="24"/>
        </w:rPr>
        <w:t xml:space="preserve"> αυτές τις κατηγο</w:t>
      </w:r>
      <w:r>
        <w:rPr>
          <w:rFonts w:eastAsia="Times New Roman" w:cs="Times New Roman"/>
          <w:szCs w:val="24"/>
        </w:rPr>
        <w:t>ρίες. Δεν έχει καμ</w:t>
      </w:r>
      <w:r>
        <w:rPr>
          <w:rFonts w:eastAsia="Times New Roman" w:cs="Times New Roman"/>
          <w:szCs w:val="24"/>
        </w:rPr>
        <w:t>μ</w:t>
      </w:r>
      <w:r>
        <w:rPr>
          <w:rFonts w:eastAsia="Times New Roman" w:cs="Times New Roman"/>
          <w:szCs w:val="24"/>
        </w:rPr>
        <w:t xml:space="preserve">ία λογική να υπάρχουν τέτοιες συνέπειες γι’ αυτές τις περιπτώσεις. </w:t>
      </w:r>
    </w:p>
    <w:p w14:paraId="625AEA8A"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Νομίζω ότι ήταν αυτονόητο. Είπα ότι, αν χρειαστεί, θα κάνω διευκρινιστική εγκύκλιο. Αν δεν είναι αυτή αρκετή –δεν νομίζω βέβαια ότι δεν θα είναι αρκετή- θα προχωρήσουμε </w:t>
      </w:r>
      <w:r>
        <w:rPr>
          <w:rFonts w:eastAsia="Times New Roman" w:cs="Times New Roman"/>
          <w:szCs w:val="24"/>
        </w:rPr>
        <w:t xml:space="preserve">ακόμα και σε νομοθετική ρύθμιση με τροπολογία. </w:t>
      </w:r>
    </w:p>
    <w:p w14:paraId="625AEA8B"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ζωή είναι ευρύτερη από τη φαντασία που μπορεί να έχει ο νομοθέτης και δεν μπορεί να καλύψει ποτέ ένας νόμος και οι διατάξεις του κάθε περίπτωση. Γι’ αυτό τον λόγο χρειάζονται ερμηνευτικές εγκύκλιοι και αν χ</w:t>
      </w:r>
      <w:r>
        <w:rPr>
          <w:rFonts w:eastAsia="Times New Roman" w:cs="Times New Roman"/>
          <w:szCs w:val="24"/>
        </w:rPr>
        <w:t xml:space="preserve">ρειαστεί, ερμηνευτικές διατάξεις νόμων. </w:t>
      </w:r>
    </w:p>
    <w:p w14:paraId="625AEA8C"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14:paraId="625AEA8D"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πρέπει να δώσετε σαφείς απαντήσεις. Δεν μπορεί ούτε η εγκύκλιος ούτε ακόμα και η αξιόπιστη δήλωσή σας στο Κοινοβούλιο να αλλάξει τον νόμο. Χρειάζεται τροποποίηση του νόμου. </w:t>
      </w:r>
    </w:p>
    <w:p w14:paraId="625AEA8E" w14:textId="77777777" w:rsidR="00C563F6" w:rsidRDefault="0024187A">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Να ξεκινήσω από τους ανθρώπους που ασχολούνται με τα κοινά. Κατ’ α</w:t>
      </w:r>
      <w:r>
        <w:rPr>
          <w:rFonts w:eastAsia="Times New Roman" w:cs="Times New Roman"/>
          <w:szCs w:val="24"/>
        </w:rPr>
        <w:t>ρχ</w:t>
      </w:r>
      <w:r>
        <w:rPr>
          <w:rFonts w:eastAsia="Times New Roman" w:cs="Times New Roman"/>
          <w:szCs w:val="24"/>
        </w:rPr>
        <w:t>άς</w:t>
      </w:r>
      <w:r>
        <w:rPr>
          <w:rFonts w:eastAsia="Times New Roman" w:cs="Times New Roman"/>
          <w:szCs w:val="24"/>
        </w:rPr>
        <w:t xml:space="preserve">, ανεξάρτητα αν εκλέχθηκε κάποιος παλαιότερα, αυτό το διάστημα γίνεται με απόφαση δημάρχου ή απόφαση δημοτικού συμβουλίου τοποθέτηση σε θέσεις. </w:t>
      </w:r>
    </w:p>
    <w:p w14:paraId="625AEA8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Άρα θεωρείται ότι τώρα αναλαμβάνει υπηρεσία. Και αφού τώρα αναλαμβάνει υπηρεσία, η παράγραφος 2 είναι σαφέσ</w:t>
      </w:r>
      <w:r>
        <w:rPr>
          <w:rFonts w:eastAsia="Times New Roman" w:cs="Times New Roman"/>
          <w:szCs w:val="24"/>
        </w:rPr>
        <w:t>τατη. Κι εγώ δεν θα έλεγα τίποτα. Θα έλεγα</w:t>
      </w:r>
      <w:r>
        <w:rPr>
          <w:rFonts w:eastAsia="Times New Roman" w:cs="Times New Roman"/>
          <w:szCs w:val="24"/>
        </w:rPr>
        <w:t>,</w:t>
      </w:r>
      <w:r>
        <w:rPr>
          <w:rFonts w:eastAsia="Times New Roman" w:cs="Times New Roman"/>
          <w:szCs w:val="24"/>
        </w:rPr>
        <w:t xml:space="preserve"> «ο Υπουργός το είπε, προχωράμε». </w:t>
      </w:r>
    </w:p>
    <w:p w14:paraId="625AEA90"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Παρακάτω όμως, ο νόμος λέει –και αυτό έχει επιπτώσεις- ότι όποιος αναλάβει δραστηριότητα στους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οφείλει να το δηλώνει στον ΕΦΚΑ, για να του κόβεται η</w:t>
      </w:r>
      <w:r>
        <w:rPr>
          <w:rFonts w:eastAsia="Times New Roman" w:cs="Times New Roman"/>
          <w:szCs w:val="24"/>
        </w:rPr>
        <w:t xml:space="preserve"> σύνταξη. Και αν το δηλώσει στον ΕΦΚΑ, τότε θα έχουμε απιστία για τον υπάλληλο που θα παραλάβει την αίτηση να την κρίνει ότι δεν χρειάζεται, επειδή εσείς θεωρείτε ότι με εγκύκλιο μπορείτε να αλλάξετε τον νόμο. Έτσι τουλάχιστον είπατε. </w:t>
      </w:r>
    </w:p>
    <w:p w14:paraId="625AEA9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Δεν πιστεύω ότι το π</w:t>
      </w:r>
      <w:r>
        <w:rPr>
          <w:rFonts w:eastAsia="Times New Roman" w:cs="Times New Roman"/>
          <w:szCs w:val="24"/>
        </w:rPr>
        <w:t>ιστεύετε, γιατί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είστε από τους καλούς νομικούς. Άρ</w:t>
      </w:r>
      <w:r>
        <w:rPr>
          <w:rFonts w:eastAsia="Times New Roman" w:cs="Times New Roman"/>
          <w:szCs w:val="24"/>
        </w:rPr>
        <w:t>α</w:t>
      </w:r>
      <w:r>
        <w:rPr>
          <w:rFonts w:eastAsia="Times New Roman" w:cs="Times New Roman"/>
          <w:szCs w:val="24"/>
        </w:rPr>
        <w:t xml:space="preserve">, δεν το πιστεύετε. Γιατί το λέτε; Γιατί δεν φέρνετε διάταξη να τροποποιήσετε αυτό το άρθρο, το οποίο είναι </w:t>
      </w:r>
      <w:proofErr w:type="spellStart"/>
      <w:r>
        <w:rPr>
          <w:rFonts w:eastAsia="Times New Roman" w:cs="Times New Roman"/>
          <w:szCs w:val="24"/>
        </w:rPr>
        <w:t>προχειρότατο</w:t>
      </w:r>
      <w:proofErr w:type="spellEnd"/>
      <w:r>
        <w:rPr>
          <w:rFonts w:eastAsia="Times New Roman" w:cs="Times New Roman"/>
          <w:szCs w:val="24"/>
        </w:rPr>
        <w:t>; Εκτός αν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συμφωνιών </w:t>
      </w:r>
      <w:r>
        <w:rPr>
          <w:rFonts w:eastAsia="Times New Roman" w:cs="Times New Roman"/>
          <w:szCs w:val="24"/>
        </w:rPr>
        <w:lastRenderedPageBreak/>
        <w:t>σας με την τρόικα. Πείτε το καθ</w:t>
      </w:r>
      <w:r>
        <w:rPr>
          <w:rFonts w:eastAsia="Times New Roman" w:cs="Times New Roman"/>
          <w:szCs w:val="24"/>
        </w:rPr>
        <w:t>αρά: «Δεν μπορούμε να το αλλάξουμε» ή «Δεν είναι</w:t>
      </w:r>
      <w:r>
        <w:rPr>
          <w:rFonts w:eastAsia="Times New Roman" w:cs="Times New Roman"/>
          <w:szCs w:val="24"/>
        </w:rPr>
        <w:t>,</w:t>
      </w:r>
      <w:r>
        <w:rPr>
          <w:rFonts w:eastAsia="Times New Roman" w:cs="Times New Roman"/>
          <w:szCs w:val="24"/>
        </w:rPr>
        <w:t xml:space="preserve"> και μπορούμε</w:t>
      </w:r>
      <w:r>
        <w:rPr>
          <w:rFonts w:eastAsia="Times New Roman" w:cs="Times New Roman"/>
          <w:szCs w:val="24"/>
        </w:rPr>
        <w:t>,</w:t>
      </w:r>
      <w:r>
        <w:rPr>
          <w:rFonts w:eastAsia="Times New Roman" w:cs="Times New Roman"/>
          <w:szCs w:val="24"/>
        </w:rPr>
        <w:t xml:space="preserve"> και πρέπει να το αλλάξουμε».</w:t>
      </w:r>
    </w:p>
    <w:p w14:paraId="625AEA92"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Ένας πολίτης συνταξιούχος που τοποθετείται στη σχολική επιτροπή –δεν χρειάζεται να είναι εκλεγμένος- έχει αυτή την επίπτωση. Είναι, νομίζω, θέμα για το οποίο πρέπε</w:t>
      </w:r>
      <w:r>
        <w:rPr>
          <w:rFonts w:eastAsia="Times New Roman" w:cs="Times New Roman"/>
          <w:szCs w:val="24"/>
        </w:rPr>
        <w:t>ι να φέρετε τροπολογία, όπως φέρατε τροπολογία -και καλά κάνετε- για την ασφαλιστική ικανότητα, μετά την ερώτηση που σας έκανα, την οποία δεν ήρθατε να απαντήσετε λόγω φόρτου εργασίας πριν από δεκαπέντε ημέρες. Και καλά κάνατε και τη φέρατε. Και σωστό είνα</w:t>
      </w:r>
      <w:r>
        <w:rPr>
          <w:rFonts w:eastAsia="Times New Roman" w:cs="Times New Roman"/>
          <w:szCs w:val="24"/>
        </w:rPr>
        <w:t xml:space="preserve">ι αυτό που είπατε ότι ό,τι στραβό έχει ψηφιστεί σε έναν νόμο πρέπει να διορθώνεται με τροπολογία. Βεβαίως. Αλλά όταν σας τα λέμε την ώρα που ψηφίζεται ο νόμος και σας καταθέτουμε προτάσεις… </w:t>
      </w:r>
    </w:p>
    <w:p w14:paraId="625AEA93"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Και κάνετε μεγάλο λάθος, γιατί ακόμα και ο κ. </w:t>
      </w:r>
      <w:proofErr w:type="spellStart"/>
      <w:r>
        <w:rPr>
          <w:rFonts w:eastAsia="Times New Roman" w:cs="Times New Roman"/>
          <w:szCs w:val="24"/>
        </w:rPr>
        <w:t>Κατρούγκαλος</w:t>
      </w:r>
      <w:proofErr w:type="spellEnd"/>
      <w:r>
        <w:rPr>
          <w:rFonts w:eastAsia="Times New Roman" w:cs="Times New Roman"/>
          <w:szCs w:val="24"/>
        </w:rPr>
        <w:t>, τον ο</w:t>
      </w:r>
      <w:r>
        <w:rPr>
          <w:rFonts w:eastAsia="Times New Roman" w:cs="Times New Roman"/>
          <w:szCs w:val="24"/>
        </w:rPr>
        <w:t>ποίο δεν συμπαθώ πολιτικά καθόλου, από αυτό εδώ το Βήμα είπε ότι οι μόνοι που κατέθεσαν προτάσεις για το ασφαλιστικό είναι η Δημοκρατική Συμπαράταξη. Δεν είναι όμως εκεί το αντικείμενο. Ο κόσμος ξέρει. Το αντικείμενο είναι να δούμε εδώ τι γίνεται.</w:t>
      </w:r>
    </w:p>
    <w:p w14:paraId="625AEA9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Για τους</w:t>
      </w:r>
      <w:r>
        <w:rPr>
          <w:rFonts w:eastAsia="Times New Roman" w:cs="Times New Roman"/>
          <w:szCs w:val="24"/>
        </w:rPr>
        <w:t xml:space="preserve"> συνταξιούχους, λοιπόν, που έχουν ένα ελάχιστο εισόδημα από κάπου, θα τους περικόπτετε το 40%; Πρέπει να πάνε να το δηλώσουν στον ΕΦΚΑ; Για τους αγρότες που συνταξιοδοτούνται μετά τον Μάιο, ισχύει η προστασία που υπάρχει για τους πριν, όπως έχετε ήδη δηλώσ</w:t>
      </w:r>
      <w:r>
        <w:rPr>
          <w:rFonts w:eastAsia="Times New Roman" w:cs="Times New Roman"/>
          <w:szCs w:val="24"/>
        </w:rPr>
        <w:t xml:space="preserve">ει και αναφέρετε και σε μια παράγραφο; </w:t>
      </w:r>
    </w:p>
    <w:p w14:paraId="625AEA95"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Είναι μεγάλο θέμα, γιατί αυτές τις μέρες γίνεται η διαδικασία τροποποίησης των δικαιωμάτων από τις ενισχύσεις. Αν, λοιπόν, δεν ισχύει η προστασία για τους αγρότες που θα συνταξιοδοτηθούν από τον Μάιο και μετά και που</w:t>
      </w:r>
      <w:r>
        <w:rPr>
          <w:rFonts w:eastAsia="Times New Roman" w:cs="Times New Roman"/>
          <w:szCs w:val="24"/>
        </w:rPr>
        <w:t xml:space="preserve"> έχουν υποβάλει αίτηση κι έχουν συμπληρώσει τα εξήντα επτά χρόνια, θα πρέπει να μπουν σε μια διαδικασία τροποποίησης των δικαιωμάτων τους.</w:t>
      </w:r>
    </w:p>
    <w:p w14:paraId="625AEA96"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Και γι’ αυτό έχει μεγάλη αξία η τοποθέτησή σας και η απάντησή σας σε σχέση με το συγκεκριμένο θέμα.</w:t>
      </w:r>
    </w:p>
    <w:p w14:paraId="625AEA9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5AEA98" w14:textId="77777777" w:rsidR="00C563F6" w:rsidRDefault="0024187A">
      <w:pPr>
        <w:spacing w:after="0" w:line="600" w:lineRule="auto"/>
        <w:ind w:firstLine="720"/>
        <w:jc w:val="both"/>
        <w:rPr>
          <w:rFonts w:eastAsia="Times New Roman" w:cs="Times New Roman"/>
          <w:szCs w:val="24"/>
        </w:rPr>
      </w:pPr>
      <w:r>
        <w:rPr>
          <w:rFonts w:eastAsia="Times New Roman" w:cs="Times New Roman"/>
          <w:b/>
          <w:bCs/>
          <w:szCs w:val="24"/>
        </w:rPr>
        <w:t>ΠΡΟΕΔΡ</w:t>
      </w:r>
      <w:r>
        <w:rPr>
          <w:rFonts w:eastAsia="Times New Roman" w:cs="Times New Roman"/>
          <w:b/>
          <w:bCs/>
          <w:szCs w:val="24"/>
        </w:rPr>
        <w:t>ΕΥΩΝ</w:t>
      </w:r>
      <w:r>
        <w:rPr>
          <w:rFonts w:eastAsia="Times New Roman"/>
          <w:b/>
          <w:bCs/>
        </w:rPr>
        <w:t xml:space="preserve"> (Γεώργιος Βαρεμένος):</w:t>
      </w:r>
      <w:r>
        <w:rPr>
          <w:rFonts w:eastAsia="Times New Roman" w:cs="Times New Roman"/>
          <w:szCs w:val="24"/>
        </w:rPr>
        <w:t xml:space="preserve"> Κι εμείς.</w:t>
      </w:r>
    </w:p>
    <w:p w14:paraId="625AEA99"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Τον λόγο έχει ο κ. Πετρόπουλος.</w:t>
      </w:r>
    </w:p>
    <w:p w14:paraId="625AEA9A"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Κι εγώ ευχαριστώ,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625AEA9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Πράγματι, η εγκύκλιος δεν καταργεί νόμο και δεν θα </w:t>
      </w:r>
      <w:r>
        <w:rPr>
          <w:rFonts w:eastAsia="Times New Roman" w:cs="Times New Roman"/>
          <w:szCs w:val="24"/>
        </w:rPr>
        <w:t>ήταν δυνατό εγώ να πω κάτι τέτοιο. Όμως, η εγκύκλιος έχει το τεκμήριο της νομιμότητας κι έχει κανονιστική επιρροή στη δρώσα διοίκηση. Υπό την έννοια αυτή, η εγκύκλιος λειτουργεί στο πλαίσιο του νόμου με ερμηνευτική ισχύ για σημεία τα οποία χρειάζονται διευ</w:t>
      </w:r>
      <w:r>
        <w:rPr>
          <w:rFonts w:eastAsia="Times New Roman" w:cs="Times New Roman"/>
          <w:szCs w:val="24"/>
        </w:rPr>
        <w:t>κρινίσεις και κατευθύνσεις προς τους δημοσίους υπαλλήλους που καλούνται να τον εκτελέσουν.</w:t>
      </w:r>
    </w:p>
    <w:p w14:paraId="625AEA9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Ο νόμος δεν είναι δυνατόν να εξαντλεί την πραγματική ζωή. Δεν γίνεται να τη χωρέσεις σε δύο διατάξεις την πραγματικότητα. Κι εδώ χρειάζεται μια επεξεργασία κι εφαρμο</w:t>
      </w:r>
      <w:r>
        <w:rPr>
          <w:rFonts w:eastAsia="Times New Roman" w:cs="Times New Roman"/>
          <w:szCs w:val="24"/>
        </w:rPr>
        <w:t>γή, όπως κάνει ο εφαρμοστής του δικαίου. Και ως τέτοιος εφαρμοστής του δικαίου, καλείται και ο ΕΦΚΑ να εφαρμόσει τον νόμο και κατ’ επέκταση, οι υπάλληλοι και τα στελέχη του.</w:t>
      </w:r>
    </w:p>
    <w:p w14:paraId="625AEA9D"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Εξηγώ: Δεν χρειάζεται νόμος για κάτι που είναι αυτονόητο και έχει την απάντηση στη</w:t>
      </w:r>
      <w:r>
        <w:rPr>
          <w:rFonts w:eastAsia="Times New Roman" w:cs="Times New Roman"/>
          <w:szCs w:val="24"/>
        </w:rPr>
        <w:t>ν ίδια τη λειτουργία του νόμου. Όταν προκύπτει εισόδημα από οικονομική δραστηριότητα, τότε πράγματι μπαίνει ένα θέμα να μην έχει κάποιος και την αποδοχή μιας σύνταξης, για να γίνεται πλουσιότερος κατά τη λήψη και της σύ</w:t>
      </w:r>
      <w:r>
        <w:rPr>
          <w:rFonts w:eastAsia="Times New Roman" w:cs="Times New Roman"/>
          <w:szCs w:val="24"/>
        </w:rPr>
        <w:lastRenderedPageBreak/>
        <w:t>νταξης και του εισοδήματος που διαμορ</w:t>
      </w:r>
      <w:r>
        <w:rPr>
          <w:rFonts w:eastAsia="Times New Roman" w:cs="Times New Roman"/>
          <w:szCs w:val="24"/>
        </w:rPr>
        <w:t xml:space="preserve">φώνει. Και αυτή ήταν πάντα η λειτουργία του νομοθέτη στην κοινωνική ασφάλιση και με τους προηγούμενους νόμους. </w:t>
      </w:r>
    </w:p>
    <w:p w14:paraId="625AEA9E"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Δεν είναι καινούργιο αυτό, δεν δημιουργούμε δηλαδή κάτι νέο στο ζήτημα της εφαρμογής των διατάξεων αυτών. Στον ν.3863 και στον ν.3865 προβλεπότα</w:t>
      </w:r>
      <w:r>
        <w:rPr>
          <w:rFonts w:eastAsia="Times New Roman" w:cs="Times New Roman"/>
          <w:szCs w:val="24"/>
        </w:rPr>
        <w:t xml:space="preserve">ν. Μάλιστα, εκεί προβλεπόταν μια αναστολή της σύνταξης, αν ήσουν κάτω των </w:t>
      </w:r>
      <w:r>
        <w:rPr>
          <w:rFonts w:eastAsia="Times New Roman" w:cs="Times New Roman"/>
          <w:szCs w:val="24"/>
        </w:rPr>
        <w:t xml:space="preserve">πενήντα πέντε </w:t>
      </w:r>
      <w:r>
        <w:rPr>
          <w:rFonts w:eastAsia="Times New Roman" w:cs="Times New Roman"/>
          <w:szCs w:val="24"/>
        </w:rPr>
        <w:t xml:space="preserve">ετών, γενικώς, πλήρης αναστολή και όχι μείωση. Προβλεπόταν για τους απασχολούμενους στο </w:t>
      </w:r>
      <w:r>
        <w:rPr>
          <w:rFonts w:eastAsia="Times New Roman" w:cs="Times New Roman"/>
          <w:szCs w:val="24"/>
        </w:rPr>
        <w:t>δ</w:t>
      </w:r>
      <w:r>
        <w:rPr>
          <w:rFonts w:eastAsia="Times New Roman" w:cs="Times New Roman"/>
          <w:szCs w:val="24"/>
        </w:rPr>
        <w:t>ημόσιο μείωση κατά 70% και όχι 60%, που προβλέπεται στον ν.4387. Δηλαδή, υπάρχε</w:t>
      </w:r>
      <w:r>
        <w:rPr>
          <w:rFonts w:eastAsia="Times New Roman" w:cs="Times New Roman"/>
          <w:szCs w:val="24"/>
        </w:rPr>
        <w:t>ι και μια θετικότερη κατά 10% καταβολή σύνταξης με βάση τον ν.4387 συγκριτικά με τον ν.3863 και τον ν.3865, κυρίως, -γιατί αφορά τους δημοσίους υπαλλήλους- της κυβέρνησής σας.</w:t>
      </w:r>
    </w:p>
    <w:p w14:paraId="625AEA9F"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Για τους αγρότες έχω πει -περνάει ο καιρός, βέβαια και πρέπει να δούμε τι κάνουμ</w:t>
      </w:r>
      <w:r>
        <w:rPr>
          <w:rFonts w:eastAsia="Times New Roman" w:cs="Times New Roman"/>
          <w:szCs w:val="24"/>
        </w:rPr>
        <w:t>ε και με τους νεότερους- ότι για όσους απασχολούνταν στον αγροτικό, κτηνοτροφικό ή αλιευτικό τομέα μέχρι 31 Δεκεμβρίου του 2016 δεν επέρχεται καμμία συνέπεια για την καταβολή των συντάξεων. Εννοείται -και απαντώ και σε ένα άλλο σκέλος της ερώτησής σας- ότι</w:t>
      </w:r>
      <w:r>
        <w:rPr>
          <w:rFonts w:eastAsia="Times New Roman" w:cs="Times New Roman"/>
          <w:szCs w:val="24"/>
        </w:rPr>
        <w:t xml:space="preserve"> και όσοι είχαν αποχωρήσει με τον ν.4387 διατηρούν τη σύνταξή τους, εάν είχαν τότε αναλάβει </w:t>
      </w:r>
      <w:r>
        <w:rPr>
          <w:rFonts w:eastAsia="Times New Roman" w:cs="Times New Roman"/>
          <w:szCs w:val="24"/>
        </w:rPr>
        <w:lastRenderedPageBreak/>
        <w:t>δραστηριότητες που δεν ενέπιπταν στις προηγούμενες διατάξεις. Διότι και υπό τις προηγούμενες διατάξεις δεν μπορούσε κάποιος που ήταν ασφαλισμένος του ΟΑΕΕ να ξεκινή</w:t>
      </w:r>
      <w:r>
        <w:rPr>
          <w:rFonts w:eastAsia="Times New Roman" w:cs="Times New Roman"/>
          <w:szCs w:val="24"/>
        </w:rPr>
        <w:t>σει νέα επιχειρηματική δραστηριότητα χωρίς περικοπή της σύνταξης. Και τότε προβλεπόταν και προβλεπόταν και κατάργηση ή αυξημένη εισφορά. Κατά περίπτωση κυμαίνονταν οι συνέπειες από ταμείο σε ταμείο.</w:t>
      </w:r>
    </w:p>
    <w:p w14:paraId="625AEAA0"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τι κάνουμε για τους αγρότες που βγαίνουν </w:t>
      </w:r>
      <w:r>
        <w:rPr>
          <w:rFonts w:eastAsia="Times New Roman" w:cs="Times New Roman"/>
          <w:szCs w:val="24"/>
        </w:rPr>
        <w:t>στη σύνταξη από εδώ και πέρα. Εκείνο που πρέπει να δούμε σε κάθε περίπτωση σχετίζεται και με την αγροτική καλλιέργεια και με την πολιτική που πρέπει να επιλέξουμε στην αγροτική παραγωγή και στην κτηνοτροφική παραγωγή. Τα ζητήματα των δικαιωμάτων και των εν</w:t>
      </w:r>
      <w:r>
        <w:rPr>
          <w:rFonts w:eastAsia="Times New Roman" w:cs="Times New Roman"/>
          <w:szCs w:val="24"/>
        </w:rPr>
        <w:t xml:space="preserve">ισχύσεων έχουν σχέση και με αυτό το ερώτημα που λέτε και θέλει μια ιδιαίτερη μελέτη σε συνεργασία και με τον αγροτικό κόσμο, διότι διαφέρουν οι τοποθετήσεις στον αγροτικό κόσμο. Άλλοι λένε να υπάρχει περικοπή, για να μπορεί να περνάει ο κλήρος στους νέους </w:t>
      </w:r>
      <w:r>
        <w:rPr>
          <w:rFonts w:eastAsia="Times New Roman" w:cs="Times New Roman"/>
          <w:szCs w:val="24"/>
        </w:rPr>
        <w:t>ανθρώπους. Άλλοι λένε να μη γίνεται.</w:t>
      </w:r>
    </w:p>
    <w:p w14:paraId="625AEAA1"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Εγώ προσωπικά δεν έχω καταλήξει τι είναι αυτό που ανταποκρίνεται καλύτερα στην ανάγκη και της αγροτικής οικονομίας.</w:t>
      </w:r>
    </w:p>
    <w:p w14:paraId="625AEAA2"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νόμος τι λέει</w:t>
      </w:r>
      <w:r>
        <w:rPr>
          <w:rFonts w:eastAsia="Times New Roman" w:cs="Times New Roman"/>
          <w:szCs w:val="24"/>
        </w:rPr>
        <w:t>;</w:t>
      </w:r>
    </w:p>
    <w:p w14:paraId="625AEAA3"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w:t>
      </w:r>
      <w:r>
        <w:rPr>
          <w:rFonts w:eastAsia="Times New Roman" w:cs="Times New Roman"/>
          <w:b/>
          <w:szCs w:val="24"/>
        </w:rPr>
        <w:t>ης και Κοινωνικής Αλληλεγγύης):</w:t>
      </w:r>
      <w:r>
        <w:rPr>
          <w:rFonts w:eastAsia="Times New Roman" w:cs="Times New Roman"/>
          <w:szCs w:val="24"/>
        </w:rPr>
        <w:t xml:space="preserve"> Επομένως θα το δούμε αυτό. Πιστεύω ότι μέσα στη χρονιά θα καταλήξουμε. Κανείς δεν υποχρεώνεται να βγει στη σύνταξη. Μπορεί να περιμένει να δούμε συνολικά στο πλαίσιο της αγροτικής μας πολιτικής και το ζήτημα αυτό.</w:t>
      </w:r>
    </w:p>
    <w:p w14:paraId="625AEAA4"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Ευχαριστώ.</w:t>
      </w:r>
    </w:p>
    <w:p w14:paraId="625AEAA5"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625AEAA6"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Θέλω να ανακοινώσω στο Σώμα ότι η </w:t>
      </w:r>
      <w:r>
        <w:rPr>
          <w:rFonts w:eastAsia="Times New Roman" w:cs="Times New Roman"/>
          <w:szCs w:val="24"/>
        </w:rPr>
        <w:t xml:space="preserve">ένατη </w:t>
      </w:r>
      <w:r>
        <w:rPr>
          <w:rFonts w:eastAsia="Times New Roman" w:cs="Times New Roman"/>
          <w:szCs w:val="24"/>
        </w:rPr>
        <w:t>με αριθμό 467/10-2-2017 επίκαιρη ερώτηση δε</w:t>
      </w:r>
      <w:r>
        <w:rPr>
          <w:rFonts w:eastAsia="Times New Roman" w:cs="Times New Roman"/>
          <w:szCs w:val="24"/>
        </w:rPr>
        <w:t>ύτε</w:t>
      </w:r>
      <w:r>
        <w:rPr>
          <w:rFonts w:eastAsia="Times New Roman" w:cs="Times New Roman"/>
          <w:szCs w:val="24"/>
        </w:rPr>
        <w:t xml:space="preserve">ρου κύκλου του Βουλευτή Ευβοίας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σχετικά με τη σκόπιμη κωλυσιεργία εκπληρώσεων όρου διαθήκης ο οποίος προβλέπει ίδρυση ογκολογικής κλινικής στην Χαλκίδα,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w:t>
      </w:r>
    </w:p>
    <w:p w14:paraId="625AEAA7"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w:t>
      </w:r>
      <w:r>
        <w:rPr>
          <w:rFonts w:eastAsia="Times New Roman" w:cs="Times New Roman"/>
          <w:szCs w:val="24"/>
        </w:rPr>
        <w:t xml:space="preserve"> με αριθμό 552/3-3-2017 επίκαιρη ερώτηση πρώτου κύκλο</w:t>
      </w:r>
      <w:r>
        <w:rPr>
          <w:rFonts w:eastAsia="Times New Roman" w:cs="Times New Roman"/>
          <w:szCs w:val="24"/>
        </w:rPr>
        <w:t xml:space="preserve">υ του Ζ΄ Αντιπροέδρου της Βουλής και Βουλευτή Α΄ Αθηνών του Ποταμιού κ. </w:t>
      </w:r>
      <w:r>
        <w:rPr>
          <w:rFonts w:eastAsia="Times New Roman" w:cs="Times New Roman"/>
          <w:bCs/>
          <w:szCs w:val="24"/>
        </w:rPr>
        <w:t xml:space="preserve">Σπυρίδωνος Λυκούδη </w:t>
      </w:r>
      <w:r>
        <w:rPr>
          <w:rFonts w:eastAsia="Times New Roman" w:cs="Times New Roman"/>
          <w:szCs w:val="24"/>
        </w:rPr>
        <w:t>προς τον Υ</w:t>
      </w:r>
      <w:r>
        <w:rPr>
          <w:rFonts w:eastAsia="Times New Roman" w:cs="Times New Roman"/>
          <w:szCs w:val="24"/>
        </w:rPr>
        <w:lastRenderedPageBreak/>
        <w:t xml:space="preserve">πουργό </w:t>
      </w:r>
      <w:r>
        <w:rPr>
          <w:rFonts w:eastAsia="Times New Roman" w:cs="Times New Roman"/>
          <w:bCs/>
          <w:szCs w:val="24"/>
        </w:rPr>
        <w:t>Υγείας,</w:t>
      </w:r>
      <w:r>
        <w:rPr>
          <w:rFonts w:eastAsia="Times New Roman" w:cs="Times New Roman"/>
          <w:szCs w:val="24"/>
        </w:rPr>
        <w:t xml:space="preserve"> σχετικά με την έκρυθμη κατάσταση που βρίσκεται ο χώρος της </w:t>
      </w:r>
      <w:r>
        <w:rPr>
          <w:rFonts w:eastAsia="Times New Roman" w:cs="Times New Roman"/>
          <w:szCs w:val="24"/>
        </w:rPr>
        <w:t>υ</w:t>
      </w:r>
      <w:r>
        <w:rPr>
          <w:rFonts w:eastAsia="Times New Roman" w:cs="Times New Roman"/>
          <w:szCs w:val="24"/>
        </w:rPr>
        <w:t xml:space="preserve">γείας, επίσης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w:t>
      </w:r>
    </w:p>
    <w:p w14:paraId="625AEAA8"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δέκατη ένατη </w:t>
      </w:r>
      <w:r>
        <w:rPr>
          <w:rFonts w:eastAsia="Times New Roman" w:cs="Times New Roman"/>
          <w:szCs w:val="24"/>
        </w:rPr>
        <w:t>με αριθμό 402/27-1-2017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 μείωση του κόστους των διαγνωστικών εξετάσεων για τον καρκίνο του μαστο</w:t>
      </w:r>
      <w:r>
        <w:rPr>
          <w:rFonts w:eastAsia="Times New Roman" w:cs="Times New Roman"/>
          <w:szCs w:val="24"/>
        </w:rPr>
        <w:t>ύ, δεν θα συζητηθεί για τον ίδιο λόγο.</w:t>
      </w:r>
    </w:p>
    <w:p w14:paraId="625AEAA9"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δέκατη πέμπτη </w:t>
      </w:r>
      <w:r>
        <w:rPr>
          <w:rFonts w:eastAsia="Times New Roman" w:cs="Times New Roman"/>
          <w:szCs w:val="24"/>
        </w:rPr>
        <w:t>με αριθμό 333/12-1-2017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 xml:space="preserve">Ψηφιακής Πολιτικής, Τηλεπικοινωνιών </w:t>
      </w:r>
      <w:r>
        <w:rPr>
          <w:rFonts w:eastAsia="Times New Roman" w:cs="Times New Roman"/>
          <w:bCs/>
          <w:szCs w:val="24"/>
        </w:rPr>
        <w:t>και Ενημέρωσης,</w:t>
      </w:r>
      <w:r>
        <w:rPr>
          <w:rFonts w:eastAsia="Times New Roman" w:cs="Times New Roman"/>
          <w:szCs w:val="24"/>
        </w:rPr>
        <w:t xml:space="preserve"> σχετικά με τη χρηματοδότηση δημοσιογράφων και ιστοσελίδων, δεν θα συζητηθεί λόγω κωλύματος του Υπουργού Ψηφιακής Πολιτικής, Τηλεπικοινωνιών και Ενημέρωσης κ. Νικολάου Παππά.</w:t>
      </w:r>
    </w:p>
    <w:p w14:paraId="625AEAAA"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τέταρτη </w:t>
      </w:r>
      <w:r>
        <w:rPr>
          <w:rFonts w:eastAsia="Times New Roman" w:cs="Times New Roman"/>
          <w:szCs w:val="24"/>
        </w:rPr>
        <w:t>με αριθμό 527/24-2-2017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w:t>
      </w:r>
      <w:r>
        <w:rPr>
          <w:rFonts w:eastAsia="Times New Roman" w:cs="Times New Roman"/>
          <w:szCs w:val="24"/>
        </w:rPr>
        <w:t xml:space="preserve">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szCs w:val="24"/>
        </w:rPr>
        <w:t xml:space="preserve"> προς τον Υπουργό </w:t>
      </w:r>
      <w:r>
        <w:rPr>
          <w:rFonts w:eastAsia="Times New Roman" w:cs="Times New Roman"/>
          <w:bCs/>
          <w:szCs w:val="24"/>
        </w:rPr>
        <w:t>Υ</w:t>
      </w:r>
      <w:r>
        <w:rPr>
          <w:rFonts w:eastAsia="Times New Roman" w:cs="Times New Roman"/>
          <w:bCs/>
          <w:szCs w:val="24"/>
        </w:rPr>
        <w:lastRenderedPageBreak/>
        <w:t xml:space="preserve">γείας, </w:t>
      </w:r>
      <w:r>
        <w:rPr>
          <w:rFonts w:eastAsia="Times New Roman" w:cs="Times New Roman"/>
          <w:szCs w:val="24"/>
        </w:rPr>
        <w:t>σχετικά με το Πολυδύναμο Περιφερειακό Ιατρείο της Τήλου, δεν θα συζητηθεί λόγω κωλύματος του Υπουργού Υγείας κ. Ξανθού, εξαιτίας ανειλημμένων υποχρεώσεων.</w:t>
      </w:r>
    </w:p>
    <w:p w14:paraId="625AEAAB"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πρώτη </w:t>
      </w:r>
      <w:r>
        <w:rPr>
          <w:rFonts w:eastAsia="Times New Roman" w:cs="Times New Roman"/>
          <w:szCs w:val="24"/>
        </w:rPr>
        <w:t>με αριθμό 1481/24-11-2016 ερώτηση του κύκλου αναφορών</w:t>
      </w:r>
      <w:r>
        <w:rPr>
          <w:rFonts w:eastAsia="Times New Roman" w:cs="Times New Roman"/>
          <w:szCs w:val="24"/>
        </w:rPr>
        <w:t xml:space="preserve"> </w:t>
      </w:r>
      <w:r>
        <w:rPr>
          <w:rFonts w:eastAsia="Times New Roman" w:cs="Times New Roman"/>
          <w:szCs w:val="24"/>
        </w:rPr>
        <w:t xml:space="preserve">-ερωτήσεων του Βουλευτή Β΄ Αθηνών του Συνασπισμού Ριζοσπαστικής Αριστεράς κ. </w:t>
      </w:r>
      <w:r>
        <w:rPr>
          <w:rFonts w:eastAsia="Times New Roman" w:cs="Times New Roman"/>
          <w:bCs/>
          <w:szCs w:val="24"/>
        </w:rPr>
        <w:t>Γεωργίου Δημαρά</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τις καταγγελίες για υψηλά ποσοστά καισαρικών τομών στην Ελλάδα χωρ</w:t>
      </w:r>
      <w:r>
        <w:rPr>
          <w:rFonts w:eastAsia="Times New Roman" w:cs="Times New Roman"/>
          <w:szCs w:val="24"/>
        </w:rPr>
        <w:t>ίς ιατρική αιτιολόγηση, δεν θα συζητηθεί λόγω κωλύματος του Υπουργού Υγείας κ. Ξανθού, εξαιτίας ανειλημμένων υποχρεώσεων.</w:t>
      </w:r>
    </w:p>
    <w:p w14:paraId="625AEAAC"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625AEAAD" w14:textId="77777777" w:rsidR="00C563F6" w:rsidRDefault="0024187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625AEAAE" w14:textId="77777777" w:rsidR="00C563F6" w:rsidRDefault="0024187A">
      <w:pPr>
        <w:spacing w:after="0" w:line="600" w:lineRule="auto"/>
        <w:ind w:firstLine="720"/>
        <w:jc w:val="both"/>
        <w:rPr>
          <w:rFonts w:eastAsia="Times New Roman" w:cs="Times New Roman"/>
          <w:szCs w:val="24"/>
        </w:rPr>
      </w:pPr>
      <w:r>
        <w:rPr>
          <w:rFonts w:eastAsia="Times New Roman" w:cs="Times New Roman"/>
          <w:b/>
          <w:bCs/>
          <w:szCs w:val="24"/>
        </w:rPr>
        <w:t xml:space="preserve">ΟΛΟΙ </w:t>
      </w:r>
      <w:r>
        <w:rPr>
          <w:rFonts w:eastAsia="Times New Roman" w:cs="Times New Roman"/>
          <w:b/>
          <w:bCs/>
          <w:szCs w:val="24"/>
        </w:rPr>
        <w:t>ΟΙ ΒΟΥΛΕΥΤΕΣ:</w:t>
      </w:r>
      <w:r>
        <w:rPr>
          <w:rFonts w:eastAsia="Times New Roman" w:cs="Times New Roman"/>
          <w:bCs/>
          <w:szCs w:val="24"/>
        </w:rPr>
        <w:t xml:space="preserve"> </w:t>
      </w:r>
      <w:r>
        <w:rPr>
          <w:rFonts w:eastAsia="Times New Roman" w:cs="Times New Roman"/>
          <w:szCs w:val="24"/>
        </w:rPr>
        <w:t>Μάλιστα, μάλιστα.</w:t>
      </w:r>
    </w:p>
    <w:p w14:paraId="625AEAAF" w14:textId="77777777" w:rsidR="00C563F6" w:rsidRDefault="0024187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10</w:t>
      </w:r>
      <w:r>
        <w:rPr>
          <w:rFonts w:eastAsia="Times New Roman" w:cs="Times New Roman"/>
          <w:szCs w:val="24"/>
        </w:rPr>
        <w:t>.</w:t>
      </w:r>
      <w:r>
        <w:rPr>
          <w:rFonts w:eastAsia="Times New Roman" w:cs="Times New Roman"/>
          <w:szCs w:val="24"/>
        </w:rPr>
        <w:t xml:space="preserve">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10 Μαρτίου 2017 και ώρα 10</w:t>
      </w:r>
      <w:r>
        <w:rPr>
          <w:rFonts w:eastAsia="Times New Roman" w:cs="Times New Roman"/>
          <w:szCs w:val="24"/>
        </w:rPr>
        <w:t>.</w:t>
      </w:r>
      <w:r>
        <w:rPr>
          <w:rFonts w:eastAsia="Times New Roman" w:cs="Times New Roman"/>
          <w:szCs w:val="24"/>
        </w:rPr>
        <w:t>00΄, με αντικείμενο εργασιών του Σώματος κοινοβουλευτικό έλεγχο: α) συζήτη</w:t>
      </w:r>
      <w:r>
        <w:rPr>
          <w:rFonts w:eastAsia="Times New Roman" w:cs="Times New Roman"/>
          <w:szCs w:val="24"/>
        </w:rPr>
        <w:t xml:space="preserve">ση επικαίρων ερωτήσεων και β) συζήτηση </w:t>
      </w:r>
      <w:r>
        <w:rPr>
          <w:rFonts w:eastAsia="Times New Roman" w:cs="Times New Roman"/>
          <w:szCs w:val="24"/>
        </w:rPr>
        <w:t xml:space="preserve">της υπ’ αριθμόν </w:t>
      </w:r>
      <w:r>
        <w:rPr>
          <w:rFonts w:eastAsia="Times New Roman" w:cs="Times New Roman"/>
          <w:szCs w:val="24"/>
        </w:rPr>
        <w:lastRenderedPageBreak/>
        <w:t>12/10/20-2-2017</w:t>
      </w:r>
      <w:r>
        <w:rPr>
          <w:rFonts w:eastAsia="Times New Roman" w:cs="Times New Roman"/>
          <w:szCs w:val="24"/>
        </w:rPr>
        <w:t xml:space="preserve"> </w:t>
      </w:r>
      <w:r>
        <w:rPr>
          <w:rFonts w:eastAsia="Times New Roman" w:cs="Times New Roman"/>
          <w:szCs w:val="24"/>
        </w:rPr>
        <w:t xml:space="preserve">επίκαιρης επερώτησης Βουλευτών της Κοινοβουλευτικής Ομάδας της Νέας Δημοκρατίας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με θέμα: «Εργαζόμενοι και συν</w:t>
      </w:r>
      <w:r>
        <w:rPr>
          <w:rFonts w:eastAsia="Times New Roman" w:cs="Times New Roman"/>
          <w:szCs w:val="24"/>
        </w:rPr>
        <w:t>ταξιούχοι βιώνουν καθημερινά τα κενά και τα βάρη του νέου ασφαλιστικού», σύμφωνα με την ημερήσια διάταξη που έχει διανεμηθεί.</w:t>
      </w:r>
    </w:p>
    <w:p w14:paraId="625AEAB0" w14:textId="77777777" w:rsidR="00C563F6" w:rsidRDefault="0024187A">
      <w:pPr>
        <w:spacing w:after="0" w:line="600" w:lineRule="auto"/>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C563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QiPBm2mNfc/bTeyBOq6QIwBBu6w=" w:salt="HTnSjJMQQS5aW1O9f4vP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F6"/>
    <w:rsid w:val="0024187A"/>
    <w:rsid w:val="00990D39"/>
    <w:rsid w:val="00C563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E9C2"/>
  <w15:docId w15:val="{9931E733-1E76-418F-A417-8EDB3F9B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1A1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81A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412</MetadataID>
    <Session xmlns="641f345b-441b-4b81-9152-adc2e73ba5e1">Β´</Session>
    <Date xmlns="641f345b-441b-4b81-9152-adc2e73ba5e1">2017-03-08T22:00:00+00:00</Date>
    <Status xmlns="641f345b-441b-4b81-9152-adc2e73ba5e1">
      <Url>http://srv-sp1/praktika/Lists/Incoming_Metadata/EditForm.aspx?ID=412&amp;Source=/praktika/Recordings_Library/Forms/AllItems.aspx</Url>
      <Description>Δημοσιεύτηκε</Description>
    </Status>
    <Meeting xmlns="641f345b-441b-4b81-9152-adc2e73ba5e1">ΠΣΤ´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7B84E-01F8-431A-A4AE-74CF62178D7D}">
  <ds:schemaRefs>
    <ds:schemaRef ds:uri="http://purl.org/dc/dcmitype/"/>
    <ds:schemaRef ds:uri="http://schemas.microsoft.com/office/2006/documentManagement/types"/>
    <ds:schemaRef ds:uri="641f345b-441b-4b81-9152-adc2e73ba5e1"/>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1DB7C0C-3B2B-4D89-AED1-F9D02A4A2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DDA2C-C2ED-4562-8FC1-84016FD97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10708</Words>
  <Characters>57829</Characters>
  <Application>Microsoft Office Word</Application>
  <DocSecurity>0</DocSecurity>
  <Lines>481</Lines>
  <Paragraphs>136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2017-03-14T10:39:00Z</dcterms:created>
  <dcterms:modified xsi:type="dcterms:W3CDTF">2017-03-14T10:39:00Z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