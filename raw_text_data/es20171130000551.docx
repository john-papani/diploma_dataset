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50E65" w14:textId="77777777" w:rsidR="001C5CC8" w:rsidRPr="001C5CC8" w:rsidRDefault="001C5CC8" w:rsidP="001C5CC8">
      <w:pPr>
        <w:spacing w:after="0" w:line="360" w:lineRule="auto"/>
        <w:rPr>
          <w:ins w:id="0" w:author="Φλούδα Χριστίνα" w:date="2017-12-07T12:58:00Z"/>
          <w:rFonts w:eastAsia="Times New Roman"/>
          <w:szCs w:val="24"/>
          <w:lang w:eastAsia="en-US"/>
        </w:rPr>
      </w:pPr>
      <w:ins w:id="1" w:author="Φλούδα Χριστίνα" w:date="2017-12-07T12:58:00Z">
        <w:r w:rsidRPr="001C5CC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F75F6A8" w14:textId="77777777" w:rsidR="001C5CC8" w:rsidRPr="001C5CC8" w:rsidRDefault="001C5CC8" w:rsidP="001C5CC8">
      <w:pPr>
        <w:spacing w:after="0" w:line="360" w:lineRule="auto"/>
        <w:rPr>
          <w:ins w:id="2" w:author="Φλούδα Χριστίνα" w:date="2017-12-07T12:58:00Z"/>
          <w:rFonts w:eastAsia="Times New Roman"/>
          <w:szCs w:val="24"/>
          <w:lang w:eastAsia="en-US"/>
        </w:rPr>
      </w:pPr>
    </w:p>
    <w:p w14:paraId="7B846D2F" w14:textId="77777777" w:rsidR="001C5CC8" w:rsidRPr="001C5CC8" w:rsidRDefault="001C5CC8" w:rsidP="001C5CC8">
      <w:pPr>
        <w:spacing w:after="0" w:line="360" w:lineRule="auto"/>
        <w:rPr>
          <w:ins w:id="3" w:author="Φλούδα Χριστίνα" w:date="2017-12-07T12:58:00Z"/>
          <w:rFonts w:eastAsia="Times New Roman"/>
          <w:szCs w:val="24"/>
          <w:lang w:eastAsia="en-US"/>
        </w:rPr>
      </w:pPr>
      <w:ins w:id="4" w:author="Φλούδα Χριστίνα" w:date="2017-12-07T12:58:00Z">
        <w:r w:rsidRPr="001C5CC8">
          <w:rPr>
            <w:rFonts w:eastAsia="Times New Roman"/>
            <w:szCs w:val="24"/>
            <w:lang w:eastAsia="en-US"/>
          </w:rPr>
          <w:t>ΠΙΝΑΚΑΣ ΠΕΡΙΕΧΟΜΕΝΩΝ</w:t>
        </w:r>
      </w:ins>
    </w:p>
    <w:p w14:paraId="225DA255" w14:textId="77777777" w:rsidR="001C5CC8" w:rsidRPr="001C5CC8" w:rsidRDefault="001C5CC8" w:rsidP="001C5CC8">
      <w:pPr>
        <w:spacing w:after="0" w:line="360" w:lineRule="auto"/>
        <w:rPr>
          <w:ins w:id="5" w:author="Φλούδα Χριστίνα" w:date="2017-12-07T12:58:00Z"/>
          <w:rFonts w:eastAsia="Times New Roman"/>
          <w:szCs w:val="24"/>
          <w:lang w:eastAsia="en-US"/>
        </w:rPr>
      </w:pPr>
      <w:ins w:id="6" w:author="Φλούδα Χριστίνα" w:date="2017-12-07T12:58:00Z">
        <w:r w:rsidRPr="001C5CC8">
          <w:rPr>
            <w:rFonts w:eastAsia="Times New Roman"/>
            <w:szCs w:val="24"/>
            <w:lang w:eastAsia="en-US"/>
          </w:rPr>
          <w:t xml:space="preserve">ΙΖ΄ ΠΕΡΙΟΔΟΣ </w:t>
        </w:r>
      </w:ins>
    </w:p>
    <w:p w14:paraId="7D294CE6" w14:textId="77777777" w:rsidR="001C5CC8" w:rsidRPr="001C5CC8" w:rsidRDefault="001C5CC8" w:rsidP="001C5CC8">
      <w:pPr>
        <w:spacing w:after="0" w:line="360" w:lineRule="auto"/>
        <w:rPr>
          <w:ins w:id="7" w:author="Φλούδα Χριστίνα" w:date="2017-12-07T12:58:00Z"/>
          <w:rFonts w:eastAsia="Times New Roman"/>
          <w:szCs w:val="24"/>
          <w:lang w:eastAsia="en-US"/>
        </w:rPr>
      </w:pPr>
      <w:ins w:id="8" w:author="Φλούδα Χριστίνα" w:date="2017-12-07T12:58:00Z">
        <w:r w:rsidRPr="001C5CC8">
          <w:rPr>
            <w:rFonts w:eastAsia="Times New Roman"/>
            <w:szCs w:val="24"/>
            <w:lang w:eastAsia="en-US"/>
          </w:rPr>
          <w:t>ΠΡΟΕΔΡΕΥΟΜΕΝΗΣ ΚΟΙΝΟΒΟΥΛΕΥΤΙΚΗΣ ΔΗΜΟΚΡΑΤΙΑΣ</w:t>
        </w:r>
      </w:ins>
    </w:p>
    <w:p w14:paraId="34781256" w14:textId="77777777" w:rsidR="001C5CC8" w:rsidRPr="001C5CC8" w:rsidRDefault="001C5CC8" w:rsidP="001C5CC8">
      <w:pPr>
        <w:spacing w:after="0" w:line="360" w:lineRule="auto"/>
        <w:rPr>
          <w:ins w:id="9" w:author="Φλούδα Χριστίνα" w:date="2017-12-07T12:58:00Z"/>
          <w:rFonts w:eastAsia="Times New Roman"/>
          <w:szCs w:val="24"/>
          <w:lang w:eastAsia="en-US"/>
        </w:rPr>
      </w:pPr>
      <w:ins w:id="10" w:author="Φλούδα Χριστίνα" w:date="2017-12-07T12:58:00Z">
        <w:r w:rsidRPr="001C5CC8">
          <w:rPr>
            <w:rFonts w:eastAsia="Times New Roman"/>
            <w:szCs w:val="24"/>
            <w:lang w:eastAsia="en-US"/>
          </w:rPr>
          <w:t>ΣΥΝΟΔΟΣ Γ΄</w:t>
        </w:r>
      </w:ins>
    </w:p>
    <w:p w14:paraId="7D642D9A" w14:textId="77777777" w:rsidR="001C5CC8" w:rsidRPr="001C5CC8" w:rsidRDefault="001C5CC8" w:rsidP="001C5CC8">
      <w:pPr>
        <w:spacing w:after="0" w:line="360" w:lineRule="auto"/>
        <w:rPr>
          <w:ins w:id="11" w:author="Φλούδα Χριστίνα" w:date="2017-12-07T12:58:00Z"/>
          <w:rFonts w:eastAsia="Times New Roman"/>
          <w:szCs w:val="24"/>
          <w:lang w:eastAsia="en-US"/>
        </w:rPr>
      </w:pPr>
    </w:p>
    <w:p w14:paraId="07366E46" w14:textId="77777777" w:rsidR="001C5CC8" w:rsidRPr="001C5CC8" w:rsidRDefault="001C5CC8" w:rsidP="001C5CC8">
      <w:pPr>
        <w:spacing w:after="0" w:line="360" w:lineRule="auto"/>
        <w:rPr>
          <w:ins w:id="12" w:author="Φλούδα Χριστίνα" w:date="2017-12-07T12:58:00Z"/>
          <w:rFonts w:eastAsia="Times New Roman"/>
          <w:szCs w:val="24"/>
          <w:lang w:eastAsia="en-US"/>
        </w:rPr>
      </w:pPr>
      <w:ins w:id="13" w:author="Φλούδα Χριστίνα" w:date="2017-12-07T12:58:00Z">
        <w:r w:rsidRPr="001C5CC8">
          <w:rPr>
            <w:rFonts w:eastAsia="Times New Roman"/>
            <w:szCs w:val="24"/>
            <w:lang w:eastAsia="en-US"/>
          </w:rPr>
          <w:t>ΣΥΝΕΔΡΙΑΣΗ ΛΖ΄</w:t>
        </w:r>
      </w:ins>
    </w:p>
    <w:p w14:paraId="4E313AB0" w14:textId="77777777" w:rsidR="001C5CC8" w:rsidRPr="001C5CC8" w:rsidRDefault="001C5CC8" w:rsidP="001C5CC8">
      <w:pPr>
        <w:spacing w:after="0" w:line="360" w:lineRule="auto"/>
        <w:rPr>
          <w:ins w:id="14" w:author="Φλούδα Χριστίνα" w:date="2017-12-07T12:58:00Z"/>
          <w:rFonts w:eastAsia="Times New Roman"/>
          <w:szCs w:val="24"/>
          <w:lang w:eastAsia="en-US"/>
        </w:rPr>
      </w:pPr>
      <w:ins w:id="15" w:author="Φλούδα Χριστίνα" w:date="2017-12-07T12:58:00Z">
        <w:r w:rsidRPr="001C5CC8">
          <w:rPr>
            <w:rFonts w:eastAsia="Times New Roman"/>
            <w:szCs w:val="24"/>
            <w:lang w:eastAsia="en-US"/>
          </w:rPr>
          <w:t>Πέμπτη  30 Νοεμβρίου 2017</w:t>
        </w:r>
      </w:ins>
    </w:p>
    <w:p w14:paraId="51A541CF" w14:textId="77777777" w:rsidR="001C5CC8" w:rsidRPr="001C5CC8" w:rsidRDefault="001C5CC8" w:rsidP="001C5CC8">
      <w:pPr>
        <w:spacing w:after="0" w:line="360" w:lineRule="auto"/>
        <w:rPr>
          <w:ins w:id="16" w:author="Φλούδα Χριστίνα" w:date="2017-12-07T12:58:00Z"/>
          <w:rFonts w:eastAsia="Times New Roman"/>
          <w:szCs w:val="24"/>
          <w:lang w:eastAsia="en-US"/>
        </w:rPr>
      </w:pPr>
    </w:p>
    <w:p w14:paraId="4BDA942A" w14:textId="77777777" w:rsidR="001C5CC8" w:rsidRPr="001C5CC8" w:rsidRDefault="001C5CC8" w:rsidP="001C5CC8">
      <w:pPr>
        <w:spacing w:after="0" w:line="360" w:lineRule="auto"/>
        <w:rPr>
          <w:ins w:id="17" w:author="Φλούδα Χριστίνα" w:date="2017-12-07T12:58:00Z"/>
          <w:rFonts w:eastAsia="Times New Roman"/>
          <w:szCs w:val="24"/>
          <w:lang w:eastAsia="en-US"/>
        </w:rPr>
      </w:pPr>
      <w:ins w:id="18" w:author="Φλούδα Χριστίνα" w:date="2017-12-07T12:58:00Z">
        <w:r w:rsidRPr="001C5CC8">
          <w:rPr>
            <w:rFonts w:eastAsia="Times New Roman"/>
            <w:szCs w:val="24"/>
            <w:lang w:eastAsia="en-US"/>
          </w:rPr>
          <w:t>ΘΕΜΑΤΑ</w:t>
        </w:r>
      </w:ins>
    </w:p>
    <w:p w14:paraId="1B72F3AA" w14:textId="77777777" w:rsidR="001C5CC8" w:rsidRPr="001C5CC8" w:rsidRDefault="001C5CC8" w:rsidP="001C5CC8">
      <w:pPr>
        <w:spacing w:after="0" w:line="360" w:lineRule="auto"/>
        <w:rPr>
          <w:ins w:id="19" w:author="Φλούδα Χριστίνα" w:date="2017-12-07T12:58:00Z"/>
          <w:rFonts w:eastAsia="Times New Roman"/>
          <w:szCs w:val="24"/>
          <w:lang w:eastAsia="en-US"/>
        </w:rPr>
      </w:pPr>
      <w:ins w:id="20" w:author="Φλούδα Χριστίνα" w:date="2017-12-07T12:58:00Z">
        <w:r w:rsidRPr="001C5CC8">
          <w:rPr>
            <w:rFonts w:eastAsia="Times New Roman"/>
            <w:szCs w:val="24"/>
            <w:lang w:eastAsia="en-US"/>
          </w:rPr>
          <w:t xml:space="preserve"> </w:t>
        </w:r>
        <w:r w:rsidRPr="001C5CC8">
          <w:rPr>
            <w:rFonts w:eastAsia="Times New Roman"/>
            <w:szCs w:val="24"/>
            <w:lang w:eastAsia="en-US"/>
          </w:rPr>
          <w:br/>
          <w:t xml:space="preserve">Α. ΕΙΔΙΚΑ ΘΕΜΑΤΑ </w:t>
        </w:r>
        <w:r w:rsidRPr="001C5CC8">
          <w:rPr>
            <w:rFonts w:eastAsia="Times New Roman"/>
            <w:szCs w:val="24"/>
            <w:lang w:eastAsia="en-US"/>
          </w:rPr>
          <w:br/>
          <w:t xml:space="preserve">1. Επικύρωση Πρακτικών, σελ. </w:t>
        </w:r>
        <w:r w:rsidRPr="001C5CC8">
          <w:rPr>
            <w:rFonts w:eastAsia="Times New Roman"/>
            <w:szCs w:val="24"/>
            <w:lang w:eastAsia="en-US"/>
          </w:rPr>
          <w:br/>
          <w:t xml:space="preserve">2.  Άδεια απουσίας του Βουλευτή κ. Κ. Σκρέκα, σελ. </w:t>
        </w:r>
        <w:r w:rsidRPr="001C5CC8">
          <w:rPr>
            <w:rFonts w:eastAsia="Times New Roman"/>
            <w:szCs w:val="24"/>
            <w:lang w:eastAsia="en-US"/>
          </w:rPr>
          <w:br/>
          <w:t xml:space="preserve">3. Ανακοινώνεται ότι τη συνεδρίαση παρακολουθούν μαθητές από το Γενικό Λύκειο Καλλίπολης Πειραιά, το 21ο Δημοτικό Σχολείο Καλλιθέας και το 7ο Γυμνάσιο Καβάλας, σελ. </w:t>
        </w:r>
        <w:r w:rsidRPr="001C5CC8">
          <w:rPr>
            <w:rFonts w:eastAsia="Times New Roman"/>
            <w:szCs w:val="24"/>
            <w:lang w:eastAsia="en-US"/>
          </w:rPr>
          <w:br/>
          <w:t xml:space="preserve">4. Επί διαδικαστικού θέματος, σελ. </w:t>
        </w:r>
        <w:r w:rsidRPr="001C5CC8">
          <w:rPr>
            <w:rFonts w:eastAsia="Times New Roman"/>
            <w:szCs w:val="24"/>
            <w:lang w:eastAsia="en-US"/>
          </w:rPr>
          <w:br/>
          <w:t>5. Ειδική Ημερήσια Διάταξη:</w:t>
        </w:r>
      </w:ins>
    </w:p>
    <w:p w14:paraId="23FA8385" w14:textId="77777777" w:rsidR="001C5CC8" w:rsidRPr="001C5CC8" w:rsidRDefault="001C5CC8" w:rsidP="001C5CC8">
      <w:pPr>
        <w:spacing w:after="0" w:line="360" w:lineRule="auto"/>
        <w:rPr>
          <w:ins w:id="21" w:author="Φλούδα Χριστίνα" w:date="2017-12-07T12:58:00Z"/>
          <w:rFonts w:eastAsia="Times New Roman"/>
          <w:szCs w:val="24"/>
          <w:lang w:eastAsia="en-US"/>
        </w:rPr>
      </w:pPr>
      <w:ins w:id="22" w:author="Φλούδα Χριστίνα" w:date="2017-12-07T12:58:00Z">
        <w:r w:rsidRPr="001C5CC8">
          <w:rPr>
            <w:rFonts w:eastAsia="Times New Roman"/>
            <w:szCs w:val="24"/>
            <w:lang w:eastAsia="en-US"/>
          </w:rPr>
          <w:t xml:space="preserve">Αιτήσεις άρσης ασυλίας Βουλευτών,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Παύλου </w:t>
        </w:r>
        <w:proofErr w:type="spellStart"/>
        <w:r w:rsidRPr="001C5CC8">
          <w:rPr>
            <w:rFonts w:eastAsia="Times New Roman"/>
            <w:szCs w:val="24"/>
            <w:lang w:eastAsia="en-US"/>
          </w:rPr>
          <w:t>Πολάκη</w:t>
        </w:r>
        <w:proofErr w:type="spellEnd"/>
        <w:r w:rsidRPr="001C5CC8">
          <w:rPr>
            <w:rFonts w:eastAsia="Times New Roman"/>
            <w:szCs w:val="24"/>
            <w:lang w:eastAsia="en-US"/>
          </w:rPr>
          <w:t xml:space="preserve"> -τέσσερις δικογραφίες- Σπυρίδωνος-</w:t>
        </w:r>
        <w:proofErr w:type="spellStart"/>
        <w:r w:rsidRPr="001C5CC8">
          <w:rPr>
            <w:rFonts w:eastAsia="Times New Roman"/>
            <w:szCs w:val="24"/>
            <w:lang w:eastAsia="en-US"/>
          </w:rPr>
          <w:t>Αδώνιδος</w:t>
        </w:r>
        <w:proofErr w:type="spellEnd"/>
        <w:r w:rsidRPr="001C5CC8">
          <w:rPr>
            <w:rFonts w:eastAsia="Times New Roman"/>
            <w:szCs w:val="24"/>
            <w:lang w:eastAsia="en-US"/>
          </w:rPr>
          <w:t xml:space="preserve"> Γεωργιάδη και Βασιλείου </w:t>
        </w:r>
        <w:proofErr w:type="spellStart"/>
        <w:r w:rsidRPr="001C5CC8">
          <w:rPr>
            <w:rFonts w:eastAsia="Times New Roman"/>
            <w:szCs w:val="24"/>
            <w:lang w:eastAsia="en-US"/>
          </w:rPr>
          <w:t>Γιόγιακα</w:t>
        </w:r>
        <w:proofErr w:type="spellEnd"/>
        <w:r w:rsidRPr="001C5CC8">
          <w:rPr>
            <w:rFonts w:eastAsia="Times New Roman"/>
            <w:szCs w:val="24"/>
            <w:lang w:eastAsia="en-US"/>
          </w:rPr>
          <w:t xml:space="preserve">, σελ. </w:t>
        </w:r>
        <w:r w:rsidRPr="001C5CC8">
          <w:rPr>
            <w:rFonts w:eastAsia="Times New Roman"/>
            <w:szCs w:val="24"/>
            <w:lang w:eastAsia="en-US"/>
          </w:rPr>
          <w:br/>
          <w:t xml:space="preserve">6. Ονομαστική ψηφοφορία επί των αιτήσεων άρσης ασυλίας των Βουλευτών, σελ. </w:t>
        </w:r>
        <w:r w:rsidRPr="001C5CC8">
          <w:rPr>
            <w:rFonts w:eastAsia="Times New Roman"/>
            <w:szCs w:val="24"/>
            <w:lang w:eastAsia="en-US"/>
          </w:rPr>
          <w:br/>
          <w:t xml:space="preserve">7. Επιστολικές ψήφοι επί της ονομαστικής ψηφοφορίας, σελ. </w:t>
        </w:r>
        <w:r w:rsidRPr="001C5CC8">
          <w:rPr>
            <w:rFonts w:eastAsia="Times New Roman"/>
            <w:szCs w:val="24"/>
            <w:lang w:eastAsia="en-US"/>
          </w:rPr>
          <w:br/>
          <w:t xml:space="preserve"> </w:t>
        </w:r>
        <w:r w:rsidRPr="001C5CC8">
          <w:rPr>
            <w:rFonts w:eastAsia="Times New Roman"/>
            <w:szCs w:val="24"/>
            <w:lang w:eastAsia="en-US"/>
          </w:rPr>
          <w:br/>
          <w:t xml:space="preserve">Β. ΚΟΙΝΟΒΟΥΛΕΥΤΙΚΟΣ ΕΛΕΓΧΟΣ </w:t>
        </w:r>
        <w:r w:rsidRPr="001C5CC8">
          <w:rPr>
            <w:rFonts w:eastAsia="Times New Roman"/>
            <w:szCs w:val="24"/>
            <w:lang w:eastAsia="en-US"/>
          </w:rPr>
          <w:br/>
          <w:t xml:space="preserve">1. Ανακοίνωση του δελτίου επικαίρων ερωτήσεων της Παρασκευής 1 Δεκεμβρίου 2017, σελ. </w:t>
        </w:r>
        <w:r w:rsidRPr="001C5CC8">
          <w:rPr>
            <w:rFonts w:eastAsia="Times New Roman"/>
            <w:szCs w:val="24"/>
            <w:lang w:eastAsia="en-US"/>
          </w:rPr>
          <w:br/>
          <w:t>2. Συζήτηση επικαίρων ερωτήσεων:</w:t>
        </w:r>
        <w:r w:rsidRPr="001C5CC8">
          <w:rPr>
            <w:rFonts w:eastAsia="Times New Roman"/>
            <w:szCs w:val="24"/>
            <w:lang w:eastAsia="en-US"/>
          </w:rPr>
          <w:br/>
          <w:t xml:space="preserve">    α) Προς την Υπουργό Εργασίας, Κοινωνικής Ασφάλισης και Κοινωνικής Αλληλεγγύης, με θέμα: «Βιωσιμότητα του Ειδικού Λογαριασμού </w:t>
        </w:r>
        <w:proofErr w:type="spellStart"/>
        <w:r w:rsidRPr="001C5CC8">
          <w:rPr>
            <w:rFonts w:eastAsia="Times New Roman"/>
            <w:szCs w:val="24"/>
            <w:lang w:eastAsia="en-US"/>
          </w:rPr>
          <w:t>Επικούρησης</w:t>
        </w:r>
        <w:proofErr w:type="spellEnd"/>
        <w:r w:rsidRPr="001C5CC8">
          <w:rPr>
            <w:rFonts w:eastAsia="Times New Roman"/>
            <w:szCs w:val="24"/>
            <w:lang w:eastAsia="en-US"/>
          </w:rPr>
          <w:t xml:space="preserve"> Προσωπικού Εθνικής Τράπεζας (ΛΕΠΕΤΕ)», σελ. </w:t>
        </w:r>
        <w:r w:rsidRPr="001C5CC8">
          <w:rPr>
            <w:rFonts w:eastAsia="Times New Roman"/>
            <w:szCs w:val="24"/>
            <w:lang w:eastAsia="en-US"/>
          </w:rPr>
          <w:br/>
          <w:t xml:space="preserve">    β) Προς την Υπουργό Πολιτισμού και Αθλητισμού:</w:t>
        </w:r>
        <w:r w:rsidRPr="001C5CC8">
          <w:rPr>
            <w:rFonts w:eastAsia="Times New Roman"/>
            <w:szCs w:val="24"/>
            <w:lang w:eastAsia="en-US"/>
          </w:rPr>
          <w:br/>
          <w:t xml:space="preserve">        i. με θέμα: «Η επένδυση στο Ελληνικό κινδυνεύει να ακυρωθεί: 75.000 νέες θέσεις εργασίας και 8,2 δις ευρώ θα πάνε χαμένα, εξαιτίας των τεχνασμάτων της Κυβέρνησης», σελ. </w:t>
        </w:r>
        <w:r w:rsidRPr="001C5CC8">
          <w:rPr>
            <w:rFonts w:eastAsia="Times New Roman"/>
            <w:szCs w:val="24"/>
            <w:lang w:eastAsia="en-US"/>
          </w:rPr>
          <w:br/>
          <w:t xml:space="preserve">        </w:t>
        </w:r>
        <w:proofErr w:type="spellStart"/>
        <w:r w:rsidRPr="001C5CC8">
          <w:rPr>
            <w:rFonts w:eastAsia="Times New Roman"/>
            <w:szCs w:val="24"/>
            <w:lang w:eastAsia="en-US"/>
          </w:rPr>
          <w:t>ii</w:t>
        </w:r>
        <w:proofErr w:type="spellEnd"/>
        <w:r w:rsidRPr="001C5CC8">
          <w:rPr>
            <w:rFonts w:eastAsia="Times New Roman"/>
            <w:szCs w:val="24"/>
            <w:lang w:eastAsia="en-US"/>
          </w:rPr>
          <w:t xml:space="preserve">. με θέμα: «Κίνδυνος υπολειτουργίας Μουσείου και Αρχαιολογικού τόπου Δελφών», σελ. </w:t>
        </w:r>
        <w:r w:rsidRPr="001C5CC8">
          <w:rPr>
            <w:rFonts w:eastAsia="Times New Roman"/>
            <w:szCs w:val="24"/>
            <w:lang w:eastAsia="en-US"/>
          </w:rPr>
          <w:br/>
          <w:t xml:space="preserve">        </w:t>
        </w:r>
        <w:proofErr w:type="spellStart"/>
        <w:r w:rsidRPr="001C5CC8">
          <w:rPr>
            <w:rFonts w:eastAsia="Times New Roman"/>
            <w:szCs w:val="24"/>
            <w:lang w:eastAsia="en-US"/>
          </w:rPr>
          <w:t>iii</w:t>
        </w:r>
        <w:proofErr w:type="spellEnd"/>
        <w:r w:rsidRPr="001C5CC8">
          <w:rPr>
            <w:rFonts w:eastAsia="Times New Roman"/>
            <w:szCs w:val="24"/>
            <w:lang w:eastAsia="en-US"/>
          </w:rPr>
          <w:t xml:space="preserve">. με θέμα: «Η επένδυση στο Ελληνικό κινδυνεύει να ακυρωθεί: 75.000 νέες θέσεις εργασίας και 8,2 δις ευρώ θα πάνε χαμένα, εξαιτίας των τεχνασμάτων της Κυβέρνησης», σελ. </w:t>
        </w:r>
        <w:r w:rsidRPr="001C5CC8">
          <w:rPr>
            <w:rFonts w:eastAsia="Times New Roman"/>
            <w:szCs w:val="24"/>
            <w:lang w:eastAsia="en-US"/>
          </w:rPr>
          <w:br/>
          <w:t xml:space="preserve">    γ) Προς τον Υπουργό Υποδομών και Μεταφορών, σχετικά με το ζήτημα της οδικής σύνδεσης της Δράμας με την Εγνατία οδό και τους κάθετους άξονες, σελ. </w:t>
        </w:r>
        <w:r w:rsidRPr="001C5CC8">
          <w:rPr>
            <w:rFonts w:eastAsia="Times New Roman"/>
            <w:szCs w:val="24"/>
            <w:lang w:eastAsia="en-US"/>
          </w:rPr>
          <w:br/>
        </w:r>
      </w:ins>
    </w:p>
    <w:p w14:paraId="5C945916" w14:textId="77777777" w:rsidR="001C5CC8" w:rsidRPr="001C5CC8" w:rsidRDefault="001C5CC8" w:rsidP="001C5CC8">
      <w:pPr>
        <w:spacing w:after="0" w:line="360" w:lineRule="auto"/>
        <w:rPr>
          <w:ins w:id="23" w:author="Φλούδα Χριστίνα" w:date="2017-12-07T12:58:00Z"/>
          <w:rFonts w:eastAsia="Times New Roman"/>
          <w:szCs w:val="24"/>
          <w:lang w:eastAsia="en-US"/>
        </w:rPr>
      </w:pPr>
      <w:ins w:id="24" w:author="Φλούδα Χριστίνα" w:date="2017-12-07T12:58:00Z">
        <w:r w:rsidRPr="001C5CC8">
          <w:rPr>
            <w:rFonts w:eastAsia="Times New Roman"/>
            <w:szCs w:val="24"/>
            <w:lang w:eastAsia="en-US"/>
          </w:rPr>
          <w:t>ΠΡΟΕΔΡΕΥΟΝΤΕΣ</w:t>
        </w:r>
      </w:ins>
    </w:p>
    <w:p w14:paraId="422A7DAE" w14:textId="77777777" w:rsidR="001C5CC8" w:rsidRPr="001C5CC8" w:rsidRDefault="001C5CC8" w:rsidP="001C5CC8">
      <w:pPr>
        <w:spacing w:after="0" w:line="360" w:lineRule="auto"/>
        <w:rPr>
          <w:ins w:id="25" w:author="Φλούδα Χριστίνα" w:date="2017-12-07T12:58:00Z"/>
          <w:rFonts w:eastAsia="Times New Roman"/>
          <w:szCs w:val="24"/>
          <w:lang w:eastAsia="en-US"/>
        </w:rPr>
      </w:pPr>
    </w:p>
    <w:p w14:paraId="73244A22" w14:textId="77777777" w:rsidR="001C5CC8" w:rsidRPr="001C5CC8" w:rsidRDefault="001C5CC8" w:rsidP="001C5CC8">
      <w:pPr>
        <w:spacing w:after="0" w:line="360" w:lineRule="auto"/>
        <w:rPr>
          <w:ins w:id="26" w:author="Φλούδα Χριστίνα" w:date="2017-12-07T12:58:00Z"/>
          <w:rFonts w:eastAsia="Times New Roman"/>
          <w:szCs w:val="24"/>
          <w:lang w:eastAsia="en-US"/>
        </w:rPr>
      </w:pPr>
      <w:ins w:id="27" w:author="Φλούδα Χριστίνα" w:date="2017-12-07T12:58:00Z">
        <w:r w:rsidRPr="001C5CC8">
          <w:rPr>
            <w:rFonts w:eastAsia="Times New Roman"/>
            <w:szCs w:val="24"/>
            <w:lang w:eastAsia="en-US"/>
          </w:rPr>
          <w:t>ΓΕΩΡΓΙΑΔΗΣ Μ. , σελ.</w:t>
        </w:r>
        <w:r w:rsidRPr="001C5CC8">
          <w:rPr>
            <w:rFonts w:eastAsia="Times New Roman"/>
            <w:szCs w:val="24"/>
            <w:lang w:eastAsia="en-US"/>
          </w:rPr>
          <w:br/>
          <w:t>ΛΥΚΟΥΔΗΣ Σ. , σελ.</w:t>
        </w:r>
      </w:ins>
    </w:p>
    <w:p w14:paraId="523CF6F5" w14:textId="77777777" w:rsidR="001C5CC8" w:rsidRPr="001C5CC8" w:rsidRDefault="001C5CC8" w:rsidP="001C5CC8">
      <w:pPr>
        <w:spacing w:after="0" w:line="360" w:lineRule="auto"/>
        <w:rPr>
          <w:ins w:id="28" w:author="Φλούδα Χριστίνα" w:date="2017-12-07T12:58:00Z"/>
          <w:rFonts w:eastAsia="Times New Roman"/>
          <w:szCs w:val="24"/>
          <w:lang w:eastAsia="en-US"/>
        </w:rPr>
      </w:pPr>
    </w:p>
    <w:p w14:paraId="07DAF18B" w14:textId="77777777" w:rsidR="001C5CC8" w:rsidRPr="001C5CC8" w:rsidRDefault="001C5CC8" w:rsidP="001C5CC8">
      <w:pPr>
        <w:spacing w:after="0" w:line="360" w:lineRule="auto"/>
        <w:rPr>
          <w:ins w:id="29" w:author="Φλούδα Χριστίνα" w:date="2017-12-07T12:58:00Z"/>
          <w:rFonts w:eastAsia="Times New Roman"/>
          <w:szCs w:val="24"/>
          <w:lang w:eastAsia="en-US"/>
        </w:rPr>
      </w:pPr>
    </w:p>
    <w:p w14:paraId="7571217B" w14:textId="77777777" w:rsidR="001C5CC8" w:rsidRPr="001C5CC8" w:rsidRDefault="001C5CC8" w:rsidP="001C5CC8">
      <w:pPr>
        <w:spacing w:after="0" w:line="360" w:lineRule="auto"/>
        <w:rPr>
          <w:ins w:id="30" w:author="Φλούδα Χριστίνα" w:date="2017-12-07T12:58:00Z"/>
          <w:rFonts w:eastAsia="Times New Roman"/>
          <w:szCs w:val="24"/>
          <w:lang w:eastAsia="en-US"/>
        </w:rPr>
      </w:pPr>
      <w:ins w:id="31" w:author="Φλούδα Χριστίνα" w:date="2017-12-07T12:58:00Z">
        <w:r w:rsidRPr="001C5CC8">
          <w:rPr>
            <w:rFonts w:eastAsia="Times New Roman"/>
            <w:szCs w:val="24"/>
            <w:lang w:eastAsia="en-US"/>
          </w:rPr>
          <w:t>ΟΜΙΛΗΤΕΣ</w:t>
        </w:r>
      </w:ins>
    </w:p>
    <w:p w14:paraId="58905C62" w14:textId="101E7089" w:rsidR="001C5CC8" w:rsidRDefault="001C5CC8" w:rsidP="001C5CC8">
      <w:pPr>
        <w:spacing w:line="600" w:lineRule="auto"/>
        <w:ind w:firstLine="720"/>
        <w:jc w:val="center"/>
        <w:rPr>
          <w:ins w:id="32" w:author="Φλούδα Χριστίνα" w:date="2017-12-07T12:58:00Z"/>
          <w:rFonts w:eastAsia="Times New Roman"/>
          <w:szCs w:val="24"/>
        </w:rPr>
      </w:pPr>
      <w:ins w:id="33" w:author="Φλούδα Χριστίνα" w:date="2017-12-07T12:58:00Z">
        <w:r w:rsidRPr="001C5CC8">
          <w:rPr>
            <w:rFonts w:eastAsia="Times New Roman"/>
            <w:szCs w:val="24"/>
            <w:lang w:eastAsia="en-US"/>
          </w:rPr>
          <w:br/>
          <w:t>Α. Επί διαδικαστικού θέματος:</w:t>
        </w:r>
        <w:r w:rsidRPr="001C5CC8">
          <w:rPr>
            <w:rFonts w:eastAsia="Times New Roman"/>
            <w:szCs w:val="24"/>
            <w:lang w:eastAsia="en-US"/>
          </w:rPr>
          <w:br/>
          <w:t>ΓΕΩΡΓΙΑΔΗΣ Μ. , σελ.</w:t>
        </w:r>
        <w:r w:rsidRPr="001C5CC8">
          <w:rPr>
            <w:rFonts w:eastAsia="Times New Roman"/>
            <w:szCs w:val="24"/>
            <w:lang w:eastAsia="en-US"/>
          </w:rPr>
          <w:br/>
          <w:t>ΚΟΝΙΟΡΔΟΥ Λ. , σελ.</w:t>
        </w:r>
        <w:r w:rsidRPr="001C5CC8">
          <w:rPr>
            <w:rFonts w:eastAsia="Times New Roman"/>
            <w:szCs w:val="24"/>
            <w:lang w:eastAsia="en-US"/>
          </w:rPr>
          <w:br/>
          <w:t>ΚΥΡΙΑΖΙΔΗΣ Δ. , σελ.</w:t>
        </w:r>
        <w:r w:rsidRPr="001C5CC8">
          <w:rPr>
            <w:rFonts w:eastAsia="Times New Roman"/>
            <w:szCs w:val="24"/>
            <w:lang w:eastAsia="en-US"/>
          </w:rPr>
          <w:br/>
          <w:t>ΚΩΝΣΤΑΝΤΙΝΟΠΟΥΛΟΣ Ο. , σελ.</w:t>
        </w:r>
        <w:r w:rsidRPr="001C5CC8">
          <w:rPr>
            <w:rFonts w:eastAsia="Times New Roman"/>
            <w:szCs w:val="24"/>
            <w:lang w:eastAsia="en-US"/>
          </w:rPr>
          <w:br/>
          <w:t>ΛΟΒΕΡΔΟΣ Α. , σελ.</w:t>
        </w:r>
        <w:r w:rsidRPr="001C5CC8">
          <w:rPr>
            <w:rFonts w:eastAsia="Times New Roman"/>
            <w:szCs w:val="24"/>
            <w:lang w:eastAsia="en-US"/>
          </w:rPr>
          <w:br/>
          <w:t>ΧΡΙΣΤΟΦΙΛΟΠΟΥΛΟΥ Π. , σελ.</w:t>
        </w:r>
        <w:r w:rsidRPr="001C5CC8">
          <w:rPr>
            <w:rFonts w:eastAsia="Times New Roman"/>
            <w:szCs w:val="24"/>
            <w:lang w:eastAsia="en-US"/>
          </w:rPr>
          <w:br/>
        </w:r>
        <w:r w:rsidRPr="001C5CC8">
          <w:rPr>
            <w:rFonts w:eastAsia="Times New Roman"/>
            <w:szCs w:val="24"/>
            <w:lang w:eastAsia="en-US"/>
          </w:rPr>
          <w:br/>
          <w:t>Β. Επί της Ειδικής Ημερήσιας Διάταξης:</w:t>
        </w:r>
        <w:r w:rsidRPr="001C5CC8">
          <w:rPr>
            <w:rFonts w:eastAsia="Times New Roman"/>
            <w:szCs w:val="24"/>
            <w:lang w:eastAsia="en-US"/>
          </w:rPr>
          <w:br/>
          <w:t>ΓΙΟΓΙΑΚΑΣ Β. , σελ.</w:t>
        </w:r>
        <w:r w:rsidRPr="001C5CC8">
          <w:rPr>
            <w:rFonts w:eastAsia="Times New Roman"/>
            <w:szCs w:val="24"/>
            <w:lang w:eastAsia="en-US"/>
          </w:rPr>
          <w:br/>
        </w:r>
        <w:r w:rsidRPr="001C5CC8">
          <w:rPr>
            <w:rFonts w:eastAsia="Times New Roman"/>
            <w:szCs w:val="24"/>
            <w:lang w:eastAsia="en-US"/>
          </w:rPr>
          <w:br/>
          <w:t>Γ. Επί των επικαίρων ερωτήσεων:</w:t>
        </w:r>
        <w:r w:rsidRPr="001C5CC8">
          <w:rPr>
            <w:rFonts w:eastAsia="Times New Roman"/>
            <w:szCs w:val="24"/>
            <w:lang w:eastAsia="en-US"/>
          </w:rPr>
          <w:br/>
          <w:t>ΚΕΦΑΛΙΔΟΥ Χ. , σελ.</w:t>
        </w:r>
        <w:r w:rsidRPr="001C5CC8">
          <w:rPr>
            <w:rFonts w:eastAsia="Times New Roman"/>
            <w:szCs w:val="24"/>
            <w:lang w:eastAsia="en-US"/>
          </w:rPr>
          <w:br/>
          <w:t>ΚΟΝΙΟΡΔΟΥ Λ. , σελ.</w:t>
        </w:r>
        <w:r w:rsidRPr="001C5CC8">
          <w:rPr>
            <w:rFonts w:eastAsia="Times New Roman"/>
            <w:szCs w:val="24"/>
            <w:lang w:eastAsia="en-US"/>
          </w:rPr>
          <w:br/>
          <w:t>ΚΥΡΙΑΖΙΔΗΣ Δ. , σελ.</w:t>
        </w:r>
        <w:r w:rsidRPr="001C5CC8">
          <w:rPr>
            <w:rFonts w:eastAsia="Times New Roman"/>
            <w:szCs w:val="24"/>
            <w:lang w:eastAsia="en-US"/>
          </w:rPr>
          <w:br/>
          <w:t>ΚΩΝΣΤΑΝΤΙΝΟΠΟΥΛΟΣ Ο. , σελ.</w:t>
        </w:r>
        <w:r w:rsidRPr="001C5CC8">
          <w:rPr>
            <w:rFonts w:eastAsia="Times New Roman"/>
            <w:szCs w:val="24"/>
            <w:lang w:eastAsia="en-US"/>
          </w:rPr>
          <w:br/>
          <w:t>ΠΕΤΡΟΠΟΥΛΟΣ Α. , σελ.</w:t>
        </w:r>
        <w:r w:rsidRPr="001C5CC8">
          <w:rPr>
            <w:rFonts w:eastAsia="Times New Roman"/>
            <w:szCs w:val="24"/>
            <w:lang w:eastAsia="en-US"/>
          </w:rPr>
          <w:br/>
          <w:t>ΣΠΙΡΤΖΗΣ Χ. , σελ.</w:t>
        </w:r>
        <w:r w:rsidRPr="001C5CC8">
          <w:rPr>
            <w:rFonts w:eastAsia="Times New Roman"/>
            <w:szCs w:val="24"/>
            <w:lang w:eastAsia="en-US"/>
          </w:rPr>
          <w:br/>
          <w:t>ΧΡΙΣΤΟΦΙΛΟΠΟΥΛΟΥ Π. , σελ.</w:t>
        </w:r>
        <w:r w:rsidRPr="001C5CC8">
          <w:rPr>
            <w:rFonts w:eastAsia="Times New Roman"/>
            <w:szCs w:val="24"/>
            <w:lang w:eastAsia="en-US"/>
          </w:rPr>
          <w:br/>
        </w:r>
        <w:bookmarkStart w:id="34" w:name="_GoBack"/>
        <w:bookmarkEnd w:id="34"/>
      </w:ins>
    </w:p>
    <w:p w14:paraId="6A90ECF0" w14:textId="77777777" w:rsidR="00DD7B38" w:rsidRDefault="001C5CC8">
      <w:pPr>
        <w:spacing w:line="600" w:lineRule="auto"/>
        <w:ind w:firstLine="720"/>
        <w:jc w:val="center"/>
        <w:rPr>
          <w:rFonts w:eastAsia="Times New Roman"/>
          <w:szCs w:val="24"/>
        </w:rPr>
      </w:pPr>
      <w:r>
        <w:rPr>
          <w:rFonts w:eastAsia="Times New Roman"/>
          <w:szCs w:val="24"/>
        </w:rPr>
        <w:t>ΠΡΑΚΤΙΚΑ ΒΟΥΛΗΣ</w:t>
      </w:r>
    </w:p>
    <w:p w14:paraId="6A90ECF1" w14:textId="77777777" w:rsidR="00DD7B38" w:rsidRDefault="001C5CC8">
      <w:pPr>
        <w:spacing w:line="600" w:lineRule="auto"/>
        <w:ind w:firstLine="720"/>
        <w:jc w:val="center"/>
        <w:rPr>
          <w:rFonts w:eastAsia="Times New Roman"/>
          <w:szCs w:val="24"/>
        </w:rPr>
      </w:pPr>
      <w:r>
        <w:rPr>
          <w:rFonts w:eastAsia="Times New Roman"/>
          <w:szCs w:val="24"/>
        </w:rPr>
        <w:t xml:space="preserve">ΙΖ΄ ΠΕΡΙΟΔΟΣ </w:t>
      </w:r>
    </w:p>
    <w:p w14:paraId="6A90ECF2" w14:textId="77777777" w:rsidR="00DD7B38" w:rsidRDefault="001C5CC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A90ECF3" w14:textId="77777777" w:rsidR="00DD7B38" w:rsidRDefault="001C5CC8">
      <w:pPr>
        <w:spacing w:line="600" w:lineRule="auto"/>
        <w:ind w:firstLine="720"/>
        <w:jc w:val="center"/>
        <w:rPr>
          <w:rFonts w:eastAsia="Times New Roman"/>
          <w:szCs w:val="24"/>
        </w:rPr>
      </w:pPr>
      <w:r>
        <w:rPr>
          <w:rFonts w:eastAsia="Times New Roman"/>
          <w:szCs w:val="24"/>
        </w:rPr>
        <w:t>ΣΥΝΟΔΟΣ Γ΄</w:t>
      </w:r>
    </w:p>
    <w:p w14:paraId="6A90ECF4" w14:textId="77777777" w:rsidR="00DD7B38" w:rsidRDefault="001C5CC8">
      <w:pPr>
        <w:spacing w:line="600" w:lineRule="auto"/>
        <w:ind w:firstLine="720"/>
        <w:jc w:val="center"/>
        <w:rPr>
          <w:rFonts w:eastAsia="Times New Roman"/>
          <w:szCs w:val="24"/>
        </w:rPr>
      </w:pPr>
      <w:r>
        <w:rPr>
          <w:rFonts w:eastAsia="Times New Roman"/>
          <w:szCs w:val="24"/>
        </w:rPr>
        <w:t>ΣΥΝΕΔΡΙΑΣΗ ΛΖ΄</w:t>
      </w:r>
    </w:p>
    <w:p w14:paraId="6A90ECF5" w14:textId="77777777" w:rsidR="00DD7B38" w:rsidRDefault="001C5CC8">
      <w:pPr>
        <w:spacing w:line="600" w:lineRule="auto"/>
        <w:ind w:firstLine="720"/>
        <w:jc w:val="center"/>
        <w:rPr>
          <w:rFonts w:eastAsia="Times New Roman"/>
          <w:szCs w:val="24"/>
        </w:rPr>
      </w:pPr>
      <w:r>
        <w:rPr>
          <w:rFonts w:eastAsia="Times New Roman"/>
          <w:szCs w:val="24"/>
        </w:rPr>
        <w:t>Πέμπτη 30 Νοεμβρίου 2017</w:t>
      </w:r>
    </w:p>
    <w:p w14:paraId="6A90ECF6" w14:textId="77777777" w:rsidR="00DD7B38" w:rsidRDefault="001C5CC8">
      <w:pPr>
        <w:spacing w:line="600" w:lineRule="auto"/>
        <w:ind w:firstLine="720"/>
        <w:jc w:val="both"/>
        <w:rPr>
          <w:rFonts w:eastAsia="Times New Roman"/>
          <w:szCs w:val="24"/>
        </w:rPr>
      </w:pPr>
      <w:r>
        <w:rPr>
          <w:rFonts w:eastAsia="Times New Roman"/>
          <w:szCs w:val="24"/>
        </w:rPr>
        <w:t>Αθήνα, σήμερα στις 30 Νοεμβρίου 2017, ημέρα Πέμπτη και ώρα 9.41΄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Θ΄ </w:t>
      </w:r>
      <w:r>
        <w:rPr>
          <w:rFonts w:eastAsia="Times New Roman"/>
          <w:szCs w:val="24"/>
        </w:rPr>
        <w:t xml:space="preserve">Αντιπροέδρου αυτής κ. </w:t>
      </w:r>
      <w:r w:rsidRPr="00206957">
        <w:rPr>
          <w:rFonts w:eastAsia="Times New Roman"/>
          <w:b/>
          <w:szCs w:val="24"/>
        </w:rPr>
        <w:t>ΜΑΡΙΟΥ ΓΕΩΡΓΙΑΔΗ</w:t>
      </w:r>
      <w:r>
        <w:rPr>
          <w:rFonts w:eastAsia="Times New Roman"/>
          <w:szCs w:val="24"/>
        </w:rPr>
        <w:t>.</w:t>
      </w:r>
    </w:p>
    <w:p w14:paraId="6A90ECF7" w14:textId="77777777" w:rsidR="00DD7B38" w:rsidRDefault="001C5CC8">
      <w:pPr>
        <w:spacing w:line="600" w:lineRule="auto"/>
        <w:ind w:firstLine="720"/>
        <w:jc w:val="both"/>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 η συνεδρίαση.</w:t>
      </w:r>
    </w:p>
    <w:p w14:paraId="6A90ECF8" w14:textId="77777777" w:rsidR="00DD7B38" w:rsidRDefault="001C5CC8">
      <w:pPr>
        <w:spacing w:line="600" w:lineRule="auto"/>
        <w:ind w:firstLine="720"/>
        <w:jc w:val="both"/>
        <w:rPr>
          <w:rFonts w:eastAsia="Times New Roman"/>
          <w:szCs w:val="24"/>
        </w:rPr>
      </w:pPr>
      <w:r>
        <w:rPr>
          <w:rFonts w:eastAsia="Times New Roman"/>
          <w:szCs w:val="24"/>
        </w:rPr>
        <w:t>(ΕΠΙΚΥΡΩΣΗ Π</w:t>
      </w:r>
      <w:r>
        <w:rPr>
          <w:rFonts w:eastAsia="Times New Roman"/>
          <w:szCs w:val="24"/>
        </w:rPr>
        <w:t>ΡΑΚΤΙΚΩΝ: Σύμφωνα με την από 29</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ΛΣΤ΄ συνεδριάσεώς του, της Τετάρτης 29 Νοεμβρίου 2017, σε ό,τι αφορά την ψήφιση στο σύνολο </w:t>
      </w:r>
      <w:r>
        <w:rPr>
          <w:rFonts w:eastAsia="Times New Roman"/>
          <w:szCs w:val="24"/>
        </w:rPr>
        <w:lastRenderedPageBreak/>
        <w:t>του σχεδίου νόμου: «Ελληνικό Ινστιτούτο Βυζαν</w:t>
      </w:r>
      <w:r>
        <w:rPr>
          <w:rFonts w:eastAsia="Times New Roman"/>
          <w:szCs w:val="24"/>
        </w:rPr>
        <w:t>τινών και Μεταβυζαντινών Σπουδών</w:t>
      </w:r>
      <w:r>
        <w:rPr>
          <w:rFonts w:eastAsia="Times New Roman"/>
          <w:szCs w:val="24"/>
        </w:rPr>
        <w:t xml:space="preserve"> και άλλες διατάξεις</w:t>
      </w:r>
      <w:r>
        <w:rPr>
          <w:rFonts w:eastAsia="Times New Roman"/>
          <w:szCs w:val="24"/>
        </w:rPr>
        <w:t>»)</w:t>
      </w:r>
      <w:r>
        <w:rPr>
          <w:rFonts w:eastAsia="Times New Roman"/>
          <w:szCs w:val="24"/>
        </w:rPr>
        <w:t>.</w:t>
      </w:r>
    </w:p>
    <w:p w14:paraId="6A90ECF9" w14:textId="77777777" w:rsidR="00DD7B38" w:rsidRDefault="001C5CC8">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Παρασκευής 1ης Δεκεμβρίου 2017.</w:t>
      </w:r>
    </w:p>
    <w:p w14:paraId="6A90ECFA" w14:textId="77777777" w:rsidR="00DD7B38" w:rsidRDefault="001C5CC8">
      <w:pPr>
        <w:spacing w:line="600" w:lineRule="auto"/>
        <w:ind w:firstLine="720"/>
        <w:jc w:val="both"/>
        <w:rPr>
          <w:rFonts w:eastAsia="Times New Roman"/>
          <w:szCs w:val="24"/>
        </w:rPr>
      </w:pPr>
      <w:r>
        <w:rPr>
          <w:rFonts w:eastAsia="Times New Roman"/>
          <w:szCs w:val="24"/>
        </w:rPr>
        <w:t>Α. ΕΠΙΚΑΙΡΕΣ ΕΡΩΤΗΣΕΙΣ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A90ECFB" w14:textId="77777777" w:rsidR="00DD7B38" w:rsidRDefault="001C5CC8">
      <w:pPr>
        <w:spacing w:line="600" w:lineRule="auto"/>
        <w:ind w:firstLine="720"/>
        <w:jc w:val="both"/>
        <w:rPr>
          <w:rFonts w:eastAsia="Times New Roman"/>
          <w:szCs w:val="24"/>
        </w:rPr>
      </w:pPr>
      <w:r>
        <w:rPr>
          <w:rFonts w:eastAsia="Times New Roman"/>
          <w:szCs w:val="24"/>
        </w:rPr>
        <w:t xml:space="preserve">1.Η </w:t>
      </w:r>
      <w:r>
        <w:rPr>
          <w:rFonts w:eastAsia="Times New Roman"/>
          <w:szCs w:val="24"/>
        </w:rPr>
        <w:t>με αριθμό 471/28</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2017 επίκαιρη ερώτηση του Βουλευτή Β΄ Θεσσαλονίκης του Συνασπισμού Ριζοσπαστικής Αριστεράς κ. Δημητρίου </w:t>
      </w:r>
      <w:proofErr w:type="spellStart"/>
      <w:r>
        <w:rPr>
          <w:rFonts w:eastAsia="Times New Roman"/>
          <w:szCs w:val="24"/>
        </w:rPr>
        <w:t>Μάρδα</w:t>
      </w:r>
      <w:proofErr w:type="spellEnd"/>
      <w:r>
        <w:rPr>
          <w:rFonts w:eastAsia="Times New Roman"/>
          <w:szCs w:val="24"/>
        </w:rPr>
        <w:t xml:space="preserve"> προς τον Υπουργό Περιβάλλοντος και Ενέργειας, με θέμα: </w:t>
      </w:r>
      <w:r>
        <w:rPr>
          <w:rFonts w:eastAsia="Times New Roman"/>
          <w:szCs w:val="24"/>
        </w:rPr>
        <w:t>«</w:t>
      </w:r>
      <w:proofErr w:type="spellStart"/>
      <w:r>
        <w:rPr>
          <w:rFonts w:eastAsia="Times New Roman"/>
          <w:szCs w:val="24"/>
        </w:rPr>
        <w:t>Μυδοκαλλιέργειες</w:t>
      </w:r>
      <w:proofErr w:type="spellEnd"/>
      <w:r>
        <w:rPr>
          <w:rFonts w:eastAsia="Times New Roman"/>
          <w:szCs w:val="24"/>
        </w:rPr>
        <w:t>: Σημαντικές απώλειες εσόδων για το δημόσιο η αδυναμία</w:t>
      </w:r>
      <w:r>
        <w:rPr>
          <w:rFonts w:eastAsia="Times New Roman"/>
          <w:szCs w:val="24"/>
        </w:rPr>
        <w:t xml:space="preserve"> νέων </w:t>
      </w:r>
      <w:proofErr w:type="spellStart"/>
      <w:r>
        <w:rPr>
          <w:rFonts w:eastAsia="Times New Roman"/>
          <w:szCs w:val="24"/>
        </w:rPr>
        <w:t>αδειοδοτήσεων</w:t>
      </w:r>
      <w:proofErr w:type="spellEnd"/>
      <w:r>
        <w:rPr>
          <w:rFonts w:eastAsia="Times New Roman"/>
          <w:szCs w:val="24"/>
        </w:rPr>
        <w:t xml:space="preserve"> και οι παράνομες δραστηριότητες».</w:t>
      </w:r>
    </w:p>
    <w:p w14:paraId="6A90ECFC" w14:textId="77777777" w:rsidR="00DD7B38" w:rsidRDefault="001C5CC8">
      <w:pPr>
        <w:spacing w:line="600" w:lineRule="auto"/>
        <w:ind w:firstLine="720"/>
        <w:jc w:val="both"/>
        <w:rPr>
          <w:rFonts w:eastAsia="Times New Roman"/>
          <w:szCs w:val="24"/>
        </w:rPr>
      </w:pPr>
      <w:r>
        <w:rPr>
          <w:rFonts w:eastAsia="Times New Roman"/>
          <w:szCs w:val="24"/>
        </w:rPr>
        <w:t>2. Η με αριθμό 468/27</w:t>
      </w:r>
      <w:r>
        <w:rPr>
          <w:rFonts w:eastAsia="Times New Roman"/>
          <w:szCs w:val="24"/>
        </w:rPr>
        <w:t>-</w:t>
      </w:r>
      <w:r>
        <w:rPr>
          <w:rFonts w:eastAsia="Times New Roman"/>
          <w:szCs w:val="24"/>
        </w:rPr>
        <w:t>11</w:t>
      </w:r>
      <w:r>
        <w:rPr>
          <w:rFonts w:eastAsia="Times New Roman"/>
          <w:szCs w:val="24"/>
        </w:rPr>
        <w:t>-</w:t>
      </w:r>
      <w:r>
        <w:rPr>
          <w:rFonts w:eastAsia="Times New Roman"/>
          <w:szCs w:val="24"/>
        </w:rPr>
        <w:t>2017 επίκαιρη ερώτηση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Οδυσσέα Κωνσταντινόπουλου προς τον Υπουργό Περιβάλλοντος και Ενέργειας, με θέμα: «Χρημ</w:t>
      </w:r>
      <w:r>
        <w:rPr>
          <w:rFonts w:eastAsia="Times New Roman"/>
          <w:szCs w:val="24"/>
        </w:rPr>
        <w:t>ατοδότηση από τη ΔΕΗ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του έργου βελτίωσης του δρόμου </w:t>
      </w:r>
      <w:proofErr w:type="spellStart"/>
      <w:r>
        <w:rPr>
          <w:rFonts w:eastAsia="Times New Roman"/>
          <w:szCs w:val="24"/>
        </w:rPr>
        <w:t>Πουρναριά</w:t>
      </w:r>
      <w:proofErr w:type="spellEnd"/>
      <w:r>
        <w:rPr>
          <w:rFonts w:eastAsia="Times New Roman"/>
          <w:szCs w:val="24"/>
        </w:rPr>
        <w:t xml:space="preserve"> –Γεφύρι Κυράς-Μυγδαλιά, ύψους 500.00 ευρώ».</w:t>
      </w:r>
    </w:p>
    <w:p w14:paraId="6A90ECFD" w14:textId="77777777" w:rsidR="00DD7B38" w:rsidRDefault="001C5CC8">
      <w:pPr>
        <w:spacing w:line="600" w:lineRule="auto"/>
        <w:ind w:firstLine="720"/>
        <w:jc w:val="both"/>
        <w:rPr>
          <w:rFonts w:eastAsia="Times New Roman"/>
          <w:szCs w:val="24"/>
        </w:rPr>
      </w:pPr>
      <w:r>
        <w:rPr>
          <w:rFonts w:eastAsia="Times New Roman"/>
          <w:szCs w:val="24"/>
        </w:rPr>
        <w:lastRenderedPageBreak/>
        <w:t>3. Η με αριθμό 396/23</w:t>
      </w:r>
      <w:r>
        <w:rPr>
          <w:rFonts w:eastAsia="Times New Roman"/>
          <w:szCs w:val="24"/>
        </w:rPr>
        <w:t>-</w:t>
      </w:r>
      <w:r>
        <w:rPr>
          <w:rFonts w:eastAsia="Times New Roman"/>
          <w:szCs w:val="24"/>
        </w:rPr>
        <w:t>11</w:t>
      </w:r>
      <w:r>
        <w:rPr>
          <w:rFonts w:eastAsia="Times New Roman"/>
          <w:szCs w:val="24"/>
        </w:rPr>
        <w:t>-</w:t>
      </w:r>
      <w:r>
        <w:rPr>
          <w:rFonts w:eastAsia="Times New Roman"/>
          <w:szCs w:val="24"/>
        </w:rPr>
        <w:t>2017 επίκαιρη ερώτηση του Θ΄ Αντιπροέδρου της Βουλής και Βουλευτή Α΄ Αθηνών της Ένωσης Κεντρώων κ. Μάριου Γεωργιάδη προς</w:t>
      </w:r>
      <w:r>
        <w:rPr>
          <w:rFonts w:eastAsia="Times New Roman"/>
          <w:szCs w:val="24"/>
        </w:rPr>
        <w:t xml:space="preserve"> τον Υπουργό Ψηφιακής Πολιτικής, Τηλεπικοινωνιών και Ενημέρωσης, σχετικά με την ισότιμη προβολή όλων των κομμάτων στα Μέσα Μαζικής Ενημέρωσης.</w:t>
      </w:r>
    </w:p>
    <w:p w14:paraId="6A90ECFE" w14:textId="77777777" w:rsidR="00DD7B38" w:rsidRDefault="001C5CC8">
      <w:pPr>
        <w:spacing w:line="600" w:lineRule="auto"/>
        <w:ind w:firstLine="720"/>
        <w:jc w:val="both"/>
        <w:rPr>
          <w:rFonts w:eastAsia="Times New Roman"/>
          <w:szCs w:val="24"/>
        </w:rPr>
      </w:pPr>
      <w:r>
        <w:rPr>
          <w:rFonts w:eastAsia="Times New Roman"/>
          <w:szCs w:val="24"/>
        </w:rPr>
        <w:t>Β. ΕΠΙΚΑΙΡΕΣ ΕΡΩΤΗΣΕΙΣ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A90ECFF" w14:textId="77777777" w:rsidR="00DD7B38" w:rsidRDefault="001C5CC8">
      <w:pPr>
        <w:spacing w:line="600" w:lineRule="auto"/>
        <w:ind w:firstLine="720"/>
        <w:jc w:val="both"/>
        <w:rPr>
          <w:rFonts w:eastAsia="Times New Roman"/>
          <w:szCs w:val="24"/>
        </w:rPr>
      </w:pPr>
      <w:r>
        <w:rPr>
          <w:rFonts w:eastAsia="Times New Roman"/>
          <w:szCs w:val="24"/>
        </w:rPr>
        <w:t>1. Η με αριθμό 40</w:t>
      </w:r>
      <w:r>
        <w:rPr>
          <w:rFonts w:eastAsia="Times New Roman"/>
          <w:szCs w:val="24"/>
        </w:rPr>
        <w:t>5/24</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προς τον Υπουργό Οικονομίας και Ανάπτυξης, σχετικά με την προστασία ακινήτων αξίας έως 300.000 ευρώ από πλειστηριασμούς.</w:t>
      </w:r>
    </w:p>
    <w:p w14:paraId="6A90ED00" w14:textId="77777777" w:rsidR="00DD7B38" w:rsidRDefault="001C5CC8">
      <w:pPr>
        <w:spacing w:line="600" w:lineRule="auto"/>
        <w:ind w:firstLine="720"/>
        <w:jc w:val="both"/>
        <w:rPr>
          <w:rFonts w:eastAsia="Times New Roman"/>
          <w:szCs w:val="24"/>
        </w:rPr>
      </w:pPr>
      <w:r>
        <w:rPr>
          <w:rFonts w:eastAsia="Times New Roman"/>
          <w:szCs w:val="24"/>
        </w:rPr>
        <w:t>2. Η με αριθμό 306/16</w:t>
      </w:r>
      <w:r>
        <w:rPr>
          <w:rFonts w:eastAsia="Times New Roman"/>
          <w:szCs w:val="24"/>
        </w:rPr>
        <w:t>-</w:t>
      </w:r>
      <w:r>
        <w:rPr>
          <w:rFonts w:eastAsia="Times New Roman"/>
          <w:szCs w:val="24"/>
        </w:rPr>
        <w:t>11</w:t>
      </w:r>
      <w:r>
        <w:rPr>
          <w:rFonts w:eastAsia="Times New Roman"/>
          <w:szCs w:val="24"/>
        </w:rPr>
        <w:t>-</w:t>
      </w:r>
      <w:r>
        <w:rPr>
          <w:rFonts w:eastAsia="Times New Roman"/>
          <w:szCs w:val="24"/>
        </w:rPr>
        <w:t>2017 επίκαιρη</w:t>
      </w:r>
      <w:r>
        <w:rPr>
          <w:rFonts w:eastAsia="Times New Roman"/>
          <w:szCs w:val="24"/>
        </w:rPr>
        <w:t xml:space="preserve"> ερώτηση του Βουλευτή Αρκαδίας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 Οδυσσέα Κωνσταντινόπουλου προς τον Υπουργό Οικονομίας και Ανάπτυξης, με θέμα: «Ένταξη έργου β΄ φάσης επέκτασης δικτύου διανομής τηλεθέρμανσης Μεγαλόπολης Αρκαδίας».</w:t>
      </w:r>
    </w:p>
    <w:p w14:paraId="6A90ED01" w14:textId="77777777" w:rsidR="00DD7B38" w:rsidRDefault="001C5CC8">
      <w:pPr>
        <w:spacing w:line="600" w:lineRule="auto"/>
        <w:ind w:firstLine="720"/>
        <w:jc w:val="both"/>
        <w:rPr>
          <w:rFonts w:eastAsia="Times New Roman"/>
          <w:szCs w:val="24"/>
        </w:rPr>
      </w:pPr>
      <w:r>
        <w:rPr>
          <w:rFonts w:eastAsia="Times New Roman"/>
          <w:szCs w:val="24"/>
        </w:rPr>
        <w:lastRenderedPageBreak/>
        <w:t>3. Η με αριθμ</w:t>
      </w:r>
      <w:r>
        <w:rPr>
          <w:rFonts w:eastAsia="Times New Roman"/>
          <w:szCs w:val="24"/>
        </w:rPr>
        <w:t>ό 253/7</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2017 επίκαιρη ερώτηση του Ανεξάρτητου Βουλευτή Ευβοίας κ. Νικολάου Μίχου προς τον Υπουργό Περιβάλλοντος και Ενέργειας, με θέμα: «Η ΔΕΗ κόβει το ρεύμα στην περιοχή </w:t>
      </w:r>
      <w:proofErr w:type="spellStart"/>
      <w:r>
        <w:rPr>
          <w:rFonts w:eastAsia="Times New Roman"/>
          <w:szCs w:val="24"/>
        </w:rPr>
        <w:t>Καρυστίας</w:t>
      </w:r>
      <w:proofErr w:type="spellEnd"/>
      <w:r>
        <w:rPr>
          <w:rFonts w:eastAsia="Times New Roman"/>
          <w:szCs w:val="24"/>
        </w:rPr>
        <w:t xml:space="preserve"> Εύβοιας».</w:t>
      </w:r>
    </w:p>
    <w:p w14:paraId="6A90ED02"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6A90ED03" w14:textId="77777777" w:rsidR="00DD7B38" w:rsidRDefault="001C5CC8">
      <w:pPr>
        <w:spacing w:line="600" w:lineRule="auto"/>
        <w:ind w:firstLine="720"/>
        <w:jc w:val="center"/>
        <w:rPr>
          <w:rFonts w:eastAsia="Times New Roman" w:cs="Times New Roman"/>
          <w:b/>
          <w:szCs w:val="24"/>
        </w:rPr>
      </w:pPr>
      <w:r>
        <w:rPr>
          <w:rFonts w:eastAsia="Times New Roman" w:cs="Times New Roman"/>
          <w:b/>
          <w:szCs w:val="24"/>
        </w:rPr>
        <w:t>Ε</w:t>
      </w:r>
      <w:r>
        <w:rPr>
          <w:rFonts w:eastAsia="Times New Roman" w:cs="Times New Roman"/>
          <w:b/>
          <w:szCs w:val="24"/>
        </w:rPr>
        <w:t>ΠΙΚΑΙΡΩΝ ΕΡΩΤΗΣΕΩΝ</w:t>
      </w:r>
    </w:p>
    <w:p w14:paraId="6A90ED04"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αρχίσουμε με</w:t>
      </w:r>
      <w:r>
        <w:rPr>
          <w:rFonts w:eastAsia="Times New Roman" w:cs="Times New Roman"/>
          <w:szCs w:val="24"/>
        </w:rPr>
        <w:t xml:space="preserve"> τη δεύτερη με αριθμό 403/24-11-2017 επίκαιρη ερώτηση δεύτερου κύκλου 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την Υπουργό Εργασίας, Κοινωνικής Ασφάλισης και Κοι</w:t>
      </w:r>
      <w:r>
        <w:rPr>
          <w:rFonts w:eastAsia="Times New Roman" w:cs="Times New Roman"/>
          <w:szCs w:val="24"/>
        </w:rPr>
        <w:t xml:space="preserve">νωνικής Αλληλεγγύης, με θέμα: «Βιωσιμότητα του Ειδικού Λογαριασμού </w:t>
      </w:r>
      <w:proofErr w:type="spellStart"/>
      <w:r>
        <w:rPr>
          <w:rFonts w:eastAsia="Times New Roman" w:cs="Times New Roman"/>
          <w:szCs w:val="24"/>
        </w:rPr>
        <w:t>Επικούρησης</w:t>
      </w:r>
      <w:proofErr w:type="spellEnd"/>
      <w:r>
        <w:rPr>
          <w:rFonts w:eastAsia="Times New Roman" w:cs="Times New Roman"/>
          <w:szCs w:val="24"/>
        </w:rPr>
        <w:t xml:space="preserve"> Προσωπικού Εθνικής Τράπεζας (ΛΕΠΕΤΕ)».</w:t>
      </w:r>
    </w:p>
    <w:p w14:paraId="6A90ED05"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w:t>
      </w:r>
      <w:r>
        <w:rPr>
          <w:rFonts w:eastAsia="Times New Roman" w:cs="Times New Roman"/>
          <w:szCs w:val="24"/>
        </w:rPr>
        <w:t xml:space="preserve"> έχετε τον λόγο για δυο λεπτά, για να αναπτύξετε την ερώτησή σας. </w:t>
      </w:r>
    </w:p>
    <w:p w14:paraId="6A90ED06"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κύριε Πρό</w:t>
      </w:r>
      <w:r>
        <w:rPr>
          <w:rFonts w:eastAsia="Times New Roman" w:cs="Times New Roman"/>
          <w:szCs w:val="24"/>
        </w:rPr>
        <w:t xml:space="preserve">εδρε. </w:t>
      </w:r>
    </w:p>
    <w:p w14:paraId="6A90ED07"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όπως γνωρίζετε, μέρες που είναι, δεκαέξι χιλιάδες πεντακόσιες οικογένειες συνταξιούχων της Εθνικής Τράπεζας της Ελλάδος βιώνουν μία εξαιρετική αγωνία. Αγωνιούν δε, διότι η πίστωση της </w:t>
      </w:r>
      <w:proofErr w:type="spellStart"/>
      <w:r>
        <w:rPr>
          <w:rFonts w:eastAsia="Times New Roman" w:cs="Times New Roman"/>
          <w:szCs w:val="24"/>
        </w:rPr>
        <w:t>επικούρησης</w:t>
      </w:r>
      <w:proofErr w:type="spellEnd"/>
      <w:r>
        <w:rPr>
          <w:rFonts w:eastAsia="Times New Roman" w:cs="Times New Roman"/>
          <w:szCs w:val="24"/>
        </w:rPr>
        <w:t xml:space="preserve"> είναι στο 13% για τον μήνα Δεκέμβρη κα</w:t>
      </w:r>
      <w:r>
        <w:rPr>
          <w:rFonts w:eastAsia="Times New Roman" w:cs="Times New Roman"/>
          <w:szCs w:val="24"/>
        </w:rPr>
        <w:t xml:space="preserve">ι φοβούνται πολύ ότι για τον επόμενο μήνα αυτό μπορεί να πέσει στο 10% και τον μεθεπόμενο μήνα να μην υπάρχει καν παροχή </w:t>
      </w:r>
      <w:proofErr w:type="spellStart"/>
      <w:r>
        <w:rPr>
          <w:rFonts w:eastAsia="Times New Roman" w:cs="Times New Roman"/>
          <w:szCs w:val="24"/>
        </w:rPr>
        <w:t>επικούρησης</w:t>
      </w:r>
      <w:proofErr w:type="spellEnd"/>
      <w:r>
        <w:rPr>
          <w:rFonts w:eastAsia="Times New Roman" w:cs="Times New Roman"/>
          <w:szCs w:val="24"/>
        </w:rPr>
        <w:t xml:space="preserve"> για αυτούς τους συνταξιούχους και τις οικογένειές τους. </w:t>
      </w:r>
    </w:p>
    <w:p w14:paraId="6A90ED08"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γνωρίζετε πολύ καλά και έχετε υποστηρίξει τη μορφή </w:t>
      </w:r>
      <w:r>
        <w:rPr>
          <w:rFonts w:eastAsia="Times New Roman" w:cs="Times New Roman"/>
          <w:szCs w:val="24"/>
        </w:rPr>
        <w:t>του ΛΕΠΕΤΕ και την αυτονομία του ως μιας συμφωνίας, ως ενός λογαριασμού που προέκυψε από συμφωνία εργοδοτών-εργαζομένων. Άλλωστε, και εσείς ο ίδιος, ως νομικός, έχετε γνωμοδοτήσει ότι είναι ένας λογαριασμός εγγυημένων παροχών. Παρ’ όλα αυτά, από τον Οκτώβρ</w:t>
      </w:r>
      <w:r>
        <w:rPr>
          <w:rFonts w:eastAsia="Times New Roman" w:cs="Times New Roman"/>
          <w:szCs w:val="24"/>
        </w:rPr>
        <w:t>η υπήρχαν οι προειδοποιήσεις -δεν θα τις πω απειλές- οι οποίες ενείχαν και τη μορφή απειλής της εργοδοσίας ότι δεν έχει κα</w:t>
      </w:r>
      <w:r>
        <w:rPr>
          <w:rFonts w:eastAsia="Times New Roman" w:cs="Times New Roman"/>
          <w:szCs w:val="24"/>
        </w:rPr>
        <w:t>μ</w:t>
      </w:r>
      <w:r>
        <w:rPr>
          <w:rFonts w:eastAsia="Times New Roman" w:cs="Times New Roman"/>
          <w:szCs w:val="24"/>
        </w:rPr>
        <w:t xml:space="preserve">μία υποχρέωση να δώσει τις παροχές, να δώσει τα χρήματα για τις παροχές </w:t>
      </w:r>
      <w:proofErr w:type="spellStart"/>
      <w:r>
        <w:rPr>
          <w:rFonts w:eastAsia="Times New Roman" w:cs="Times New Roman"/>
          <w:szCs w:val="24"/>
        </w:rPr>
        <w:t>επικούρησης</w:t>
      </w:r>
      <w:proofErr w:type="spellEnd"/>
      <w:r>
        <w:rPr>
          <w:rFonts w:eastAsia="Times New Roman" w:cs="Times New Roman"/>
          <w:szCs w:val="24"/>
        </w:rPr>
        <w:t>, αλλά βεβαίως, όπως γνωρίζετε καλά, και περίθαλψη</w:t>
      </w:r>
      <w:r>
        <w:rPr>
          <w:rFonts w:eastAsia="Times New Roman" w:cs="Times New Roman"/>
          <w:szCs w:val="24"/>
        </w:rPr>
        <w:t xml:space="preserve">ς και υγείας για τους συνταξιούχους και όσον αφορά το δεύτερο σκέλος και για τους εργαζόμενους της Εθνικής Τράπεζας. </w:t>
      </w:r>
    </w:p>
    <w:p w14:paraId="6A90ED0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 xml:space="preserve">Ο λογαριασμός ΛΕΠΕΤΕ οδηγείται πραγματικά σε χρεοκοπία, σε κλείσιμο. Θέλω, λοιπόν, να επισημάνω εδώ ότι δεν αρκεί να λέμε ότι πιέζουμε να </w:t>
      </w:r>
      <w:r>
        <w:rPr>
          <w:rFonts w:eastAsia="Times New Roman" w:cs="Times New Roman"/>
          <w:szCs w:val="24"/>
        </w:rPr>
        <w:t>βρεθεί λύση μεταξύ εργοδοτών και εργαζομένων, διότι όλοι γνωρίζουμε και νομίζω ότι κανείς σ’ αυτήν την Αίθουσα δεν θα διαφωνήσει ότι η βέλτιστη λύση θα ήταν, όντως, να μπορούσε να γίνει μία συμφωνία εργοδοτών και εργαζομένων, που θα εξασφάλιζε τη βιωσιμότη</w:t>
      </w:r>
      <w:r>
        <w:rPr>
          <w:rFonts w:eastAsia="Times New Roman" w:cs="Times New Roman"/>
          <w:szCs w:val="24"/>
        </w:rPr>
        <w:t xml:space="preserve">τα των παροχών </w:t>
      </w:r>
      <w:proofErr w:type="spellStart"/>
      <w:r>
        <w:rPr>
          <w:rFonts w:eastAsia="Times New Roman" w:cs="Times New Roman"/>
          <w:szCs w:val="24"/>
        </w:rPr>
        <w:t>επικούρησης</w:t>
      </w:r>
      <w:proofErr w:type="spellEnd"/>
      <w:r>
        <w:rPr>
          <w:rFonts w:eastAsia="Times New Roman" w:cs="Times New Roman"/>
          <w:szCs w:val="24"/>
        </w:rPr>
        <w:t xml:space="preserve"> και πρόνοιας και υγείας για αυτούς τους συνταξιούχους. </w:t>
      </w:r>
    </w:p>
    <w:p w14:paraId="6A90ED0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6A90ED0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14:paraId="6A90ED0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Αυτό που περιμένουμε από την Κυβέρνηση, κύριε Υπουργέ, είναι κάτι παραπάνω και όχι απλώς μία στάση ότι εμείς θέλουμε αυτή η συμφωνία να υπάρξει και να εξασφαλιστεί η βιωσιμότητα του ΛΕΠΕΤΕ. Περιμένουμε από εσάς μια πιο ενεργό δράση, μια πιο ενεργό πολιτική</w:t>
      </w:r>
      <w:r>
        <w:rPr>
          <w:rFonts w:eastAsia="Times New Roman" w:cs="Times New Roman"/>
          <w:szCs w:val="24"/>
        </w:rPr>
        <w:t xml:space="preserve"> πρωτοβουλία, έτσι ώστε να κάτσουν στο τραπέζι όλοι οι συντελεστές και να βρεθεί τώρα, άμεσα, λύση. Το απαιτούν οι δεκαέξι χιλιάδες πεντακόσιες οικογένειες, </w:t>
      </w:r>
      <w:r>
        <w:rPr>
          <w:rFonts w:eastAsia="Times New Roman" w:cs="Times New Roman"/>
          <w:szCs w:val="24"/>
        </w:rPr>
        <w:lastRenderedPageBreak/>
        <w:t xml:space="preserve">οι οποίες βιώνουν αυτή τη στιγμή την προοπτική μιας προϊούσας φτωχοποίησης. </w:t>
      </w:r>
    </w:p>
    <w:p w14:paraId="6A90ED0D" w14:textId="77777777" w:rsidR="00DD7B38" w:rsidRDefault="001C5CC8">
      <w:pPr>
        <w:spacing w:line="600" w:lineRule="auto"/>
        <w:ind w:firstLine="720"/>
        <w:jc w:val="both"/>
        <w:rPr>
          <w:rFonts w:eastAsia="Times New Roman"/>
          <w:bCs/>
        </w:rPr>
      </w:pPr>
      <w:r>
        <w:rPr>
          <w:rFonts w:eastAsia="Times New Roman"/>
          <w:b/>
          <w:bCs/>
        </w:rPr>
        <w:t>ΠΡΟΕΔΡΕΥΩΝ (Μάριος Γεω</w:t>
      </w:r>
      <w:r>
        <w:rPr>
          <w:rFonts w:eastAsia="Times New Roman"/>
          <w:b/>
          <w:bCs/>
        </w:rPr>
        <w:t xml:space="preserve">ργιάδης): </w:t>
      </w:r>
      <w:r>
        <w:rPr>
          <w:rFonts w:eastAsia="Times New Roman"/>
          <w:bCs/>
        </w:rPr>
        <w:t xml:space="preserve">Ευχαριστούμε, κυρία </w:t>
      </w:r>
      <w:proofErr w:type="spellStart"/>
      <w:r>
        <w:rPr>
          <w:rFonts w:eastAsia="Times New Roman"/>
          <w:bCs/>
        </w:rPr>
        <w:t>Χριστοφιλοπούλου</w:t>
      </w:r>
      <w:proofErr w:type="spellEnd"/>
      <w:r>
        <w:rPr>
          <w:rFonts w:eastAsia="Times New Roman"/>
          <w:bCs/>
        </w:rPr>
        <w:t>.</w:t>
      </w:r>
    </w:p>
    <w:p w14:paraId="6A90ED0E" w14:textId="77777777" w:rsidR="00DD7B38" w:rsidRDefault="001C5CC8">
      <w:pPr>
        <w:spacing w:line="600" w:lineRule="auto"/>
        <w:ind w:firstLine="720"/>
        <w:jc w:val="both"/>
        <w:rPr>
          <w:rFonts w:eastAsia="Times New Roman"/>
          <w:bCs/>
        </w:rPr>
      </w:pPr>
      <w:r>
        <w:rPr>
          <w:rFonts w:eastAsia="Times New Roman"/>
          <w:bCs/>
        </w:rPr>
        <w:t>Ο κύριος Υπουργός έχει τον λόγο για τρία λεπτά.</w:t>
      </w:r>
    </w:p>
    <w:p w14:paraId="6A90ED0F" w14:textId="77777777" w:rsidR="00DD7B38" w:rsidRDefault="001C5CC8">
      <w:pPr>
        <w:spacing w:line="600" w:lineRule="auto"/>
        <w:ind w:firstLine="720"/>
        <w:jc w:val="both"/>
        <w:rPr>
          <w:rFonts w:eastAsia="Times New Roman"/>
          <w:bCs/>
        </w:rPr>
      </w:pPr>
      <w:r>
        <w:rPr>
          <w:rFonts w:eastAsia="Times New Roman"/>
          <w:b/>
          <w:bCs/>
        </w:rPr>
        <w:t>ΑΝΑΣΤΑΣΙΟΣ ΠΕΤΡΟΠΟΥΛΟΣ (Υφυπουργός Εργασίας, Κοινωνικής Ασφάλισης και Κοινωνικής Αλληλεγγύης):</w:t>
      </w:r>
      <w:r>
        <w:rPr>
          <w:rFonts w:eastAsia="Times New Roman"/>
          <w:bCs/>
        </w:rPr>
        <w:t xml:space="preserve"> Ευχαριστώ, κύριε Πρόεδρε. </w:t>
      </w:r>
    </w:p>
    <w:p w14:paraId="6A90ED10" w14:textId="77777777" w:rsidR="00DD7B38" w:rsidRDefault="001C5CC8">
      <w:pPr>
        <w:spacing w:line="600" w:lineRule="auto"/>
        <w:ind w:firstLine="720"/>
        <w:jc w:val="both"/>
        <w:rPr>
          <w:rFonts w:eastAsia="Times New Roman"/>
          <w:bCs/>
        </w:rPr>
      </w:pPr>
      <w:r>
        <w:rPr>
          <w:rFonts w:eastAsia="Times New Roman"/>
          <w:bCs/>
        </w:rPr>
        <w:t xml:space="preserve">Κυρία </w:t>
      </w:r>
      <w:proofErr w:type="spellStart"/>
      <w:r>
        <w:rPr>
          <w:rFonts w:eastAsia="Times New Roman"/>
          <w:bCs/>
        </w:rPr>
        <w:t>Χριστοφιλοπούλου</w:t>
      </w:r>
      <w:proofErr w:type="spellEnd"/>
      <w:r>
        <w:rPr>
          <w:rFonts w:eastAsia="Times New Roman"/>
          <w:bCs/>
        </w:rPr>
        <w:t xml:space="preserve">, είμαι βέβαιος </w:t>
      </w:r>
      <w:r>
        <w:rPr>
          <w:rFonts w:eastAsia="Times New Roman"/>
          <w:bCs/>
        </w:rPr>
        <w:t xml:space="preserve">ότι στη δευτερολογία σας θα προτείνετε εσείς τη λύση που θα δίνατε όταν ήταν στην ευθύνη της Κυβέρνησής σας όλα αυτά και όταν η </w:t>
      </w:r>
      <w:r>
        <w:rPr>
          <w:rFonts w:eastAsia="Times New Roman"/>
          <w:bCs/>
        </w:rPr>
        <w:t xml:space="preserve">διοίκηση </w:t>
      </w:r>
      <w:r>
        <w:rPr>
          <w:rFonts w:eastAsia="Times New Roman"/>
          <w:bCs/>
        </w:rPr>
        <w:t xml:space="preserve">της Εθνικής Τράπεζας αποφάσιζε με το γενικό συμβούλιό της να ρυθμίσει έτσι τα θέματα του ΛΕΠΕΤΕ, όπως τα ρύθμισε και έτσι κατέληξαν. </w:t>
      </w:r>
    </w:p>
    <w:p w14:paraId="6A90ED11" w14:textId="77777777" w:rsidR="00DD7B38" w:rsidRDefault="001C5CC8">
      <w:pPr>
        <w:spacing w:line="600" w:lineRule="auto"/>
        <w:ind w:firstLine="720"/>
        <w:jc w:val="both"/>
        <w:rPr>
          <w:rFonts w:eastAsia="Times New Roman"/>
          <w:bCs/>
        </w:rPr>
      </w:pPr>
      <w:r>
        <w:rPr>
          <w:rFonts w:eastAsia="Times New Roman"/>
          <w:bCs/>
        </w:rPr>
        <w:t>Επειδή αναφερθήκατε σε δικές μου γνωμοδοτήσεις υπό την ιδιότητα του νομικού συμβούλου, του δικηγόρου, για να βάλω τα πράγμ</w:t>
      </w:r>
      <w:r>
        <w:rPr>
          <w:rFonts w:eastAsia="Times New Roman"/>
          <w:bCs/>
        </w:rPr>
        <w:t xml:space="preserve">ατα στη θέση τους –το έχω ξαναπεί, θα το πω για τελευταία φορά, ελπίζω- η δική μου γνωμοδότηση έχει αναρτηθεί και υπάρχει στον Σύλλογο των Εργαζομένων της Εθνικής. Το 2008 </w:t>
      </w:r>
      <w:r>
        <w:rPr>
          <w:rFonts w:eastAsia="Times New Roman"/>
          <w:bCs/>
        </w:rPr>
        <w:lastRenderedPageBreak/>
        <w:t>διατύπωσα άποψη ότι με βάση τα όσα αναφέρει και στο σχετικό βιβλίο του ο κ. Γεώργιος</w:t>
      </w:r>
      <w:r>
        <w:rPr>
          <w:rFonts w:eastAsia="Times New Roman"/>
          <w:bCs/>
        </w:rPr>
        <w:t xml:space="preserve"> </w:t>
      </w:r>
      <w:proofErr w:type="spellStart"/>
      <w:r>
        <w:rPr>
          <w:rFonts w:eastAsia="Times New Roman"/>
          <w:bCs/>
        </w:rPr>
        <w:t>Μίρκος</w:t>
      </w:r>
      <w:proofErr w:type="spellEnd"/>
      <w:r>
        <w:rPr>
          <w:rFonts w:eastAsia="Times New Roman"/>
          <w:bCs/>
        </w:rPr>
        <w:t>, Διοικητής της Εθνικής Τράπεζας το1995, όταν το γενικό συμβούλιο έπαιρνε την απόφαση ότι είναι ο λογαριασμός εγγυημένων παροχών –έτσι το είπε η ίδια η Τράπεζα- και ότι θα κατέβαλε μια εισφορά που μάλιστα το 1996 έδωσε μια αύξηση στον συντελεστή ανα</w:t>
      </w:r>
      <w:r>
        <w:rPr>
          <w:rFonts w:eastAsia="Times New Roman"/>
          <w:bCs/>
        </w:rPr>
        <w:t>πλήρωσης στο 1,29% περίπου, που οδήγησε σε μια αύξηση της καταβολής των επικουρικών συντάξεων, καθώς τις συνέδεσε και με τις κάθε φορά καταβαλλόμενες αυξήσεις στους μισθούς των εν ενεργεία υπαλλήλων. Κι αυτά, χωρίς να υπάρχει το ανάλογο αποθεματικό. Διότι,</w:t>
      </w:r>
      <w:r>
        <w:rPr>
          <w:rFonts w:eastAsia="Times New Roman"/>
          <w:bCs/>
        </w:rPr>
        <w:t xml:space="preserve"> όπως ισχυριζόταν τότε η Τράπεζα, δεν χρειάζεται να υπάρχει αποθεματικό του ΛΕΠΕΤΕ, διότι η ίδια η Τράπεζα το εγγυόταν. Έτσι έλεγε τότε. </w:t>
      </w:r>
    </w:p>
    <w:p w14:paraId="6A90ED12" w14:textId="77777777" w:rsidR="00DD7B38" w:rsidRDefault="001C5CC8">
      <w:pPr>
        <w:spacing w:line="600" w:lineRule="auto"/>
        <w:ind w:firstLine="720"/>
        <w:jc w:val="both"/>
        <w:rPr>
          <w:rFonts w:eastAsia="Times New Roman"/>
          <w:bCs/>
        </w:rPr>
      </w:pPr>
      <w:r>
        <w:rPr>
          <w:rFonts w:eastAsia="Times New Roman"/>
          <w:bCs/>
        </w:rPr>
        <w:t>Κι εγώ εκείνο που είπα στη γνωμοδότησή μου είναι ότι σύμφωνα με την Τράπεζα είναι εγγυημένων παροχών και μάλιστα, με β</w:t>
      </w:r>
      <w:r>
        <w:rPr>
          <w:rFonts w:eastAsia="Times New Roman"/>
          <w:bCs/>
        </w:rPr>
        <w:t>άση αυτές τις διατάξεις, προώθησε προγράμματα εθελούσιας εξόδου με τη βεβαιότητα ότι εκείνοι που έβγαιναν με προγράμματα εθελούσιας εξόδου θα λαμβάνουν αυτήν την παροχή στο ύψος που την ελάμβαναν και αυτός ήταν και ο όρος των προγραμμάτων εθελούσιας εξόδου</w:t>
      </w:r>
      <w:r>
        <w:rPr>
          <w:rFonts w:eastAsia="Times New Roman"/>
          <w:bCs/>
        </w:rPr>
        <w:t xml:space="preserve">. Εκεί που υπήρχαν τέτοιου </w:t>
      </w:r>
      <w:r>
        <w:rPr>
          <w:rFonts w:eastAsia="Times New Roman"/>
          <w:bCs/>
        </w:rPr>
        <w:lastRenderedPageBreak/>
        <w:t xml:space="preserve">είδους περιστάσεις, υπό τις συνθήκες που αναφέρω, πραγματικά υπάρχει ένα θέμα αντισυμβατικής υποχρέωσης και ιδίως σ’ αυτούς για τους οποίους είχε εγγυηθεί. </w:t>
      </w:r>
    </w:p>
    <w:p w14:paraId="6A90ED13" w14:textId="77777777" w:rsidR="00DD7B38" w:rsidRDefault="001C5CC8">
      <w:pPr>
        <w:spacing w:line="600" w:lineRule="auto"/>
        <w:ind w:firstLine="720"/>
        <w:jc w:val="both"/>
        <w:rPr>
          <w:rFonts w:eastAsia="Times New Roman"/>
          <w:bCs/>
        </w:rPr>
      </w:pPr>
      <w:r>
        <w:rPr>
          <w:rFonts w:eastAsia="Times New Roman"/>
          <w:bCs/>
        </w:rPr>
        <w:t>Όλες οι συμβάσεις και ιδίως οι συμβάσεις αόριστου χρόνου είναι γνωστό στ</w:t>
      </w:r>
      <w:r>
        <w:rPr>
          <w:rFonts w:eastAsia="Times New Roman"/>
          <w:bCs/>
        </w:rPr>
        <w:t>η νομική θεωρία ότι υποβάλλονται σε μεταβολές. Δεν υπάρχει κα</w:t>
      </w:r>
      <w:r>
        <w:rPr>
          <w:rFonts w:eastAsia="Times New Roman"/>
          <w:bCs/>
        </w:rPr>
        <w:t>μ</w:t>
      </w:r>
      <w:r>
        <w:rPr>
          <w:rFonts w:eastAsia="Times New Roman"/>
          <w:bCs/>
        </w:rPr>
        <w:t>μία αμετάβλητη σύμβαση. Το Διεθνές Γραφείο Εργασίας όρισε με γνωμοδότησή του το 2005 ότι αυτές οι συμφωνίες πρέπει να γίνονται με συμφωνίες γενικού χαρακτήρα, μεταξύ συνδικαλιστικών οργανώσεων κ</w:t>
      </w:r>
      <w:r>
        <w:rPr>
          <w:rFonts w:eastAsia="Times New Roman"/>
          <w:bCs/>
        </w:rPr>
        <w:t xml:space="preserve">αι εργοδότη κι αυτή τη σύσταση είχε κάνει τότε προς την Ελλάδα, την οποία εμείς υποστηρίζουμε σήμερα. </w:t>
      </w:r>
    </w:p>
    <w:p w14:paraId="6A90ED14" w14:textId="77777777" w:rsidR="00DD7B38" w:rsidRDefault="001C5CC8">
      <w:pPr>
        <w:spacing w:line="600" w:lineRule="auto"/>
        <w:ind w:firstLine="720"/>
        <w:jc w:val="both"/>
        <w:rPr>
          <w:rFonts w:eastAsia="Times New Roman"/>
          <w:bCs/>
        </w:rPr>
      </w:pPr>
      <w:r>
        <w:rPr>
          <w:rFonts w:eastAsia="Times New Roman"/>
          <w:bCs/>
        </w:rPr>
        <w:t xml:space="preserve">Δεν είναι αποφυγή ευθύνης, όταν λέμε ότι πρέπει η </w:t>
      </w:r>
      <w:r>
        <w:rPr>
          <w:rFonts w:eastAsia="Times New Roman"/>
          <w:bCs/>
        </w:rPr>
        <w:t xml:space="preserve">τράπεζα </w:t>
      </w:r>
      <w:r>
        <w:rPr>
          <w:rFonts w:eastAsia="Times New Roman"/>
          <w:bCs/>
        </w:rPr>
        <w:t>να συζητήσει για τους εργαζόμενους. Είναι κατ’ εφαρμογή και της σχετικής έκθεσης της Διεθνούς Ο</w:t>
      </w:r>
      <w:r>
        <w:rPr>
          <w:rFonts w:eastAsia="Times New Roman"/>
          <w:bCs/>
        </w:rPr>
        <w:t xml:space="preserve">ργάνωσης Εργασίας, μια υποχρέωση που υπάρχει για τον εργοδότη. </w:t>
      </w:r>
    </w:p>
    <w:p w14:paraId="6A90ED15" w14:textId="77777777" w:rsidR="00DD7B38" w:rsidRDefault="001C5CC8">
      <w:pPr>
        <w:spacing w:line="600" w:lineRule="auto"/>
        <w:ind w:firstLine="720"/>
        <w:jc w:val="both"/>
        <w:rPr>
          <w:rFonts w:eastAsia="Times New Roman"/>
          <w:bCs/>
        </w:rPr>
      </w:pPr>
      <w:r>
        <w:rPr>
          <w:rFonts w:eastAsia="Times New Roman"/>
          <w:bCs/>
        </w:rPr>
        <w:t>Χθες, όπως πληροφορήθηκα, μετά από τόσον καιρό, εδέησε η Εθνική Τράπεζα να συστήσει μια επιτροπή -δεν ξέρω εάν το κάνει καλά- διαπραγμάτευσης με τους εργαζόμενους, ώστε σε περίοδο περίπου είκο</w:t>
      </w:r>
      <w:r>
        <w:rPr>
          <w:rFonts w:eastAsia="Times New Roman"/>
          <w:bCs/>
        </w:rPr>
        <w:t xml:space="preserve">σι ημερών να καταλήξουν σε μια πρόταση. </w:t>
      </w:r>
      <w:r>
        <w:rPr>
          <w:rFonts w:eastAsia="Times New Roman"/>
          <w:bCs/>
        </w:rPr>
        <w:lastRenderedPageBreak/>
        <w:t xml:space="preserve">Δεν ξέρω εάν η </w:t>
      </w:r>
      <w:r>
        <w:rPr>
          <w:rFonts w:eastAsia="Times New Roman"/>
          <w:bCs/>
        </w:rPr>
        <w:t xml:space="preserve">διοίκηση </w:t>
      </w:r>
      <w:r>
        <w:rPr>
          <w:rFonts w:eastAsia="Times New Roman"/>
          <w:bCs/>
        </w:rPr>
        <w:t>της Εθνικής Τράπεζας σωστά διαχειρίζεται αυτό το θέμα, ελπίζω να το διαχειρισθεί σωστά και να βάλουν κάτω τα δεδομένα. Αυτά τα δεδομένα πρέπει να πάρουν υπ</w:t>
      </w:r>
      <w:r>
        <w:rPr>
          <w:rFonts w:eastAsia="Times New Roman"/>
          <w:bCs/>
        </w:rPr>
        <w:t xml:space="preserve">’ </w:t>
      </w:r>
      <w:proofErr w:type="spellStart"/>
      <w:r>
        <w:rPr>
          <w:rFonts w:eastAsia="Times New Roman"/>
          <w:bCs/>
        </w:rPr>
        <w:t>όψιν</w:t>
      </w:r>
      <w:proofErr w:type="spellEnd"/>
      <w:r>
        <w:rPr>
          <w:rFonts w:eastAsia="Times New Roman"/>
          <w:bCs/>
        </w:rPr>
        <w:t xml:space="preserve"> τα εύλογα δικαιώματα και οι πρ</w:t>
      </w:r>
      <w:r>
        <w:rPr>
          <w:rFonts w:eastAsia="Times New Roman"/>
          <w:bCs/>
        </w:rPr>
        <w:t xml:space="preserve">οσδοκίες των εργαζομένων και να μην επιχειρήσει να </w:t>
      </w:r>
      <w:proofErr w:type="spellStart"/>
      <w:r>
        <w:rPr>
          <w:rFonts w:eastAsia="Times New Roman"/>
          <w:bCs/>
        </w:rPr>
        <w:t>μετακυλίσει</w:t>
      </w:r>
      <w:proofErr w:type="spellEnd"/>
      <w:r>
        <w:rPr>
          <w:rFonts w:eastAsia="Times New Roman"/>
          <w:bCs/>
        </w:rPr>
        <w:t xml:space="preserve"> στην ευθύνη του δημοσίου συστήματος κοινωνικής ασφάλισης, στο ΕΤΕΑΕΠ πλέον, τα βάρη με τα οποία είναι υποχρεωμένη η Εθνική να αντιμετωπίσει το θέμα αυτό. </w:t>
      </w:r>
    </w:p>
    <w:p w14:paraId="6A90ED16" w14:textId="77777777" w:rsidR="00DD7B38" w:rsidRDefault="001C5CC8">
      <w:pPr>
        <w:spacing w:line="600" w:lineRule="auto"/>
        <w:ind w:firstLine="720"/>
        <w:jc w:val="both"/>
        <w:rPr>
          <w:rFonts w:eastAsia="Times New Roman"/>
          <w:bCs/>
        </w:rPr>
      </w:pPr>
      <w:r>
        <w:rPr>
          <w:rFonts w:eastAsia="Times New Roman"/>
          <w:bCs/>
        </w:rPr>
        <w:t>Τα υπόλοιπα στη δευτερολογία μου και π</w:t>
      </w:r>
      <w:r>
        <w:rPr>
          <w:rFonts w:eastAsia="Times New Roman"/>
          <w:bCs/>
        </w:rPr>
        <w:t xml:space="preserve">εριμένω και την πρότασή σας. </w:t>
      </w:r>
    </w:p>
    <w:p w14:paraId="6A90ED17" w14:textId="77777777" w:rsidR="00DD7B38" w:rsidRDefault="001C5CC8">
      <w:pPr>
        <w:spacing w:line="600" w:lineRule="auto"/>
        <w:ind w:firstLine="720"/>
        <w:jc w:val="both"/>
        <w:rPr>
          <w:rFonts w:eastAsia="Times New Roman"/>
          <w:bCs/>
        </w:rPr>
      </w:pPr>
      <w:r>
        <w:rPr>
          <w:rFonts w:eastAsia="Times New Roman"/>
          <w:b/>
          <w:bCs/>
        </w:rPr>
        <w:t>ΠΡΟΕΔΡΕΥΩΝ (Μάριος Γεωργιάδης):</w:t>
      </w:r>
      <w:r>
        <w:rPr>
          <w:rFonts w:eastAsia="Times New Roman"/>
          <w:bCs/>
        </w:rPr>
        <w:t xml:space="preserve"> Ευχαριστούμε, κύριε Υπουργέ.</w:t>
      </w:r>
    </w:p>
    <w:p w14:paraId="6A90ED18" w14:textId="77777777" w:rsidR="00DD7B38" w:rsidRDefault="001C5CC8">
      <w:pPr>
        <w:spacing w:line="600" w:lineRule="auto"/>
        <w:ind w:firstLine="720"/>
        <w:jc w:val="both"/>
        <w:rPr>
          <w:rFonts w:eastAsia="Times New Roman"/>
          <w:bCs/>
        </w:rPr>
      </w:pPr>
      <w:r>
        <w:rPr>
          <w:rFonts w:eastAsia="Times New Roman"/>
          <w:bCs/>
        </w:rPr>
        <w:t xml:space="preserve">Η </w:t>
      </w:r>
      <w:r>
        <w:rPr>
          <w:rFonts w:eastAsia="Times New Roman"/>
          <w:bCs/>
        </w:rPr>
        <w:t xml:space="preserve">κ. </w:t>
      </w:r>
      <w:proofErr w:type="spellStart"/>
      <w:r>
        <w:rPr>
          <w:rFonts w:eastAsia="Times New Roman"/>
          <w:bCs/>
        </w:rPr>
        <w:t>Χριστοφιλοπούλου</w:t>
      </w:r>
      <w:proofErr w:type="spellEnd"/>
      <w:r>
        <w:rPr>
          <w:rFonts w:eastAsia="Times New Roman"/>
          <w:bCs/>
        </w:rPr>
        <w:t xml:space="preserve"> έχει τον λόγο για τρία λεπτά.</w:t>
      </w:r>
    </w:p>
    <w:p w14:paraId="6A90ED19" w14:textId="77777777" w:rsidR="00DD7B38" w:rsidRDefault="001C5CC8">
      <w:pPr>
        <w:spacing w:line="600" w:lineRule="auto"/>
        <w:ind w:firstLine="720"/>
        <w:jc w:val="both"/>
        <w:rPr>
          <w:rFonts w:eastAsia="Times New Roman"/>
          <w:bCs/>
        </w:rPr>
      </w:pPr>
      <w:r>
        <w:rPr>
          <w:rFonts w:eastAsia="Times New Roman"/>
          <w:b/>
          <w:bCs/>
        </w:rPr>
        <w:t>ΠΑΡΑΣΚΕΥΗ ΧΡΙΣΤΟΦΙΛΟΠΟΥΛΟΥ:</w:t>
      </w:r>
      <w:r>
        <w:rPr>
          <w:rFonts w:eastAsia="Times New Roman"/>
          <w:bCs/>
        </w:rPr>
        <w:t xml:space="preserve"> Κύριε Υπουργέ, ωραίοι οι χειρισμοί του να πετάμε την μπάλα στην εξέδρα ή άλλως να νίπ</w:t>
      </w:r>
      <w:r>
        <w:rPr>
          <w:rFonts w:eastAsia="Times New Roman"/>
          <w:bCs/>
        </w:rPr>
        <w:t xml:space="preserve">τουμε τας χείρας μας ως Πόντιοι Πιλάτοι, αλλά αυτή η μανιέρα της Κυβέρνησης «για όλα φταίνε οι προηγούμενοι» ισχύει και στην περίπτωση αυτή. Εμείς έχουμε κάνει αυτοκριτική, αλλά είμαστε και περήφανοι για πολλά που κάναμε και εσείς </w:t>
      </w:r>
      <w:r>
        <w:rPr>
          <w:rFonts w:eastAsia="Times New Roman"/>
          <w:bCs/>
        </w:rPr>
        <w:lastRenderedPageBreak/>
        <w:t>τώρα που τα υλοποιείτε, ό</w:t>
      </w:r>
      <w:r>
        <w:rPr>
          <w:rFonts w:eastAsia="Times New Roman"/>
          <w:bCs/>
        </w:rPr>
        <w:t xml:space="preserve">πως στα θέματα της διαφθοράς, την ηλεκτρονική </w:t>
      </w:r>
      <w:proofErr w:type="spellStart"/>
      <w:r>
        <w:rPr>
          <w:rFonts w:eastAsia="Times New Roman"/>
          <w:bCs/>
        </w:rPr>
        <w:t>συνταγογράφηση</w:t>
      </w:r>
      <w:proofErr w:type="spellEnd"/>
      <w:r>
        <w:rPr>
          <w:rFonts w:eastAsia="Times New Roman"/>
          <w:bCs/>
        </w:rPr>
        <w:t xml:space="preserve"> ή τους ηλεκτρονικούς πλειστηριασμούς, δεν μιλάτε καθόλου. Τότε τα καταψηφίζατε και ήσασταν στα κάγκελα. Ας τα αφήσουμε, όμως, αυτά. </w:t>
      </w:r>
    </w:p>
    <w:p w14:paraId="6A90ED1A" w14:textId="77777777" w:rsidR="00DD7B38" w:rsidRDefault="001C5CC8">
      <w:pPr>
        <w:spacing w:line="600" w:lineRule="auto"/>
        <w:ind w:firstLine="720"/>
        <w:jc w:val="both"/>
        <w:rPr>
          <w:rFonts w:eastAsia="Times New Roman"/>
          <w:bCs/>
        </w:rPr>
      </w:pPr>
      <w:r>
        <w:rPr>
          <w:rFonts w:eastAsia="Times New Roman"/>
          <w:bCs/>
        </w:rPr>
        <w:t>Εγώ θα το αφήσω αυτό, γιατί το ζήτημα που συζητάμε δεν χρειάζε</w:t>
      </w:r>
      <w:r>
        <w:rPr>
          <w:rFonts w:eastAsia="Times New Roman"/>
          <w:bCs/>
        </w:rPr>
        <w:t xml:space="preserve">ται κομματική αντιπαράθεση. Εσείς </w:t>
      </w:r>
      <w:proofErr w:type="spellStart"/>
      <w:r>
        <w:rPr>
          <w:rFonts w:eastAsia="Times New Roman"/>
          <w:bCs/>
        </w:rPr>
        <w:t>ήρξατε</w:t>
      </w:r>
      <w:proofErr w:type="spellEnd"/>
      <w:r>
        <w:rPr>
          <w:rFonts w:eastAsia="Times New Roman"/>
          <w:bCs/>
        </w:rPr>
        <w:t xml:space="preserve"> χειρών αδίκων. Σας απαντώ, λοιπόν, το εξής: Τόσα χρόνια, ακόμη και μετά τον νόμο του 2005 -που έφερε ο κ. Αλογοσκούφης τότε, με τον οποίον είχαμε διαφωνήσει- δεν υπήρξε κανένα πρόβλημα ποτέ με τον ΛΕΠΕΤΕ και όλες αν</w:t>
      </w:r>
      <w:r>
        <w:rPr>
          <w:rFonts w:eastAsia="Times New Roman"/>
          <w:bCs/>
        </w:rPr>
        <w:t xml:space="preserve">εξαιρέτως οι διοικήσεις κατέβαλαν όσα έπρεπε να καταβάλουν και αυτό το ξέρετε κι εσείς, όπως το ξέρουν και οι χιλιάδες συνταξιούχοι που βιώνουν τώρα το πρόβλημα. </w:t>
      </w:r>
    </w:p>
    <w:p w14:paraId="6A90ED1B" w14:textId="77777777" w:rsidR="00DD7B38" w:rsidRDefault="001C5CC8">
      <w:pPr>
        <w:tabs>
          <w:tab w:val="left" w:pos="1494"/>
        </w:tabs>
        <w:spacing w:line="600" w:lineRule="auto"/>
        <w:ind w:firstLine="720"/>
        <w:jc w:val="both"/>
        <w:rPr>
          <w:rFonts w:eastAsia="Times New Roman" w:cs="Times New Roman"/>
          <w:szCs w:val="24"/>
        </w:rPr>
      </w:pPr>
      <w:r>
        <w:rPr>
          <w:rFonts w:eastAsia="Times New Roman" w:cs="Times New Roman"/>
          <w:szCs w:val="24"/>
        </w:rPr>
        <w:t>Τόσα χρόνια δεν υπήρχε πρόβλημα. Είστε τρία χρόνια Κυβέρνηση. Μέσα σε αυτά τα τρία χρόνια, με</w:t>
      </w:r>
      <w:r>
        <w:rPr>
          <w:rFonts w:eastAsia="Times New Roman" w:cs="Times New Roman"/>
          <w:szCs w:val="24"/>
        </w:rPr>
        <w:t xml:space="preserve"> απίθανους ερασιτεχνισμούς, με φοβερές έως και εγκληματικές ενέργειες –της </w:t>
      </w:r>
      <w:proofErr w:type="spellStart"/>
      <w:r>
        <w:rPr>
          <w:rFonts w:eastAsia="Times New Roman" w:cs="Times New Roman"/>
          <w:szCs w:val="24"/>
        </w:rPr>
        <w:t>Βαρουφακειάδας</w:t>
      </w:r>
      <w:proofErr w:type="spellEnd"/>
      <w:r>
        <w:rPr>
          <w:rFonts w:eastAsia="Times New Roman" w:cs="Times New Roman"/>
          <w:szCs w:val="24"/>
        </w:rPr>
        <w:t xml:space="preserve"> το 2015- έφτασαν οι τράπεζες και συγκεκριμένα και η Ε</w:t>
      </w:r>
      <w:r>
        <w:rPr>
          <w:rFonts w:eastAsia="Times New Roman" w:cs="Times New Roman"/>
          <w:szCs w:val="24"/>
        </w:rPr>
        <w:t>θνική</w:t>
      </w:r>
      <w:r>
        <w:rPr>
          <w:rFonts w:eastAsia="Times New Roman" w:cs="Times New Roman"/>
          <w:szCs w:val="24"/>
        </w:rPr>
        <w:t xml:space="preserve"> να έχουν πρόβλημα. </w:t>
      </w:r>
    </w:p>
    <w:p w14:paraId="6A90ED1C" w14:textId="77777777" w:rsidR="00DD7B38" w:rsidRDefault="001C5CC8">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Ακούστε, κύριε Υπουργέ, εμείς, η Δημοκρατική Συμπαράταξη, και ο διευρυμένος νέος φορέας</w:t>
      </w:r>
      <w:r>
        <w:rPr>
          <w:rFonts w:eastAsia="Times New Roman" w:cs="Times New Roman"/>
          <w:szCs w:val="24"/>
        </w:rPr>
        <w:t xml:space="preserve"> δεν θα απεκδυθούμε ευθυνών της Αντιπολίτευσης και θα κάνουμε και προτάσεις και στο συνέδριο μας. </w:t>
      </w:r>
    </w:p>
    <w:p w14:paraId="6A90ED1D" w14:textId="77777777" w:rsidR="00DD7B38" w:rsidRDefault="001C5CC8">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Θα σας πω, όμως, κάτι: Φτάνει να μου λέτε όσα μου είπατε τώρα, να παραπέμπετε στον </w:t>
      </w:r>
      <w:r>
        <w:rPr>
          <w:rFonts w:eastAsia="Times New Roman" w:cs="Times New Roman"/>
          <w:szCs w:val="24"/>
          <w:lang w:val="en-US"/>
        </w:rPr>
        <w:t>ILO</w:t>
      </w:r>
      <w:r>
        <w:rPr>
          <w:rFonts w:eastAsia="Times New Roman" w:cs="Times New Roman"/>
          <w:szCs w:val="24"/>
        </w:rPr>
        <w:t xml:space="preserve"> ή να παραπέμπετε σε γενικά θέματα και να μη μου δίνετε μια απάντηση; Π</w:t>
      </w:r>
      <w:r>
        <w:rPr>
          <w:rFonts w:eastAsia="Times New Roman" w:cs="Times New Roman"/>
          <w:szCs w:val="24"/>
        </w:rPr>
        <w:t>ράγματι, υπάρχει αυτή η επιτροπή διαπραγμάτευσης. Θα συμφωνήσω μαζί σας. Να δούμε πού θα καταλήξει. Η Κυβέρνηση θα παρακολουθεί το θέμα; Όταν η τράπεζα έχει δημόσιο χρήμα, όταν κύριος μέτοχος είναι το Ταμείο Χρηματοπιστωτικής Σταθερότητας, πού είναι η Κυβέ</w:t>
      </w:r>
      <w:r>
        <w:rPr>
          <w:rFonts w:eastAsia="Times New Roman" w:cs="Times New Roman"/>
          <w:szCs w:val="24"/>
        </w:rPr>
        <w:t xml:space="preserve">ρνηση; Γιατί η Κυβέρνηση δεν βάζει κάτω τους φορείς; Αυτό δεν αφορά μόνο εσάς προσωπικά, αλλά και τον κ. Δραγασάκη και συνολικά την Κυβέρνηση, η οποία, επειδή δημιούργησε το πρόβλημα, οφείλει να δώσει λύση. </w:t>
      </w:r>
    </w:p>
    <w:p w14:paraId="6A90ED1E" w14:textId="77777777" w:rsidR="00DD7B38" w:rsidRDefault="001C5CC8">
      <w:pPr>
        <w:tabs>
          <w:tab w:val="left" w:pos="1494"/>
        </w:tabs>
        <w:spacing w:line="600" w:lineRule="auto"/>
        <w:ind w:firstLine="720"/>
        <w:jc w:val="both"/>
        <w:rPr>
          <w:rFonts w:eastAsia="Times New Roman" w:cs="Times New Roman"/>
          <w:szCs w:val="24"/>
        </w:rPr>
      </w:pPr>
      <w:r>
        <w:rPr>
          <w:rFonts w:eastAsia="Times New Roman" w:cs="Times New Roman"/>
          <w:szCs w:val="24"/>
        </w:rPr>
        <w:t>Εγώ, κύριε Υπουργέ, περιμένω τη δική σας πρόταση</w:t>
      </w:r>
      <w:r>
        <w:rPr>
          <w:rFonts w:eastAsia="Times New Roman" w:cs="Times New Roman"/>
          <w:szCs w:val="24"/>
        </w:rPr>
        <w:t xml:space="preserve">. Η δική μας πρόταση είναι ότι η Κυβέρνηση δεν μπορεί να κάνει ότι δεν καταλαβαίνει και να εύχεται, όπως ευχηθήκατε -στις ευχές μπορεί να συμφωνήσουμε- ότι το πρόβλημα θα λυθεί. Ούτε μπορεί να τηρεί την παρελκυστική στάση, που τηρεί μέχρι τώρα. </w:t>
      </w:r>
    </w:p>
    <w:p w14:paraId="6A90ED1F" w14:textId="77777777" w:rsidR="00DD7B38" w:rsidRDefault="001C5CC8">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Αυτό που π</w:t>
      </w:r>
      <w:r>
        <w:rPr>
          <w:rFonts w:eastAsia="Times New Roman" w:cs="Times New Roman"/>
          <w:szCs w:val="24"/>
        </w:rPr>
        <w:t xml:space="preserve">ρέπει να κάνει η Κυβέρνηση είναι να δράσει πολιτικά, να δει απ’ όλες τις πλευρές –σας ανέφερα τον τρόπο- πώς μπορεί να δοθεί βιώσιμη λύση. Αν αφήσουμε την </w:t>
      </w:r>
      <w:r>
        <w:rPr>
          <w:rFonts w:eastAsia="Times New Roman" w:cs="Times New Roman"/>
          <w:szCs w:val="24"/>
        </w:rPr>
        <w:t xml:space="preserve">επιτροπή </w:t>
      </w:r>
      <w:r>
        <w:rPr>
          <w:rFonts w:eastAsia="Times New Roman" w:cs="Times New Roman"/>
          <w:szCs w:val="24"/>
        </w:rPr>
        <w:t>και περάσει χρόνος, σε λίγο οι συνταξιούχοι δεν θα έχουν κα</w:t>
      </w:r>
      <w:r>
        <w:rPr>
          <w:rFonts w:eastAsia="Times New Roman" w:cs="Times New Roman"/>
          <w:szCs w:val="24"/>
        </w:rPr>
        <w:t>μ</w:t>
      </w:r>
      <w:r>
        <w:rPr>
          <w:rFonts w:eastAsia="Times New Roman" w:cs="Times New Roman"/>
          <w:szCs w:val="24"/>
        </w:rPr>
        <w:t xml:space="preserve">μία παροχή </w:t>
      </w:r>
      <w:proofErr w:type="spellStart"/>
      <w:r>
        <w:rPr>
          <w:rFonts w:eastAsia="Times New Roman" w:cs="Times New Roman"/>
          <w:szCs w:val="24"/>
        </w:rPr>
        <w:t>επικούρησης</w:t>
      </w:r>
      <w:proofErr w:type="spellEnd"/>
      <w:r>
        <w:rPr>
          <w:rFonts w:eastAsia="Times New Roman" w:cs="Times New Roman"/>
          <w:szCs w:val="24"/>
        </w:rPr>
        <w:t>. Και τόσα</w:t>
      </w:r>
      <w:r>
        <w:rPr>
          <w:rFonts w:eastAsia="Times New Roman" w:cs="Times New Roman"/>
          <w:szCs w:val="24"/>
        </w:rPr>
        <w:t xml:space="preserve"> χρόνια κατέβαλαν αδιαλείπτως τις εισφορές τους. </w:t>
      </w:r>
    </w:p>
    <w:p w14:paraId="6A90ED20" w14:textId="77777777" w:rsidR="00DD7B38" w:rsidRDefault="001C5CC8">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Περιμένω, λοιπόν, κύριε Υπουργέ, κάτι παραπάνω από το «βλέπουμε τα τρένα να περνούν». Δείχνετε ανοχή στους </w:t>
      </w:r>
      <w:proofErr w:type="spellStart"/>
      <w:r>
        <w:rPr>
          <w:rFonts w:eastAsia="Times New Roman" w:cs="Times New Roman"/>
          <w:szCs w:val="24"/>
        </w:rPr>
        <w:t>μπαχαλάκηδες</w:t>
      </w:r>
      <w:proofErr w:type="spellEnd"/>
      <w:r>
        <w:rPr>
          <w:rFonts w:eastAsia="Times New Roman" w:cs="Times New Roman"/>
          <w:szCs w:val="24"/>
        </w:rPr>
        <w:t xml:space="preserve"> και στον </w:t>
      </w:r>
      <w:proofErr w:type="spellStart"/>
      <w:r>
        <w:rPr>
          <w:rFonts w:eastAsia="Times New Roman" w:cs="Times New Roman"/>
          <w:szCs w:val="24"/>
        </w:rPr>
        <w:t>Ρουβίκωνα</w:t>
      </w:r>
      <w:proofErr w:type="spellEnd"/>
      <w:r>
        <w:rPr>
          <w:rFonts w:eastAsia="Times New Roman" w:cs="Times New Roman"/>
          <w:szCs w:val="24"/>
        </w:rPr>
        <w:t>, έτσι κι αλλιώς, ως Κυβέρνηση. Την ίδια ανοχή βλέπω ότι δείχνετε κα</w:t>
      </w:r>
      <w:r>
        <w:rPr>
          <w:rFonts w:eastAsia="Times New Roman" w:cs="Times New Roman"/>
          <w:szCs w:val="24"/>
        </w:rPr>
        <w:t xml:space="preserve">ι προς τους εργοδότες. </w:t>
      </w:r>
    </w:p>
    <w:p w14:paraId="6A90ED21"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6A90ED22"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6A90ED23"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κύριε Πρ</w:t>
      </w:r>
      <w:r>
        <w:rPr>
          <w:rFonts w:eastAsia="Times New Roman" w:cs="Times New Roman"/>
          <w:szCs w:val="24"/>
        </w:rPr>
        <w:t xml:space="preserve">όεδρε. </w:t>
      </w:r>
    </w:p>
    <w:p w14:paraId="6A90ED24"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Περίμενα να δω πώς θα διαχειριστεί η συνάδελφος το θέμα αυτό. Τώρα που λέγεται «Κίνημα Αλλαγής», θεωρούσα ότι θα αλλάξει και γραμμή. </w:t>
      </w:r>
    </w:p>
    <w:p w14:paraId="6A90ED25"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 xml:space="preserve">Αστειάκια. </w:t>
      </w:r>
    </w:p>
    <w:p w14:paraId="6A90ED26"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Όχι, γιατί μου μιλήσατε για κομματική αντιπαράθεση. </w:t>
      </w:r>
    </w:p>
    <w:p w14:paraId="6A90ED27"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Εσείς το κάνατε. </w:t>
      </w:r>
    </w:p>
    <w:p w14:paraId="6A90ED28"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Σκέφτομαι ποια θα είναι η θέση του Ποταμιού στο θέμα αυτό και ποια θα είναι η θέση της ΔΗΜΑΡ στο θέμα αυτό. </w:t>
      </w:r>
    </w:p>
    <w:p w14:paraId="6A90ED29"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Αυτό είναι δικό μας θέμα</w:t>
      </w:r>
      <w:r>
        <w:rPr>
          <w:rFonts w:eastAsia="Times New Roman" w:cs="Times New Roman"/>
          <w:szCs w:val="24"/>
        </w:rPr>
        <w:t xml:space="preserve">. </w:t>
      </w:r>
    </w:p>
    <w:p w14:paraId="6A90ED2A"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Απλώς, αναρωτιέμαι. </w:t>
      </w:r>
    </w:p>
    <w:p w14:paraId="6A90ED2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Μιλήσατε για κομματική αντιπαράθεση την οποία εγώ δεν επιχείρησα. </w:t>
      </w:r>
    </w:p>
    <w:p w14:paraId="6A90ED2C"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Πάλι πετάτε τη μπάλα στην εξέδρα; </w:t>
      </w:r>
    </w:p>
    <w:p w14:paraId="6A90ED2D"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 xml:space="preserve">ΥΩΝ (Μάριος Γεωργιάδης): </w:t>
      </w:r>
      <w:r>
        <w:rPr>
          <w:rFonts w:eastAsia="Times New Roman" w:cs="Times New Roman"/>
          <w:szCs w:val="24"/>
        </w:rPr>
        <w:t xml:space="preserve">Κύριε Υπουργέ, μην ανοίγετε διάλογο. Κάνετε ερωτήσεις που αναγκάζονται να κάνουν σχόλια και ανοίγετε τον διάλογο. </w:t>
      </w:r>
    </w:p>
    <w:p w14:paraId="6A90ED2E"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ΠΕΤΡΟΠΟΥΛΟΣ </w:t>
      </w:r>
      <w:r>
        <w:rPr>
          <w:rFonts w:eastAsia="Times New Roman" w:cs="Times New Roman"/>
          <w:b/>
          <w:szCs w:val="24"/>
        </w:rPr>
        <w:t xml:space="preserve">(Υφυπουργός Εργασίας, Κοινωνικής Ασφάλισης και Κοινωνικής Αλληλεγγύης): </w:t>
      </w:r>
      <w:r>
        <w:rPr>
          <w:rFonts w:eastAsia="Times New Roman" w:cs="Times New Roman"/>
          <w:szCs w:val="24"/>
        </w:rPr>
        <w:t>Όταν με ρωτάτε, θεωρώ</w:t>
      </w:r>
      <w:r>
        <w:rPr>
          <w:rFonts w:eastAsia="Times New Roman" w:cs="Times New Roman"/>
          <w:szCs w:val="24"/>
        </w:rPr>
        <w:t xml:space="preserve"> ότι έχετε μελετήσει και το θέμα και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τουλάχιστον, </w:t>
      </w:r>
      <w:r>
        <w:rPr>
          <w:rFonts w:eastAsia="Times New Roman" w:cs="Times New Roman"/>
          <w:szCs w:val="24"/>
        </w:rPr>
        <w:t>έχετε ρωτήσει επιφανή στελέχη της «ΕΘΝΙΚΗΣ ΤΡΑΠΕΖΑΣ», που είναι στελέχη της παράταξής σας. Εκείνοι να σας πουν</w:t>
      </w:r>
      <w:r>
        <w:rPr>
          <w:rFonts w:eastAsia="Times New Roman" w:cs="Times New Roman"/>
          <w:szCs w:val="24"/>
        </w:rPr>
        <w:t>,</w:t>
      </w:r>
      <w:r>
        <w:rPr>
          <w:rFonts w:eastAsia="Times New Roman" w:cs="Times New Roman"/>
          <w:szCs w:val="24"/>
        </w:rPr>
        <w:t xml:space="preserve"> που είχαν ευθύνη για τη διαχείριση όλων αυτών των θεμάτων και από συνδικαλιστική θέση. Μη</w:t>
      </w:r>
      <w:r>
        <w:rPr>
          <w:rFonts w:eastAsia="Times New Roman" w:cs="Times New Roman"/>
          <w:szCs w:val="24"/>
        </w:rPr>
        <w:t xml:space="preserve"> με αναγκάζετε να μπω σε θέματα τα οποία δεν συνηθίζω </w:t>
      </w:r>
      <w:r>
        <w:rPr>
          <w:rFonts w:eastAsia="Times New Roman" w:cs="Times New Roman"/>
          <w:szCs w:val="24"/>
        </w:rPr>
        <w:t>να σχολιάζω</w:t>
      </w:r>
      <w:r>
        <w:rPr>
          <w:rFonts w:eastAsia="Times New Roman" w:cs="Times New Roman"/>
          <w:szCs w:val="24"/>
        </w:rPr>
        <w:t xml:space="preserve">, διότι η θέση μου </w:t>
      </w:r>
      <w:r>
        <w:rPr>
          <w:rFonts w:eastAsia="Times New Roman" w:cs="Times New Roman"/>
          <w:szCs w:val="24"/>
        </w:rPr>
        <w:t>-</w:t>
      </w:r>
      <w:r>
        <w:rPr>
          <w:rFonts w:eastAsia="Times New Roman" w:cs="Times New Roman"/>
          <w:szCs w:val="24"/>
        </w:rPr>
        <w:t>ως θέση ευθύνης</w:t>
      </w:r>
      <w:r>
        <w:rPr>
          <w:rFonts w:eastAsia="Times New Roman" w:cs="Times New Roman"/>
          <w:szCs w:val="24"/>
        </w:rPr>
        <w:t>-</w:t>
      </w:r>
      <w:r>
        <w:rPr>
          <w:rFonts w:eastAsia="Times New Roman" w:cs="Times New Roman"/>
          <w:szCs w:val="24"/>
        </w:rPr>
        <w:t xml:space="preserve"> οφείλει να βλέπει όλα τα ζητήματα, μαζί και την κατάσταση της «ΕΘΝΙΚΗΣ ΤΡΑΠΕΖΑΣ» η οποία πρέπει να στηριχθεί σε μια προοπτική βιώσιμης ανάπτυξης. </w:t>
      </w:r>
    </w:p>
    <w:p w14:paraId="6A90ED2F"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Μη με τ</w:t>
      </w:r>
      <w:r>
        <w:rPr>
          <w:rFonts w:eastAsia="Times New Roman" w:cs="Times New Roman"/>
          <w:szCs w:val="24"/>
        </w:rPr>
        <w:t xml:space="preserve">σιτώνετε, λοιπόν, διότι το πρόβλημα υπάρχει και μάλιστα, με βάση συγκεκριμένες αιτίες. Αν δεν δει </w:t>
      </w:r>
      <w:r>
        <w:rPr>
          <w:rFonts w:eastAsia="Times New Roman" w:cs="Times New Roman"/>
          <w:szCs w:val="24"/>
        </w:rPr>
        <w:t xml:space="preserve">κάποιος </w:t>
      </w:r>
      <w:r>
        <w:rPr>
          <w:rFonts w:eastAsia="Times New Roman" w:cs="Times New Roman"/>
          <w:szCs w:val="24"/>
        </w:rPr>
        <w:t xml:space="preserve">τις αιτίες, δεν μπορεί να βρει και τη λύση. Η αιτία είναι ότι σήμερα έχουμε δέκα έξι χιλιάδες τριακόσιους που συνταξιοδοτούνται από </w:t>
      </w:r>
      <w:r>
        <w:rPr>
          <w:rFonts w:eastAsia="Times New Roman" w:cs="Times New Roman"/>
          <w:szCs w:val="24"/>
        </w:rPr>
        <w:lastRenderedPageBreak/>
        <w:t>το ΛΕΠΕΤΕ με επικο</w:t>
      </w:r>
      <w:r>
        <w:rPr>
          <w:rFonts w:eastAsia="Times New Roman" w:cs="Times New Roman"/>
          <w:szCs w:val="24"/>
        </w:rPr>
        <w:t xml:space="preserve">υρική σύνταξη και έχει μόλις τέσσερις χιλιάδες οχτακόσιους ασφαλισμένους, όταν οι εργαζόμενοι σήμερα στην «ΕΘΝΙΚΗ ΤΡΑΠΕΖΑ» </w:t>
      </w:r>
      <w:r>
        <w:rPr>
          <w:rFonts w:eastAsia="Times New Roman" w:cs="Times New Roman"/>
          <w:szCs w:val="24"/>
        </w:rPr>
        <w:t>πλησιάζουν τους</w:t>
      </w:r>
      <w:r>
        <w:rPr>
          <w:rFonts w:eastAsia="Times New Roman" w:cs="Times New Roman"/>
          <w:szCs w:val="24"/>
        </w:rPr>
        <w:t xml:space="preserve"> δέκα χιλιάδες. </w:t>
      </w:r>
    </w:p>
    <w:p w14:paraId="6A90ED30"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Τρία χρόνια είστε Κυβέρνηση. Γιατί δεν το αλλάζατε; </w:t>
      </w:r>
    </w:p>
    <w:p w14:paraId="6A90ED31"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ΑΝΑΣΤΑΣΙΟΣ ΠΕΤΡΟΠΟΥΛ</w:t>
      </w:r>
      <w:r>
        <w:rPr>
          <w:rFonts w:eastAsia="Times New Roman" w:cs="Times New Roman"/>
          <w:b/>
          <w:szCs w:val="24"/>
        </w:rPr>
        <w:t xml:space="preserve">ΟΣ (Υφυπουργός Εργασίας, Κοινωνικής Ασφάλισης και Κοινωνικής Αλληλεγγύης):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δεν ακούγεστε από την τηλεόραση. Ακούγομαι εγώ. </w:t>
      </w:r>
    </w:p>
    <w:p w14:paraId="6A90ED32"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Δεν έχω δικαίωμα </w:t>
      </w:r>
      <w:proofErr w:type="spellStart"/>
      <w:r>
        <w:rPr>
          <w:rFonts w:eastAsia="Times New Roman" w:cs="Times New Roman"/>
          <w:szCs w:val="24"/>
        </w:rPr>
        <w:t>τριτολογίας</w:t>
      </w:r>
      <w:proofErr w:type="spellEnd"/>
      <w:r>
        <w:rPr>
          <w:rFonts w:eastAsia="Times New Roman" w:cs="Times New Roman"/>
          <w:szCs w:val="24"/>
        </w:rPr>
        <w:t xml:space="preserve">. </w:t>
      </w:r>
    </w:p>
    <w:p w14:paraId="6A90ED33"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w:t>
      </w:r>
      <w:r>
        <w:rPr>
          <w:rFonts w:eastAsia="Times New Roman" w:cs="Times New Roman"/>
          <w:b/>
          <w:szCs w:val="24"/>
        </w:rPr>
        <w:t xml:space="preserve">ωνικής Ασφάλισης και Κοινωνικής Αλληλεγγύης): </w:t>
      </w:r>
      <w:r>
        <w:rPr>
          <w:rFonts w:eastAsia="Times New Roman" w:cs="Times New Roman"/>
          <w:szCs w:val="24"/>
        </w:rPr>
        <w:t>Έχετε την άποψη ότι θα πρέπει σε μια τέτοια κρίσιμη περίσταση να με εμποδίσετε να αναπτύξω τον συλλογισμό μου, ο οποίος πραγματικά βοηθάει στην εξεύρεση λύσης του προβλήματος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2005</w:t>
      </w:r>
      <w:r>
        <w:rPr>
          <w:rFonts w:eastAsia="Times New Roman" w:cs="Times New Roman"/>
          <w:szCs w:val="24"/>
        </w:rPr>
        <w:t xml:space="preserve"> -</w:t>
      </w:r>
      <w:r>
        <w:rPr>
          <w:rFonts w:eastAsia="Times New Roman" w:cs="Times New Roman"/>
          <w:szCs w:val="24"/>
        </w:rPr>
        <w:t>όταν συνέβη αυτό που συνέ</w:t>
      </w:r>
      <w:r>
        <w:rPr>
          <w:rFonts w:eastAsia="Times New Roman" w:cs="Times New Roman"/>
          <w:szCs w:val="24"/>
        </w:rPr>
        <w:t>βη με τον νόμο Αλογοσκούφη</w:t>
      </w:r>
      <w:r>
        <w:rPr>
          <w:rFonts w:eastAsia="Times New Roman" w:cs="Times New Roman"/>
          <w:szCs w:val="24"/>
        </w:rPr>
        <w:t xml:space="preserve">- </w:t>
      </w:r>
      <w:r>
        <w:rPr>
          <w:rFonts w:eastAsia="Times New Roman" w:cs="Times New Roman"/>
          <w:szCs w:val="24"/>
        </w:rPr>
        <w:t>με την ένταξη όλων στο ΕΤΕΑΕΠ</w:t>
      </w:r>
      <w:r>
        <w:rPr>
          <w:rFonts w:eastAsia="Times New Roman" w:cs="Times New Roman"/>
          <w:szCs w:val="24"/>
        </w:rPr>
        <w:t>,</w:t>
      </w:r>
      <w:r>
        <w:rPr>
          <w:rFonts w:eastAsia="Times New Roman" w:cs="Times New Roman"/>
          <w:szCs w:val="24"/>
        </w:rPr>
        <w:t xml:space="preserve"> έμεινε πίσω ένα θνησιγενές ταμείο μαζί με το ΕΤΑΤ. </w:t>
      </w:r>
    </w:p>
    <w:p w14:paraId="6A90ED34" w14:textId="77777777" w:rsidR="00DD7B38" w:rsidRDefault="001C5CC8">
      <w:pPr>
        <w:tabs>
          <w:tab w:val="left" w:pos="2940"/>
        </w:tabs>
        <w:spacing w:line="600" w:lineRule="auto"/>
        <w:ind w:firstLine="720"/>
        <w:jc w:val="both"/>
        <w:rPr>
          <w:rFonts w:eastAsia="Times New Roman"/>
          <w:szCs w:val="24"/>
        </w:rPr>
      </w:pPr>
      <w:r>
        <w:rPr>
          <w:rFonts w:eastAsia="Times New Roman"/>
          <w:szCs w:val="24"/>
        </w:rPr>
        <w:lastRenderedPageBreak/>
        <w:t>Όμως, έρχεστε εδώ απροετοίμαστη</w:t>
      </w:r>
      <w:r>
        <w:rPr>
          <w:rFonts w:eastAsia="Times New Roman"/>
          <w:szCs w:val="24"/>
        </w:rPr>
        <w:t>. Χ</w:t>
      </w:r>
      <w:r>
        <w:rPr>
          <w:rFonts w:eastAsia="Times New Roman"/>
          <w:szCs w:val="24"/>
        </w:rPr>
        <w:t xml:space="preserve">ωρίς να ρωτήσετε ποια είναι </w:t>
      </w:r>
      <w:r>
        <w:rPr>
          <w:rFonts w:eastAsia="Times New Roman"/>
          <w:szCs w:val="24"/>
        </w:rPr>
        <w:t xml:space="preserve">σήμερα </w:t>
      </w:r>
      <w:r>
        <w:rPr>
          <w:rFonts w:eastAsia="Times New Roman"/>
          <w:szCs w:val="24"/>
        </w:rPr>
        <w:t>η θέση του Συλλόγου Εργαζομένων της Εθνικής</w:t>
      </w:r>
      <w:r>
        <w:rPr>
          <w:rFonts w:eastAsia="Times New Roman"/>
          <w:szCs w:val="24"/>
        </w:rPr>
        <w:t xml:space="preserve"> - </w:t>
      </w:r>
      <w:r>
        <w:rPr>
          <w:rFonts w:eastAsia="Times New Roman"/>
          <w:szCs w:val="24"/>
        </w:rPr>
        <w:t>που η πλειοψηφία έχει παράταξη</w:t>
      </w:r>
      <w:r>
        <w:rPr>
          <w:rFonts w:eastAsia="Times New Roman"/>
          <w:szCs w:val="24"/>
        </w:rPr>
        <w:t xml:space="preserve"> των δικών σας πολιτικών επιλογών και κατευθύνσεων</w:t>
      </w:r>
      <w:r>
        <w:rPr>
          <w:rFonts w:eastAsia="Times New Roman"/>
          <w:szCs w:val="24"/>
        </w:rPr>
        <w:t>-</w:t>
      </w:r>
      <w:r>
        <w:rPr>
          <w:rFonts w:eastAsia="Times New Roman"/>
          <w:szCs w:val="24"/>
        </w:rPr>
        <w:t xml:space="preserve"> ή τι λέει η ΟΤΟΕ. Άλλη στάση έχουν ίσως από αυτό που λέτε. Αν η ΟΤΟΕ και ο </w:t>
      </w:r>
      <w:r>
        <w:rPr>
          <w:rFonts w:eastAsia="Times New Roman"/>
          <w:szCs w:val="24"/>
        </w:rPr>
        <w:t xml:space="preserve">σύλλογος </w:t>
      </w:r>
      <w:r>
        <w:rPr>
          <w:rFonts w:eastAsia="Times New Roman"/>
          <w:szCs w:val="24"/>
        </w:rPr>
        <w:t xml:space="preserve">της Εθνικής μου λέει να εντάξω τώρα στο ΕΤΕΑΕΠ το </w:t>
      </w:r>
      <w:r>
        <w:rPr>
          <w:rFonts w:eastAsia="Times New Roman"/>
          <w:szCs w:val="24"/>
        </w:rPr>
        <w:t>ταμείο</w:t>
      </w:r>
      <w:r>
        <w:rPr>
          <w:rFonts w:eastAsia="Times New Roman"/>
          <w:szCs w:val="24"/>
        </w:rPr>
        <w:t>, να το συζητήσουμε. Να μου το πουν, όμως. Δεν μου το έχουν πει.</w:t>
      </w:r>
      <w:r>
        <w:rPr>
          <w:rFonts w:eastAsia="Times New Roman"/>
          <w:szCs w:val="24"/>
        </w:rPr>
        <w:t xml:space="preserve"> Το λέτε εσείς. Αν είναι αυτό, το οποίο προτείνετε, να το εξετάσουμε και να το συζητήσουμε.</w:t>
      </w:r>
    </w:p>
    <w:p w14:paraId="6A90ED35"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Εσείς το είπατε. Είναι λύση αυτό;</w:t>
      </w:r>
    </w:p>
    <w:p w14:paraId="6A90ED36"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Εμείς, </w:t>
      </w:r>
      <w:r>
        <w:rPr>
          <w:rFonts w:eastAsia="Times New Roman"/>
          <w:szCs w:val="24"/>
        </w:rPr>
        <w:t>όμως, δεν θεωρούμε ότι θα πρέπει</w:t>
      </w:r>
      <w:r>
        <w:rPr>
          <w:rFonts w:eastAsia="Times New Roman"/>
          <w:szCs w:val="24"/>
        </w:rPr>
        <w:t xml:space="preserve"> -</w:t>
      </w:r>
      <w:r>
        <w:rPr>
          <w:rFonts w:eastAsia="Times New Roman"/>
          <w:szCs w:val="24"/>
        </w:rPr>
        <w:t xml:space="preserve">χωρίς να επιδιωχθεί η επίλυση του προβλήματος από την ίδια την </w:t>
      </w:r>
      <w:r>
        <w:rPr>
          <w:rFonts w:eastAsia="Times New Roman"/>
          <w:szCs w:val="24"/>
        </w:rPr>
        <w:t xml:space="preserve">τράπεζα </w:t>
      </w:r>
      <w:r>
        <w:rPr>
          <w:rFonts w:eastAsia="Times New Roman"/>
          <w:szCs w:val="24"/>
        </w:rPr>
        <w:t>που έχει την ευθύνη</w:t>
      </w:r>
      <w:r>
        <w:rPr>
          <w:rFonts w:eastAsia="Times New Roman"/>
          <w:szCs w:val="24"/>
        </w:rPr>
        <w:t xml:space="preserve">- </w:t>
      </w:r>
      <w:r>
        <w:rPr>
          <w:rFonts w:eastAsia="Times New Roman"/>
          <w:szCs w:val="24"/>
        </w:rPr>
        <w:t xml:space="preserve">να </w:t>
      </w:r>
      <w:proofErr w:type="spellStart"/>
      <w:r>
        <w:rPr>
          <w:rFonts w:eastAsia="Times New Roman"/>
          <w:szCs w:val="24"/>
        </w:rPr>
        <w:t>μετακυλίσει</w:t>
      </w:r>
      <w:proofErr w:type="spellEnd"/>
      <w:r>
        <w:rPr>
          <w:rFonts w:eastAsia="Times New Roman"/>
          <w:szCs w:val="24"/>
        </w:rPr>
        <w:t xml:space="preserve"> τα βάρη στο σύστημα της κοινωνικής ασφάλισης, στο δημόσιο, και δεν πρόκειται αυτό να το δεχθούμε. Τα βάρη θα βαρύνο</w:t>
      </w:r>
      <w:r>
        <w:rPr>
          <w:rFonts w:eastAsia="Times New Roman"/>
          <w:szCs w:val="24"/>
        </w:rPr>
        <w:t xml:space="preserve">υν την τράπεζα μέσα στο σύστημα της κοινωνικής ασφάλισης και αυτό θα </w:t>
      </w:r>
      <w:r>
        <w:rPr>
          <w:rFonts w:eastAsia="Times New Roman"/>
          <w:szCs w:val="24"/>
        </w:rPr>
        <w:t xml:space="preserve">τα </w:t>
      </w:r>
      <w:r>
        <w:rPr>
          <w:rFonts w:eastAsia="Times New Roman"/>
          <w:szCs w:val="24"/>
        </w:rPr>
        <w:t>καταβάλλει.</w:t>
      </w:r>
    </w:p>
    <w:p w14:paraId="6A90ED37" w14:textId="77777777" w:rsidR="00DD7B38" w:rsidRDefault="001C5CC8">
      <w:pPr>
        <w:tabs>
          <w:tab w:val="left" w:pos="2940"/>
        </w:tabs>
        <w:spacing w:line="600" w:lineRule="auto"/>
        <w:ind w:firstLine="720"/>
        <w:jc w:val="both"/>
        <w:rPr>
          <w:rFonts w:eastAsia="Times New Roman"/>
          <w:szCs w:val="24"/>
        </w:rPr>
      </w:pPr>
      <w:r>
        <w:rPr>
          <w:rFonts w:eastAsia="Times New Roman"/>
          <w:szCs w:val="24"/>
        </w:rPr>
        <w:lastRenderedPageBreak/>
        <w:t>Δεν φτάσαμε εκεί. Είμαστε στον προθάλαμο της προσπάθειας εξεύρεσης λύσης. Γίνεται, επιτέλους, με καθυστέρηση μια συζήτηση. Χθες, απ’ ό,τι πληροφορήθηκα, συστάθηκε μια επιτρ</w:t>
      </w:r>
      <w:r>
        <w:rPr>
          <w:rFonts w:eastAsia="Times New Roman"/>
          <w:szCs w:val="24"/>
        </w:rPr>
        <w:t>οπή να διαπραγματευτεί τα σχετικά ζητήματα.</w:t>
      </w:r>
    </w:p>
    <w:p w14:paraId="6A90ED38" w14:textId="77777777" w:rsidR="00DD7B38" w:rsidRDefault="001C5CC8">
      <w:pPr>
        <w:tabs>
          <w:tab w:val="left" w:pos="2940"/>
        </w:tabs>
        <w:spacing w:line="600" w:lineRule="auto"/>
        <w:ind w:firstLine="720"/>
        <w:jc w:val="both"/>
        <w:rPr>
          <w:rFonts w:eastAsia="Times New Roman"/>
          <w:szCs w:val="24"/>
        </w:rPr>
      </w:pPr>
      <w:r>
        <w:rPr>
          <w:rFonts w:eastAsia="Times New Roman"/>
          <w:szCs w:val="24"/>
        </w:rPr>
        <w:t xml:space="preserve">Σας υπενθυμίζω ότι ο κ. </w:t>
      </w:r>
      <w:proofErr w:type="spellStart"/>
      <w:r>
        <w:rPr>
          <w:rFonts w:eastAsia="Times New Roman"/>
          <w:szCs w:val="24"/>
        </w:rPr>
        <w:t>Αράπογλου</w:t>
      </w:r>
      <w:proofErr w:type="spellEnd"/>
      <w:r>
        <w:rPr>
          <w:rFonts w:eastAsia="Times New Roman"/>
          <w:szCs w:val="24"/>
        </w:rPr>
        <w:t xml:space="preserve"> το 2008 είχε προαναγγείλει την κατάργηση του ΛΕΠΕΤΕ με σαφήνεια και ο κ. </w:t>
      </w:r>
      <w:proofErr w:type="spellStart"/>
      <w:r>
        <w:rPr>
          <w:rFonts w:eastAsia="Times New Roman"/>
          <w:szCs w:val="24"/>
        </w:rPr>
        <w:t>Ράπανος</w:t>
      </w:r>
      <w:proofErr w:type="spellEnd"/>
      <w:r>
        <w:rPr>
          <w:rFonts w:eastAsia="Times New Roman"/>
          <w:szCs w:val="24"/>
        </w:rPr>
        <w:t xml:space="preserve"> το 2012 με </w:t>
      </w:r>
      <w:r>
        <w:rPr>
          <w:rFonts w:eastAsia="Times New Roman"/>
          <w:szCs w:val="24"/>
        </w:rPr>
        <w:t xml:space="preserve">κυβέρνηση </w:t>
      </w:r>
      <w:r>
        <w:rPr>
          <w:rFonts w:eastAsia="Times New Roman"/>
          <w:szCs w:val="24"/>
        </w:rPr>
        <w:t>ΠΑΣΟΚ τότε -δεν υπήρχε η ευθύνη της Κυβέρνησής μας- επίσης είχε αναγγείλει ό</w:t>
      </w:r>
      <w:r>
        <w:rPr>
          <w:rFonts w:eastAsia="Times New Roman"/>
          <w:szCs w:val="24"/>
        </w:rPr>
        <w:t>τι ο ΛΕΠΕΤΕ θα τελειώσει. Δεν υπάρχει περίπτωση να τελειώσει.</w:t>
      </w:r>
    </w:p>
    <w:p w14:paraId="6A90ED39" w14:textId="77777777" w:rsidR="00DD7B38" w:rsidRDefault="001C5CC8">
      <w:pPr>
        <w:tabs>
          <w:tab w:val="left" w:pos="2940"/>
        </w:tabs>
        <w:spacing w:line="600" w:lineRule="auto"/>
        <w:ind w:firstLine="720"/>
        <w:jc w:val="both"/>
        <w:rPr>
          <w:rFonts w:eastAsia="Times New Roman"/>
          <w:szCs w:val="24"/>
        </w:rPr>
      </w:pPr>
      <w:r>
        <w:rPr>
          <w:rFonts w:eastAsia="Times New Roman"/>
          <w:szCs w:val="24"/>
        </w:rPr>
        <w:t xml:space="preserve">Αυτό εμείς δεν θα το κάνουμε με τον τρόπο που σκέφτονται να το κάνουν οι προκάτοχοί μας στην </w:t>
      </w:r>
      <w:r>
        <w:rPr>
          <w:rFonts w:eastAsia="Times New Roman"/>
          <w:szCs w:val="24"/>
        </w:rPr>
        <w:t>κυβέρνηση</w:t>
      </w:r>
      <w:r>
        <w:rPr>
          <w:rFonts w:eastAsia="Times New Roman"/>
          <w:szCs w:val="24"/>
        </w:rPr>
        <w:t>, δηλαδή με ανευθυνότητα και αφήνοντας να στερέψει η πηγή χρηματοδότησης των συντάξεων, γιατ</w:t>
      </w:r>
      <w:r>
        <w:rPr>
          <w:rFonts w:eastAsia="Times New Roman"/>
          <w:szCs w:val="24"/>
        </w:rPr>
        <w:t>ί αυτό συνέβη με όλους τους τρόπους που ανέφερα. Θα είμαστε</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σε θέση ευθύνης να επιδιώξουμε την εξεύρεση της κατάλληλης λύσης. Όμως, δεν θα απαλλάξουμε την τράπεζα από την υποχρέωση που έχει</w:t>
      </w:r>
      <w:r>
        <w:rPr>
          <w:rFonts w:eastAsia="Times New Roman"/>
          <w:szCs w:val="24"/>
        </w:rPr>
        <w:t>,</w:t>
      </w:r>
      <w:r>
        <w:rPr>
          <w:rFonts w:eastAsia="Times New Roman"/>
          <w:szCs w:val="24"/>
        </w:rPr>
        <w:t xml:space="preserve"> να επιζητήσει η ίδια να βρει λύση τώρα</w:t>
      </w:r>
      <w:r>
        <w:rPr>
          <w:rFonts w:eastAsia="Times New Roman"/>
          <w:szCs w:val="24"/>
        </w:rPr>
        <w:t>. Κ</w:t>
      </w:r>
      <w:r>
        <w:rPr>
          <w:rFonts w:eastAsia="Times New Roman"/>
          <w:szCs w:val="24"/>
        </w:rPr>
        <w:t>ι εσείς με πιέζ</w:t>
      </w:r>
      <w:r>
        <w:rPr>
          <w:rFonts w:eastAsia="Times New Roman"/>
          <w:szCs w:val="24"/>
        </w:rPr>
        <w:t>ετε να δώσω γρήγορα μια λύση, που οι τράπεζες θα θέλανε από τότε που αναλάβαμε την Κυβέρνηση.</w:t>
      </w:r>
    </w:p>
    <w:p w14:paraId="6A90ED3A"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Όχι εσείς. Η Κυβέρνηση.</w:t>
      </w:r>
    </w:p>
    <w:p w14:paraId="6A90ED3B"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Ξέρω πάρα πολύ </w:t>
      </w:r>
      <w:r>
        <w:rPr>
          <w:rFonts w:eastAsia="Times New Roman"/>
          <w:szCs w:val="24"/>
        </w:rPr>
        <w:t>καλά, γιατί ήμουν σε θέση ευθύνης στο Υπουργείο, ότι ήθελαν και πίεζαν εκείνοι οι τύποι εκεί να δώσουμε το επικουρικό στο ΕΤΕΑΕΠ, αυτό που μου ζητάτε κι εσείς τώρα. Δεν θα το κάνουμε.</w:t>
      </w:r>
    </w:p>
    <w:p w14:paraId="6A90ED3C"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Εγώ σας ζήτησα κάτι τέτοιο;</w:t>
      </w:r>
    </w:p>
    <w:p w14:paraId="6A90ED3D" w14:textId="77777777" w:rsidR="00DD7B38" w:rsidRDefault="001C5CC8">
      <w:pPr>
        <w:tabs>
          <w:tab w:val="left" w:pos="2940"/>
        </w:tabs>
        <w:spacing w:line="600" w:lineRule="auto"/>
        <w:ind w:firstLine="720"/>
        <w:jc w:val="both"/>
        <w:rPr>
          <w:rFonts w:eastAsia="Times New Roman"/>
          <w:szCs w:val="24"/>
        </w:rPr>
      </w:pPr>
      <w:r>
        <w:rPr>
          <w:rFonts w:eastAsia="Times New Roman"/>
          <w:szCs w:val="24"/>
        </w:rPr>
        <w:t>Κύριε Πρόεδρε, μ</w:t>
      </w:r>
      <w:r>
        <w:rPr>
          <w:rFonts w:eastAsia="Times New Roman"/>
          <w:szCs w:val="24"/>
        </w:rPr>
        <w:t xml:space="preserve">ε </w:t>
      </w:r>
      <w:proofErr w:type="spellStart"/>
      <w:r>
        <w:rPr>
          <w:rFonts w:eastAsia="Times New Roman"/>
          <w:szCs w:val="24"/>
        </w:rPr>
        <w:t>συγχωρείτε</w:t>
      </w:r>
      <w:proofErr w:type="spellEnd"/>
      <w:r>
        <w:rPr>
          <w:rFonts w:eastAsia="Times New Roman"/>
          <w:szCs w:val="24"/>
        </w:rPr>
        <w:t>.</w:t>
      </w:r>
    </w:p>
    <w:p w14:paraId="6A90ED3E"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Κυρία </w:t>
      </w:r>
      <w:proofErr w:type="spellStart"/>
      <w:r>
        <w:rPr>
          <w:rFonts w:eastAsia="Times New Roman"/>
          <w:szCs w:val="24"/>
        </w:rPr>
        <w:t>Χριστοφιλοπούλου</w:t>
      </w:r>
      <w:proofErr w:type="spellEnd"/>
      <w:r>
        <w:rPr>
          <w:rFonts w:eastAsia="Times New Roman"/>
          <w:szCs w:val="24"/>
        </w:rPr>
        <w:t>, σας παρακαλώ.</w:t>
      </w:r>
    </w:p>
    <w:p w14:paraId="6A90ED3F"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ΠΑΡΑΣΚΕΥΗ ΧΡΙΣΤΟΦΙΛΟΠΟΥΛΟΥ:</w:t>
      </w:r>
      <w:r>
        <w:rPr>
          <w:rFonts w:eastAsia="Times New Roman"/>
          <w:szCs w:val="24"/>
        </w:rPr>
        <w:t xml:space="preserve"> Δεν μπορεί να παραποιεί τα όσα λέω. Δεν μπορεί να βάζει λόγια στα δικά μου λεγόμενα..</w:t>
      </w:r>
    </w:p>
    <w:p w14:paraId="6A90ED40"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Δεν μπορούμε να ξεκινήσουμε τον διάλογο, όμως, αυτήν τη στιγμή.</w:t>
      </w:r>
    </w:p>
    <w:p w14:paraId="6A90ED41"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Δεν γίνεται αυτό. Τέτοια παραπλανητική πρακτική..</w:t>
      </w:r>
    </w:p>
    <w:p w14:paraId="6A90ED42"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Κυρία </w:t>
      </w:r>
      <w:proofErr w:type="spellStart"/>
      <w:r>
        <w:rPr>
          <w:rFonts w:eastAsia="Times New Roman"/>
          <w:szCs w:val="24"/>
        </w:rPr>
        <w:t>Χριστοφιλοπο</w:t>
      </w:r>
      <w:r>
        <w:rPr>
          <w:rFonts w:eastAsia="Times New Roman"/>
          <w:szCs w:val="24"/>
        </w:rPr>
        <w:t>ύλου</w:t>
      </w:r>
      <w:proofErr w:type="spellEnd"/>
      <w:r>
        <w:rPr>
          <w:rFonts w:eastAsia="Times New Roman"/>
          <w:szCs w:val="24"/>
        </w:rPr>
        <w:t>…</w:t>
      </w:r>
    </w:p>
    <w:p w14:paraId="6A90ED43" w14:textId="77777777" w:rsidR="00DD7B38" w:rsidRDefault="001C5CC8">
      <w:pPr>
        <w:tabs>
          <w:tab w:val="left" w:pos="2940"/>
        </w:tabs>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Υπουργέ, αυτήν τη στιγμή, έχετε ανοίξει τον διάλογο και δεν είναι επί της διαδικασίας.</w:t>
      </w:r>
    </w:p>
    <w:p w14:paraId="6A90ED44" w14:textId="77777777" w:rsidR="00DD7B38" w:rsidRDefault="001C5CC8">
      <w:pPr>
        <w:tabs>
          <w:tab w:val="left" w:pos="2940"/>
        </w:tabs>
        <w:spacing w:line="600" w:lineRule="auto"/>
        <w:ind w:firstLine="720"/>
        <w:jc w:val="both"/>
        <w:rPr>
          <w:rFonts w:eastAsia="Times New Roman"/>
          <w:szCs w:val="24"/>
        </w:rPr>
      </w:pPr>
      <w:r>
        <w:rPr>
          <w:rFonts w:eastAsia="Times New Roman"/>
          <w:szCs w:val="24"/>
        </w:rPr>
        <w:t xml:space="preserve">Πριν εισέλθουμε στις επόμενες δύο ερωτήσεις, που θα απαντήσει η Υπουργός Πολιτισμού και Αθλητισμού </w:t>
      </w:r>
      <w:r>
        <w:rPr>
          <w:rFonts w:eastAsia="Times New Roman"/>
          <w:szCs w:val="24"/>
        </w:rPr>
        <w:t xml:space="preserve">κ. </w:t>
      </w:r>
      <w:proofErr w:type="spellStart"/>
      <w:r>
        <w:rPr>
          <w:rFonts w:eastAsia="Times New Roman"/>
          <w:szCs w:val="24"/>
        </w:rPr>
        <w:t>Κονιόρδ</w:t>
      </w:r>
      <w:r>
        <w:rPr>
          <w:rFonts w:eastAsia="Times New Roman"/>
          <w:szCs w:val="24"/>
        </w:rPr>
        <w:t>ο</w:t>
      </w:r>
      <w:r>
        <w:rPr>
          <w:rFonts w:eastAsia="Times New Roman"/>
          <w:szCs w:val="24"/>
        </w:rPr>
        <w:t>υ</w:t>
      </w:r>
      <w:proofErr w:type="spellEnd"/>
      <w:r>
        <w:rPr>
          <w:rFonts w:eastAsia="Times New Roman"/>
          <w:szCs w:val="24"/>
        </w:rPr>
        <w:t xml:space="preserve">, να αναγνώσω </w:t>
      </w:r>
      <w:r>
        <w:rPr>
          <w:rFonts w:eastAsia="Times New Roman"/>
          <w:szCs w:val="24"/>
        </w:rPr>
        <w:t>ορισμένες, οι οποίες δεν θα απαντηθούν.</w:t>
      </w:r>
    </w:p>
    <w:p w14:paraId="6A90ED45" w14:textId="77777777" w:rsidR="00DD7B38" w:rsidRDefault="001C5CC8">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Η με αριθμό 410/27-11-2017 επίκαιρη ερώτηση της Βουλευτού Καρδίτσας του Συνασπισμού Ριζοσπαστικής Αριστεράς </w:t>
      </w:r>
      <w:r>
        <w:rPr>
          <w:rFonts w:eastAsia="Times New Roman" w:cs="Times New Roman"/>
          <w:szCs w:val="24"/>
        </w:rPr>
        <w:t xml:space="preserve">κ. </w:t>
      </w:r>
      <w:r>
        <w:rPr>
          <w:rFonts w:eastAsia="Times New Roman" w:cs="Times New Roman"/>
          <w:bCs/>
          <w:szCs w:val="24"/>
        </w:rPr>
        <w:t xml:space="preserve">Παναγιώτας </w:t>
      </w:r>
      <w:proofErr w:type="spellStart"/>
      <w:r>
        <w:rPr>
          <w:rFonts w:eastAsia="Times New Roman" w:cs="Times New Roman"/>
          <w:bCs/>
          <w:szCs w:val="24"/>
        </w:rPr>
        <w:t>Βράντζα</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szCs w:val="24"/>
        </w:rPr>
        <w:t xml:space="preserve"> </w:t>
      </w:r>
      <w:r>
        <w:rPr>
          <w:rFonts w:eastAsia="Times New Roman" w:cs="Times New Roman"/>
          <w:szCs w:val="24"/>
        </w:rPr>
        <w:t xml:space="preserve">με θέμα: «Η κατακόρυφη πτώση της τιμής του πρόβειου γάλακτος και ο πραγματικός κίνδυνος για τη φέτα», δεν θα συζητηθεί λόγω απουσίας του αρμοδίου Υπουργού, του </w:t>
      </w:r>
      <w:r>
        <w:rPr>
          <w:rFonts w:eastAsia="Times New Roman" w:cs="Times New Roman"/>
          <w:szCs w:val="24"/>
        </w:rPr>
        <w:t xml:space="preserve">κ. </w:t>
      </w:r>
      <w:r>
        <w:rPr>
          <w:rFonts w:eastAsia="Times New Roman" w:cs="Times New Roman"/>
          <w:szCs w:val="24"/>
        </w:rPr>
        <w:t>Ευάγγελου Αποστόλου, στο εξωτερικό σε κυβερνητική αποστολή.</w:t>
      </w:r>
    </w:p>
    <w:p w14:paraId="6A90ED46" w14:textId="77777777" w:rsidR="00DD7B38" w:rsidRDefault="001C5CC8">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Επίσης, η με αριθμό 400/24-11-201</w:t>
      </w:r>
      <w:r>
        <w:rPr>
          <w:rFonts w:eastAsia="Times New Roman" w:cs="Times New Roman"/>
          <w:szCs w:val="24"/>
        </w:rPr>
        <w:t xml:space="preserve">7 επίκαιρη ερώτηση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με θέμα: «Ανομβρία και ελλείψεις στις υποδομές άρδευσης μειώνουν δραματικά το εισόδημα των </w:t>
      </w:r>
      <w:proofErr w:type="spellStart"/>
      <w:r>
        <w:rPr>
          <w:rFonts w:eastAsia="Times New Roman" w:cs="Times New Roman"/>
          <w:szCs w:val="24"/>
        </w:rPr>
        <w:t>ελαιοκαλλιεργητών</w:t>
      </w:r>
      <w:proofErr w:type="spellEnd"/>
      <w:r>
        <w:rPr>
          <w:rFonts w:eastAsia="Times New Roman" w:cs="Times New Roman"/>
          <w:szCs w:val="24"/>
        </w:rPr>
        <w:t>», δεν θα συζητηθε</w:t>
      </w:r>
      <w:r>
        <w:rPr>
          <w:rFonts w:eastAsia="Times New Roman" w:cs="Times New Roman"/>
          <w:szCs w:val="24"/>
        </w:rPr>
        <w:t xml:space="preserve">ί λόγω απουσίας του αρμοδίου Υπουργού, του </w:t>
      </w:r>
      <w:r>
        <w:rPr>
          <w:rFonts w:eastAsia="Times New Roman" w:cs="Times New Roman"/>
          <w:szCs w:val="24"/>
        </w:rPr>
        <w:t xml:space="preserve">κ. </w:t>
      </w:r>
      <w:r>
        <w:rPr>
          <w:rFonts w:eastAsia="Times New Roman" w:cs="Times New Roman"/>
          <w:szCs w:val="24"/>
        </w:rPr>
        <w:t>Αποστόλου,  στο εξωτερικό σε κυβερνητική αποστολή.</w:t>
      </w:r>
    </w:p>
    <w:p w14:paraId="6A90ED47" w14:textId="77777777" w:rsidR="00DD7B38" w:rsidRDefault="001C5CC8">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Η με αριθμό 473/28-11-2017 επίκαιρη ερώτηση 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w:t>
      </w:r>
      <w:r>
        <w:rPr>
          <w:rFonts w:eastAsia="Times New Roman" w:cs="Times New Roman"/>
          <w:bCs/>
          <w:szCs w:val="24"/>
        </w:rPr>
        <w:t>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τους εργαζόμενους στο πρακτορείο διανομής Τύπου «</w:t>
      </w:r>
      <w:r>
        <w:rPr>
          <w:rFonts w:eastAsia="Times New Roman" w:cs="Times New Roman"/>
          <w:szCs w:val="24"/>
        </w:rPr>
        <w:t>ΕΥΡΩΠΗ</w:t>
      </w:r>
      <w:r>
        <w:rPr>
          <w:rFonts w:eastAsia="Times New Roman" w:cs="Times New Roman"/>
          <w:szCs w:val="24"/>
        </w:rPr>
        <w:t xml:space="preserve">», δεν θα συζητηθεί λόγω απουσίας της αρμόδιας Υπουργού, της  </w:t>
      </w:r>
      <w:r>
        <w:rPr>
          <w:rFonts w:eastAsia="Times New Roman" w:cs="Times New Roman"/>
          <w:szCs w:val="24"/>
        </w:rPr>
        <w:t xml:space="preserve">κ. </w:t>
      </w:r>
      <w:r>
        <w:rPr>
          <w:rFonts w:eastAsia="Times New Roman" w:cs="Times New Roman"/>
          <w:szCs w:val="24"/>
        </w:rPr>
        <w:t xml:space="preserve">Έφης </w:t>
      </w:r>
      <w:proofErr w:type="spellStart"/>
      <w:r>
        <w:rPr>
          <w:rFonts w:eastAsia="Times New Roman" w:cs="Times New Roman"/>
          <w:szCs w:val="24"/>
        </w:rPr>
        <w:t>Αχτσιόγλου</w:t>
      </w:r>
      <w:proofErr w:type="spellEnd"/>
      <w:r>
        <w:rPr>
          <w:rFonts w:eastAsia="Times New Roman" w:cs="Times New Roman"/>
          <w:szCs w:val="24"/>
        </w:rPr>
        <w:t>, στο εξωτερικό.</w:t>
      </w:r>
    </w:p>
    <w:p w14:paraId="6A90ED48" w14:textId="77777777" w:rsidR="00DD7B38" w:rsidRDefault="001C5CC8">
      <w:pPr>
        <w:tabs>
          <w:tab w:val="left" w:pos="2940"/>
        </w:tabs>
        <w:spacing w:line="600" w:lineRule="auto"/>
        <w:ind w:firstLine="720"/>
        <w:jc w:val="both"/>
        <w:rPr>
          <w:rFonts w:eastAsia="Times New Roman" w:cs="Times New Roman"/>
          <w:szCs w:val="24"/>
        </w:rPr>
      </w:pPr>
      <w:r>
        <w:rPr>
          <w:rFonts w:eastAsia="Times New Roman" w:cs="Times New Roman"/>
          <w:szCs w:val="24"/>
        </w:rPr>
        <w:t>Η με αριθμό 470/27-11-2017 επίκαιρη ερώτηση του</w:t>
      </w:r>
      <w:r>
        <w:rPr>
          <w:rFonts w:eastAsia="Times New Roman" w:cs="Times New Roman"/>
          <w:szCs w:val="24"/>
        </w:rPr>
        <w:t xml:space="preserve">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Ανδρέα Λοβέρδου</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 xml:space="preserve">με θέμα: «Η θέση του Υπουργείου Εξωτερικών για την δήθεν διακρατική συμφωνία με την Σαουδική Αραβία», δεν θα συζητηθεί </w:t>
      </w:r>
      <w:r>
        <w:rPr>
          <w:rFonts w:eastAsia="Times New Roman" w:cs="Times New Roman"/>
          <w:szCs w:val="24"/>
        </w:rPr>
        <w:lastRenderedPageBreak/>
        <w:t>λόγω απουσίας του αρμόδιο</w:t>
      </w:r>
      <w:r>
        <w:rPr>
          <w:rFonts w:eastAsia="Times New Roman" w:cs="Times New Roman"/>
          <w:szCs w:val="24"/>
        </w:rPr>
        <w:t xml:space="preserve">υ Υπουργού, του </w:t>
      </w:r>
      <w:r>
        <w:rPr>
          <w:rFonts w:eastAsia="Times New Roman" w:cs="Times New Roman"/>
          <w:szCs w:val="24"/>
        </w:rPr>
        <w:t xml:space="preserve">κ. </w:t>
      </w:r>
      <w:r>
        <w:rPr>
          <w:rFonts w:eastAsia="Times New Roman" w:cs="Times New Roman"/>
          <w:szCs w:val="24"/>
        </w:rPr>
        <w:t>Νικολάου Κοτζιά, στο εξωτερικό σε υπηρεσιακό ταξίδι.</w:t>
      </w:r>
    </w:p>
    <w:p w14:paraId="6A90ED49" w14:textId="77777777" w:rsidR="00DD7B38" w:rsidRDefault="001C5CC8">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Τέλος, η με αριθμό 475/28-11-2017 επίκαιρη ερώτηση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 Μεταφορών,</w:t>
      </w:r>
      <w:r>
        <w:rPr>
          <w:rFonts w:eastAsia="Times New Roman" w:cs="Times New Roman"/>
          <w:b/>
          <w:bCs/>
          <w:szCs w:val="24"/>
        </w:rPr>
        <w:t xml:space="preserve"> </w:t>
      </w:r>
      <w:r>
        <w:rPr>
          <w:rFonts w:eastAsia="Times New Roman" w:cs="Times New Roman"/>
          <w:szCs w:val="24"/>
        </w:rPr>
        <w:t>με θέμα: «Διασ</w:t>
      </w:r>
      <w:r>
        <w:rPr>
          <w:rFonts w:eastAsia="Times New Roman" w:cs="Times New Roman"/>
          <w:szCs w:val="24"/>
        </w:rPr>
        <w:t xml:space="preserve">φάλιση της αποκλειστικής ευθύνης του Κράτους για την καθολική και ισότιμη παροχή </w:t>
      </w:r>
      <w:r>
        <w:rPr>
          <w:rFonts w:eastAsia="Times New Roman" w:cs="Times New Roman"/>
          <w:szCs w:val="24"/>
        </w:rPr>
        <w:t>δημόσιων</w:t>
      </w:r>
      <w:r>
        <w:rPr>
          <w:rFonts w:eastAsia="Times New Roman" w:cs="Times New Roman"/>
          <w:szCs w:val="24"/>
        </w:rPr>
        <w:t xml:space="preserve">, δωρεάν, </w:t>
      </w:r>
      <w:r>
        <w:rPr>
          <w:rFonts w:eastAsia="Times New Roman" w:cs="Times New Roman"/>
          <w:szCs w:val="24"/>
        </w:rPr>
        <w:t xml:space="preserve">σύγχρονων </w:t>
      </w:r>
      <w:r>
        <w:rPr>
          <w:rFonts w:eastAsia="Times New Roman" w:cs="Times New Roman"/>
          <w:szCs w:val="24"/>
        </w:rPr>
        <w:t xml:space="preserve">και </w:t>
      </w:r>
      <w:r>
        <w:rPr>
          <w:rFonts w:eastAsia="Times New Roman" w:cs="Times New Roman"/>
          <w:szCs w:val="24"/>
        </w:rPr>
        <w:t>ασφαλών σχολικών κτηρίων</w:t>
      </w:r>
      <w:r>
        <w:rPr>
          <w:rFonts w:eastAsia="Times New Roman" w:cs="Times New Roman"/>
          <w:szCs w:val="24"/>
        </w:rPr>
        <w:t xml:space="preserve">, νοσοκομείων, δικαστικών και άλλων δημοσίων </w:t>
      </w:r>
      <w:r>
        <w:rPr>
          <w:rFonts w:eastAsia="Times New Roman" w:cs="Times New Roman"/>
          <w:szCs w:val="24"/>
        </w:rPr>
        <w:t>κτηρίων</w:t>
      </w:r>
      <w:r>
        <w:rPr>
          <w:rFonts w:eastAsia="Times New Roman" w:cs="Times New Roman"/>
          <w:szCs w:val="24"/>
        </w:rPr>
        <w:t>, καθώς και των θέσεων εργασίας και των άλλων εργασιακών δικαιωμάτω</w:t>
      </w:r>
      <w:r>
        <w:rPr>
          <w:rFonts w:eastAsia="Times New Roman" w:cs="Times New Roman"/>
          <w:szCs w:val="24"/>
        </w:rPr>
        <w:t>ν των εργαζομένων στην εταιρεία «</w:t>
      </w:r>
      <w:r>
        <w:rPr>
          <w:rFonts w:eastAsia="Times New Roman" w:cs="Times New Roman"/>
          <w:szCs w:val="24"/>
        </w:rPr>
        <w:t>ΚΤΙΡΙΑΚΕΣ ΥΠΟΔΟΜΕΣ</w:t>
      </w:r>
      <w:r>
        <w:rPr>
          <w:rFonts w:eastAsia="Times New Roman" w:cs="Times New Roman"/>
          <w:szCs w:val="24"/>
        </w:rPr>
        <w:t xml:space="preserve"> Α.Ε.» (ΚΤΥΠ ΑΕ)», δεν θα συζητηθεί λόγω αναρμοδιότητας. Το αρμόδιο Υπουργείο, που θα μπορούσε να απαντήσει στην εν λόγω ερώτηση, είναι το Υπουργείο Οικονομικών.</w:t>
      </w:r>
    </w:p>
    <w:p w14:paraId="6A90ED4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Η τρίτη </w:t>
      </w:r>
      <w:r>
        <w:rPr>
          <w:rFonts w:eastAsia="Times New Roman" w:cs="Times New Roman"/>
          <w:szCs w:val="24"/>
        </w:rPr>
        <w:t>με αριθμό 367/21-11-2017</w:t>
      </w:r>
      <w:r>
        <w:rPr>
          <w:rFonts w:eastAsia="Times New Roman" w:cs="Times New Roman"/>
          <w:szCs w:val="24"/>
        </w:rPr>
        <w:t>επίκαιρη ερ</w:t>
      </w:r>
      <w:r>
        <w:rPr>
          <w:rFonts w:eastAsia="Times New Roman" w:cs="Times New Roman"/>
          <w:szCs w:val="24"/>
        </w:rPr>
        <w:t>ώτηση πρώτου κύκλου του Βουλευτή Σερρών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Μιχαήλ Τζελέπη</w:t>
      </w:r>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b/>
          <w:szCs w:val="24"/>
        </w:rPr>
        <w:t xml:space="preserve"> </w:t>
      </w:r>
      <w:r>
        <w:rPr>
          <w:rFonts w:eastAsia="Times New Roman" w:cs="Times New Roman"/>
          <w:szCs w:val="24"/>
        </w:rPr>
        <w:t xml:space="preserve">με θέμα «Η δημιουργία τριών νέων σταθμών διοδίων στον Οδικό άξονα Προμαχώνας –Σέρρες –Λιμάνι Θεσσαλονίκης είναι </w:t>
      </w:r>
      <w:r>
        <w:rPr>
          <w:rFonts w:eastAsia="Times New Roman" w:cs="Times New Roman"/>
          <w:szCs w:val="24"/>
        </w:rPr>
        <w:t xml:space="preserve">καταστροφική για το Νομό </w:t>
      </w:r>
      <w:r>
        <w:rPr>
          <w:rFonts w:eastAsia="Times New Roman" w:cs="Times New Roman"/>
          <w:szCs w:val="24"/>
        </w:rPr>
        <w:lastRenderedPageBreak/>
        <w:t>Σερρών»</w:t>
      </w:r>
      <w:r>
        <w:rPr>
          <w:rFonts w:eastAsia="Times New Roman" w:cs="Times New Roman"/>
          <w:szCs w:val="24"/>
        </w:rPr>
        <w:t>,</w:t>
      </w:r>
      <w:r>
        <w:rPr>
          <w:rFonts w:eastAsia="Times New Roman" w:cs="Times New Roman"/>
          <w:szCs w:val="24"/>
        </w:rPr>
        <w:t xml:space="preserve"> δεν θα συζητηθεί λόγω κωλύματος του ερωτώντος Βουλευτή.</w:t>
      </w:r>
    </w:p>
    <w:p w14:paraId="6A90ED4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την έβδομη </w:t>
      </w:r>
      <w:r>
        <w:rPr>
          <w:rFonts w:eastAsia="Times New Roman" w:cs="Times New Roman"/>
          <w:szCs w:val="24"/>
        </w:rPr>
        <w:t xml:space="preserve">με αριθμό 304/15-11-2017 </w:t>
      </w:r>
      <w:r>
        <w:rPr>
          <w:rFonts w:eastAsia="Times New Roman" w:cs="Times New Roman"/>
          <w:szCs w:val="24"/>
        </w:rPr>
        <w:t xml:space="preserve">επίκαιρη ερώτηση δεύτερου κύκλου του Βουλευτή Αρκαδίας της Δημοκρατικής Συμπαράταξης ΠΑΣΟΚ - ΔΗΜΑΡ κ. </w:t>
      </w:r>
      <w:r>
        <w:rPr>
          <w:rFonts w:eastAsia="Times New Roman" w:cs="Times New Roman"/>
          <w:bCs/>
          <w:szCs w:val="24"/>
        </w:rPr>
        <w:t>Οδυσσέα Κω</w:t>
      </w:r>
      <w:r>
        <w:rPr>
          <w:rFonts w:eastAsia="Times New Roman" w:cs="Times New Roman"/>
          <w:bCs/>
          <w:szCs w:val="24"/>
        </w:rPr>
        <w:t xml:space="preserve">νσταντινόπουλου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Cs/>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«Η επένδυση στο Ελληνικό κινδυνεύει να ακυρωθεί: 75.000 νέες θέσεις εργασίας και 8,2 </w:t>
      </w:r>
      <w:r>
        <w:rPr>
          <w:rFonts w:eastAsia="Times New Roman" w:cs="Times New Roman"/>
          <w:szCs w:val="24"/>
        </w:rPr>
        <w:t xml:space="preserve">δισ. </w:t>
      </w:r>
      <w:r>
        <w:rPr>
          <w:rFonts w:eastAsia="Times New Roman" w:cs="Times New Roman"/>
          <w:szCs w:val="24"/>
        </w:rPr>
        <w:t xml:space="preserve">ευρώ θα πάνε χαμένα, εξαιτίας των τεχνασμάτων της Κυβέρνησης». </w:t>
      </w:r>
    </w:p>
    <w:p w14:paraId="6A90ED4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w:t>
      </w:r>
      <w:r>
        <w:rPr>
          <w:rFonts w:eastAsia="Times New Roman" w:cs="Times New Roman"/>
          <w:szCs w:val="24"/>
        </w:rPr>
        <w:t>ια δύο λεπτά.</w:t>
      </w:r>
    </w:p>
    <w:p w14:paraId="6A90ED4D"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Δεν θα απαντηθεί πρώτα της </w:t>
      </w:r>
      <w:r>
        <w:rPr>
          <w:rFonts w:eastAsia="Times New Roman" w:cs="Times New Roman"/>
          <w:szCs w:val="24"/>
        </w:rPr>
        <w:t xml:space="preserve">κ. </w:t>
      </w:r>
      <w:proofErr w:type="spellStart"/>
      <w:r>
        <w:rPr>
          <w:rFonts w:eastAsia="Times New Roman" w:cs="Times New Roman"/>
          <w:szCs w:val="24"/>
        </w:rPr>
        <w:t>Κεφαλίδου</w:t>
      </w:r>
      <w:proofErr w:type="spellEnd"/>
      <w:r>
        <w:rPr>
          <w:rFonts w:eastAsia="Times New Roman" w:cs="Times New Roman"/>
          <w:szCs w:val="24"/>
        </w:rPr>
        <w:t>;</w:t>
      </w:r>
    </w:p>
    <w:p w14:paraId="6A90ED4E"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Όχι, του κ. Κωνσταντινόπουλου είναι.</w:t>
      </w:r>
    </w:p>
    <w:p w14:paraId="6A90ED4F"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Επειδή αυτήν τη σειρά εί</w:t>
      </w:r>
      <w:r>
        <w:rPr>
          <w:rFonts w:eastAsia="Times New Roman" w:cs="Times New Roman"/>
          <w:szCs w:val="24"/>
        </w:rPr>
        <w:t>χα.</w:t>
      </w:r>
    </w:p>
    <w:p w14:paraId="6A90ED50"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Όχι, όπως το έχω εδώ, στη λίστα, ο κ. Κωνσταντινόπουλος είναι. Έτσι και αλλιώς και τις δύο θα απαντήσετε. Θέλετε να απαντήσετε πρώτα της </w:t>
      </w:r>
      <w:r>
        <w:rPr>
          <w:rFonts w:eastAsia="Times New Roman" w:cs="Times New Roman"/>
          <w:szCs w:val="24"/>
        </w:rPr>
        <w:t xml:space="preserve">κ.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6A90ED51"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Εγώ δεν έχω πρόβλημα. Ό,τι  ξέρει καλύτε</w:t>
      </w:r>
      <w:r>
        <w:rPr>
          <w:rFonts w:eastAsia="Times New Roman" w:cs="Times New Roman"/>
          <w:szCs w:val="24"/>
        </w:rPr>
        <w:t>ρα η κυρία Υπουργός.</w:t>
      </w:r>
    </w:p>
    <w:p w14:paraId="6A90ED52"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Τα ξέρω και τα δύο. Απλά αυτήν τη σειρά είχα.</w:t>
      </w:r>
    </w:p>
    <w:p w14:paraId="6A90ED53"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Φαντάζομαι τα ξέρει και τα δύο η Υπουργός. Δεν θεωρούμε κάτι τέτοιο…</w:t>
      </w:r>
    </w:p>
    <w:p w14:paraId="6A90ED54"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w:t>
      </w:r>
      <w:r>
        <w:rPr>
          <w:rFonts w:eastAsia="Times New Roman" w:cs="Times New Roman"/>
          <w:b/>
          <w:szCs w:val="24"/>
        </w:rPr>
        <w:t>ού και Αθλητισμού):</w:t>
      </w:r>
      <w:r>
        <w:rPr>
          <w:rFonts w:eastAsia="Times New Roman" w:cs="Times New Roman"/>
          <w:szCs w:val="24"/>
        </w:rPr>
        <w:t xml:space="preserve"> Αν θέλετε να το αλλάξουμε, να το αλλάξουμε. Δεν έχω πρόβλημα.</w:t>
      </w:r>
    </w:p>
    <w:p w14:paraId="6A90ED55"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 προς </w:t>
      </w:r>
      <w:r>
        <w:rPr>
          <w:rFonts w:eastAsia="Times New Roman" w:cs="Times New Roman"/>
          <w:szCs w:val="24"/>
        </w:rPr>
        <w:t>θεού</w:t>
      </w:r>
      <w:r>
        <w:rPr>
          <w:rFonts w:eastAsia="Times New Roman" w:cs="Times New Roman"/>
          <w:szCs w:val="24"/>
        </w:rPr>
        <w:t>!</w:t>
      </w:r>
    </w:p>
    <w:p w14:paraId="6A90ED56"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Ωραία, ας προχωρήσουμε με την ένατη </w:t>
      </w:r>
      <w:r>
        <w:rPr>
          <w:rFonts w:eastAsia="Times New Roman" w:cs="Times New Roman"/>
          <w:szCs w:val="24"/>
        </w:rPr>
        <w:t xml:space="preserve">με αριθμό 293/13-11-2017 </w:t>
      </w:r>
      <w:r>
        <w:rPr>
          <w:rFonts w:eastAsia="Times New Roman" w:cs="Times New Roman"/>
          <w:szCs w:val="24"/>
        </w:rPr>
        <w:t xml:space="preserve">επίκαιρη ερώτηση δεύτερου κύκλου της </w:t>
      </w:r>
      <w:r>
        <w:rPr>
          <w:rFonts w:eastAsia="Times New Roman" w:cs="Times New Roman"/>
          <w:szCs w:val="24"/>
        </w:rPr>
        <w:t xml:space="preserve">Βουλευτού Δράμας της Δημοκρατικής Συμπαράταξης ΠΑΣΟΚ - ΔΗΜΑΡ </w:t>
      </w:r>
      <w:r>
        <w:rPr>
          <w:rFonts w:eastAsia="Times New Roman" w:cs="Times New Roman"/>
          <w:szCs w:val="24"/>
        </w:rPr>
        <w:t xml:space="preserve">κ.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w:t>
      </w:r>
      <w:r>
        <w:rPr>
          <w:rFonts w:eastAsia="Times New Roman" w:cs="Times New Roman"/>
          <w:szCs w:val="24"/>
        </w:rPr>
        <w:lastRenderedPageBreak/>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με θέμα: «Κίνδυνος υπολειτουργίας Μουσείου και Αρχαιολογικού τόπου Δελφών».</w:t>
      </w:r>
    </w:p>
    <w:p w14:paraId="6A90ED57"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 για να αν</w:t>
      </w:r>
      <w:r>
        <w:rPr>
          <w:rFonts w:eastAsia="Times New Roman" w:cs="Times New Roman"/>
          <w:szCs w:val="24"/>
        </w:rPr>
        <w:t>απτύξετε την ερώτησή σας.</w:t>
      </w:r>
    </w:p>
    <w:p w14:paraId="6A90ED58"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πολύ, κύριε Πρόεδρε.</w:t>
      </w:r>
    </w:p>
    <w:p w14:paraId="6A90ED5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Κυρία Υπουργέ, κύριοι συνάδελφοι, για αρχή θέλω να ευχαριστήσω το Υπουργείο για την ανταπόκρισή του.</w:t>
      </w:r>
    </w:p>
    <w:p w14:paraId="6A90ED5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Στις 3 Νοέμβρη, λοιπόν, και στη συνέχεια στις 13 Νοέμβρη κατατέθηκε επίκαιρη ερώτηση από τη Δημοκρατική Συμπαράταξη. Μετά ακολούθησαν και γραπτές ερωτήσεις συναδέλφων, γιατί το θέμα είχε ανέβει πάρα πολύ ψηλά, είχε πάρει μεγάλη δημοσιότητα και έκταση. Και,</w:t>
      </w:r>
      <w:r>
        <w:rPr>
          <w:rFonts w:eastAsia="Times New Roman" w:cs="Times New Roman"/>
          <w:szCs w:val="24"/>
        </w:rPr>
        <w:t xml:space="preserve"> σήμερα, τέλος του μήνα, συζητάμε για το θέμα της υπολειτουργίας του </w:t>
      </w:r>
      <w:r>
        <w:rPr>
          <w:rFonts w:eastAsia="Times New Roman" w:cs="Times New Roman"/>
          <w:szCs w:val="24"/>
        </w:rPr>
        <w:t>Μ</w:t>
      </w:r>
      <w:r>
        <w:rPr>
          <w:rFonts w:eastAsia="Times New Roman" w:cs="Times New Roman"/>
          <w:szCs w:val="24"/>
        </w:rPr>
        <w:t xml:space="preserve">ουσείου </w:t>
      </w:r>
      <w:r>
        <w:rPr>
          <w:rFonts w:eastAsia="Times New Roman" w:cs="Times New Roman"/>
          <w:szCs w:val="24"/>
        </w:rPr>
        <w:t>των Δελφών. Για ποια επικαιρότητα μιλάμε αυτό το αφήνω στην κρίση σας.</w:t>
      </w:r>
    </w:p>
    <w:p w14:paraId="6A90ED5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Ωστόσο, χαίρομαι γιατί η ηγεσία του Υπουργείου Πολιτισμού, αν και καθυστερημένα, δείχνει ότι έχει αντανακλαστικά. Και </w:t>
      </w:r>
      <w:r>
        <w:rPr>
          <w:rFonts w:eastAsia="Times New Roman" w:cs="Times New Roman"/>
          <w:szCs w:val="24"/>
        </w:rPr>
        <w:lastRenderedPageBreak/>
        <w:t xml:space="preserve">χαίρομαι διπλά γιατί προφανώς η επίσκεψη που πραγματοποίησα στις17 Νοέμβρη στους Δελφούς, δείχνει ότι βοήθησε, κινητοποίησε το Υπουργείο. </w:t>
      </w:r>
      <w:r>
        <w:rPr>
          <w:rFonts w:eastAsia="Times New Roman" w:cs="Times New Roman"/>
          <w:szCs w:val="24"/>
        </w:rPr>
        <w:t xml:space="preserve">Γιατί πώς αλλιώς να εξηγήσει </w:t>
      </w:r>
      <w:r>
        <w:rPr>
          <w:rFonts w:eastAsia="Times New Roman" w:cs="Times New Roman"/>
          <w:szCs w:val="24"/>
        </w:rPr>
        <w:t xml:space="preserve">κάποιος </w:t>
      </w:r>
      <w:r>
        <w:rPr>
          <w:rFonts w:eastAsia="Times New Roman" w:cs="Times New Roman"/>
          <w:szCs w:val="24"/>
        </w:rPr>
        <w:t xml:space="preserve">την </w:t>
      </w:r>
      <w:r>
        <w:rPr>
          <w:rFonts w:eastAsia="Times New Roman" w:cs="Times New Roman"/>
          <w:szCs w:val="24"/>
        </w:rPr>
        <w:t>-</w:t>
      </w:r>
      <w:r>
        <w:rPr>
          <w:rFonts w:eastAsia="Times New Roman" w:cs="Times New Roman"/>
          <w:szCs w:val="24"/>
        </w:rPr>
        <w:t xml:space="preserve">ως </w:t>
      </w:r>
      <w:r>
        <w:rPr>
          <w:rFonts w:eastAsia="Times New Roman" w:cs="Times New Roman"/>
          <w:szCs w:val="24"/>
        </w:rPr>
        <w:t xml:space="preserve">διά </w:t>
      </w:r>
      <w:r>
        <w:rPr>
          <w:rFonts w:eastAsia="Times New Roman" w:cs="Times New Roman"/>
          <w:szCs w:val="24"/>
        </w:rPr>
        <w:t>μαγείας</w:t>
      </w:r>
      <w:r>
        <w:rPr>
          <w:rFonts w:eastAsia="Times New Roman" w:cs="Times New Roman"/>
          <w:szCs w:val="24"/>
        </w:rPr>
        <w:t>-</w:t>
      </w:r>
      <w:r>
        <w:rPr>
          <w:rFonts w:eastAsia="Times New Roman" w:cs="Times New Roman"/>
          <w:szCs w:val="24"/>
        </w:rPr>
        <w:t xml:space="preserve"> λύση που βρίσκει το Υπουργείο </w:t>
      </w:r>
      <w:r>
        <w:rPr>
          <w:rFonts w:eastAsia="Times New Roman" w:cs="Times New Roman"/>
          <w:szCs w:val="24"/>
        </w:rPr>
        <w:t>-</w:t>
      </w:r>
      <w:r>
        <w:rPr>
          <w:rFonts w:eastAsia="Times New Roman" w:cs="Times New Roman"/>
          <w:szCs w:val="24"/>
        </w:rPr>
        <w:t xml:space="preserve">και την ανακοινώνει μέσω του συναδέλφου Βουλευτή Φωκίδας, του κ. Ηλία </w:t>
      </w:r>
      <w:proofErr w:type="spellStart"/>
      <w:r>
        <w:rPr>
          <w:rFonts w:eastAsia="Times New Roman" w:cs="Times New Roman"/>
          <w:szCs w:val="24"/>
        </w:rPr>
        <w:t>Κωστοπαναγιώτου</w:t>
      </w:r>
      <w:proofErr w:type="spellEnd"/>
      <w:r>
        <w:rPr>
          <w:rFonts w:eastAsia="Times New Roman" w:cs="Times New Roman"/>
          <w:szCs w:val="24"/>
        </w:rPr>
        <w:t>, στις 20 Νοέμβρη</w:t>
      </w:r>
      <w:r>
        <w:rPr>
          <w:rFonts w:eastAsia="Times New Roman" w:cs="Times New Roman"/>
          <w:szCs w:val="24"/>
        </w:rPr>
        <w:t>-</w:t>
      </w:r>
      <w:r>
        <w:rPr>
          <w:rFonts w:eastAsia="Times New Roman" w:cs="Times New Roman"/>
          <w:szCs w:val="24"/>
        </w:rPr>
        <w:t xml:space="preserve">, που μας λέει ότι το </w:t>
      </w:r>
      <w:r>
        <w:rPr>
          <w:rFonts w:eastAsia="Times New Roman" w:cs="Times New Roman"/>
          <w:szCs w:val="24"/>
        </w:rPr>
        <w:t>Μ</w:t>
      </w:r>
      <w:r>
        <w:rPr>
          <w:rFonts w:eastAsia="Times New Roman" w:cs="Times New Roman"/>
          <w:szCs w:val="24"/>
        </w:rPr>
        <w:t xml:space="preserve">ουσείο </w:t>
      </w:r>
      <w:r>
        <w:rPr>
          <w:rFonts w:eastAsia="Times New Roman" w:cs="Times New Roman"/>
          <w:szCs w:val="24"/>
        </w:rPr>
        <w:t>Δελφών θα λειτουργήσει κανονικά δι</w:t>
      </w:r>
      <w:r>
        <w:rPr>
          <w:rFonts w:eastAsia="Times New Roman" w:cs="Times New Roman"/>
          <w:szCs w:val="24"/>
        </w:rPr>
        <w:t>ότι θα προσληφθούν δεκαπέντε συμβασιούχοι αρχαιοφύλακες με σύμβαση διάρκειας πέντε μηνών και έτσι θα λειτουργεί πλήρως ο μουσειακός και ο αρχαιολογικός χώρος;</w:t>
      </w:r>
    </w:p>
    <w:p w14:paraId="6A90ED5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Κυρία Υπουργέ, να συμφωνήσουμε κάτι; Εάν μία επίκαιρη ερώτηση και μια επίσκεψή μου είναι ικανή κα</w:t>
      </w:r>
      <w:r>
        <w:rPr>
          <w:rFonts w:eastAsia="Times New Roman" w:cs="Times New Roman"/>
          <w:szCs w:val="24"/>
        </w:rPr>
        <w:t xml:space="preserve">ι αναγκαία συνθήκη να διευθετούνται τα προβλήματα του Υπουργείου, σας υπόσχομαι ότι θα οργώσω όλη την Ελλάδα, προκειμένου να βρείτε κίνητρο για επίλυση προβλημάτων του Υπουργείου σας. </w:t>
      </w:r>
    </w:p>
    <w:p w14:paraId="6A90ED5D"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Και για να σοβαρευτούμε τώρα, γνωρίζετε πολύ καλά ότι υπάρχει άμεσος κί</w:t>
      </w:r>
      <w:r>
        <w:rPr>
          <w:rFonts w:eastAsia="Times New Roman" w:cs="Times New Roman"/>
          <w:szCs w:val="24"/>
        </w:rPr>
        <w:t xml:space="preserve">νδυνος το </w:t>
      </w:r>
      <w:r>
        <w:rPr>
          <w:rFonts w:eastAsia="Times New Roman" w:cs="Times New Roman"/>
          <w:szCs w:val="24"/>
        </w:rPr>
        <w:t xml:space="preserve">Μουσείο </w:t>
      </w:r>
      <w:r>
        <w:rPr>
          <w:rFonts w:eastAsia="Times New Roman" w:cs="Times New Roman"/>
          <w:szCs w:val="24"/>
        </w:rPr>
        <w:t xml:space="preserve">των Δελφών να παραμείνει κλειστό μία ημέρα την εβδομάδα λόγω έλλειψης προσωπικού. Στις 6 Νοεμβρίου, λοιπόν, ανακοινώσατε ότι τις Τρίτες θα είναι ανοικτός ο αρχαιολογικός χώρος των Δελφών έως το ύψος του </w:t>
      </w:r>
      <w:r>
        <w:rPr>
          <w:rFonts w:eastAsia="Times New Roman" w:cs="Times New Roman"/>
          <w:szCs w:val="24"/>
        </w:rPr>
        <w:lastRenderedPageBreak/>
        <w:t>ναού του Απόλλωνα, θα είναι ανοικτή</w:t>
      </w:r>
      <w:r>
        <w:rPr>
          <w:rFonts w:eastAsia="Times New Roman" w:cs="Times New Roman"/>
          <w:szCs w:val="24"/>
        </w:rPr>
        <w:t xml:space="preserve"> η αίθουσα του Ηνιόχου στο μουσείο και το ιερό της </w:t>
      </w:r>
      <w:proofErr w:type="spellStart"/>
      <w:r>
        <w:rPr>
          <w:rFonts w:eastAsia="Times New Roman" w:cs="Times New Roman"/>
          <w:szCs w:val="24"/>
        </w:rPr>
        <w:t>Προναίας</w:t>
      </w:r>
      <w:proofErr w:type="spellEnd"/>
      <w:r>
        <w:rPr>
          <w:rFonts w:eastAsia="Times New Roman" w:cs="Times New Roman"/>
          <w:szCs w:val="24"/>
        </w:rPr>
        <w:t xml:space="preserve"> με τιμή εισιτηρίου 6 ευρώ, δηλαδή στο μισό. Από το ολότελα καλό και αυτό. </w:t>
      </w:r>
    </w:p>
    <w:p w14:paraId="6A90ED5E"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Αλλά, για σκεφτείτε σε ένα μουσείο με δέκα αίθουσες να είναι κλειστές οι εννέα και ένας αρχαιολογικός χώρος, μοναδικός, ν</w:t>
      </w:r>
      <w:r>
        <w:rPr>
          <w:rFonts w:eastAsia="Times New Roman" w:cs="Times New Roman"/>
          <w:szCs w:val="24"/>
        </w:rPr>
        <w:t>α είναι μόνο κατά το ήμισυ επισκέψιμος. Δίνει λύση αυτό σε πρόβλημα; Είναι υπολειτουργία και μπάλωμα.</w:t>
      </w:r>
    </w:p>
    <w:p w14:paraId="6A90ED5F"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επειδή είπατε και εσείς ότι είναι προσωρινό όλο αυτό, μέχρι να ολοκληρωθεί η διαδικασία πρόσληψης προσωπικού ορισμένου χρόνου, θα σας πω ότι με μεγάλη</w:t>
      </w:r>
      <w:r>
        <w:rPr>
          <w:rFonts w:eastAsia="Times New Roman" w:cs="Times New Roman"/>
          <w:szCs w:val="24"/>
        </w:rPr>
        <w:t xml:space="preserve"> χαρά διάβασα στον ημερήσιο Τύπο στις 27 Νοέμβρη ότι υπάρχει έγκριση για πρόσληψη τετρακοσίων ατόμων με σύμβαση εργασίας ιδιωτικού δικαίου ορισμένου χρόνου. Οι συμβάσεις είναι πέντε μηνών και οι ειδικότητες είναι αρχαιοφύλακες, καθαριστές και εργάτες. </w:t>
      </w:r>
    </w:p>
    <w:p w14:paraId="6A90ED60"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ς, ξέρετε, κάτι</w:t>
      </w:r>
      <w:r w:rsidRPr="006E37AC">
        <w:rPr>
          <w:rFonts w:eastAsia="Times New Roman" w:cs="Times New Roman"/>
          <w:szCs w:val="24"/>
        </w:rPr>
        <w:t>,</w:t>
      </w:r>
      <w:r>
        <w:rPr>
          <w:rFonts w:eastAsia="Times New Roman" w:cs="Times New Roman"/>
          <w:szCs w:val="24"/>
        </w:rPr>
        <w:t xml:space="preserve"> κυρία Υπουργέ; Αυτή η ερώτηση -δηλαδή οι Δελφοί- ήταν η αφορμή για να συζητηθεί ευρύτερα ένα πολύ μεγάλο θέμα που αφορά την έλλειψη φύλαξης στα μνημεία και τα μουσεία όλης της χώρας που τελικά υπολειτουργούν. </w:t>
      </w:r>
    </w:p>
    <w:p w14:paraId="6A90ED61"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εγώ θα σας πω ότι ο τρόπο</w:t>
      </w:r>
      <w:r>
        <w:rPr>
          <w:rFonts w:eastAsia="Times New Roman" w:cs="Times New Roman"/>
          <w:szCs w:val="24"/>
        </w:rPr>
        <w:t>ς με τον οποίο λειτουργεί όλο αυτό, είναι ένα τεράστιο πλήγμα όχι μόνο για την τοπική οικονομία και όχι μόνο για την οικονομία της χώρας, διότι υπάρχει και ένας άλλος παράγοντας, ότι αμαυρώνεται η εικόνα της χώρας στο εξωτερικό. Και είναι εθνικά τραγικό -θ</w:t>
      </w:r>
      <w:r>
        <w:rPr>
          <w:rFonts w:eastAsia="Times New Roman" w:cs="Times New Roman"/>
          <w:szCs w:val="24"/>
        </w:rPr>
        <w:t xml:space="preserve">α σας έλεγα- και γελοίο από την άλλη για μια χώρα, που πουλάει τουρισμό κυρίως μέσω της πολιτιστικής κληρονομιάς και επενδύει μεγάλο μέρος των προσδοκιών της για ανάπτυξη στον πολιτισμό και τον τουρισμό, να υπάρχει αυτή η εικόνα. </w:t>
      </w:r>
    </w:p>
    <w:p w14:paraId="6A90ED62"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θέλω πραγματικά να μο</w:t>
      </w:r>
      <w:r>
        <w:rPr>
          <w:rFonts w:eastAsia="Times New Roman" w:cs="Times New Roman"/>
          <w:szCs w:val="24"/>
        </w:rPr>
        <w:t>υ πείτε ποιες είναι οι σκέψεις σας για τη δυνατότητα…</w:t>
      </w:r>
    </w:p>
    <w:p w14:paraId="6A90ED63"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6A90ED64"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Παρακαλώ, ολοκληρώστε με αυτό, γιατί ήδη έχετε διπλασιάσει τον χρόνο σας. </w:t>
      </w:r>
    </w:p>
    <w:p w14:paraId="6A90ED65"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 xml:space="preserve">ΧΑΡΑ) ΚΕΦΑΛΙΔΟΥ: </w:t>
      </w:r>
      <w:r>
        <w:rPr>
          <w:rFonts w:eastAsia="Times New Roman" w:cs="Times New Roman"/>
          <w:szCs w:val="24"/>
        </w:rPr>
        <w:t>Τελειώνω, κύριε Πρόεδρε και ευχαριστώ για την ανοχή. Έχουμε σπάνια την ευκαιρία να συζητάμε θέματα πολιτισμού σε αυτή την Αίθουσα, οπότε σας ευχαριστώ προκαταβολικά για την ανοχή σας.</w:t>
      </w:r>
    </w:p>
    <w:p w14:paraId="6A90ED66"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 ποιον τρόπο σκέφτεστε, λοιπόν, να αντιμετωπίσετε όχι</w:t>
      </w:r>
      <w:r>
        <w:rPr>
          <w:rFonts w:eastAsia="Times New Roman" w:cs="Times New Roman"/>
          <w:szCs w:val="24"/>
        </w:rPr>
        <w:t xml:space="preserve"> μόνο το θέμα των Δελφών και σε ποιες ενέργειες και πρωτοβουλίες θα προχωρήσετε, για να εξασφαλίσετε και την εύρυθμη, αλλά και την καθημερινή -θα σας έλεγα- λειτουργία μουσείων και μνημείων της χώρας; </w:t>
      </w:r>
    </w:p>
    <w:p w14:paraId="6A90ED67"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A90ED68"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w:t>
      </w:r>
      <w:r>
        <w:rPr>
          <w:rFonts w:eastAsia="Times New Roman" w:cs="Times New Roman"/>
          <w:szCs w:val="24"/>
        </w:rPr>
        <w:t xml:space="preserve">με την κ.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6A90ED69"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για τρία λεπτά. </w:t>
      </w:r>
    </w:p>
    <w:p w14:paraId="6A90ED6A"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 xml:space="preserve">Ευχαριστώ, κύριε Πρόεδρε. </w:t>
      </w:r>
    </w:p>
    <w:p w14:paraId="6A90ED6B"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ευχαριστώ πολύ που μου δίνετε τη δυνατότητα να θίξουμε ένα θέμα το οποίο απασχολε</w:t>
      </w:r>
      <w:r>
        <w:rPr>
          <w:rFonts w:eastAsia="Times New Roman" w:cs="Times New Roman"/>
          <w:szCs w:val="24"/>
        </w:rPr>
        <w:t>ί ιδιαίτερα όλη την ελληνική επικράτεια, αλλά, φυσικά και το Υπουργείο Πολιτισμού, που είναι η εύρυθμη και η καθημερινή λειτουργία των μουσείων και των αρχαιολογικών χώρων της χώρας. Αυτό αποτελεί μόνιμο στόχο, αγωνία και αγώνα του Υπουργείου Πολιτισμού κα</w:t>
      </w:r>
      <w:r>
        <w:rPr>
          <w:rFonts w:eastAsia="Times New Roman" w:cs="Times New Roman"/>
          <w:szCs w:val="24"/>
        </w:rPr>
        <w:t xml:space="preserve">ι Αθλητισμού. Καθημερινή μέριμνα όλων των περιφερειακών και κεντρικών </w:t>
      </w:r>
      <w:r>
        <w:rPr>
          <w:rFonts w:eastAsia="Times New Roman" w:cs="Times New Roman"/>
          <w:szCs w:val="24"/>
        </w:rPr>
        <w:t>υ</w:t>
      </w:r>
      <w:r>
        <w:rPr>
          <w:rFonts w:eastAsia="Times New Roman" w:cs="Times New Roman"/>
          <w:szCs w:val="24"/>
        </w:rPr>
        <w:t xml:space="preserve">πηρεσιών είναι η απρόσκοπτη και ασφαλής -και το </w:t>
      </w:r>
      <w:r>
        <w:rPr>
          <w:rFonts w:eastAsia="Times New Roman" w:cs="Times New Roman"/>
          <w:szCs w:val="24"/>
        </w:rPr>
        <w:lastRenderedPageBreak/>
        <w:t>τονίζω, ασφαλής- λειτουργία των οργανωμένων επισκέψιμων αρχαιολογικών χώρων, ιστορικών τόπων, τόσο για τους επισκέπτες όσο και για την πο</w:t>
      </w:r>
      <w:r>
        <w:rPr>
          <w:rFonts w:eastAsia="Times New Roman" w:cs="Times New Roman"/>
          <w:szCs w:val="24"/>
        </w:rPr>
        <w:t>λιτιστική κληρονομιά.</w:t>
      </w:r>
    </w:p>
    <w:p w14:paraId="6A90ED6C"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Γνωρίζουμε όλοι ότι υπάρχει μεγάλη αναγκαιότητα πρόσληψης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Οι ελλείψεις σε </w:t>
      </w:r>
      <w:proofErr w:type="spellStart"/>
      <w:r>
        <w:rPr>
          <w:rFonts w:eastAsia="Times New Roman" w:cs="Times New Roman"/>
          <w:szCs w:val="24"/>
        </w:rPr>
        <w:t>φυλακτικό</w:t>
      </w:r>
      <w:proofErr w:type="spellEnd"/>
      <w:r>
        <w:rPr>
          <w:rFonts w:eastAsia="Times New Roman" w:cs="Times New Roman"/>
          <w:szCs w:val="24"/>
        </w:rPr>
        <w:t xml:space="preserve"> προσωπικό δημιουργούνται, προκύπτουν κάθε φορά μετά την αποχώρηση του εποχικού, αλλά και του μόνιμου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Αυτ</w:t>
      </w:r>
      <w:r>
        <w:rPr>
          <w:rFonts w:eastAsia="Times New Roman" w:cs="Times New Roman"/>
          <w:szCs w:val="24"/>
        </w:rPr>
        <w:t>ό είναι κάτι το οποίο δεν το συνειδητοποιούμε. Υπάρχουν άνθρωποι που συνταξιοδοτούνται, υπάρχουν εργαζόμενοι οι οποίοι μετατίθενται για οικογενειακούς λόγους, υπάρχουν ασθένειες, υπάρχουν άδειες. Όλα αυτά δημιουργούν ελλείψεις που δεν έχουν πάντα εκ των πρ</w:t>
      </w:r>
      <w:r>
        <w:rPr>
          <w:rFonts w:eastAsia="Times New Roman" w:cs="Times New Roman"/>
          <w:szCs w:val="24"/>
        </w:rPr>
        <w:t xml:space="preserve">οτέρων προϋπολογιστεί. </w:t>
      </w:r>
    </w:p>
    <w:p w14:paraId="6A90ED6D" w14:textId="77777777" w:rsidR="00DD7B38" w:rsidRDefault="001C5CC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πρόταση, λοιπόν, της </w:t>
      </w:r>
      <w:r>
        <w:rPr>
          <w:rFonts w:eastAsia="Times New Roman" w:cs="Times New Roman"/>
          <w:szCs w:val="24"/>
        </w:rPr>
        <w:t>υ</w:t>
      </w:r>
      <w:r>
        <w:rPr>
          <w:rFonts w:eastAsia="Times New Roman" w:cs="Times New Roman"/>
          <w:szCs w:val="24"/>
        </w:rPr>
        <w:t>πηρεσίας ήταν η μη λειτουργία για μία ημέρα -την ημέρα Τρίτη- των αρχαιολογικών χώρων και μόνο για λίγες βδομάδες. Αυτό το τονίζω, γιατί έτσι όπως προβλήθηκε από τα μέσα ενημέρωσης, ήταν σαν να έμπαινε λουκέτ</w:t>
      </w:r>
      <w:r>
        <w:rPr>
          <w:rFonts w:eastAsia="Times New Roman" w:cs="Times New Roman"/>
          <w:szCs w:val="24"/>
        </w:rPr>
        <w:t xml:space="preserve">ο ξαφνικά στο </w:t>
      </w:r>
      <w:r>
        <w:rPr>
          <w:rFonts w:eastAsia="Times New Roman" w:cs="Times New Roman"/>
          <w:szCs w:val="24"/>
        </w:rPr>
        <w:t>μ</w:t>
      </w:r>
      <w:r>
        <w:rPr>
          <w:rFonts w:eastAsia="Times New Roman" w:cs="Times New Roman"/>
          <w:szCs w:val="24"/>
        </w:rPr>
        <w:t xml:space="preserve">ουσείο των Δελφών, το οποίο είναι κάτι που, όπως γνωρίζετε πολύ καλά, δεν συμβαίνει. Μιλούσαμε για μία ημέρα </w:t>
      </w:r>
      <w:r>
        <w:rPr>
          <w:rFonts w:eastAsia="Times New Roman" w:cs="Times New Roman"/>
          <w:szCs w:val="24"/>
        </w:rPr>
        <w:lastRenderedPageBreak/>
        <w:t>και για λίγες βδομάδες, μέχρι να προσέλθει το εποχικό, το χειμερινό προσωπικό των τετρακοσίων φυλάκων που καταφέραμε να εξασφαλίσουμ</w:t>
      </w:r>
      <w:r>
        <w:rPr>
          <w:rFonts w:eastAsia="Times New Roman" w:cs="Times New Roman"/>
          <w:szCs w:val="24"/>
        </w:rPr>
        <w:t>ε.</w:t>
      </w:r>
    </w:p>
    <w:p w14:paraId="6A90ED6E" w14:textId="77777777" w:rsidR="00DD7B38" w:rsidRDefault="001C5CC8">
      <w:pPr>
        <w:tabs>
          <w:tab w:val="left" w:pos="2738"/>
          <w:tab w:val="center" w:pos="4753"/>
          <w:tab w:val="left" w:pos="5723"/>
        </w:tabs>
        <w:spacing w:line="600" w:lineRule="auto"/>
        <w:ind w:firstLine="964"/>
        <w:jc w:val="both"/>
        <w:rPr>
          <w:rFonts w:eastAsia="Times New Roman" w:cs="Times New Roman"/>
          <w:szCs w:val="24"/>
        </w:rPr>
      </w:pPr>
      <w:r>
        <w:rPr>
          <w:rFonts w:eastAsia="Times New Roman" w:cs="Times New Roman"/>
          <w:szCs w:val="24"/>
        </w:rPr>
        <w:t xml:space="preserve">Επομένως, για να εξασφαλιστεί η εύρυθμη λειτουργία του </w:t>
      </w:r>
      <w:r>
        <w:rPr>
          <w:rFonts w:eastAsia="Times New Roman" w:cs="Times New Roman"/>
          <w:szCs w:val="24"/>
        </w:rPr>
        <w:t>μ</w:t>
      </w:r>
      <w:r>
        <w:rPr>
          <w:rFonts w:eastAsia="Times New Roman" w:cs="Times New Roman"/>
          <w:szCs w:val="24"/>
        </w:rPr>
        <w:t xml:space="preserve">ουσείου των Δελφών, αλλά και της </w:t>
      </w:r>
      <w:r>
        <w:rPr>
          <w:rFonts w:eastAsia="Times New Roman" w:cs="Times New Roman"/>
          <w:szCs w:val="24"/>
        </w:rPr>
        <w:t>μ</w:t>
      </w:r>
      <w:r>
        <w:rPr>
          <w:rFonts w:eastAsia="Times New Roman" w:cs="Times New Roman"/>
          <w:szCs w:val="24"/>
        </w:rPr>
        <w:t xml:space="preserve">ουσειακής </w:t>
      </w:r>
      <w:r>
        <w:rPr>
          <w:rFonts w:eastAsia="Times New Roman" w:cs="Times New Roman"/>
          <w:szCs w:val="24"/>
        </w:rPr>
        <w:t>σ</w:t>
      </w:r>
      <w:r>
        <w:rPr>
          <w:rFonts w:eastAsia="Times New Roman" w:cs="Times New Roman"/>
          <w:szCs w:val="24"/>
        </w:rPr>
        <w:t xml:space="preserve">υλλογής του Γαλαξιδίου, η </w:t>
      </w:r>
      <w:r>
        <w:rPr>
          <w:rFonts w:eastAsia="Times New Roman" w:cs="Times New Roman"/>
          <w:szCs w:val="24"/>
        </w:rPr>
        <w:t>ε</w:t>
      </w:r>
      <w:r>
        <w:rPr>
          <w:rFonts w:eastAsia="Times New Roman" w:cs="Times New Roman"/>
          <w:szCs w:val="24"/>
        </w:rPr>
        <w:t>φορ</w:t>
      </w:r>
      <w:r>
        <w:rPr>
          <w:rFonts w:eastAsia="Times New Roman" w:cs="Times New Roman"/>
          <w:szCs w:val="24"/>
        </w:rPr>
        <w:t>ε</w:t>
      </w:r>
      <w:r>
        <w:rPr>
          <w:rFonts w:eastAsia="Times New Roman" w:cs="Times New Roman"/>
          <w:szCs w:val="24"/>
        </w:rPr>
        <w:t xml:space="preserve">ία </w:t>
      </w:r>
      <w:r>
        <w:rPr>
          <w:rFonts w:eastAsia="Times New Roman" w:cs="Times New Roman"/>
          <w:szCs w:val="24"/>
        </w:rPr>
        <w:t>α</w:t>
      </w:r>
      <w:r>
        <w:rPr>
          <w:rFonts w:eastAsia="Times New Roman" w:cs="Times New Roman"/>
          <w:szCs w:val="24"/>
        </w:rPr>
        <w:t xml:space="preserve">ρχαιοτήτων περιέλαβε κατ’ απόλυτη προτεραιότητα στο πρόγραμμα δράσης της την πρόσληψη ορισμένου χρόνου </w:t>
      </w:r>
      <w:proofErr w:type="spellStart"/>
      <w:r>
        <w:rPr>
          <w:rFonts w:eastAsia="Times New Roman" w:cs="Times New Roman"/>
          <w:szCs w:val="24"/>
        </w:rPr>
        <w:t>φυλακτικού</w:t>
      </w:r>
      <w:proofErr w:type="spellEnd"/>
      <w:r>
        <w:rPr>
          <w:rFonts w:eastAsia="Times New Roman" w:cs="Times New Roman"/>
          <w:szCs w:val="24"/>
        </w:rPr>
        <w:t xml:space="preserve"> </w:t>
      </w:r>
      <w:r>
        <w:rPr>
          <w:rFonts w:eastAsia="Times New Roman" w:cs="Times New Roman"/>
          <w:szCs w:val="24"/>
        </w:rPr>
        <w:t>προσωπικού και το ποσό των 900.000 ευρώ, το οποίο εγκρίθηκε και πιστώθηκε έγκαιρα από το Υπουργείο Πολιτισμού και Αθλητισμού. Αυτό είχε υπολογιστεί και δαπανήθηκε για το καλοκαίρι με βάση τα χίλια τριακόσια δεκατέσσερα άτομα, που γνωρίζετε ότι προσελήφθησα</w:t>
      </w:r>
      <w:r>
        <w:rPr>
          <w:rFonts w:eastAsia="Times New Roman" w:cs="Times New Roman"/>
          <w:szCs w:val="24"/>
        </w:rPr>
        <w:t>ν ως εποχικοί για τη θερινή περίοδο. Όμως, υπολείπεται και το ποσό των 400.000 ευρώ, που έχει υπολογιστεί για το χειμερινό ωράριο. Επομένως, βλέπετε ότι είχε γίνει μ</w:t>
      </w:r>
      <w:r>
        <w:rPr>
          <w:rFonts w:eastAsia="Times New Roman" w:cs="Times New Roman"/>
          <w:szCs w:val="24"/>
        </w:rPr>
        <w:t>ί</w:t>
      </w:r>
      <w:r>
        <w:rPr>
          <w:rFonts w:eastAsia="Times New Roman" w:cs="Times New Roman"/>
          <w:szCs w:val="24"/>
        </w:rPr>
        <w:t>α κατάλληλη προεργασία και προετοιμασία.</w:t>
      </w:r>
    </w:p>
    <w:p w14:paraId="6A90ED6F"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 xml:space="preserve">Ήδη από τη θερινή περίοδο ξέρετε πολύ καλά ότι είχαμε ανακοινώσει, ότι είχαμε ζητήσει τετρακόσια επιπλέον άτομα για τη χειμερινή περίοδο. Αυτό έγινε κατορθωτό με την έγκριση από το Υπουργείο Διοικητικής Ανασυγκρότησης. Έτσι μπορέσαμε να </w:t>
      </w:r>
      <w:r>
        <w:rPr>
          <w:rFonts w:eastAsia="Times New Roman" w:cs="Times New Roman"/>
          <w:szCs w:val="24"/>
        </w:rPr>
        <w:lastRenderedPageBreak/>
        <w:t xml:space="preserve">εξασφαλίσουμε αυτά </w:t>
      </w:r>
      <w:r>
        <w:rPr>
          <w:rFonts w:eastAsia="Times New Roman" w:cs="Times New Roman"/>
          <w:szCs w:val="24"/>
        </w:rPr>
        <w:t xml:space="preserve">τα τετρακόσια άτομα, τα οποία θα διανεμηθούν σε όλα τα μουσεία και τους αρχαιολογικούς χώρους της χώρας κατά τη χειμερινή περίοδο, με διάρκεια πέντε μήνες. </w:t>
      </w:r>
    </w:p>
    <w:p w14:paraId="6A90ED70"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 xml:space="preserve">Στην ΕΦΑ Φωκίδας αυτή τη στιγμή είναι δεκαεπτά μόνιμοι, διότι υπήρξαν δύο απώλειες. Σημειώνω ότι η </w:t>
      </w:r>
      <w:r>
        <w:rPr>
          <w:rFonts w:eastAsia="Times New Roman" w:cs="Times New Roman"/>
          <w:szCs w:val="24"/>
        </w:rPr>
        <w:t>περσινή περίοδος υποστηρίχθηκε με έναν μεγάλο αριθμό από τον ΟΑΕΔ, κάτι που φέτος δεν ήταν κατορθωτό. Το τονίζω αυτό, για να δείτε πόση μέριμνα και σημασία δίνει το Υπουργείο Πολιτισμού στο να υπάρξει πάντα μία κάλυψη, ιδιαίτερα στα μεγάλα μουσεία και τους</w:t>
      </w:r>
      <w:r>
        <w:rPr>
          <w:rFonts w:eastAsia="Times New Roman" w:cs="Times New Roman"/>
          <w:szCs w:val="24"/>
        </w:rPr>
        <w:t xml:space="preserve"> αρχαιολογικούς χώρους με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Φέτος, λοιπόν, θα πάρει δεκαπέντε επιπλέον εργαζόμενους φύλαξης και δύο εργαζόμενους καθαριότητας. </w:t>
      </w:r>
    </w:p>
    <w:p w14:paraId="6A90ED71"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Επομένως, πρέπει να τονίσω ότι η προσπάθεια για πρόσληψη προσωπικού σε αυτή την εποχή που διανύουμε, δεν εί</w:t>
      </w:r>
      <w:r>
        <w:rPr>
          <w:rFonts w:eastAsia="Times New Roman" w:cs="Times New Roman"/>
          <w:szCs w:val="24"/>
        </w:rPr>
        <w:t>ναι μία εύκολη υπόθεση. Δεν μπορούμε να προσλαμβάνουμε, όποτε το χρειαζόμαστε, μόνιμους υπαλλήλους και πάντα οι εποχικοί πρέπει να ακολουθήσουν μία διαδικασία μέσω ΑΣΕΠ, η οποία μερικές φορές δημιουργεί ανάγκη για προσωρινές λύσεις, όπως ήταν αυτή που δώσα</w:t>
      </w:r>
      <w:r>
        <w:rPr>
          <w:rFonts w:eastAsia="Times New Roman" w:cs="Times New Roman"/>
          <w:szCs w:val="24"/>
        </w:rPr>
        <w:t xml:space="preserve">με τώρα, όπου καταφέραμε να βρούμε και </w:t>
      </w:r>
      <w:r>
        <w:rPr>
          <w:rFonts w:eastAsia="Times New Roman" w:cs="Times New Roman"/>
          <w:szCs w:val="24"/>
        </w:rPr>
        <w:lastRenderedPageBreak/>
        <w:t xml:space="preserve">τη λύση της επιμέρους λειτουργίας του αρχαιολογικού χώρου και του </w:t>
      </w:r>
      <w:r>
        <w:rPr>
          <w:rFonts w:eastAsia="Times New Roman" w:cs="Times New Roman"/>
          <w:szCs w:val="24"/>
        </w:rPr>
        <w:t>μ</w:t>
      </w:r>
      <w:r>
        <w:rPr>
          <w:rFonts w:eastAsia="Times New Roman" w:cs="Times New Roman"/>
          <w:szCs w:val="24"/>
        </w:rPr>
        <w:t>ουσείου.</w:t>
      </w:r>
    </w:p>
    <w:p w14:paraId="6A90ED72"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Θα ήθελα εδώ να τονίσω ότι το κλείσιμο των μουσείων και χώρων μία ημέρα την εβδομάδα δεν είναι κάτι το οποίο συμβαίνει μόνο στη χώρα μας, αλλ</w:t>
      </w:r>
      <w:r>
        <w:rPr>
          <w:rFonts w:eastAsia="Times New Roman" w:cs="Times New Roman"/>
          <w:szCs w:val="24"/>
        </w:rPr>
        <w:t xml:space="preserve">ά διεθνώς. Για παράδειγμα, το </w:t>
      </w:r>
      <w:r>
        <w:rPr>
          <w:rFonts w:eastAsia="Times New Roman" w:cs="Times New Roman"/>
          <w:szCs w:val="24"/>
        </w:rPr>
        <w:t>μ</w:t>
      </w:r>
      <w:r>
        <w:rPr>
          <w:rFonts w:eastAsia="Times New Roman" w:cs="Times New Roman"/>
          <w:szCs w:val="24"/>
        </w:rPr>
        <w:t xml:space="preserve">ουσείο του Λούβρου είναι κλειστό μία ημέρα, το Εθνικό Αρχαιολογικό Μουσείο της Νάπολης, που συνδέεται με την Πομπηία είναι κλειστό μία ημέρα, η Γλυπτοθήκη Μονάχου, με την περίφημη αυτή συλλογή, είναι κλειστή μία ημέρα. </w:t>
      </w:r>
    </w:p>
    <w:p w14:paraId="6A90ED73"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Βεβαί</w:t>
      </w:r>
      <w:r>
        <w:rPr>
          <w:rFonts w:eastAsia="Times New Roman" w:cs="Times New Roman"/>
          <w:szCs w:val="24"/>
        </w:rPr>
        <w:t>ως, εμείς κατανοούμε απολύτως την αγωνία της τοπικής κοινωνίας, που συνδέεται άμεσα η ανάπτυξή της με τον αρχαιολογικό προορισμό των Δελφών και γι’ αυτό καταβάλλουμε όλες τις προσπάθειες αυτοί οι χώροι να παραμείνουν ανοιχτοί όλη την εβδομάδα, όπως και άλλ</w:t>
      </w:r>
      <w:r>
        <w:rPr>
          <w:rFonts w:eastAsia="Times New Roman" w:cs="Times New Roman"/>
          <w:szCs w:val="24"/>
        </w:rPr>
        <w:t xml:space="preserve">οι αντίστοιχοι χώροι στην Ελλάδα με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w:t>
      </w:r>
    </w:p>
    <w:p w14:paraId="6A90ED74" w14:textId="77777777" w:rsidR="00DD7B38" w:rsidRDefault="001C5CC8">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κυρία Υπουργό. </w:t>
      </w:r>
    </w:p>
    <w:p w14:paraId="6A90ED75" w14:textId="77777777" w:rsidR="00DD7B38" w:rsidRDefault="001C5CC8">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rPr>
        <w:lastRenderedPageBreak/>
        <w:t>άνω δυτικά θεωρεία, αφ</w:t>
      </w:r>
      <w:r>
        <w:rPr>
          <w:rFonts w:eastAsia="Times New Roman" w:cs="Times New Roman"/>
        </w:rPr>
        <w:t>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τρεις εκπαιδευτικοί συνοδοί τους από το Γενικ</w:t>
      </w:r>
      <w:r>
        <w:rPr>
          <w:rFonts w:eastAsia="Times New Roman" w:cs="Times New Roman"/>
        </w:rPr>
        <w:t xml:space="preserve">ό Λύκειο Καλλίπολης Πειραιά. </w:t>
      </w:r>
    </w:p>
    <w:p w14:paraId="6A90ED76" w14:textId="77777777" w:rsidR="00DD7B38" w:rsidRDefault="001C5CC8">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A90ED77" w14:textId="77777777" w:rsidR="00DD7B38" w:rsidRDefault="001C5CC8">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A90ED78"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Για να γνωρίζετε, αυτή τη στιγμή παρακολουθείτε τη διαδικασία, κατά την οποία έχει δικαίωμα κάθε Βουλευτής να κάνει απευθείας μία επίκαιρη ερώτηση στ</w:t>
      </w:r>
      <w:r>
        <w:rPr>
          <w:rFonts w:eastAsia="Times New Roman" w:cs="Times New Roman"/>
          <w:szCs w:val="24"/>
        </w:rPr>
        <w:t xml:space="preserve">ον ή στην Υπουργό, που αφορά η εν λόγω ερώτηση. Αναπτύσσει τη θεματολογία ο Βουλευτής και ο ή η Υπουργός απαντά αντίστοιχα. </w:t>
      </w:r>
    </w:p>
    <w:p w14:paraId="6A90ED79"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για τρία λεπτά. </w:t>
      </w:r>
    </w:p>
    <w:p w14:paraId="6A90ED7A" w14:textId="77777777" w:rsidR="00DD7B38" w:rsidRDefault="001C5CC8">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Ευχαριστώ πολύ. </w:t>
      </w:r>
    </w:p>
    <w:p w14:paraId="6A90ED7B"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Κυρία Υπουργέ, σας παρακολούθησα με πολ</w:t>
      </w:r>
      <w:r>
        <w:rPr>
          <w:rFonts w:eastAsia="Times New Roman" w:cs="Times New Roman"/>
          <w:szCs w:val="24"/>
        </w:rPr>
        <w:t xml:space="preserve">λή προσοχή και σας είπα από την αρχή ότι θεωρώ την καλή πρόθεση του Υπουργείου δεδομένη. Φτάνει, όμως, αυτό; Είναι τέτοια η προχειρότητα και τέτοια η ανεπάρκεια, που ό,τι συζητάμε τώρα, είναι σαν να ρίχνουμε στάχτη στα μάτια. Αυτό το λέω γιατί μιλάμε για </w:t>
      </w:r>
      <w:r>
        <w:rPr>
          <w:rFonts w:eastAsia="Times New Roman" w:cs="Times New Roman"/>
          <w:szCs w:val="24"/>
        </w:rPr>
        <w:lastRenderedPageBreak/>
        <w:t>ε</w:t>
      </w:r>
      <w:r>
        <w:rPr>
          <w:rFonts w:eastAsia="Times New Roman" w:cs="Times New Roman"/>
          <w:szCs w:val="24"/>
        </w:rPr>
        <w:t xml:space="preserve">ποχικές προσλήψεις και είναι ήδη τέλος Νοεμβρίου. Έχει βγει η έγκριση για τις προσλήψεις, οι οποίες είναι μέσω ΑΣΕΠ. Ξέρετε πόσο χρόνο θέλει για να μπορέσει να είναι ο φύλακας στο κάθε μουσείο; Εγώ θα σας πω ότι θα φτάσουμε, στην καλύτερη των περιπτώσεων, </w:t>
      </w:r>
      <w:r>
        <w:rPr>
          <w:rFonts w:eastAsia="Times New Roman" w:cs="Times New Roman"/>
          <w:szCs w:val="24"/>
        </w:rPr>
        <w:t>εάν όλα κυλήσουν καλά, χωρίς κανένα πρόβλημα, τον Ιανουάριο. Η χειμερινή περίοδος αρχίζει από 1</w:t>
      </w:r>
      <w:r>
        <w:rPr>
          <w:rFonts w:eastAsia="Times New Roman" w:cs="Times New Roman"/>
          <w:szCs w:val="24"/>
          <w:vertAlign w:val="superscript"/>
        </w:rPr>
        <w:t>η</w:t>
      </w:r>
      <w:r>
        <w:rPr>
          <w:rFonts w:eastAsia="Times New Roman" w:cs="Times New Roman"/>
          <w:szCs w:val="24"/>
        </w:rPr>
        <w:t xml:space="preserve"> Νοεμβρίου και τελειώνει 31 Μαρτίου. Άρα για να το σκεφτούμε λίγο: Προλαβαίνουμε τη χειμερινή περίοδο που τρέχει; </w:t>
      </w:r>
    </w:p>
    <w:p w14:paraId="6A90ED7C" w14:textId="77777777" w:rsidR="00DD7B38" w:rsidRDefault="001C5CC8">
      <w:pPr>
        <w:spacing w:after="0" w:line="600" w:lineRule="auto"/>
        <w:ind w:firstLine="720"/>
        <w:jc w:val="both"/>
        <w:rPr>
          <w:rFonts w:eastAsia="Times New Roman" w:cs="Times New Roman"/>
          <w:szCs w:val="24"/>
        </w:rPr>
      </w:pPr>
      <w:r>
        <w:rPr>
          <w:rFonts w:eastAsia="Times New Roman" w:cs="Times New Roman"/>
          <w:szCs w:val="24"/>
        </w:rPr>
        <w:t xml:space="preserve">Το επισημαίνω, γιατί, ξέρετε, ακούγεται πάρα </w:t>
      </w:r>
      <w:r>
        <w:rPr>
          <w:rFonts w:eastAsia="Times New Roman" w:cs="Times New Roman"/>
          <w:szCs w:val="24"/>
        </w:rPr>
        <w:t>πολύ ωραίο αυτό που λέτε, ότι το Υπουργείο Πολιτισμού σπεύδει να προσλάβει εποχικό προσωπικό στα μουσεία και στους αρχαιολογικούς χώρους για να μείνουν ανοιχτά και να λειτουργούν, όπως αρμόζει σε μία χώρα σαν την Ελλάδα. Ακούγεται πάρα πολύ ωραίο πραγματικ</w:t>
      </w:r>
      <w:r>
        <w:rPr>
          <w:rFonts w:eastAsia="Times New Roman" w:cs="Times New Roman"/>
          <w:szCs w:val="24"/>
        </w:rPr>
        <w:t xml:space="preserve">ά! Αλλά είναι έτσι; Σας λέω ότι δεν είναι, γιατί απλά δεν βγαίνουν τα μαθηματικά. </w:t>
      </w:r>
    </w:p>
    <w:p w14:paraId="6A90ED7D"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Εποχικούς, λοιπόν, χρειαζόμασταν τώρα, αυτήν την εποχή. Το Υπουργείο έχει πάρει την έγκριση. Την προκήρυξη δεν την έχει βγάλει ακόμα, εκτός εάν σήμερα, λόγω της κουβέντας, υ</w:t>
      </w:r>
      <w:r>
        <w:rPr>
          <w:rFonts w:eastAsia="Times New Roman" w:cs="Times New Roman"/>
          <w:szCs w:val="24"/>
        </w:rPr>
        <w:t>πάρχει και η προκήρυξη έτοιμη, πράγμα το οποίο είναι εξαιρετικά θετικό. Άρα θα φτάσουμε τα μέσα Γενάρη σίγουρα.</w:t>
      </w:r>
    </w:p>
    <w:p w14:paraId="6A90ED7E"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Και δεν μιλάμε μόνο για τους Δελφούς. Θα σας πω ότι, δυστυχώς, η ίδια εικόνα υπάρχει και στην Ολυμπία, η οποία μόνον τα Σαββατοκύριακα δεν είναι</w:t>
      </w:r>
      <w:r>
        <w:rPr>
          <w:rFonts w:eastAsia="Times New Roman" w:cs="Times New Roman"/>
          <w:szCs w:val="24"/>
        </w:rPr>
        <w:t xml:space="preserve"> επισκέψιμη. Τα Σαββατοκύριακα είναι, όμως, οι ημέρες που έχουν τη μεγαλύτερη </w:t>
      </w:r>
      <w:proofErr w:type="spellStart"/>
      <w:r>
        <w:rPr>
          <w:rFonts w:eastAsia="Times New Roman" w:cs="Times New Roman"/>
          <w:szCs w:val="24"/>
        </w:rPr>
        <w:t>επισκεψιμότητα</w:t>
      </w:r>
      <w:proofErr w:type="spellEnd"/>
      <w:r>
        <w:rPr>
          <w:rFonts w:eastAsia="Times New Roman" w:cs="Times New Roman"/>
          <w:szCs w:val="24"/>
        </w:rPr>
        <w:t xml:space="preserve">. Έχουν δαπανηθεί εκατομμύρια για να φτιαχτεί το Μουσείο Ιστορίας Ολυμπιακών Αγώνων. Ο συνάδελφος το ξέρει γιατί είναι στην περιοχή του. Τα Σαββατοκύριακα, λοιπόν, </w:t>
      </w:r>
      <w:r>
        <w:rPr>
          <w:rFonts w:eastAsia="Times New Roman" w:cs="Times New Roman"/>
          <w:szCs w:val="24"/>
        </w:rPr>
        <w:t>είναι κλειστό το μουσείο.</w:t>
      </w:r>
    </w:p>
    <w:p w14:paraId="6A90ED7F"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Να μην πάω στην Νάξο, που λειτουργεί μόνον Τρίτες και Παρασκευές. Και όταν έχουν τουρισμό, που οι άνθρωποι έχουν προγραμματίσει χρόνια πριν να έρθουν να δουν την πολιτιστική κληρονομιά μας, καταλαβαίνετε πόσο μεγάλο πρόβλημα δημιο</w:t>
      </w:r>
      <w:r>
        <w:rPr>
          <w:rFonts w:eastAsia="Times New Roman" w:cs="Times New Roman"/>
          <w:szCs w:val="24"/>
        </w:rPr>
        <w:t>υργεί αυτή η έλλειψη προσωπικού που λέμε.</w:t>
      </w:r>
    </w:p>
    <w:p w14:paraId="6A90ED80"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ελικά, κυρία Υπουργέ, ποιος είναι υπεύθυνος για την υπολειτουργία μουσείων, πωλητηρίων, </w:t>
      </w:r>
      <w:proofErr w:type="spellStart"/>
      <w:r>
        <w:rPr>
          <w:rFonts w:eastAsia="Times New Roman" w:cs="Times New Roman"/>
          <w:szCs w:val="24"/>
        </w:rPr>
        <w:t>αναψυκτηρίων</w:t>
      </w:r>
      <w:proofErr w:type="spellEnd"/>
      <w:r>
        <w:rPr>
          <w:rFonts w:eastAsia="Times New Roman" w:cs="Times New Roman"/>
          <w:szCs w:val="24"/>
        </w:rPr>
        <w:t>, που δεν λειτουργούν με τον τρόπο που έπρεπε και δεν τα έχετε φροντίσει εγκαίρως; Εγώ; Δεν γνωρίζετε πόσο διαρκο</w:t>
      </w:r>
      <w:r>
        <w:rPr>
          <w:rFonts w:eastAsia="Times New Roman" w:cs="Times New Roman"/>
          <w:szCs w:val="24"/>
        </w:rPr>
        <w:t xml:space="preserve">ύν οι συμβάσεις; Δεν γνωρίζετε ότι το χειμερινό ωράριο στα μουσεία θέλει προσωπικό; </w:t>
      </w:r>
      <w:r>
        <w:rPr>
          <w:rFonts w:eastAsia="Times New Roman" w:cs="Times New Roman"/>
          <w:szCs w:val="24"/>
        </w:rPr>
        <w:lastRenderedPageBreak/>
        <w:t>Δεν γνωρίζετε ότι από την 1</w:t>
      </w:r>
      <w:r w:rsidRPr="002B0DD8">
        <w:rPr>
          <w:rFonts w:eastAsia="Times New Roman" w:cs="Times New Roman"/>
          <w:szCs w:val="24"/>
          <w:vertAlign w:val="superscript"/>
        </w:rPr>
        <w:t>η</w:t>
      </w:r>
      <w:r>
        <w:rPr>
          <w:rFonts w:eastAsia="Times New Roman" w:cs="Times New Roman"/>
          <w:szCs w:val="24"/>
        </w:rPr>
        <w:t xml:space="preserve"> Απριλίου θα ξεκινήσει το καλοκαιρινό ωράριο 8.00΄ με 20.00΄ και εκεί θα χρειαστείτε άλλους χίλιους τριακόσιους για φύλαξη;</w:t>
      </w:r>
    </w:p>
    <w:p w14:paraId="6A90ED81"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πειδή μιλάμε για πρ</w:t>
      </w:r>
      <w:r>
        <w:rPr>
          <w:rFonts w:eastAsia="Times New Roman" w:cs="Times New Roman"/>
          <w:szCs w:val="24"/>
        </w:rPr>
        <w:t xml:space="preserve">οσωπικό, θέλω να σας θυμίσω ότι σε αυτήν εδώ την Αίθουσα είχαμε ψηφίσει και εμείς την πρόσληψη διακοσίων μονίμων αρχαιοφυλάκων το 2016. Μάλιστα σε αυτούς τους διακόσιους προστίθενται και άλλοι </w:t>
      </w:r>
      <w:proofErr w:type="spellStart"/>
      <w:r>
        <w:rPr>
          <w:rFonts w:eastAsia="Times New Roman" w:cs="Times New Roman"/>
          <w:szCs w:val="24"/>
        </w:rPr>
        <w:t>εκατόν</w:t>
      </w:r>
      <w:proofErr w:type="spellEnd"/>
      <w:r>
        <w:rPr>
          <w:rFonts w:eastAsia="Times New Roman" w:cs="Times New Roman"/>
          <w:szCs w:val="24"/>
        </w:rPr>
        <w:t xml:space="preserve"> πενήντα μόνιμοι που κέρδισαν με ένδικα μέσα δικαστικές α</w:t>
      </w:r>
      <w:r>
        <w:rPr>
          <w:rFonts w:eastAsia="Times New Roman" w:cs="Times New Roman"/>
          <w:szCs w:val="24"/>
        </w:rPr>
        <w:t>ποφάσεις. Γιατί δεν έχουν προχωρήσει οι διαδικασίες; Ξέρετε ότι τον Σεπτέμβριο του 2016 εγκρίθηκε η πρόσληψή τους από το Γενικό Λογιστήριο του Κράτους; Ξέρετε ότι τον Ιούλιο του 2017 πάρθηκε η τελική υπογραφή και μάλλον σε κάποια από τα συρτάρια του Υπουργ</w:t>
      </w:r>
      <w:r>
        <w:rPr>
          <w:rFonts w:eastAsia="Times New Roman" w:cs="Times New Roman"/>
          <w:szCs w:val="24"/>
        </w:rPr>
        <w:t>είου σας αραχνιάζει η διαδικασία και ακόμα αυτοί οι άνθρωποι δεν έχουν προσληφθεί, δεν έχουν βγει οι υπουργικές αποφάσεις;</w:t>
      </w:r>
    </w:p>
    <w:p w14:paraId="6A90ED82"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Το λέω αυτό γιατί υποτίθεται ότι το Υπουργείο έχει κάνει έναν τριετή προγραμματισμό. Και μαθαίνουμε ότι και στο νέο οργανόγραμμα του Υπουργείου υπάρχουν πάνω από οκτακόσια κενά μόνιμου προσωπικού για ημερήσιους φύλακες και νυχτοφύλακες. Πώς θα τα καλύψετε </w:t>
      </w:r>
      <w:r>
        <w:rPr>
          <w:rFonts w:eastAsia="Times New Roman" w:cs="Times New Roman"/>
          <w:szCs w:val="24"/>
        </w:rPr>
        <w:t xml:space="preserve">όλα αυτά; </w:t>
      </w:r>
    </w:p>
    <w:p w14:paraId="6A90ED8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όλα αυτά δείχνουν ότι υπάρχει ένας ανορθολογισμός στο Υπουργείο Πολιτισμού. Γι’ αυτό, κυρία Υπουργέ, αφού παραδεχτούμε ότι τη φετινή χειμερινή σεζόν τη χάσαμε, θέλω να δούμε εάν την επερχόμενη θερινή, που ξεκινάει από την 1</w:t>
      </w:r>
      <w:r w:rsidRPr="002B0DD8">
        <w:rPr>
          <w:rFonts w:eastAsia="Times New Roman" w:cs="Times New Roman"/>
          <w:szCs w:val="24"/>
          <w:vertAlign w:val="superscript"/>
        </w:rPr>
        <w:t>η</w:t>
      </w:r>
      <w:r>
        <w:rPr>
          <w:rFonts w:eastAsia="Times New Roman" w:cs="Times New Roman"/>
          <w:szCs w:val="24"/>
        </w:rPr>
        <w:t xml:space="preserve"> Α</w:t>
      </w:r>
      <w:r>
        <w:rPr>
          <w:rFonts w:eastAsia="Times New Roman" w:cs="Times New Roman"/>
          <w:szCs w:val="24"/>
        </w:rPr>
        <w:t xml:space="preserve">πριλίου του 2018, θα μπορέσουμε να την προλάβουμε και, το βασικότερο, αν αυτό που ζήσαμε φέτος, δηλαδή την έλλειψη έγκαιρου προγραμματισμού δεν θα το ξαναζήσουμε του χρόνου, εάν το Υπουργείο έχει πάρει το μάθημά του. </w:t>
      </w:r>
    </w:p>
    <w:p w14:paraId="6A90ED84"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Απαντήστε, λοιπόν, σε εμάς. </w:t>
      </w:r>
    </w:p>
    <w:p w14:paraId="6A90ED85"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Απαντήστε</w:t>
      </w:r>
      <w:r>
        <w:rPr>
          <w:rFonts w:eastAsia="Times New Roman" w:cs="Times New Roman"/>
          <w:szCs w:val="24"/>
        </w:rPr>
        <w:t>, όμως, και στη συνάδελφό σας, την Υπουργό Τουρισμού, η οποία λέει ότι φέτος θα έχουμε αύξηση των τουριστών στη χώρα μας. Μιλάει για τριάντα πέντε εκατομμύρια τουρίστες. Και όλοι αυτοί θα είναι επισκέπτες σε μισόκλειστα μουσεία και αρχαιολογικούς χώρους πο</w:t>
      </w:r>
      <w:r>
        <w:rPr>
          <w:rFonts w:eastAsia="Times New Roman" w:cs="Times New Roman"/>
          <w:szCs w:val="24"/>
        </w:rPr>
        <w:t xml:space="preserve">υ υπολειτουργούν! Σημειώστε το αυτό. </w:t>
      </w:r>
    </w:p>
    <w:p w14:paraId="6A90ED86"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A90ED87"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Απαντήστε και στους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οι οποίοι λένε ότι θέλουν να προγραμματίσουν τουλάχιστον δύο χρόνια νωρίτερα, για </w:t>
      </w:r>
      <w:r>
        <w:rPr>
          <w:rFonts w:eastAsia="Times New Roman" w:cs="Times New Roman"/>
          <w:szCs w:val="24"/>
        </w:rPr>
        <w:lastRenderedPageBreak/>
        <w:t>να μπορέσουν να</w:t>
      </w:r>
      <w:r>
        <w:rPr>
          <w:rFonts w:eastAsia="Times New Roman" w:cs="Times New Roman"/>
          <w:szCs w:val="24"/>
        </w:rPr>
        <w:t xml:space="preserve"> έχουν πλάνο και προγραμματισμό. </w:t>
      </w:r>
      <w:r>
        <w:rPr>
          <w:rFonts w:eastAsia="Times New Roman" w:cs="Times New Roman"/>
          <w:szCs w:val="24"/>
        </w:rPr>
        <w:t>Ε</w:t>
      </w:r>
      <w:r>
        <w:rPr>
          <w:rFonts w:eastAsia="Times New Roman" w:cs="Times New Roman"/>
          <w:szCs w:val="24"/>
        </w:rPr>
        <w:t>ιδικά όσον αφορά τους Δελφούς –το ξέρετε πάρα πολύ καλά- είναι ένας χώρος και μοναδικός, αλλά συνδυάζεται στα τουριστικά πακέτα με μονοήμερες ή διήμερες επισκέψεις στην Αττική και στην Ολυμπία.</w:t>
      </w:r>
    </w:p>
    <w:p w14:paraId="6A90ED88"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Γεωργιάδης):</w:t>
      </w:r>
      <w:r>
        <w:rPr>
          <w:rFonts w:eastAsia="Times New Roman" w:cs="Times New Roman"/>
          <w:szCs w:val="24"/>
        </w:rPr>
        <w:t xml:space="preserve"> Και αν θέλετε ολοκληρώστε με αυτό, σας παρακαλώ.</w:t>
      </w:r>
    </w:p>
    <w:p w14:paraId="6A90ED89"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Τέλος, απαντήστε –πραγματικά σας το λέω- στους τοπικούς φορείς γιατί ναι μεν έχουν τη μοναδικότητα του να ζουν στο δελφικό τοπίο, αλλά αυτό έχει και τους αντίστοιχους π</w:t>
      </w:r>
      <w:r>
        <w:rPr>
          <w:rFonts w:eastAsia="Times New Roman" w:cs="Times New Roman"/>
          <w:szCs w:val="24"/>
        </w:rPr>
        <w:t>εριορισμούς στις δυνατότητες επαγγελματικής αξιοποίησης. Οι άνθρωποι αυτοί ζουν αποκλειστικά από τον πολιτισμό και τον τουρισμό.</w:t>
      </w:r>
    </w:p>
    <w:p w14:paraId="6A90ED8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Ευχαριστώ.</w:t>
      </w:r>
    </w:p>
    <w:p w14:paraId="6A90ED8B"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w:t>
      </w:r>
      <w:proofErr w:type="spellStart"/>
      <w:r>
        <w:rPr>
          <w:rFonts w:eastAsia="Times New Roman" w:cs="Times New Roman"/>
          <w:szCs w:val="24"/>
        </w:rPr>
        <w:t>Κεφαλίδου</w:t>
      </w:r>
      <w:proofErr w:type="spellEnd"/>
      <w:r>
        <w:rPr>
          <w:rFonts w:eastAsia="Times New Roman" w:cs="Times New Roman"/>
          <w:szCs w:val="24"/>
        </w:rPr>
        <w:t>.</w:t>
      </w:r>
    </w:p>
    <w:p w14:paraId="6A90ED8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τρία λεπτά.</w:t>
      </w:r>
    </w:p>
    <w:p w14:paraId="6A90ED8D"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ΛΥΔΙΑ Κ</w:t>
      </w:r>
      <w:r>
        <w:rPr>
          <w:rFonts w:eastAsia="Times New Roman" w:cs="Times New Roman"/>
          <w:b/>
          <w:szCs w:val="24"/>
        </w:rPr>
        <w:t>ΟΝΙΟΡΔΟΥ (Υπουργός Πολιτισμού και Αθλητισμού):</w:t>
      </w:r>
      <w:r>
        <w:rPr>
          <w:rFonts w:eastAsia="Times New Roman" w:cs="Times New Roman"/>
          <w:szCs w:val="24"/>
        </w:rPr>
        <w:t xml:space="preserve"> Κυρία </w:t>
      </w:r>
      <w:proofErr w:type="spellStart"/>
      <w:r>
        <w:rPr>
          <w:rFonts w:eastAsia="Times New Roman" w:cs="Times New Roman"/>
          <w:szCs w:val="24"/>
        </w:rPr>
        <w:t>Κεφαλίδου</w:t>
      </w:r>
      <w:proofErr w:type="spellEnd"/>
      <w:r>
        <w:rPr>
          <w:rFonts w:eastAsia="Times New Roman" w:cs="Times New Roman"/>
          <w:szCs w:val="24"/>
        </w:rPr>
        <w:t xml:space="preserve">, φαντάζομαι ότι ήδη θα έχετε ενημερωθεί, οφείλω όμως να το αναφέρω εκ νέου, ότι για την πλήρωση των κενών οργανικών θέσεων μόνιμου </w:t>
      </w:r>
      <w:proofErr w:type="spellStart"/>
      <w:r>
        <w:rPr>
          <w:rFonts w:eastAsia="Times New Roman" w:cs="Times New Roman"/>
          <w:szCs w:val="24"/>
        </w:rPr>
        <w:t>φυλακτικού</w:t>
      </w:r>
      <w:proofErr w:type="spellEnd"/>
      <w:r>
        <w:rPr>
          <w:rFonts w:eastAsia="Times New Roman" w:cs="Times New Roman"/>
          <w:szCs w:val="24"/>
        </w:rPr>
        <w:t xml:space="preserve"> προσωπικού ήδη έχει εγκριθεί η διαδικασία πλήρωσης </w:t>
      </w:r>
      <w:proofErr w:type="spellStart"/>
      <w:r>
        <w:rPr>
          <w:rFonts w:eastAsia="Times New Roman" w:cs="Times New Roman"/>
          <w:szCs w:val="24"/>
        </w:rPr>
        <w:t>εκατόν</w:t>
      </w:r>
      <w:proofErr w:type="spellEnd"/>
      <w:r>
        <w:rPr>
          <w:rFonts w:eastAsia="Times New Roman" w:cs="Times New Roman"/>
          <w:szCs w:val="24"/>
        </w:rPr>
        <w:t xml:space="preserve"> σαράντα επτά μόνιμων κενών οργανικών θέσεων του κλάδου ΔΕ Φύλαξης – Πληροφόρησης, ειδικότητας ΔΕ Ημερησίων Φυλάκων Αρχαιοτήτων και πενήντα τριών μόνιμων κενών οργανικών θέσεων του κλάδου ΔΕ Φύλαξης – Πληροφόρησης ειδικότητας ΔΕ Νυχτοφυλάκων Αρχαιοτή</w:t>
      </w:r>
      <w:r>
        <w:rPr>
          <w:rFonts w:eastAsia="Times New Roman" w:cs="Times New Roman"/>
          <w:szCs w:val="24"/>
        </w:rPr>
        <w:t>των.</w:t>
      </w:r>
    </w:p>
    <w:p w14:paraId="6A90ED8E"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Το Υπουργείο ήδη βρίσκεται στη διαδικασία αποστολής όλων των στοιχείων στον ΑΣΕΠ για να εκδοθεί η προκήρυξη για την πλήρωση αυτών των κενών οργανικών θέσεων, σε συνδυασμό με τον καινούργιο </w:t>
      </w:r>
      <w:r>
        <w:rPr>
          <w:rFonts w:eastAsia="Times New Roman" w:cs="Times New Roman"/>
          <w:szCs w:val="24"/>
        </w:rPr>
        <w:t>ο</w:t>
      </w:r>
      <w:r>
        <w:rPr>
          <w:rFonts w:eastAsia="Times New Roman" w:cs="Times New Roman"/>
          <w:szCs w:val="24"/>
        </w:rPr>
        <w:t xml:space="preserve">ργανισμό, τον οποίο εμείς καταθέσαμε και με βάση αυτόν τον </w:t>
      </w:r>
      <w:r>
        <w:rPr>
          <w:rFonts w:eastAsia="Times New Roman" w:cs="Times New Roman"/>
          <w:szCs w:val="24"/>
        </w:rPr>
        <w:t>ο</w:t>
      </w:r>
      <w:r>
        <w:rPr>
          <w:rFonts w:eastAsia="Times New Roman" w:cs="Times New Roman"/>
          <w:szCs w:val="24"/>
        </w:rPr>
        <w:t>ρ</w:t>
      </w:r>
      <w:r>
        <w:rPr>
          <w:rFonts w:eastAsia="Times New Roman" w:cs="Times New Roman"/>
          <w:szCs w:val="24"/>
        </w:rPr>
        <w:t>γανισμό θα γίνεται σταδιακή κάλυψη αυτών των θέσεων μόνιμου προσωπικού. Επομένως, είναι σταδιακή η κάλυψη. Δεν μπορούμε οκτακόσιους ανθρώπους…</w:t>
      </w:r>
    </w:p>
    <w:p w14:paraId="6A90ED8F"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Δύο μήνες θέλει ελάχιστο…</w:t>
      </w:r>
    </w:p>
    <w:p w14:paraId="6A90ED90"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Δεν ακούγεστε, κυρία </w:t>
      </w:r>
      <w:proofErr w:type="spellStart"/>
      <w:r>
        <w:rPr>
          <w:rFonts w:eastAsia="Times New Roman" w:cs="Times New Roman"/>
          <w:szCs w:val="24"/>
        </w:rPr>
        <w:t>Κεφαλίδο</w:t>
      </w:r>
      <w:r>
        <w:rPr>
          <w:rFonts w:eastAsia="Times New Roman" w:cs="Times New Roman"/>
          <w:szCs w:val="24"/>
        </w:rPr>
        <w:t>υ</w:t>
      </w:r>
      <w:proofErr w:type="spellEnd"/>
      <w:r>
        <w:rPr>
          <w:rFonts w:eastAsia="Times New Roman" w:cs="Times New Roman"/>
          <w:szCs w:val="24"/>
        </w:rPr>
        <w:t xml:space="preserve">. </w:t>
      </w:r>
    </w:p>
    <w:p w14:paraId="6A90ED91"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Συνεχίστε, κυρία Υπουργέ. </w:t>
      </w:r>
    </w:p>
    <w:p w14:paraId="6A90ED92" w14:textId="77777777" w:rsidR="00DD7B38" w:rsidRDefault="001C5CC8">
      <w:pPr>
        <w:spacing w:line="600" w:lineRule="auto"/>
        <w:ind w:firstLine="720"/>
        <w:jc w:val="both"/>
        <w:rPr>
          <w:rFonts w:eastAsia="Times New Roman" w:cs="Times New Roman"/>
          <w:szCs w:val="24"/>
        </w:rPr>
      </w:pPr>
      <w:r>
        <w:rPr>
          <w:rFonts w:eastAsia="Times New Roman"/>
          <w:b/>
          <w:bCs/>
          <w:color w:val="242424"/>
        </w:rPr>
        <w:t>ΛΥΔΙΑ ΚΟΝΙΟΡΔΟΥ (Υπουργός Πολιτισμού και Αθλητισμού):</w:t>
      </w:r>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αλλά εγώ δεν σας διέκοψα. Δεν μπορούμε να κάνουμε διάλογο έτσι. </w:t>
      </w:r>
    </w:p>
    <w:p w14:paraId="6A90ED9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ότι είναι μεγάλη μας υποχρέωση να παραμείνουν ανοικτοί οι χώροι και σας </w:t>
      </w:r>
      <w:r>
        <w:rPr>
          <w:rFonts w:eastAsia="Times New Roman" w:cs="Times New Roman"/>
          <w:szCs w:val="24"/>
        </w:rPr>
        <w:t xml:space="preserve">βεβαιώ ότι κάνουμε πολύ μεγάλη προσπάθεια έγκαιρης προετοιμασίας. Ωστόσο, δεν είναι πάντα εύκολο να μην υπάρχουν αυτά τα κενά που απαιτούν κάποιες προσωρινές λύσεις. </w:t>
      </w:r>
    </w:p>
    <w:p w14:paraId="6A90ED94"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Οι τετρακόσιοι νέοι εργαζόμενοι θα μπουν μέσα στον επόμενο μήνα. Επομένως, δεν χάνεται η </w:t>
      </w:r>
      <w:r>
        <w:rPr>
          <w:rFonts w:eastAsia="Times New Roman" w:cs="Times New Roman"/>
          <w:szCs w:val="24"/>
        </w:rPr>
        <w:t>χειμερινή σεζόν και δεν θα πρέπει να θέτουμε έτσι το θέμα.</w:t>
      </w:r>
    </w:p>
    <w:p w14:paraId="6A90ED95"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Επίσης, είναι πάντα ενήμεροι 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για τις ώρες λειτουργίας των αρχαιολογικών χώρων και των μουσείων. </w:t>
      </w:r>
    </w:p>
    <w:p w14:paraId="6A90ED96"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Όσον αφορά αυτό που λέτε, ότι αμαυρώνεται η χώρα μας διεθνώς, θεωρώ πως το μεγαλύτ</w:t>
      </w:r>
      <w:r>
        <w:rPr>
          <w:rFonts w:eastAsia="Times New Roman" w:cs="Times New Roman"/>
          <w:szCs w:val="24"/>
        </w:rPr>
        <w:t xml:space="preserve">ερο θέμα που πρέπει να μας απασχολεί για τη διεθνή μας εικόνα είναι το θέμα της ασφάλειας </w:t>
      </w:r>
      <w:r>
        <w:rPr>
          <w:rFonts w:eastAsia="Times New Roman" w:cs="Times New Roman"/>
          <w:szCs w:val="24"/>
        </w:rPr>
        <w:lastRenderedPageBreak/>
        <w:t xml:space="preserve">των αρχαιολογικών χώρων και μουσείων. Έχουμε πολύ μεγάλη ευθύνη και σας διαβεβαιώ ότι τόσο οι έφοροι όσο και οι εργαζόμενοι έχουν πολύ μεγάλη αίσθηση ευθύνης για την </w:t>
      </w:r>
      <w:r>
        <w:rPr>
          <w:rFonts w:eastAsia="Times New Roman" w:cs="Times New Roman"/>
          <w:szCs w:val="24"/>
        </w:rPr>
        <w:t xml:space="preserve">ασφαλή φύλαξη των αρχαιολογικών χώρων και των μουσείων. Δεν θα πρέπει να ξαναζήσουμε αυτό που έγινε στην Ολυμπία πριν από κάποια χρόνια, δηλαδή τη ληστεία των θησαυρών μας. </w:t>
      </w:r>
    </w:p>
    <w:p w14:paraId="6A90ED97"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Αυτή, λοιπόν, είναι μ</w:t>
      </w:r>
      <w:r>
        <w:rPr>
          <w:rFonts w:eastAsia="Times New Roman" w:cs="Times New Roman"/>
          <w:szCs w:val="24"/>
        </w:rPr>
        <w:t>ί</w:t>
      </w:r>
      <w:r>
        <w:rPr>
          <w:rFonts w:eastAsia="Times New Roman" w:cs="Times New Roman"/>
          <w:szCs w:val="24"/>
        </w:rPr>
        <w:t>α παράμετρος που δεν πρέπει να ξεχνάμε όταν πολλές φορές διο</w:t>
      </w:r>
      <w:r>
        <w:rPr>
          <w:rFonts w:eastAsia="Times New Roman" w:cs="Times New Roman"/>
          <w:szCs w:val="24"/>
        </w:rPr>
        <w:t xml:space="preserve">γκώνουμε θέματα μέσα από τα </w:t>
      </w:r>
      <w:r>
        <w:rPr>
          <w:rFonts w:eastAsia="Times New Roman" w:cs="Times New Roman"/>
          <w:szCs w:val="24"/>
          <w:lang w:val="en-US"/>
        </w:rPr>
        <w:t>media</w:t>
      </w:r>
      <w:r>
        <w:rPr>
          <w:rFonts w:eastAsia="Times New Roman" w:cs="Times New Roman"/>
          <w:szCs w:val="24"/>
        </w:rPr>
        <w:t xml:space="preserve"> και δίνουμε λανθασμένη εντύπωση ότι μπαίνει λουκέτο σε όλα τα μουσεία. </w:t>
      </w:r>
    </w:p>
    <w:p w14:paraId="6A90ED98"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Θα ήθελα να σας τονίσω, επίσης, το γεγονός ότι μας απασχολεί πάρα πολύ η ευμάρεια των ανθρώπων της περιοχής όπου, πραγματικά, συνδέεται η οικονομία </w:t>
      </w:r>
      <w:r>
        <w:rPr>
          <w:rFonts w:eastAsia="Times New Roman" w:cs="Times New Roman"/>
          <w:szCs w:val="24"/>
        </w:rPr>
        <w:t>της με τον αρχαιολογικό χώρο. Σύμφωνα με τα στοιχεία της ΕΛΣΤΑΤ, τα οποία μπορώ να θέσω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ειδικά στην περιοχή της Φωκίδας υπάρχει αύξηση 27,5% στο διάστημα Ιανουαρίου - Ιουλίου του 2016, καθώς και στο αντίστοιχο διάστημα του 2017. Υπάρχει, δηλα</w:t>
      </w:r>
      <w:r>
        <w:rPr>
          <w:rFonts w:eastAsia="Times New Roman" w:cs="Times New Roman"/>
          <w:szCs w:val="24"/>
        </w:rPr>
        <w:t xml:space="preserve">δή, αυτή η ποσοστιαία αύξηση του 27,5%. </w:t>
      </w:r>
    </w:p>
    <w:p w14:paraId="6A90ED9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Επίσης, σε όλη τη χώρα υπάρχει αύξηση </w:t>
      </w:r>
      <w:proofErr w:type="spellStart"/>
      <w:r>
        <w:rPr>
          <w:rFonts w:eastAsia="Times New Roman" w:cs="Times New Roman"/>
          <w:szCs w:val="24"/>
        </w:rPr>
        <w:t>επισκεψιμότητας</w:t>
      </w:r>
      <w:proofErr w:type="spellEnd"/>
      <w:r>
        <w:rPr>
          <w:rFonts w:eastAsia="Times New Roman" w:cs="Times New Roman"/>
          <w:szCs w:val="24"/>
        </w:rPr>
        <w:t xml:space="preserve"> σε αρχαιολογικούς χώρους και μουσεία 17% με 19% αντίστοιχα </w:t>
      </w:r>
      <w:r>
        <w:rPr>
          <w:rFonts w:eastAsia="Times New Roman" w:cs="Times New Roman"/>
          <w:szCs w:val="24"/>
        </w:rPr>
        <w:lastRenderedPageBreak/>
        <w:t>και αυξημένες εισπράξεις 20% με 22%. Αυτό έχει ήδη καταγραφεί και είναι μ</w:t>
      </w:r>
      <w:r>
        <w:rPr>
          <w:rFonts w:eastAsia="Times New Roman" w:cs="Times New Roman"/>
          <w:szCs w:val="24"/>
        </w:rPr>
        <w:t>ί</w:t>
      </w:r>
      <w:r>
        <w:rPr>
          <w:rFonts w:eastAsia="Times New Roman" w:cs="Times New Roman"/>
          <w:szCs w:val="24"/>
        </w:rPr>
        <w:t>α ενίσχυση της τοπικής κοινω</w:t>
      </w:r>
      <w:r>
        <w:rPr>
          <w:rFonts w:eastAsia="Times New Roman" w:cs="Times New Roman"/>
          <w:szCs w:val="24"/>
        </w:rPr>
        <w:t xml:space="preserve">νίας, ακόμα κι αν για τέσσερις ή πέντε εβδομάδες λειτουργεί κατά το ήμισυ ο αρχαιολογικός χώρος. Αυτό πραγματικά το εισπράττει η τοπική κοινωνία και δεν θα πρέπει να το παραβλέπουμε. </w:t>
      </w:r>
    </w:p>
    <w:p w14:paraId="6A90ED9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Επομένως, μας ενδιαφέρει η οικονομία της περιοχής και κάνουμε κάθε προσπ</w:t>
      </w:r>
      <w:r>
        <w:rPr>
          <w:rFonts w:eastAsia="Times New Roman" w:cs="Times New Roman"/>
          <w:szCs w:val="24"/>
        </w:rPr>
        <w:t xml:space="preserve">άθεια για να καλύψουμε τις ανάγκες. </w:t>
      </w:r>
    </w:p>
    <w:p w14:paraId="6A90ED9B" w14:textId="77777777" w:rsidR="00DD7B38" w:rsidRDefault="001C5CC8">
      <w:pPr>
        <w:spacing w:line="600" w:lineRule="auto"/>
        <w:ind w:firstLine="720"/>
        <w:jc w:val="both"/>
        <w:rPr>
          <w:rFonts w:eastAsia="Times New Roman" w:cs="Times New Roman"/>
        </w:rPr>
      </w:pPr>
      <w:r>
        <w:rPr>
          <w:rFonts w:eastAsia="Times New Roman" w:cs="Times New Roman"/>
        </w:rPr>
        <w:t xml:space="preserve">(Στο σημείο αυτό η Υπουργός Πολιτισμού και Αθλητισμού κ. Λυδία </w:t>
      </w:r>
      <w:proofErr w:type="spellStart"/>
      <w:r>
        <w:rPr>
          <w:rFonts w:eastAsia="Times New Roman" w:cs="Times New Roman"/>
        </w:rPr>
        <w:t>Κονιόρδου</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w:t>
      </w:r>
      <w:r>
        <w:rPr>
          <w:rFonts w:eastAsia="Times New Roman" w:cs="Times New Roman"/>
        </w:rPr>
        <w:t>ικών της Βουλής)</w:t>
      </w:r>
    </w:p>
    <w:p w14:paraId="6A90ED9C"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Επόμενη είναι η έβδομη με αριθμό 304/15-11-2017 επίκαιρη ερώτηση </w:t>
      </w:r>
      <w:r>
        <w:rPr>
          <w:rFonts w:eastAsia="Times New Roman" w:cs="Times New Roman"/>
          <w:szCs w:val="24"/>
        </w:rPr>
        <w:t>δεύτερου</w:t>
      </w:r>
      <w:r>
        <w:rPr>
          <w:rFonts w:eastAsia="Times New Roman" w:cs="Times New Roman"/>
          <w:szCs w:val="24"/>
        </w:rPr>
        <w:t xml:space="preserve"> κύκλου του Βουλευτή Αρκαδίας της Δημοκρατικής Συμπαράταξης ΠΑΣΟΚ - ΔΗΜΑΡ κ. </w:t>
      </w:r>
      <w:r>
        <w:rPr>
          <w:rFonts w:eastAsia="Times New Roman" w:cs="Times New Roman"/>
          <w:bCs/>
          <w:szCs w:val="24"/>
        </w:rPr>
        <w:t xml:space="preserve">Οδυσσέα Κωνσταντινόπουλου </w:t>
      </w:r>
      <w:r>
        <w:rPr>
          <w:rFonts w:eastAsia="Times New Roman" w:cs="Times New Roman"/>
          <w:szCs w:val="24"/>
        </w:rPr>
        <w:t xml:space="preserve">προς την Υπουργό </w:t>
      </w:r>
      <w:r>
        <w:rPr>
          <w:rFonts w:eastAsia="Times New Roman" w:cs="Times New Roman"/>
          <w:bCs/>
          <w:szCs w:val="24"/>
        </w:rPr>
        <w:t>Πολιτισμού και</w:t>
      </w:r>
      <w:r>
        <w:rPr>
          <w:rFonts w:eastAsia="Times New Roman" w:cs="Times New Roman"/>
          <w:bCs/>
          <w:szCs w:val="24"/>
        </w:rPr>
        <w:t xml:space="preserve"> Αθλητισμού</w:t>
      </w:r>
      <w:r>
        <w:rPr>
          <w:rFonts w:eastAsia="Times New Roman" w:cs="Times New Roman"/>
          <w:bCs/>
          <w:szCs w:val="24"/>
        </w:rPr>
        <w:t>,</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«Η επένδυση στο Ελληνικό κινδυνεύει να ακυρωθεί: 75.000 νέες θέσεις εργασίας και 8,2 </w:t>
      </w:r>
      <w:r>
        <w:rPr>
          <w:rFonts w:eastAsia="Times New Roman" w:cs="Times New Roman"/>
          <w:szCs w:val="24"/>
        </w:rPr>
        <w:t>δισεκατομμυρίων</w:t>
      </w:r>
      <w:r>
        <w:rPr>
          <w:rFonts w:eastAsia="Times New Roman" w:cs="Times New Roman"/>
          <w:szCs w:val="24"/>
        </w:rPr>
        <w:t xml:space="preserve"> ευρώ θα πάνε χαμένα, εξαιτίας των τεχνασμάτων της Κυβέρνησης». </w:t>
      </w:r>
    </w:p>
    <w:p w14:paraId="6A90ED9D"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Κωνσταντινόπουλος για δύο λεπτά. </w:t>
      </w:r>
    </w:p>
    <w:p w14:paraId="6A90ED9E"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ΟΔΥΣΣΕΑΣ ΚΩΝΣΤΑΝ</w:t>
      </w:r>
      <w:r>
        <w:rPr>
          <w:rFonts w:eastAsia="Times New Roman" w:cs="Times New Roman"/>
          <w:b/>
          <w:szCs w:val="24"/>
        </w:rPr>
        <w:t xml:space="preserve">ΤΙΝΟΠΟΥΛΟΣ: </w:t>
      </w:r>
      <w:r>
        <w:rPr>
          <w:rFonts w:eastAsia="Times New Roman" w:cs="Times New Roman"/>
          <w:szCs w:val="24"/>
        </w:rPr>
        <w:t xml:space="preserve">Ευχαριστώ, κύριε Πρόεδρε. </w:t>
      </w:r>
    </w:p>
    <w:p w14:paraId="6A90ED9F"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Κυρία Υπουργέ, πρώτα απ’ όλα να σας ευχηθώ και από κοντά «περαστικά» για την προηγούμενη εβδομάδα. Βεβαίως, η Κυβέρνηση για το θέμα του Ελληνικού έχει αρρωστήσει εδώ και ενάμιση μήνα και δεν έρχεται να μας απαντήσει. </w:t>
      </w:r>
      <w:r>
        <w:rPr>
          <w:rFonts w:eastAsia="Times New Roman" w:cs="Times New Roman"/>
          <w:szCs w:val="24"/>
        </w:rPr>
        <w:t xml:space="preserve">Ελπίζω να ολοκληρωθεί αυτή η διαδικασία, ώστε να έρθει να μας απαντήσει. </w:t>
      </w:r>
    </w:p>
    <w:p w14:paraId="6A90EDA0"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Και επειδή εδώ βρίσκονται νέοι άνθρωποι οι οποίοι μας παρακολουθούν και ενδιαφέρονται να ξεκινήσουν δουλειές για να μπορέσουν να εργαστούν, θέλω να τους πω ότι η επένδυση του Ελληνικ</w:t>
      </w:r>
      <w:r>
        <w:rPr>
          <w:rFonts w:eastAsia="Times New Roman" w:cs="Times New Roman"/>
          <w:szCs w:val="24"/>
        </w:rPr>
        <w:t xml:space="preserve">ού είναι η μεγαλύτερη επένδυση που υπάρχει αυτή τη στιγμή στην Ευρώπη. Είναι της τάξης των 8,2 δισεκατομμυρίων και ίσως φτάνει τους Ολυμπιακούς Αγώνες. Είναι μια επένδυση που θα δώσει εβδομήντα πέντε χιλιάδες νέες θέσεις εργασίας. </w:t>
      </w:r>
    </w:p>
    <w:p w14:paraId="6A90EDA1" w14:textId="77777777" w:rsidR="00DD7B38" w:rsidRDefault="001C5CC8">
      <w:pPr>
        <w:spacing w:line="600" w:lineRule="auto"/>
        <w:ind w:firstLine="720"/>
        <w:jc w:val="both"/>
        <w:rPr>
          <w:rFonts w:eastAsia="Times New Roman" w:cs="Times New Roman"/>
          <w:bCs/>
          <w:shd w:val="clear" w:color="auto" w:fill="FFFFFF"/>
        </w:rPr>
      </w:pPr>
      <w:r>
        <w:rPr>
          <w:rFonts w:eastAsia="Times New Roman" w:cs="Times New Roman"/>
        </w:rPr>
        <w:t xml:space="preserve">Κυρία Υπουργέ, </w:t>
      </w:r>
      <w:r>
        <w:rPr>
          <w:rFonts w:eastAsia="Times New Roman" w:cs="Times New Roman"/>
          <w:szCs w:val="24"/>
        </w:rPr>
        <w:t>εσείς, ως</w:t>
      </w:r>
      <w:r>
        <w:rPr>
          <w:rFonts w:eastAsia="Times New Roman" w:cs="Times New Roman"/>
          <w:szCs w:val="24"/>
        </w:rPr>
        <w:t xml:space="preserve"> </w:t>
      </w:r>
      <w:r>
        <w:rPr>
          <w:rFonts w:eastAsia="Times New Roman"/>
          <w:bCs/>
        </w:rPr>
        <w:t>Κυβέρνηση</w:t>
      </w:r>
      <w:r>
        <w:rPr>
          <w:rFonts w:eastAsia="Times New Roman" w:cs="Times New Roman"/>
          <w:szCs w:val="24"/>
        </w:rPr>
        <w:t>, μαζί με τη «</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w:t>
      </w:r>
      <w:r>
        <w:rPr>
          <w:rFonts w:eastAsia="Times New Roman" w:cs="Times New Roman"/>
        </w:rPr>
        <w:t>δηλαδή</w:t>
      </w:r>
      <w:r>
        <w:rPr>
          <w:rFonts w:eastAsia="Times New Roman" w:cs="Times New Roman"/>
          <w:szCs w:val="24"/>
        </w:rPr>
        <w:t xml:space="preserve"> με τους επενδυτές, υπογράψατε δύο συμβάσεις. Κάνατε τη </w:t>
      </w:r>
      <w:r>
        <w:rPr>
          <w:rFonts w:eastAsia="Times New Roman"/>
          <w:bCs/>
          <w:shd w:val="clear" w:color="auto" w:fill="FFFFFF"/>
        </w:rPr>
        <w:t>μια</w:t>
      </w:r>
      <w:r>
        <w:rPr>
          <w:rFonts w:eastAsia="Times New Roman" w:cs="Times New Roman"/>
          <w:szCs w:val="24"/>
        </w:rPr>
        <w:t xml:space="preserve"> σύμβαση τον Ιούλιο του </w:t>
      </w:r>
      <w:r>
        <w:rPr>
          <w:rFonts w:eastAsia="Times New Roman" w:cs="Times New Roman"/>
          <w:szCs w:val="24"/>
        </w:rPr>
        <w:lastRenderedPageBreak/>
        <w:t xml:space="preserve">2016 και την επικυρωμένη τον Σεπτέμβριο του 2016, </w:t>
      </w:r>
      <w:r>
        <w:rPr>
          <w:rFonts w:eastAsia="Times New Roman" w:cs="Times New Roman"/>
          <w:bCs/>
          <w:shd w:val="clear" w:color="auto" w:fill="FFFFFF"/>
        </w:rPr>
        <w:t>που</w:t>
      </w:r>
      <w:r>
        <w:rPr>
          <w:rFonts w:eastAsia="Times New Roman" w:cs="Times New Roman"/>
          <w:szCs w:val="24"/>
        </w:rPr>
        <w:t xml:space="preserve"> φέρατε εσείς οι ίδιοι στη </w:t>
      </w:r>
      <w:r>
        <w:rPr>
          <w:rFonts w:eastAsia="Times New Roman"/>
          <w:bCs/>
        </w:rPr>
        <w:t>Βουλή</w:t>
      </w:r>
      <w:r>
        <w:rPr>
          <w:rFonts w:eastAsia="Times New Roman" w:cs="Times New Roman"/>
          <w:szCs w:val="24"/>
        </w:rPr>
        <w:t xml:space="preserve">. Σε αυτή, ως ένα από τα δύο μέρη, εσείς, ως </w:t>
      </w:r>
      <w:r>
        <w:rPr>
          <w:rFonts w:eastAsia="Times New Roman"/>
          <w:bCs/>
        </w:rPr>
        <w:t>Κυβέρνηση,</w:t>
      </w:r>
      <w:r>
        <w:rPr>
          <w:rFonts w:eastAsia="Times New Roman" w:cs="Times New Roman"/>
          <w:szCs w:val="24"/>
        </w:rPr>
        <w:t xml:space="preserve"> βάλατε όρους και κανόνες, με τους οποίους θα </w:t>
      </w:r>
      <w:r>
        <w:rPr>
          <w:rFonts w:eastAsia="Times New Roman" w:cs="Times New Roman"/>
          <w:bCs/>
          <w:shd w:val="clear" w:color="auto" w:fill="FFFFFF"/>
        </w:rPr>
        <w:t xml:space="preserve">έπρεπε να λειτουργήσει αυτή η επένδυση. </w:t>
      </w:r>
    </w:p>
    <w:p w14:paraId="6A90EDA2" w14:textId="77777777" w:rsidR="00DD7B38" w:rsidRDefault="001C5CC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μάθατε, βέβαια, παρ</w:t>
      </w:r>
      <w:r>
        <w:rPr>
          <w:rFonts w:eastAsia="Times New Roman" w:cs="Times New Roman"/>
          <w:bCs/>
          <w:shd w:val="clear" w:color="auto" w:fill="FFFFFF"/>
        </w:rPr>
        <w:t xml:space="preserve">’ </w:t>
      </w:r>
      <w:r>
        <w:rPr>
          <w:rFonts w:eastAsia="Times New Roman" w:cs="Times New Roman"/>
          <w:bCs/>
          <w:shd w:val="clear" w:color="auto" w:fill="FFFFFF"/>
        </w:rPr>
        <w:t xml:space="preserve">ότι λείπατε στο εξωτερικό για ανειλημμένες υποχρεώσεις, </w:t>
      </w:r>
      <w:r>
        <w:rPr>
          <w:rFonts w:eastAsia="Times New Roman"/>
          <w:bCs/>
          <w:shd w:val="clear" w:color="auto" w:fill="FFFFFF"/>
        </w:rPr>
        <w:t>ότι</w:t>
      </w:r>
      <w:r>
        <w:rPr>
          <w:rFonts w:eastAsia="Times New Roman" w:cs="Times New Roman"/>
          <w:bCs/>
          <w:shd w:val="clear" w:color="auto" w:fill="FFFFFF"/>
        </w:rPr>
        <w:t xml:space="preserve"> την εποχή που ήσασταν στη Γερμ</w:t>
      </w:r>
      <w:r>
        <w:rPr>
          <w:rFonts w:eastAsia="Times New Roman" w:cs="Times New Roman"/>
          <w:bCs/>
          <w:shd w:val="clear" w:color="auto" w:fill="FFFFFF"/>
        </w:rPr>
        <w:t xml:space="preserve">ανία, εδώ, κάποιοι έκαναν σκληρές δηλώσεις για το ΚΑΣ. Δεν τις κάναμε εμείς, αλλά ο κ. </w:t>
      </w:r>
      <w:proofErr w:type="spellStart"/>
      <w:r>
        <w:rPr>
          <w:rFonts w:eastAsia="Times New Roman" w:cs="Times New Roman"/>
          <w:bCs/>
          <w:shd w:val="clear" w:color="auto" w:fill="FFFFFF"/>
        </w:rPr>
        <w:t>Φλαμπουράρης</w:t>
      </w:r>
      <w:proofErr w:type="spellEnd"/>
      <w:r>
        <w:rPr>
          <w:rFonts w:eastAsia="Times New Roman" w:cs="Times New Roman"/>
          <w:bCs/>
          <w:shd w:val="clear" w:color="auto" w:fill="FFFFFF"/>
        </w:rPr>
        <w:t xml:space="preserve">. Και από το Γραφείο του κ. Τσίπρα έβγαιναν διαβεβαιώσεις </w:t>
      </w:r>
      <w:r>
        <w:rPr>
          <w:rFonts w:eastAsia="Times New Roman"/>
          <w:bCs/>
          <w:shd w:val="clear" w:color="auto" w:fill="FFFFFF"/>
        </w:rPr>
        <w:t>ότι</w:t>
      </w:r>
      <w:r>
        <w:rPr>
          <w:rFonts w:eastAsia="Times New Roman" w:cs="Times New Roman"/>
          <w:bCs/>
          <w:shd w:val="clear" w:color="auto" w:fill="FFFFFF"/>
        </w:rPr>
        <w:t xml:space="preserve"> δεν μπορεί να αλλάξει τίποτα. Β</w:t>
      </w:r>
      <w:r>
        <w:rPr>
          <w:rFonts w:eastAsia="Times New Roman"/>
          <w:bCs/>
          <w:shd w:val="clear" w:color="auto" w:fill="FFFFFF"/>
        </w:rPr>
        <w:t>εβαίως,</w:t>
      </w:r>
      <w:r>
        <w:rPr>
          <w:rFonts w:eastAsia="Times New Roman" w:cs="Times New Roman"/>
          <w:bCs/>
          <w:shd w:val="clear" w:color="auto" w:fill="FFFFFF"/>
        </w:rPr>
        <w:t xml:space="preserve"> ήταν απ’ έξω και ο κ. Φίλης. Αυτά </w:t>
      </w:r>
      <w:r>
        <w:rPr>
          <w:rFonts w:eastAsia="Times New Roman"/>
          <w:bCs/>
          <w:shd w:val="clear" w:color="auto" w:fill="FFFFFF"/>
        </w:rPr>
        <w:t>είναι</w:t>
      </w:r>
      <w:r>
        <w:rPr>
          <w:rFonts w:eastAsia="Times New Roman" w:cs="Times New Roman"/>
          <w:bCs/>
          <w:shd w:val="clear" w:color="auto" w:fill="FFFFFF"/>
        </w:rPr>
        <w:t xml:space="preserve"> τα γνωστά παιχνί</w:t>
      </w:r>
      <w:r>
        <w:rPr>
          <w:rFonts w:eastAsia="Times New Roman" w:cs="Times New Roman"/>
          <w:bCs/>
          <w:shd w:val="clear" w:color="auto" w:fill="FFFFFF"/>
        </w:rPr>
        <w:t xml:space="preserve">δια που παίζουν στον ΣΥΡΙΖΑ, για να ξεπλένουν τη </w:t>
      </w:r>
      <w:r>
        <w:rPr>
          <w:rFonts w:eastAsia="Times New Roman"/>
          <w:bCs/>
          <w:shd w:val="clear" w:color="auto" w:fill="FFFFFF"/>
        </w:rPr>
        <w:t>μια</w:t>
      </w:r>
      <w:r>
        <w:rPr>
          <w:rFonts w:eastAsia="Times New Roman" w:cs="Times New Roman"/>
          <w:bCs/>
          <w:shd w:val="clear" w:color="auto" w:fill="FFFFFF"/>
        </w:rPr>
        <w:t xml:space="preserve"> ιστορία μετά την άλλη. Όμως, αυτές ήταν οι ανακοινώσεις του Πρωθυπουργού. </w:t>
      </w:r>
    </w:p>
    <w:p w14:paraId="6A90EDA3" w14:textId="77777777" w:rsidR="00DD7B38" w:rsidRDefault="001C5CC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υπάρχουν δύο θέματα, τα οποία βάζει σήμερα ο επενδυτής, με τον οποίον εσείς φέρατε συμφωνία. Λέει </w:t>
      </w:r>
      <w:r>
        <w:rPr>
          <w:rFonts w:eastAsia="Times New Roman"/>
          <w:bCs/>
          <w:shd w:val="clear" w:color="auto" w:fill="FFFFFF"/>
        </w:rPr>
        <w:t>ότι</w:t>
      </w:r>
      <w:r>
        <w:rPr>
          <w:rFonts w:eastAsia="Times New Roman" w:cs="Times New Roman"/>
          <w:bCs/>
          <w:shd w:val="clear" w:color="auto" w:fill="FFFFFF"/>
        </w:rPr>
        <w:t xml:space="preserve"> αθετήσατε τους όρους -</w:t>
      </w:r>
      <w:r>
        <w:rPr>
          <w:rFonts w:eastAsia="Times New Roman" w:cs="Times New Roman"/>
          <w:bCs/>
          <w:shd w:val="clear" w:color="auto" w:fill="FFFFFF"/>
        </w:rPr>
        <w:t xml:space="preserve">θα έχετε δει πιστεύω την επιστολή- τους οποίους εσείς υπογράψατε, ως </w:t>
      </w:r>
      <w:r>
        <w:rPr>
          <w:rFonts w:eastAsia="Times New Roman"/>
          <w:bCs/>
          <w:shd w:val="clear" w:color="auto" w:fill="FFFFFF"/>
        </w:rPr>
        <w:t>Κυβέρνηση,</w:t>
      </w:r>
      <w:r>
        <w:rPr>
          <w:rFonts w:eastAsia="Times New Roman" w:cs="Times New Roman"/>
          <w:bCs/>
          <w:shd w:val="clear" w:color="auto" w:fill="FFFFFF"/>
        </w:rPr>
        <w:t xml:space="preserve"> τόσο όσον αφορά τα αρχαιολογικά, όσο και όσον αφορά τα ύψη. Επιπλέον </w:t>
      </w:r>
      <w:r>
        <w:rPr>
          <w:rFonts w:eastAsia="Times New Roman"/>
          <w:bCs/>
          <w:shd w:val="clear" w:color="auto" w:fill="FFFFFF"/>
        </w:rPr>
        <w:t>επειδή</w:t>
      </w:r>
      <w:r>
        <w:rPr>
          <w:rFonts w:eastAsia="Times New Roman" w:cs="Times New Roman"/>
          <w:bCs/>
          <w:shd w:val="clear" w:color="auto" w:fill="FFFFFF"/>
        </w:rPr>
        <w:t xml:space="preserve"> εσείς που </w:t>
      </w:r>
      <w:r>
        <w:rPr>
          <w:rFonts w:eastAsia="Times New Roman" w:cs="Times New Roman"/>
          <w:bCs/>
          <w:shd w:val="clear" w:color="auto" w:fill="FFFFFF"/>
        </w:rPr>
        <w:lastRenderedPageBreak/>
        <w:t>φέρατε τη σύμβαση αλλάζετε τους όρους, βάζει ένα θέμα, αν μπορεί η επένδυση να προχωρήσει,</w:t>
      </w:r>
      <w:r>
        <w:rPr>
          <w:rFonts w:eastAsia="Times New Roman" w:cs="Times New Roman"/>
          <w:bCs/>
          <w:shd w:val="clear" w:color="auto" w:fill="FFFFFF"/>
        </w:rPr>
        <w:t xml:space="preserve"> άρα </w:t>
      </w:r>
      <w:r>
        <w:rPr>
          <w:rFonts w:eastAsia="Times New Roman"/>
          <w:bCs/>
          <w:shd w:val="clear" w:color="auto" w:fill="FFFFFF"/>
        </w:rPr>
        <w:t>να</w:t>
      </w:r>
      <w:r>
        <w:rPr>
          <w:rFonts w:eastAsia="Times New Roman" w:cs="Times New Roman"/>
          <w:bCs/>
          <w:shd w:val="clear" w:color="auto" w:fill="FFFFFF"/>
        </w:rPr>
        <w:t xml:space="preserve"> λειτουργήσει υπέρ των ελληνικών συμφερόντων. </w:t>
      </w:r>
    </w:p>
    <w:p w14:paraId="6A90EDA4" w14:textId="77777777" w:rsidR="00DD7B38" w:rsidRDefault="001C5CC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αφού λέτε </w:t>
      </w:r>
      <w:r>
        <w:rPr>
          <w:rFonts w:eastAsia="Times New Roman"/>
          <w:bCs/>
          <w:shd w:val="clear" w:color="auto" w:fill="FFFFFF"/>
        </w:rPr>
        <w:t>ότι</w:t>
      </w:r>
      <w:r>
        <w:rPr>
          <w:rFonts w:eastAsia="Times New Roman" w:cs="Times New Roman"/>
          <w:bCs/>
          <w:shd w:val="clear" w:color="auto" w:fill="FFFFFF"/>
        </w:rPr>
        <w:t xml:space="preserve"> θέλετε να γίνει η επένδυση, εγώ σας ερωτώ, αλλάξατε τους όρους; Γιατί αλλάξατε τους όρους της επένδυσης; Υπάρχει θέμα υλοποίησης του έργου με βάση τα ύψη και τους αρχαιολογικούς, που εσείς πήρατε απόφαση; </w:t>
      </w:r>
    </w:p>
    <w:p w14:paraId="6A90EDA5" w14:textId="77777777" w:rsidR="00DD7B38" w:rsidRDefault="001C5CC8">
      <w:pPr>
        <w:spacing w:line="600" w:lineRule="auto"/>
        <w:ind w:firstLine="720"/>
        <w:jc w:val="both"/>
        <w:rPr>
          <w:rFonts w:eastAsia="Times New Roman" w:cs="Times New Roman"/>
          <w:szCs w:val="24"/>
        </w:rPr>
      </w:pPr>
      <w:r>
        <w:rPr>
          <w:rFonts w:eastAsia="Times New Roman" w:cs="Times New Roman"/>
          <w:bCs/>
          <w:shd w:val="clear" w:color="auto" w:fill="FFFFFF"/>
        </w:rPr>
        <w:t xml:space="preserve">Θα σας παρακαλούσα να μας ενημερώσετε, γιατί δεν </w:t>
      </w:r>
      <w:r>
        <w:rPr>
          <w:rFonts w:eastAsia="Times New Roman" w:cs="Times New Roman"/>
          <w:bCs/>
          <w:shd w:val="clear" w:color="auto" w:fill="FFFFFF"/>
        </w:rPr>
        <w:t xml:space="preserve">έχουμε άλλη επιλογή από </w:t>
      </w:r>
      <w:r>
        <w:rPr>
          <w:rFonts w:eastAsia="Times New Roman"/>
          <w:bCs/>
          <w:shd w:val="clear" w:color="auto" w:fill="FFFFFF"/>
        </w:rPr>
        <w:t xml:space="preserve">το </w:t>
      </w:r>
      <w:r>
        <w:rPr>
          <w:rFonts w:eastAsia="Times New Roman" w:cs="Times New Roman"/>
          <w:bCs/>
          <w:shd w:val="clear" w:color="auto" w:fill="FFFFFF"/>
        </w:rPr>
        <w:t xml:space="preserve">να συζητάμε με τον κάθε Υπουργό ξεχωριστά, γιατί η </w:t>
      </w:r>
      <w:r>
        <w:rPr>
          <w:rFonts w:eastAsia="Times New Roman"/>
          <w:bCs/>
          <w:shd w:val="clear" w:color="auto" w:fill="FFFFFF"/>
        </w:rPr>
        <w:t>Κυβέρνηση</w:t>
      </w:r>
      <w:r>
        <w:rPr>
          <w:rFonts w:eastAsia="Times New Roman" w:cs="Times New Roman"/>
          <w:bCs/>
          <w:shd w:val="clear" w:color="auto" w:fill="FFFFFF"/>
        </w:rPr>
        <w:t xml:space="preserve"> εδώ και ενάμιση μήνα -πάμε στους δύο μήνες- που η Κοινοβουλευτική μας Ομάδα σύσσωμη </w:t>
      </w:r>
      <w:r>
        <w:rPr>
          <w:rFonts w:eastAsia="Times New Roman"/>
          <w:bCs/>
          <w:shd w:val="clear" w:color="auto" w:fill="FFFFFF"/>
        </w:rPr>
        <w:t>έχει</w:t>
      </w:r>
      <w:r>
        <w:rPr>
          <w:rFonts w:eastAsia="Times New Roman" w:cs="Times New Roman"/>
          <w:bCs/>
          <w:shd w:val="clear" w:color="auto" w:fill="FFFFFF"/>
        </w:rPr>
        <w:t xml:space="preserve"> καταθέσει ερώτηση, δεν </w:t>
      </w:r>
      <w:r>
        <w:rPr>
          <w:rFonts w:eastAsia="Times New Roman"/>
          <w:bCs/>
          <w:shd w:val="clear" w:color="auto" w:fill="FFFFFF"/>
        </w:rPr>
        <w:t>έ</w:t>
      </w:r>
      <w:r>
        <w:rPr>
          <w:rFonts w:eastAsia="Times New Roman" w:cs="Times New Roman"/>
          <w:bCs/>
          <w:shd w:val="clear" w:color="auto" w:fill="FFFFFF"/>
        </w:rPr>
        <w:t xml:space="preserve">ρχεται στη </w:t>
      </w:r>
      <w:r>
        <w:rPr>
          <w:rFonts w:eastAsia="Times New Roman"/>
          <w:bCs/>
          <w:shd w:val="clear" w:color="auto" w:fill="FFFFFF"/>
        </w:rPr>
        <w:t>Βουλή</w:t>
      </w:r>
      <w:r>
        <w:rPr>
          <w:rFonts w:eastAsia="Times New Roman" w:cs="Times New Roman"/>
          <w:bCs/>
          <w:shd w:val="clear" w:color="auto" w:fill="FFFFFF"/>
        </w:rPr>
        <w:t xml:space="preserve"> να μας απαντήσει. </w:t>
      </w:r>
    </w:p>
    <w:p w14:paraId="6A90EDA6" w14:textId="77777777" w:rsidR="00DD7B38" w:rsidRDefault="001C5CC8">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ΠΡΟΕΔΡΕΩΝ (Μάριος Γ</w:t>
      </w:r>
      <w:r>
        <w:rPr>
          <w:rFonts w:eastAsia="Times New Roman"/>
          <w:b/>
          <w:bCs/>
          <w:shd w:val="clear" w:color="auto" w:fill="FFFFFF"/>
        </w:rPr>
        <w:t>εωργιάδης):</w:t>
      </w:r>
      <w:r>
        <w:rPr>
          <w:rFonts w:eastAsia="Times New Roman"/>
          <w:bCs/>
          <w:shd w:val="clear" w:color="auto" w:fill="FFFFFF"/>
        </w:rPr>
        <w:t xml:space="preserve"> </w:t>
      </w:r>
      <w:r>
        <w:rPr>
          <w:rFonts w:eastAsia="Times New Roman" w:cs="Times New Roman"/>
          <w:bCs/>
          <w:shd w:val="clear" w:color="auto" w:fill="FFFFFF"/>
        </w:rPr>
        <w:t xml:space="preserve">Ευχαριστούμε τον κ. Κωνσταντινόπουλο. Ελάτε, κυρία Υπουργέ, έχετε τον λόγο για τρία λεπτά. </w:t>
      </w:r>
    </w:p>
    <w:p w14:paraId="6A90EDA7" w14:textId="77777777" w:rsidR="00DD7B38" w:rsidRDefault="001C5CC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ΛΥΔΙΑ ΚΟΝΙΟΡΔΟΥ (Υπουργός Πολιτισμού και Αθλητισμού):</w:t>
      </w:r>
      <w:r>
        <w:rPr>
          <w:rFonts w:eastAsia="Times New Roman" w:cs="Times New Roman"/>
          <w:bCs/>
          <w:shd w:val="clear" w:color="auto" w:fill="FFFFFF"/>
        </w:rPr>
        <w:t xml:space="preserve"> Ευχαριστώ, κύριε Κωνσταντινόπουλε για την ερώτηση, </w:t>
      </w:r>
      <w:r>
        <w:rPr>
          <w:rFonts w:eastAsia="Times New Roman" w:cs="Times New Roman"/>
          <w:bCs/>
          <w:shd w:val="clear" w:color="auto" w:fill="FFFFFF"/>
        </w:rPr>
        <w:lastRenderedPageBreak/>
        <w:t>γιατί μου δίνετε τη δυνατότητα να διαλευκάνω θέ</w:t>
      </w:r>
      <w:r>
        <w:rPr>
          <w:rFonts w:eastAsia="Times New Roman" w:cs="Times New Roman"/>
          <w:bCs/>
          <w:shd w:val="clear" w:color="auto" w:fill="FFFFFF"/>
        </w:rPr>
        <w:t xml:space="preserve">ματα, για τα οποία υπάρχει πολύ μεγάλη σύγχυση έτσι όπως έχουν προβληθεί. </w:t>
      </w:r>
    </w:p>
    <w:p w14:paraId="6A90EDA8" w14:textId="77777777" w:rsidR="00DD7B38" w:rsidRDefault="001C5CC8">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Μιλάμε για τους όρους. Επιτρέψτε μου, κύριε Πρόεδρε, αν και συνήθως δεν καταχρώμαι του χρόνου, </w:t>
      </w:r>
      <w:r>
        <w:rPr>
          <w:rFonts w:eastAsia="Times New Roman"/>
          <w:bCs/>
          <w:shd w:val="clear" w:color="auto" w:fill="FFFFFF"/>
        </w:rPr>
        <w:t>επειδή</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σοβαρό το θέμα, να αναφερθώ σε έναν-έναν από τους όρους που έχουν τεθεί στην απόφαση. Οι όροι αυτοί γενικά προστατεύουν και αναδεικνύουν τις διάσπαρτες αρχαιότητες εντός του αεροδρομίου, βάσει του αρχαιολογικού νόμου, που </w:t>
      </w:r>
      <w:r>
        <w:rPr>
          <w:rFonts w:eastAsia="Times New Roman"/>
          <w:bCs/>
          <w:shd w:val="clear" w:color="auto" w:fill="FFFFFF"/>
        </w:rPr>
        <w:t>προβλέπεται έτσι κι αλλιώς από τη</w:t>
      </w:r>
      <w:r>
        <w:rPr>
          <w:rFonts w:eastAsia="Times New Roman"/>
          <w:bCs/>
          <w:shd w:val="clear" w:color="auto" w:fill="FFFFFF"/>
        </w:rPr>
        <w:t>ν αρχαιολογική νομοθεσία, είτε γίνει κήρυξη είτε όχι. Ας πάρουμε έναν, έναν τους όρους.</w:t>
      </w:r>
    </w:p>
    <w:p w14:paraId="6A90EDA9"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 xml:space="preserve">Ο όρος 1 αφορά τον Άγιο Κοσμά. Έχει γίνει ήδη κήρυξη από το 1960 κι </w:t>
      </w:r>
      <w:proofErr w:type="spellStart"/>
      <w:r>
        <w:rPr>
          <w:rFonts w:eastAsia="Times New Roman"/>
          <w:bCs/>
          <w:shd w:val="clear" w:color="auto" w:fill="FFFFFF"/>
        </w:rPr>
        <w:t>επαναοριοθέτηση</w:t>
      </w:r>
      <w:proofErr w:type="spellEnd"/>
      <w:r>
        <w:rPr>
          <w:rFonts w:eastAsia="Times New Roman"/>
          <w:bCs/>
          <w:shd w:val="clear" w:color="auto" w:fill="FFFFFF"/>
        </w:rPr>
        <w:t xml:space="preserve"> το 2014. Είναι σε γνώση της εταιρείας.</w:t>
      </w:r>
    </w:p>
    <w:p w14:paraId="6A90EDAA"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 xml:space="preserve">Ο όρος 2 αφορά τον ταφικό περίβολο, ο οποίος </w:t>
      </w:r>
      <w:r>
        <w:rPr>
          <w:rFonts w:eastAsia="Times New Roman"/>
          <w:bCs/>
          <w:shd w:val="clear" w:color="auto" w:fill="FFFFFF"/>
        </w:rPr>
        <w:t xml:space="preserve">μεταφέρεται από τη θέση που είναι αυτή τη στιγμή, στην οποία είναι εκ μεταφοράς, γεγονός που διευκολύνει την επένδυση. Παλαιότερα, αυτό ήταν ένα κώλυμα για την επένδυση. Δεν έγινε για να διευκολύνουμε την επένδυση. Έγινε για να βρεθεί η πραγματική του </w:t>
      </w:r>
      <w:r>
        <w:rPr>
          <w:rFonts w:eastAsia="Times New Roman"/>
          <w:bCs/>
          <w:shd w:val="clear" w:color="auto" w:fill="FFFFFF"/>
        </w:rPr>
        <w:lastRenderedPageBreak/>
        <w:t>θέση</w:t>
      </w:r>
      <w:r>
        <w:rPr>
          <w:rFonts w:eastAsia="Times New Roman"/>
          <w:bCs/>
          <w:shd w:val="clear" w:color="auto" w:fill="FFFFFF"/>
        </w:rPr>
        <w:t xml:space="preserve">, η οποία βρέθηκε βάσει επιστημονικής τεκμηρίωσης και έτσι θα μεταφερθεί στην αρχική του θέση. </w:t>
      </w:r>
    </w:p>
    <w:p w14:paraId="6A90EDAB"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Ο όρος 3 αφορά το αρχαίο λατομείο, που περιβάλλεται από πράσινο ακτίνας δεκαπέντε μέτρων. Ήταν ήδη γνωστό και αποτυπωμένο στα τοπογραφικά της εταιρείας, κύριε Κ</w:t>
      </w:r>
      <w:r>
        <w:rPr>
          <w:rFonts w:eastAsia="Times New Roman"/>
          <w:bCs/>
          <w:shd w:val="clear" w:color="auto" w:fill="FFFFFF"/>
        </w:rPr>
        <w:t xml:space="preserve">ωνσταντινόπουλε. </w:t>
      </w:r>
    </w:p>
    <w:p w14:paraId="6A90EDAC"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 xml:space="preserve">Ο όρος 4 αφορά τη μελέτη συντήρησης ήδη γνωστών ναών. </w:t>
      </w:r>
    </w:p>
    <w:p w14:paraId="6A90EDAD"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 xml:space="preserve">Ο όρος 5 αφορά τη διασύνδεση και δημιουργία πολιτιστικής διαδρομής στο </w:t>
      </w:r>
      <w:r>
        <w:rPr>
          <w:rFonts w:eastAsia="Times New Roman"/>
          <w:bCs/>
          <w:shd w:val="clear" w:color="auto" w:fill="FFFFFF"/>
        </w:rPr>
        <w:t>μ</w:t>
      </w:r>
      <w:r>
        <w:rPr>
          <w:rFonts w:eastAsia="Times New Roman"/>
          <w:bCs/>
          <w:shd w:val="clear" w:color="auto" w:fill="FFFFFF"/>
        </w:rPr>
        <w:t xml:space="preserve">ητροπολιτικό </w:t>
      </w:r>
      <w:r>
        <w:rPr>
          <w:rFonts w:eastAsia="Times New Roman"/>
          <w:bCs/>
          <w:shd w:val="clear" w:color="auto" w:fill="FFFFFF"/>
        </w:rPr>
        <w:t>π</w:t>
      </w:r>
      <w:r>
        <w:rPr>
          <w:rFonts w:eastAsia="Times New Roman"/>
          <w:bCs/>
          <w:shd w:val="clear" w:color="auto" w:fill="FFFFFF"/>
        </w:rPr>
        <w:t>άρκο, που στην ουσία δίνει προστιθέμενη αξία στην επένδυση. Γενικά αυτοί οι όροι δίνουν προστιθέμ</w:t>
      </w:r>
      <w:r>
        <w:rPr>
          <w:rFonts w:eastAsia="Times New Roman"/>
          <w:bCs/>
          <w:shd w:val="clear" w:color="auto" w:fill="FFFFFF"/>
        </w:rPr>
        <w:t xml:space="preserve">ενη αξία στην επένδυση και αυτό το ξέρει και το έχει παραδεχτεί και η ίδια η εταιρεία και δεν θέλει να το αγνοήσει. </w:t>
      </w:r>
    </w:p>
    <w:p w14:paraId="6A90EDAE"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 xml:space="preserve">Ο όρος 6 αφορά τα νεότερα μνημεία, το Παγόδα και το κτήριο </w:t>
      </w:r>
      <w:r>
        <w:rPr>
          <w:rFonts w:eastAsia="Times New Roman"/>
          <w:bCs/>
          <w:shd w:val="clear" w:color="auto" w:fill="FFFFFF"/>
          <w:lang w:val="en-US"/>
        </w:rPr>
        <w:t>Saarinen</w:t>
      </w:r>
      <w:r>
        <w:rPr>
          <w:rFonts w:eastAsia="Times New Roman"/>
          <w:bCs/>
          <w:shd w:val="clear" w:color="auto" w:fill="FFFFFF"/>
        </w:rPr>
        <w:t>, το πρώην Ανατολικό, που ήταν ήδη κηρυγμένα και η παρουσία τους ήταν εν</w:t>
      </w:r>
      <w:r>
        <w:rPr>
          <w:rFonts w:eastAsia="Times New Roman"/>
          <w:bCs/>
          <w:shd w:val="clear" w:color="auto" w:fill="FFFFFF"/>
        </w:rPr>
        <w:t xml:space="preserve"> γνώσει των επενδυτών.</w:t>
      </w:r>
    </w:p>
    <w:p w14:paraId="6A90EDAF"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 xml:space="preserve">Ο όρος 7 αφορά τη στέγαση της </w:t>
      </w:r>
      <w:r>
        <w:rPr>
          <w:rFonts w:eastAsia="Times New Roman"/>
          <w:bCs/>
          <w:shd w:val="clear" w:color="auto" w:fill="FFFFFF"/>
        </w:rPr>
        <w:t>ε</w:t>
      </w:r>
      <w:r>
        <w:rPr>
          <w:rFonts w:eastAsia="Times New Roman"/>
          <w:bCs/>
          <w:shd w:val="clear" w:color="auto" w:fill="FFFFFF"/>
        </w:rPr>
        <w:t>φορ</w:t>
      </w:r>
      <w:r>
        <w:rPr>
          <w:rFonts w:eastAsia="Times New Roman"/>
          <w:bCs/>
          <w:shd w:val="clear" w:color="auto" w:fill="FFFFFF"/>
        </w:rPr>
        <w:t>εί</w:t>
      </w:r>
      <w:r>
        <w:rPr>
          <w:rFonts w:eastAsia="Times New Roman"/>
          <w:bCs/>
          <w:shd w:val="clear" w:color="auto" w:fill="FFFFFF"/>
        </w:rPr>
        <w:t xml:space="preserve">ας </w:t>
      </w:r>
      <w:r>
        <w:rPr>
          <w:rFonts w:eastAsia="Times New Roman"/>
          <w:bCs/>
          <w:shd w:val="clear" w:color="auto" w:fill="FFFFFF"/>
        </w:rPr>
        <w:t>α</w:t>
      </w:r>
      <w:r>
        <w:rPr>
          <w:rFonts w:eastAsia="Times New Roman"/>
          <w:bCs/>
          <w:shd w:val="clear" w:color="auto" w:fill="FFFFFF"/>
        </w:rPr>
        <w:t>ρχαιοτήτων, η οποία προβλέπεται στην τροποποιητική σύμβαση που έχει υπογραφεί ήδη από την Κυβέρνηση το 2016.</w:t>
      </w:r>
    </w:p>
    <w:p w14:paraId="6A90EDB0"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Ο όρος 8 αφορά τα τοπογραφικά διαγράμματα. </w:t>
      </w:r>
    </w:p>
    <w:p w14:paraId="6A90EDB1" w14:textId="77777777" w:rsidR="00DD7B38" w:rsidRDefault="001C5CC8">
      <w:pPr>
        <w:spacing w:line="600" w:lineRule="auto"/>
        <w:ind w:firstLine="720"/>
        <w:jc w:val="both"/>
        <w:rPr>
          <w:rFonts w:eastAsia="Times New Roman"/>
          <w:bCs/>
          <w:shd w:val="clear" w:color="auto" w:fill="FFFFFF"/>
        </w:rPr>
      </w:pPr>
      <w:r>
        <w:rPr>
          <w:rFonts w:eastAsia="Times New Roman"/>
          <w:bCs/>
          <w:shd w:val="clear" w:color="auto" w:fill="FFFFFF"/>
        </w:rPr>
        <w:t xml:space="preserve">Οι όροι 9, 10 και 11 αφορούν μελέτες. </w:t>
      </w:r>
    </w:p>
    <w:p w14:paraId="6A90EDB2"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όρος 12 είναι το ύψος για το οποίο έπεσε πολύ μελάνι. Το ύψος, όπως ίσως γνωρίζετε, δεν είναι μια αρμοδιότητα του Υπουργείου Πολιτισμού και Αθλητισμού, αλλά είναι κατά βάση αρμοδιότητα του Υπουργείου Περιβάλλοντος που θα εκδώσει και το προεδρικό διάταγμα.</w:t>
      </w:r>
    </w:p>
    <w:p w14:paraId="6A90EDB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Επομένως ο όρος αυτός που ετέθη είναι ένας όρος δυνητικός, έχει έναν </w:t>
      </w:r>
      <w:proofErr w:type="spellStart"/>
      <w:r>
        <w:rPr>
          <w:rFonts w:eastAsia="Times New Roman" w:cs="Times New Roman"/>
          <w:szCs w:val="24"/>
        </w:rPr>
        <w:t>ευκτικό</w:t>
      </w:r>
      <w:proofErr w:type="spellEnd"/>
      <w:r>
        <w:rPr>
          <w:rFonts w:eastAsia="Times New Roman" w:cs="Times New Roman"/>
          <w:szCs w:val="24"/>
        </w:rPr>
        <w:t xml:space="preserve"> χαρακτήρα και όχι δεσμευτικό, σύμφωνα με την άποψη του Κεντρικού Αρχαιολογικού Συμβουλίου.</w:t>
      </w:r>
    </w:p>
    <w:p w14:paraId="6A90EDB4"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Προχωρώ στον όρο 13. Είναι ανασκαφικές εργασίες, χερσαίες ή ενάλιες, οι οποίες θα παρακ</w:t>
      </w:r>
      <w:r>
        <w:rPr>
          <w:rFonts w:eastAsia="Times New Roman" w:cs="Times New Roman"/>
          <w:szCs w:val="24"/>
        </w:rPr>
        <w:t>ολουθούνται βάσει του μνημονίου.</w:t>
      </w:r>
    </w:p>
    <w:p w14:paraId="6A90EDB5"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Το 14, από το α</w:t>
      </w:r>
      <w:r>
        <w:rPr>
          <w:rFonts w:eastAsia="Times New Roman" w:cs="Times New Roman"/>
          <w:szCs w:val="24"/>
        </w:rPr>
        <w:t>΄</w:t>
      </w:r>
      <w:r>
        <w:rPr>
          <w:rFonts w:eastAsia="Times New Roman" w:cs="Times New Roman"/>
          <w:szCs w:val="24"/>
        </w:rPr>
        <w:t xml:space="preserve"> έως το </w:t>
      </w:r>
      <w:proofErr w:type="spellStart"/>
      <w:r>
        <w:rPr>
          <w:rFonts w:eastAsia="Times New Roman" w:cs="Times New Roman"/>
          <w:szCs w:val="24"/>
        </w:rPr>
        <w:t>ιβ</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 οι υπόλοιποι όροι, οι οποίοι ήταν ήδη γνωστοί βάσει του μνημονίου και οι 15 και 16 είναι τυπικοί όροι και δεν εμποδίζουν την επένδυση.</w:t>
      </w:r>
    </w:p>
    <w:p w14:paraId="6A90EDB6"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Επομένως κύριε Κωνσταντινόπουλε, δεν υπάρχει καμμία αν</w:t>
      </w:r>
      <w:r>
        <w:rPr>
          <w:rFonts w:eastAsia="Times New Roman" w:cs="Times New Roman"/>
          <w:szCs w:val="24"/>
        </w:rPr>
        <w:t xml:space="preserve">ατροπή των όρων, δεν υπάρχει αιφνιδιασμός. Θεωρούμε ότι η απόφαση αυτή δεν εμποδίζει την επένδυση και πιστεύουμε ότι </w:t>
      </w:r>
      <w:r>
        <w:rPr>
          <w:rFonts w:eastAsia="Times New Roman" w:cs="Times New Roman"/>
          <w:szCs w:val="24"/>
        </w:rPr>
        <w:lastRenderedPageBreak/>
        <w:t>αυτή τη στιγμή και προστατεύεται η πολιτιστική κληρονομιά, αλλά ταυτόχρονα και η επένδυση μπορεί να συνεχίσει.</w:t>
      </w:r>
    </w:p>
    <w:p w14:paraId="6A90EDB7"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w:t>
      </w:r>
      <w:r>
        <w:rPr>
          <w:rFonts w:eastAsia="Times New Roman" w:cs="Times New Roman"/>
          <w:b/>
          <w:szCs w:val="24"/>
        </w:rPr>
        <w:t>ς):</w:t>
      </w:r>
      <w:r>
        <w:rPr>
          <w:rFonts w:eastAsia="Times New Roman" w:cs="Times New Roman"/>
          <w:szCs w:val="24"/>
        </w:rPr>
        <w:t xml:space="preserve"> Ευχαριστούμε την κυρία Υπουργό.</w:t>
      </w:r>
    </w:p>
    <w:p w14:paraId="6A90EDB8"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14:paraId="6A90EDB9"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Υπουργέ, σας ευχαριστώ πάρα πολύ για τα αναλυτικά θέματα όπως τα θέσατε.</w:t>
      </w:r>
    </w:p>
    <w:p w14:paraId="6A90EDB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για να υπάρχει αξιοπιστία μεταξύ του </w:t>
      </w:r>
      <w:r>
        <w:rPr>
          <w:rFonts w:eastAsia="Times New Roman" w:cs="Times New Roman"/>
          <w:szCs w:val="24"/>
        </w:rPr>
        <w:t>κράτους που είναι σε σύμβαση με έναν ιδιώτη ουσιαστικά, δεν μπορεί το κράτος και να διοικεί και να αλλάζει τους όρους και να κάνει μια σύμβαση. Πρέπει όλα αυτά τα θέματα να τα έχει θέσει στην αρχική σύμβαση.</w:t>
      </w:r>
    </w:p>
    <w:p w14:paraId="6A90EDB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Πολύ σωστά είπατε, παρ</w:t>
      </w:r>
      <w:r>
        <w:rPr>
          <w:rFonts w:eastAsia="Times New Roman" w:cs="Times New Roman"/>
          <w:szCs w:val="24"/>
        </w:rPr>
        <w:t xml:space="preserve">’ </w:t>
      </w:r>
      <w:r>
        <w:rPr>
          <w:rFonts w:eastAsia="Times New Roman" w:cs="Times New Roman"/>
          <w:szCs w:val="24"/>
        </w:rPr>
        <w:t>ότι, όπως θα έχετε διαβά</w:t>
      </w:r>
      <w:r>
        <w:rPr>
          <w:rFonts w:eastAsia="Times New Roman" w:cs="Times New Roman"/>
          <w:szCs w:val="24"/>
        </w:rPr>
        <w:t>σει, η ίδια η εταιρεία λέει για έναν επιπλέον αρχαιολογικό χώρο. Εγώ το ξεπερνώ, όμως, αυτό και ξεπερνώ και κάτι άλλο που είπατε, γιατί αυτό είναι πολύ σημαντικό σήμερα. Όπως καταλαβαίνετε, ως προς τις εντάσεις και τις εστιάσεις, θα θυμάστε ότι στο ΚΑΣ έρχ</w:t>
      </w:r>
      <w:r>
        <w:rPr>
          <w:rFonts w:eastAsia="Times New Roman" w:cs="Times New Roman"/>
          <w:szCs w:val="24"/>
        </w:rPr>
        <w:t xml:space="preserve">ονταν από το Μαξίμου κατά κύριο λόγο, θα έλεγα μάλιστα και </w:t>
      </w:r>
      <w:r>
        <w:rPr>
          <w:rFonts w:eastAsia="Times New Roman" w:cs="Times New Roman"/>
          <w:szCs w:val="24"/>
        </w:rPr>
        <w:lastRenderedPageBreak/>
        <w:t xml:space="preserve">προειδοποιήσεις ότι το έργο πρέπει να προχωρήσει. Λείπατε, αλλά νομίζω ότι τις διαβάσατε. Έλεγαν ότι πρέπει να προχωρήσουν, γιατί, όπως καταλαβαίνετε, στο ΚΑΣ υπάρχει η κ. </w:t>
      </w:r>
      <w:proofErr w:type="spellStart"/>
      <w:r>
        <w:rPr>
          <w:rFonts w:eastAsia="Times New Roman" w:cs="Times New Roman"/>
          <w:szCs w:val="24"/>
        </w:rPr>
        <w:t>Βλαζάκη</w:t>
      </w:r>
      <w:proofErr w:type="spellEnd"/>
      <w:r>
        <w:rPr>
          <w:rFonts w:eastAsia="Times New Roman" w:cs="Times New Roman"/>
          <w:szCs w:val="24"/>
        </w:rPr>
        <w:t xml:space="preserve">. Η κ. </w:t>
      </w:r>
      <w:proofErr w:type="spellStart"/>
      <w:r>
        <w:rPr>
          <w:rFonts w:eastAsia="Times New Roman" w:cs="Times New Roman"/>
          <w:szCs w:val="24"/>
        </w:rPr>
        <w:t>Βλαζάκη</w:t>
      </w:r>
      <w:proofErr w:type="spellEnd"/>
      <w:r>
        <w:rPr>
          <w:rFonts w:eastAsia="Times New Roman" w:cs="Times New Roman"/>
          <w:szCs w:val="24"/>
        </w:rPr>
        <w:t xml:space="preserve"> δεν</w:t>
      </w:r>
      <w:r>
        <w:rPr>
          <w:rFonts w:eastAsia="Times New Roman" w:cs="Times New Roman"/>
          <w:szCs w:val="24"/>
        </w:rPr>
        <w:t xml:space="preserve"> είναι εκεί ούτε ως αρχαιολόγος ούτε ως ένα μέλος κάποιου κινήματος. Είναι διορισμένη από την πολιτική ηγεσία, όπως και εσείς, και έχει πολιτικές ευθύνες για το πώς πρέπει να προχωρήσει η επένδυση και πρέπει να τηρεί αυτά που υπογράφει το κράτος, η Κυβέρνη</w:t>
      </w:r>
      <w:r>
        <w:rPr>
          <w:rFonts w:eastAsia="Times New Roman" w:cs="Times New Roman"/>
          <w:szCs w:val="24"/>
        </w:rPr>
        <w:t>ση, μαζί με οποιονδήποτε ιδιώτη.</w:t>
      </w:r>
    </w:p>
    <w:p w14:paraId="6A90EDB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Ήθελα να πω ότι σήμερα θέσατε ένα θέμα το οποίο είναι πολύ διαφορετικό με τα θέματα που τίθενται τώρα. Νομίζω ότι θα τα ακούσουμε όλοι. Ως προς αυτό που θέσατε για το ύψος, πρώτον, δεν φαίνεται να είχατε την αρμοδιότητα, αλ</w:t>
      </w:r>
      <w:r>
        <w:rPr>
          <w:rFonts w:eastAsia="Times New Roman" w:cs="Times New Roman"/>
          <w:szCs w:val="24"/>
        </w:rPr>
        <w:t xml:space="preserve">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είπατε και δεν έχει κανένα δεσμευτικό χαρακτήρα. Αυτό είναι πάρα πολύ σημαντικό.</w:t>
      </w:r>
    </w:p>
    <w:p w14:paraId="6A90EDBD"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Το δεύτερο είναι ότι μας στέλνετε να κάνουμε ξανά ερώτηση στο Υπουργείο Περιβάλλοντος. Δεν πειράζει. Θα κάνουμε και στο Υπουργείο Περιβάλλοντος. Επειδ</w:t>
      </w:r>
      <w:r>
        <w:rPr>
          <w:rFonts w:eastAsia="Times New Roman" w:cs="Times New Roman"/>
          <w:szCs w:val="24"/>
        </w:rPr>
        <w:t>ή η Κυβέρνηση δεν έρχεται συνολικά, μας στέλνει ο ένας στον άλλο.</w:t>
      </w:r>
    </w:p>
    <w:p w14:paraId="6A90EDBE"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είναι η πρώτη φορά, κυρία Υπουργέ, που λέει η Κυβέρνηση δημόσια ή, εν πάση </w:t>
      </w:r>
      <w:proofErr w:type="spellStart"/>
      <w:r>
        <w:rPr>
          <w:rFonts w:eastAsia="Times New Roman" w:cs="Times New Roman"/>
          <w:szCs w:val="24"/>
        </w:rPr>
        <w:t>περιπτώσει</w:t>
      </w:r>
      <w:proofErr w:type="spellEnd"/>
      <w:r>
        <w:rPr>
          <w:rFonts w:eastAsia="Times New Roman" w:cs="Times New Roman"/>
          <w:szCs w:val="24"/>
        </w:rPr>
        <w:t>, τα μέσα μαζικής ενημέρωσης -αλλά εσείς θα μπορούσατε να το πείτε δημόσια με μια δήλωσή σας- ότι δ</w:t>
      </w:r>
      <w:r>
        <w:rPr>
          <w:rFonts w:eastAsia="Times New Roman" w:cs="Times New Roman"/>
          <w:szCs w:val="24"/>
        </w:rPr>
        <w:t>εν είναι δεσμευτικό το ύψος.</w:t>
      </w:r>
    </w:p>
    <w:p w14:paraId="6A90EDBF"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Ξέρετε κάτι; Για να έρθει το προεδρικό διάταγμα το επόμενο χρονικό διάστημα, νομίζω ότι το ξέρετε καλά, τον Δεκέμβριο δεν μπορεί να υπογραφεί, όπως πάνε οι διαδικασίες. Άρα οι μπουλντόζες που έλεγε ο κ. </w:t>
      </w:r>
      <w:proofErr w:type="spellStart"/>
      <w:r>
        <w:rPr>
          <w:rFonts w:eastAsia="Times New Roman" w:cs="Times New Roman"/>
          <w:szCs w:val="24"/>
        </w:rPr>
        <w:t>Φλαμπουράρης</w:t>
      </w:r>
      <w:proofErr w:type="spellEnd"/>
      <w:r>
        <w:rPr>
          <w:rFonts w:eastAsia="Times New Roman" w:cs="Times New Roman"/>
          <w:szCs w:val="24"/>
        </w:rPr>
        <w:t xml:space="preserve"> θα αργήσουν</w:t>
      </w:r>
      <w:r>
        <w:rPr>
          <w:rFonts w:eastAsia="Times New Roman" w:cs="Times New Roman"/>
          <w:szCs w:val="24"/>
        </w:rPr>
        <w:t>, θα μας πιάσει χειμώνας. Και επειδή νομίζω ότι όλοι σε αυτό το έργο θέλουμε να ξεκινήσει για να βοηθήσει τη χώρα μας, τους νέους ανθρώπους να βρουν δουλειά, σήμερα βγήκε ένας από αυτούς που θα βοηθήσουν την ολοκλήρωση του έργου και είπε ότι το επόμενο χρο</w:t>
      </w:r>
      <w:r>
        <w:rPr>
          <w:rFonts w:eastAsia="Times New Roman" w:cs="Times New Roman"/>
          <w:szCs w:val="24"/>
        </w:rPr>
        <w:t>νικό διάστημα θα αυξηθεί η παραγωγή, παραδείγματος χάρη, τσιμέντου κατά 70% με βάση αυτό το έργο.</w:t>
      </w:r>
    </w:p>
    <w:p w14:paraId="6A90EDC0"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επειδή μας ενδιαφέρει να μην πάμε στα τριανταπέντε εκατομμύρια τουρίστες και επειδή ξέρετε ότι με βάση το Ελληνικό θα έρθουν δύο εκατομμύρια επιπλέον τον χρόνο για αυτή τη μεγάλη επένδυση, θέλω να πιστεύω, κυρία Υπουργέ, ότι σήμερα ξεκαθαρίσατε κάτι και θ</w:t>
      </w:r>
      <w:r>
        <w:rPr>
          <w:rFonts w:eastAsia="Times New Roman" w:cs="Times New Roman"/>
          <w:szCs w:val="24"/>
        </w:rPr>
        <w:t>α πάμε και στον Υπουργό Περιβάλλοντος, που θα βοηθήσει να προχωρήσει αυτή η μεγάλη επένδυση.</w:t>
      </w:r>
    </w:p>
    <w:p w14:paraId="6A90EDC1"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14:paraId="6A90EDC2"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Κωνσταντινόπουλο.</w:t>
      </w:r>
    </w:p>
    <w:p w14:paraId="6A90EDC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για τρία λεπτά.</w:t>
      </w:r>
    </w:p>
    <w:p w14:paraId="6A90EDC4"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ΛΥΔΙΑ ΚΟΝΙΟΡΔΟ</w:t>
      </w:r>
      <w:r>
        <w:rPr>
          <w:rFonts w:eastAsia="Times New Roman" w:cs="Times New Roman"/>
          <w:b/>
          <w:szCs w:val="24"/>
        </w:rPr>
        <w:t xml:space="preserve">Υ (Υπουργός Πολιτισμού και Αθλητισμού): </w:t>
      </w:r>
      <w:r>
        <w:rPr>
          <w:rFonts w:eastAsia="Times New Roman" w:cs="Times New Roman"/>
          <w:szCs w:val="24"/>
        </w:rPr>
        <w:t>Σας ευχαριστώ.</w:t>
      </w:r>
    </w:p>
    <w:p w14:paraId="6A90EDC5"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Επειδή θίξατε δύο φορές την απουσία μου κατά τη διάρκεια των επίμαχων συμβουλίων, θα ήθελα να σας τονίσω ότι ήμουν εδώ παρούσα. Δηλαδή έπαιρνα το αεροπλάνο από τη Γερμανία, ερχόμουν και έφευγα μόλις τε</w:t>
      </w:r>
      <w:r>
        <w:rPr>
          <w:rFonts w:eastAsia="Times New Roman" w:cs="Times New Roman"/>
          <w:szCs w:val="24"/>
        </w:rPr>
        <w:t>λείωνε το ΚΑΣ. Αυτό έγινε και τις τρεις φορές. Επομένως δεν αμέλησα τα καθήκοντά μου. Επειδή το είπατε και επειδή έχει γραφτεί και αυτό, είναι ευκαιρία και απ’ αυτή τη θέση να το απαντήσω.</w:t>
      </w:r>
    </w:p>
    <w:p w14:paraId="6A90EDC6"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το θέμα της απόφασης του ΚΑΣ για τη μικρή κήρυξη </w:t>
      </w:r>
      <w:r>
        <w:rPr>
          <w:rFonts w:eastAsia="Times New Roman" w:cs="Times New Roman"/>
          <w:szCs w:val="24"/>
        </w:rPr>
        <w:t>ενός αριθμού τριακοσίων στρεμμάτων στην επένδυση, ήθελα να τονίσω ότι υπάρχει ένα μικρό ιστορικό πάνω σ’ αυτό. Το ξέρετε, φαντάζομαι. Υπήρχαν τρεις προτάσεις, μία με</w:t>
      </w:r>
      <w:r>
        <w:rPr>
          <w:rFonts w:eastAsia="Times New Roman" w:cs="Times New Roman"/>
          <w:szCs w:val="24"/>
        </w:rPr>
        <w:lastRenderedPageBreak/>
        <w:t>γαλύτερη της εφόρου, μία μικρότερη των επτακοσίων στρεμμάτων και μία ακόμα πιο μικρή των τρ</w:t>
      </w:r>
      <w:r>
        <w:rPr>
          <w:rFonts w:eastAsia="Times New Roman" w:cs="Times New Roman"/>
          <w:szCs w:val="24"/>
        </w:rPr>
        <w:t>ιακοσίων περίπου στρεμμάτων.</w:t>
      </w:r>
    </w:p>
    <w:p w14:paraId="6A90EDC7"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Έγινε διεξοδική συζήτηση αυτών των τριών εισηγήσεων. Θα ήθελα να τονίσω εδώ ότι το ΚΑΣ, μέσω ενός πολύ πολωμένου κλίματος από ακραίες φωνές από όλες τις κατευθύνσεις, κατάφερε με νηφαλιότητα, με μεγάλη αίσθηση καθήκοντος και με</w:t>
      </w:r>
      <w:r>
        <w:rPr>
          <w:rFonts w:eastAsia="Times New Roman" w:cs="Times New Roman"/>
          <w:szCs w:val="24"/>
        </w:rPr>
        <w:t xml:space="preserve"> επιστημονική επάρκεια, να αποφασίσει και να προκρίνει τη μικρότερη απ’ αυτές τις τρεις εισηγήσεις, η οποία στην ουσία χαρακτηρίζει τις περιοχές που ούτως ή άλλως δεν προβλέπονταν να αξιοποιηθούν από την εταιρεία. </w:t>
      </w:r>
    </w:p>
    <w:p w14:paraId="6A90EDC8"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Συγκεκριμένα μιλάμε για την περιοχή του α</w:t>
      </w:r>
      <w:r>
        <w:rPr>
          <w:rFonts w:eastAsia="Times New Roman" w:cs="Times New Roman"/>
          <w:szCs w:val="24"/>
        </w:rPr>
        <w:t xml:space="preserve">μαξοστασίου του τραμ, το οποίο έτσι κι αλλιώς δεν υπήρχε μέσα στις προθέσεις της αξιοποίησης, την κορυφή του Λόφου </w:t>
      </w:r>
      <w:proofErr w:type="spellStart"/>
      <w:r>
        <w:rPr>
          <w:rFonts w:eastAsia="Times New Roman" w:cs="Times New Roman"/>
          <w:szCs w:val="24"/>
        </w:rPr>
        <w:t>Χασάνι</w:t>
      </w:r>
      <w:proofErr w:type="spellEnd"/>
      <w:r>
        <w:rPr>
          <w:rFonts w:eastAsia="Times New Roman" w:cs="Times New Roman"/>
          <w:szCs w:val="24"/>
        </w:rPr>
        <w:t xml:space="preserve">. Σας διαβεβαιώ, επειδή διάβασα όλα τα Πρακτικά, ότι έγινε πολύ διεξοδική συζήτηση για τον Λόφο </w:t>
      </w:r>
      <w:proofErr w:type="spellStart"/>
      <w:r>
        <w:rPr>
          <w:rFonts w:eastAsia="Times New Roman" w:cs="Times New Roman"/>
          <w:szCs w:val="24"/>
        </w:rPr>
        <w:t>Χασάνι</w:t>
      </w:r>
      <w:proofErr w:type="spellEnd"/>
      <w:r>
        <w:rPr>
          <w:rFonts w:eastAsia="Times New Roman" w:cs="Times New Roman"/>
          <w:szCs w:val="24"/>
        </w:rPr>
        <w:t xml:space="preserve"> και αποφασίστηκε να χαρακτηριστε</w:t>
      </w:r>
      <w:r>
        <w:rPr>
          <w:rFonts w:eastAsia="Times New Roman" w:cs="Times New Roman"/>
          <w:szCs w:val="24"/>
        </w:rPr>
        <w:t xml:space="preserve">ί μόνο η κορυφή του </w:t>
      </w:r>
      <w:r>
        <w:rPr>
          <w:rFonts w:eastAsia="Times New Roman" w:cs="Times New Roman"/>
          <w:szCs w:val="24"/>
        </w:rPr>
        <w:t>λ</w:t>
      </w:r>
      <w:r>
        <w:rPr>
          <w:rFonts w:eastAsia="Times New Roman" w:cs="Times New Roman"/>
          <w:szCs w:val="24"/>
        </w:rPr>
        <w:t>όφου, καθώς είναι ασαφή τα όρια του λόφου λόγω κυρίως των παρεμβάσεων που έγιναν στους Ολυμπιακούς Αγώνες.</w:t>
      </w:r>
    </w:p>
    <w:p w14:paraId="6A90EDC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Επίσης δεν έχει κηρυχθεί η «Ζώνη Α», που σημαίνει ότι δεν εμποδίζεται η δόμηση. Ο χαρακτηρισμός δεν εμποδίζει τη δόμηση στην περ</w:t>
      </w:r>
      <w:r>
        <w:rPr>
          <w:rFonts w:eastAsia="Times New Roman" w:cs="Times New Roman"/>
          <w:szCs w:val="24"/>
        </w:rPr>
        <w:t xml:space="preserve">ιοχή. </w:t>
      </w:r>
    </w:p>
    <w:p w14:paraId="6A90EDC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Επομένως θα ήθελα εδώ να εκφράσω την εκτίμησή μου στο Κεντρικό Αρχαιολογικό Συμβούλιο γι’ αυτή την πολύ ψύχραιμη και με αίσθηση καθήκοντος απόφασή του, για να προστατεύσει τόσο την πολιτιστική κληρονομιά, όσο και τη συνέχεια της επένδυσης.</w:t>
      </w:r>
    </w:p>
    <w:p w14:paraId="6A90EDC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Το ΚΑΣ εί</w:t>
      </w:r>
      <w:r>
        <w:rPr>
          <w:rFonts w:eastAsia="Times New Roman" w:cs="Times New Roman"/>
          <w:szCs w:val="24"/>
        </w:rPr>
        <w:t>ναι ένα ανεξάρτητο γνωμοδοτικό όργανο. Θα ήθελα να το πούμε αυτό, γιατί ίσως ο κόσμος δεν γνωρίζει. Απαρτίζεται από επιστήμονες εγνωσμένου κύρους, αρχιτέκτονες, πολιτικούς μηχανικούς και αρχαιολόγους και συμμετέχει εκπρόσωπος του Νομικού Συμβουλίου του Κρά</w:t>
      </w:r>
      <w:r>
        <w:rPr>
          <w:rFonts w:eastAsia="Times New Roman" w:cs="Times New Roman"/>
          <w:szCs w:val="24"/>
        </w:rPr>
        <w:t>τους.</w:t>
      </w:r>
    </w:p>
    <w:p w14:paraId="6A90EDC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Επομένως όπως βλέπετε, τα παραπάνω δεν εμποδίζουν τη συνέχεια της επένδυσης. Άλλωστε, σύμφωνα με πρόσφατες δηλώσεις του εκπροσώπου της </w:t>
      </w:r>
      <w:r>
        <w:rPr>
          <w:rFonts w:eastAsia="Times New Roman" w:cs="Times New Roman"/>
          <w:szCs w:val="24"/>
        </w:rPr>
        <w:t>«</w:t>
      </w:r>
      <w:proofErr w:type="spellStart"/>
      <w:r>
        <w:rPr>
          <w:rFonts w:eastAsia="Times New Roman" w:cs="Times New Roman"/>
          <w:szCs w:val="24"/>
          <w:lang w:val="en-US"/>
        </w:rPr>
        <w:t>L</w:t>
      </w:r>
      <w:r>
        <w:rPr>
          <w:rFonts w:eastAsia="Times New Roman" w:cs="Times New Roman"/>
          <w:szCs w:val="24"/>
          <w:lang w:val="en-US"/>
        </w:rPr>
        <w:t>amda</w:t>
      </w:r>
      <w:proofErr w:type="spellEnd"/>
      <w:r>
        <w:rPr>
          <w:rFonts w:eastAsia="Times New Roman" w:cs="Times New Roman"/>
          <w:szCs w:val="24"/>
        </w:rPr>
        <w:t xml:space="preserve"> </w:t>
      </w:r>
      <w:r>
        <w:rPr>
          <w:rFonts w:eastAsia="Times New Roman" w:cs="Times New Roman"/>
          <w:szCs w:val="24"/>
          <w:lang w:val="en-US"/>
        </w:rPr>
        <w:t>D</w:t>
      </w:r>
      <w:r>
        <w:rPr>
          <w:rFonts w:eastAsia="Times New Roman" w:cs="Times New Roman"/>
          <w:szCs w:val="24"/>
          <w:lang w:val="en-US"/>
        </w:rPr>
        <w:t>evelopment</w:t>
      </w:r>
      <w:r>
        <w:rPr>
          <w:rFonts w:eastAsia="Times New Roman" w:cs="Times New Roman"/>
          <w:szCs w:val="24"/>
        </w:rPr>
        <w:t>»</w:t>
      </w:r>
      <w:r>
        <w:rPr>
          <w:rFonts w:eastAsia="Times New Roman" w:cs="Times New Roman"/>
          <w:szCs w:val="24"/>
        </w:rPr>
        <w:t>, η εταιρεία είναι έτοιμη για την εκκίνηση του έργου.</w:t>
      </w:r>
    </w:p>
    <w:p w14:paraId="6A90EDCD" w14:textId="77777777" w:rsidR="00DD7B38" w:rsidRDefault="001C5CC8">
      <w:pPr>
        <w:spacing w:line="600" w:lineRule="auto"/>
        <w:ind w:firstLine="720"/>
        <w:jc w:val="both"/>
        <w:rPr>
          <w:rFonts w:eastAsia="Times New Roman" w:cs="Times New Roman"/>
          <w:b/>
          <w:szCs w:val="24"/>
        </w:rPr>
      </w:pPr>
      <w:r>
        <w:rPr>
          <w:rFonts w:eastAsia="Times New Roman" w:cs="Times New Roman"/>
          <w:szCs w:val="24"/>
        </w:rPr>
        <w:t>Ευχαριστώ.</w:t>
      </w:r>
    </w:p>
    <w:p w14:paraId="6A90EDCE"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Ευχαριστούμε την κυρία Υπουργό.</w:t>
      </w:r>
    </w:p>
    <w:p w14:paraId="6A90EDCF"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μπορούσα να έχω τον λόγο για ένα λεπτό;</w:t>
      </w:r>
    </w:p>
    <w:p w14:paraId="6A90EDD0"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Λοβέρδο, κατ’ αρχάς να σας ευχηθούμε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ολλά.</w:t>
      </w:r>
    </w:p>
    <w:p w14:paraId="6A90EDD1"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πολύ.</w:t>
      </w:r>
    </w:p>
    <w:p w14:paraId="6A90EDD2"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Λοβέρδο, πείτε μου τι θα θέλατε. Υποψιάζομαι, βέβαια, αλλά να ξέρετε ότι αν αφορά την ερώτησή σας, θα σας διακόψω. Όμως, πείτε μας για ένα λεπτό τι θέλετε και θα το συζητήσουμε.</w:t>
      </w:r>
    </w:p>
    <w:p w14:paraId="6A90EDD3"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επειδή </w:t>
      </w:r>
      <w:r>
        <w:rPr>
          <w:rFonts w:eastAsia="Times New Roman" w:cs="Times New Roman"/>
          <w:szCs w:val="24"/>
        </w:rPr>
        <w:t>είμαι στον δεύτερο κύκλο και ταυτοχρόνως συνεδριάζει η Επιτροπή Δεοντολογίας για άρσεις ασυλιών και έχω το δυσάρεστο καθήκον να είμαι εκεί, αντικαθιστώντας τον κ. Παπαθεοδώρου για σήμερα λόγω πολιούχου Πατρών Αγίου Ανδρέα, σας παρακαλώ πολύ να εκφωνήσετε τ</w:t>
      </w:r>
      <w:r>
        <w:rPr>
          <w:rFonts w:eastAsia="Times New Roman" w:cs="Times New Roman"/>
          <w:szCs w:val="24"/>
        </w:rPr>
        <w:t>ώρα τις αναβαλλόμενες ερωτήσεις, ούτως ώστε…</w:t>
      </w:r>
    </w:p>
    <w:p w14:paraId="6A90EDD4"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Την έχω εκφωνήσει ήδη τη δική σας.</w:t>
      </w:r>
    </w:p>
    <w:p w14:paraId="6A90EDD5"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Ήμουν επάνω, κατέβηκα και θα πάω ξανά. Σας παρακαλώ πάρα πολύ για τη δική μου, όσο έχω το δικαίωμα, έτσι όπως λειτουργούμε εθι</w:t>
      </w:r>
      <w:r>
        <w:rPr>
          <w:rFonts w:eastAsia="Times New Roman" w:cs="Times New Roman"/>
          <w:szCs w:val="24"/>
        </w:rPr>
        <w:t>μικά, δώστε μου για ένα λεπτό να πω κάτι για το Υπουργείο Εξωτερικών.</w:t>
      </w:r>
    </w:p>
    <w:p w14:paraId="6A90EDD6"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Απλώς ξέρετε ότι υπάρχει απαντητική επιστολή προς εσάς με ορισμένη ημερομηνία.</w:t>
      </w:r>
    </w:p>
    <w:p w14:paraId="6A90EDD7"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ξέρω πολύ καλά.</w:t>
      </w:r>
    </w:p>
    <w:p w14:paraId="6A90EDD8"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Οπότε </w:t>
      </w:r>
      <w:r>
        <w:rPr>
          <w:rFonts w:eastAsia="Times New Roman" w:cs="Times New Roman"/>
          <w:szCs w:val="24"/>
        </w:rPr>
        <w:t>κανονικά δεν έχετε αυτή τη στιγμή …</w:t>
      </w:r>
    </w:p>
    <w:p w14:paraId="6A90EDD9"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Έχω τη δυνατότητα και θα σας εξηγήσω γιατί. Σας παρακαλώ πάρα πολύ.</w:t>
      </w:r>
    </w:p>
    <w:p w14:paraId="6A90EDDA"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λοιπόν, έχετε τον λόγο για ένα λεπτό. Παρακαλώ πολύ να είστε σύντομος. Εάν ξεφύγουμε από τη δι</w:t>
      </w:r>
      <w:r>
        <w:rPr>
          <w:rFonts w:eastAsia="Times New Roman" w:cs="Times New Roman"/>
          <w:szCs w:val="24"/>
        </w:rPr>
        <w:t>αδικασία, να ξέρετε ότι δεν θα το αφήσω έτσι.</w:t>
      </w:r>
    </w:p>
    <w:p w14:paraId="6A90EDDB"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b/>
          <w:szCs w:val="24"/>
        </w:rPr>
        <w:t xml:space="preserve"> </w:t>
      </w:r>
      <w:r>
        <w:rPr>
          <w:rFonts w:eastAsia="Times New Roman" w:cs="Times New Roman"/>
          <w:szCs w:val="24"/>
        </w:rPr>
        <w:t>Δεν θα ξεφύγουμε σε κα</w:t>
      </w:r>
      <w:r>
        <w:rPr>
          <w:rFonts w:eastAsia="Times New Roman" w:cs="Times New Roman"/>
          <w:szCs w:val="24"/>
        </w:rPr>
        <w:t>μ</w:t>
      </w:r>
      <w:r>
        <w:rPr>
          <w:rFonts w:eastAsia="Times New Roman" w:cs="Times New Roman"/>
          <w:szCs w:val="24"/>
        </w:rPr>
        <w:t>μία περίπτωση.</w:t>
      </w:r>
    </w:p>
    <w:p w14:paraId="6A90EDD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Κύριε Πρόεδρε, επανειλημμένα και σε άλλα Υπουργεία έχω πει αναφορικά με ένα Υπουργείο που έχει πολλούς Υπουργούς –έναν Υπουργό, έναν Αναπληρωτή και δύο Υφυπουργούς- πως έχει τη δυνατότητα αλλά και την πολυτέλεια, ειδικά στο Υπουργείο Εξωτερικών με τα πολλά</w:t>
      </w:r>
      <w:r>
        <w:rPr>
          <w:rFonts w:eastAsia="Times New Roman" w:cs="Times New Roman"/>
          <w:szCs w:val="24"/>
        </w:rPr>
        <w:t xml:space="preserve"> ταξίδια των Υπουργών, να παρίσταται στον κοινοβουλευτικό έλεγχο άλλο στέλεχος του Υπουργείου –εννοώ πολιτικό στέλεχος- και να δίνει απαντήσεις.</w:t>
      </w:r>
    </w:p>
    <w:p w14:paraId="6A90EDDD"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 xml:space="preserve">Έχει συμβεί μάλιστα και με το Υπουργείο Εξωτερικών προ μηνών αυτό, όταν ρώτησα κάτι τον Υπουργό και μου </w:t>
      </w:r>
      <w:proofErr w:type="spellStart"/>
      <w:r>
        <w:rPr>
          <w:rFonts w:eastAsia="Times New Roman" w:cs="Times New Roman"/>
          <w:szCs w:val="24"/>
        </w:rPr>
        <w:t>απήντησ</w:t>
      </w:r>
      <w:r>
        <w:rPr>
          <w:rFonts w:eastAsia="Times New Roman" w:cs="Times New Roman"/>
          <w:szCs w:val="24"/>
        </w:rPr>
        <w:t>ε</w:t>
      </w:r>
      <w:proofErr w:type="spellEnd"/>
      <w:r>
        <w:rPr>
          <w:rFonts w:eastAsia="Times New Roman" w:cs="Times New Roman"/>
          <w:szCs w:val="24"/>
        </w:rPr>
        <w:t xml:space="preserve"> ο Αναπληρωτής Υπουργός.</w:t>
      </w:r>
    </w:p>
    <w:p w14:paraId="6A90EDDE"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 xml:space="preserve">Όταν ήμουν εγώ Υφυπουργός στο Υπουργείο Εξωτερικών θυμάμαι, κύριε Πρόεδρε, ότι πολλοί Βουλευτές με κάποια χρόνια εμπειρίας στο Κοινοβούλιο δεν </w:t>
      </w:r>
      <w:proofErr w:type="spellStart"/>
      <w:r>
        <w:rPr>
          <w:rFonts w:eastAsia="Times New Roman" w:cs="Times New Roman"/>
          <w:szCs w:val="24"/>
        </w:rPr>
        <w:t>εδέχοντο</w:t>
      </w:r>
      <w:proofErr w:type="spellEnd"/>
      <w:r>
        <w:rPr>
          <w:rFonts w:eastAsia="Times New Roman" w:cs="Times New Roman"/>
          <w:szCs w:val="24"/>
        </w:rPr>
        <w:t xml:space="preserve"> Υφυπουργό να απαντά στη θέση του Υπουργού -εγώ δεν έχω τέτοια προβλήματα- και </w:t>
      </w:r>
      <w:r>
        <w:rPr>
          <w:rFonts w:eastAsia="Times New Roman" w:cs="Times New Roman"/>
          <w:szCs w:val="24"/>
        </w:rPr>
        <w:t xml:space="preserve">έκαναν φασαρία, γιατί δεν είναι εδώ Υπουργός. Μα, ο Υπουργός πρέπει να είναι στην Ινδία, πρέπει να είναι οπουδήποτε, έχει το καθήκον του. Το κατανοώ απολύτως, επειδή έχω </w:t>
      </w:r>
      <w:r>
        <w:rPr>
          <w:rFonts w:eastAsia="Times New Roman" w:cs="Times New Roman"/>
          <w:szCs w:val="24"/>
        </w:rPr>
        <w:lastRenderedPageBreak/>
        <w:t xml:space="preserve">την εμπειρία. Εγώ δεν έχω πρόβλημα να έρθει ο κ. </w:t>
      </w:r>
      <w:proofErr w:type="spellStart"/>
      <w:r>
        <w:rPr>
          <w:rFonts w:eastAsia="Times New Roman" w:cs="Times New Roman"/>
          <w:szCs w:val="24"/>
        </w:rPr>
        <w:t>Κατρούγκαλος</w:t>
      </w:r>
      <w:proofErr w:type="spellEnd"/>
      <w:r>
        <w:rPr>
          <w:rFonts w:eastAsia="Times New Roman" w:cs="Times New Roman"/>
          <w:szCs w:val="24"/>
        </w:rPr>
        <w:t>, να έρθει ο κ. Κουίκ ή ο</w:t>
      </w:r>
      <w:r>
        <w:rPr>
          <w:rFonts w:eastAsia="Times New Roman" w:cs="Times New Roman"/>
          <w:szCs w:val="24"/>
        </w:rPr>
        <w:t xml:space="preserve"> κ. Αμανατίδης, αλλά το να μην έρχεται κανείς είναι ένα θέμα.</w:t>
      </w:r>
    </w:p>
    <w:p w14:paraId="6A90EDDF"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Και επειδή και την επόμενη εβδομάδα ο Υπουργός πάλι θα απουσιάζει και πάμε για την μεθεπόμενη και τα ερωτήματά μου δεν είναι απλά, θα ήθελα να παρακαλέσω το Προεδρείο, να μεταφέρει στο Υπουργείο</w:t>
      </w:r>
      <w:r>
        <w:rPr>
          <w:rFonts w:eastAsia="Times New Roman" w:cs="Times New Roman"/>
          <w:szCs w:val="24"/>
        </w:rPr>
        <w:t xml:space="preserve"> Εξωτερικών την δική μου παράκληση, την επόμενη φορά να είναι κάποιος από τους Υφυπουργούς, για να πάρουν τον λόγο.</w:t>
      </w:r>
    </w:p>
    <w:p w14:paraId="6A90EDE0"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Άλλωστε, κύριε Πρόεδρε, και με αυτό κλείνω, από τα χαρτιά, από τα έγγραφα που κατέθεσε ο κ. Καμμένος και αφορούν το Υπουργείο Εξωτερικών την</w:t>
      </w:r>
      <w:r>
        <w:rPr>
          <w:rFonts w:eastAsia="Times New Roman" w:cs="Times New Roman"/>
          <w:szCs w:val="24"/>
        </w:rPr>
        <w:t xml:space="preserve"> περασμένη Δευτέρα, όπως και εχθές έδειξα και σήμερα δείχνω, προκύπτει ότι το Υπουργείο Εξωτερικών ήξερε τα πάντα </w:t>
      </w:r>
      <w:r>
        <w:rPr>
          <w:rFonts w:eastAsia="Times New Roman" w:cs="Times New Roman"/>
          <w:szCs w:val="24"/>
        </w:rPr>
        <w:t xml:space="preserve">σχετικά </w:t>
      </w:r>
      <w:r>
        <w:rPr>
          <w:rFonts w:eastAsia="Times New Roman" w:cs="Times New Roman"/>
          <w:szCs w:val="24"/>
        </w:rPr>
        <w:t xml:space="preserve">με τη </w:t>
      </w:r>
      <w:r>
        <w:rPr>
          <w:rFonts w:eastAsia="Times New Roman" w:cs="Times New Roman"/>
          <w:szCs w:val="24"/>
        </w:rPr>
        <w:t>σ</w:t>
      </w:r>
      <w:r>
        <w:rPr>
          <w:rFonts w:eastAsia="Times New Roman" w:cs="Times New Roman"/>
          <w:szCs w:val="24"/>
        </w:rPr>
        <w:t>ύμβαση με τους Σαουδάραβες. Και –αυτή είναι η τελευταία μου φράση- ο περίφημος μεσάζων έλιωσε τα παπούτσια του.</w:t>
      </w:r>
    </w:p>
    <w:p w14:paraId="6A90EDE1"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w:t>
      </w:r>
      <w:r>
        <w:rPr>
          <w:rFonts w:eastAsia="Times New Roman" w:cs="Times New Roman"/>
          <w:b/>
          <w:szCs w:val="24"/>
        </w:rPr>
        <w:t>ιος Γεωργιάδης):</w:t>
      </w:r>
      <w:r>
        <w:rPr>
          <w:rFonts w:eastAsia="Times New Roman" w:cs="Times New Roman"/>
          <w:szCs w:val="24"/>
        </w:rPr>
        <w:t xml:space="preserve"> Ξεφεύγουμε όμως κύριε Λοβέρδο,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 xml:space="preserve">συζητήσουμε για την ουσία της ερώτησης. Είναι ξεκάθαρο το μήνυμά σας. Θα μεταφερθεί στο Υπουργείο. </w:t>
      </w:r>
    </w:p>
    <w:p w14:paraId="6A90EDE2"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Τέλειωσα, ακούστε με, είναι η τελευταία μου φράση. Ο περίφημος μεσάζων διαμόρφωσε τη </w:t>
      </w:r>
      <w:r>
        <w:rPr>
          <w:rFonts w:eastAsia="Times New Roman" w:cs="Times New Roman"/>
          <w:szCs w:val="24"/>
        </w:rPr>
        <w:t>σ</w:t>
      </w:r>
      <w:r>
        <w:rPr>
          <w:rFonts w:eastAsia="Times New Roman" w:cs="Times New Roman"/>
          <w:szCs w:val="24"/>
        </w:rPr>
        <w:t>ύ</w:t>
      </w:r>
      <w:r>
        <w:rPr>
          <w:rFonts w:eastAsia="Times New Roman" w:cs="Times New Roman"/>
          <w:szCs w:val="24"/>
        </w:rPr>
        <w:t xml:space="preserve">μβαση, που τελικώς και ο κ. Κοτζιάς υπέγραψε. Τα κατέθεσε ο Υπουργός και τα </w:t>
      </w:r>
      <w:proofErr w:type="spellStart"/>
      <w:r>
        <w:rPr>
          <w:rFonts w:eastAsia="Times New Roman" w:cs="Times New Roman"/>
          <w:szCs w:val="24"/>
        </w:rPr>
        <w:t>επανακαταθέτω</w:t>
      </w:r>
      <w:proofErr w:type="spellEnd"/>
      <w:r>
        <w:rPr>
          <w:rFonts w:eastAsia="Times New Roman" w:cs="Times New Roman"/>
          <w:szCs w:val="24"/>
        </w:rPr>
        <w:t>.</w:t>
      </w:r>
    </w:p>
    <w:p w14:paraId="6A90EDE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Λοβέρδος καταθέτει για τα Πρακτικά τα προαναφερθέντα έγγραφα, τα οποία βρίσκονται στο αρχείο του Τμήματος Γραμματείας της Διε</w:t>
      </w:r>
      <w:r>
        <w:rPr>
          <w:rFonts w:eastAsia="Times New Roman" w:cs="Times New Roman"/>
          <w:szCs w:val="24"/>
        </w:rPr>
        <w:t>ύθυνσης Στενογραφίας και  Πρακτικών της Βουλής)</w:t>
      </w:r>
    </w:p>
    <w:p w14:paraId="6A90EDE4"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Ωραία.</w:t>
      </w:r>
    </w:p>
    <w:p w14:paraId="6A90EDE5"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παρακαλώ, όμως, επειδή... </w:t>
      </w:r>
    </w:p>
    <w:p w14:paraId="6A90EDE6"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Λοβέρδο, σας παρακαλώ πολύ. Ξεκινάμε αυτή τη στιγμή </w:t>
      </w:r>
      <w:r>
        <w:rPr>
          <w:rFonts w:eastAsia="Times New Roman" w:cs="Times New Roman"/>
          <w:szCs w:val="24"/>
        </w:rPr>
        <w:t>και</w:t>
      </w:r>
      <w:r>
        <w:rPr>
          <w:rFonts w:eastAsia="Times New Roman" w:cs="Times New Roman"/>
          <w:szCs w:val="24"/>
        </w:rPr>
        <w:t xml:space="preserve"> να συζητήσετε επί της ουσίας. Δεν μπορούμε να το κάνουμε αυτό. </w:t>
      </w:r>
    </w:p>
    <w:p w14:paraId="6A90EDE7"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Ακούστε με τι σας λέω.</w:t>
      </w:r>
    </w:p>
    <w:p w14:paraId="6A90EDE8"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Επί της ερώτησης σας άφησα, μιλήσατε για τη διαδικασία. Και τώρα, αυτή τη στιγμή μπαίνουμε στην ουσία της συζήτησης κα</w:t>
      </w:r>
      <w:r>
        <w:rPr>
          <w:rFonts w:eastAsia="Times New Roman" w:cs="Times New Roman"/>
          <w:szCs w:val="24"/>
        </w:rPr>
        <w:t>ι θέλετε να πείτε κάτι που αφορά την ερώτηση. Δεν αφορά τη διαδικασία όμως και δεν προβλέπεται και το ξέρετε.</w:t>
      </w:r>
    </w:p>
    <w:p w14:paraId="6A90EDE9"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θέλω να πω κάτι που αφορά εσάς. Όταν θέτουμε θέματα παρουσίας των Υπουργείων εδώ, ο εκάστοτε </w:t>
      </w:r>
      <w:proofErr w:type="spellStart"/>
      <w:r>
        <w:rPr>
          <w:rFonts w:eastAsia="Times New Roman" w:cs="Times New Roman"/>
          <w:szCs w:val="24"/>
        </w:rPr>
        <w:t>Προεδρεύων</w:t>
      </w:r>
      <w:proofErr w:type="spellEnd"/>
      <w:r>
        <w:rPr>
          <w:rFonts w:eastAsia="Times New Roman" w:cs="Times New Roman"/>
          <w:szCs w:val="24"/>
        </w:rPr>
        <w:t>, όχι εσεί</w:t>
      </w:r>
      <w:r>
        <w:rPr>
          <w:rFonts w:eastAsia="Times New Roman" w:cs="Times New Roman"/>
          <w:szCs w:val="24"/>
        </w:rPr>
        <w:t xml:space="preserve">ς μόνο, όλοι, λένε </w:t>
      </w:r>
      <w:r>
        <w:rPr>
          <w:rFonts w:eastAsia="Times New Roman" w:cs="Times New Roman"/>
          <w:szCs w:val="24"/>
        </w:rPr>
        <w:t>-</w:t>
      </w:r>
      <w:r>
        <w:rPr>
          <w:rFonts w:eastAsia="Times New Roman" w:cs="Times New Roman"/>
          <w:szCs w:val="24"/>
        </w:rPr>
        <w:t>αυτή την παρατήρηση την οποία καταλαβαίνουν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το Προεδρείο έχει κάνει προσπάθειες και θα τα μεταφέρουν στους Υπουργούς. Έτσι δεν είναι; </w:t>
      </w:r>
    </w:p>
    <w:p w14:paraId="6A90EDEA"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Σωστά και αυτό θα γίνει. Δεν μπορούμε να μπούμε επί της ουσίας κ</w:t>
      </w:r>
      <w:r>
        <w:rPr>
          <w:rFonts w:eastAsia="Times New Roman" w:cs="Times New Roman"/>
          <w:szCs w:val="24"/>
        </w:rPr>
        <w:t>αι δη στην ερώτηση που θέλετε.</w:t>
      </w:r>
    </w:p>
    <w:p w14:paraId="6A90EDEB"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Προεδρείο δεν μπορεί να θεωρεί ότι ολοκλήρωσε τα καθήκοντά του μνημονεύοντας στην Αίθουσα ότι κατανοεί τις αιτιάσεις των Βουλευτών.</w:t>
      </w:r>
    </w:p>
    <w:p w14:paraId="6A90EDEC"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Μα, υπάρχει και επιστολή από το Υπουργεί</w:t>
      </w:r>
      <w:r>
        <w:rPr>
          <w:rFonts w:eastAsia="Times New Roman" w:cs="Times New Roman"/>
          <w:szCs w:val="24"/>
        </w:rPr>
        <w:t>ο, το οποίο σας έχει δώσει εναλλακτική για να έρθει ο κ. Κοτζιάς να απαντήσει.</w:t>
      </w:r>
    </w:p>
    <w:p w14:paraId="6A90EDED"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με καταλαβαίνετε τι σας λέω. Αφήστε μου τότε να καταλάβετε, για να μου απαντήσετε.</w:t>
      </w:r>
    </w:p>
    <w:p w14:paraId="6A90EDEE"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Προεδρεύοντες</w:t>
      </w:r>
      <w:proofErr w:type="spellEnd"/>
      <w:r>
        <w:rPr>
          <w:rFonts w:eastAsia="Times New Roman" w:cs="Times New Roman"/>
          <w:szCs w:val="24"/>
        </w:rPr>
        <w:t xml:space="preserve"> λένε ότι κατανοούν το πρόβλημα. Η κατανόηση του προβλήμ</w:t>
      </w:r>
      <w:r>
        <w:rPr>
          <w:rFonts w:eastAsia="Times New Roman" w:cs="Times New Roman"/>
          <w:szCs w:val="24"/>
        </w:rPr>
        <w:t>ατος δεν αποτελεί και τη λύση του προβλήματος.</w:t>
      </w:r>
    </w:p>
    <w:p w14:paraId="6A90EDEF"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lastRenderedPageBreak/>
        <w:t>Ζητώ από εσάς λοιπόν, να μεταφέρετε την εξής παράκληση ενός μέλους της Εθνικής Αντιπροσωπείας. Δεν πρέπει να περιμένουμε να είναι στην Ελλάδα ο Υπουργός μετά από δεκαπέντε ημέρες. Ζητάω δι’ υμών να έρθει ο Ανα</w:t>
      </w:r>
      <w:r>
        <w:rPr>
          <w:rFonts w:eastAsia="Times New Roman" w:cs="Times New Roman"/>
          <w:szCs w:val="24"/>
        </w:rPr>
        <w:t>πληρωτής Υπουργός ή ένας εκ των δύο Υφυπουργών, την επόμενη Πέμπτη για να διεκπεραιωθεί επιτέλους αυτή η συζήτηση.</w:t>
      </w:r>
    </w:p>
    <w:p w14:paraId="6A90EDF0"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Μα, θα γίνει αυτό όπως το είπατε. Θα το πούμε. Εμείς θα το μεταφέρουμε. Από εκεί και πέρα ο Υπουργός θα αναλά</w:t>
      </w:r>
      <w:r>
        <w:rPr>
          <w:rFonts w:eastAsia="Times New Roman" w:cs="Times New Roman"/>
          <w:szCs w:val="24"/>
        </w:rPr>
        <w:t>βει εκείνος επί της διαδικασίας.</w:t>
      </w:r>
    </w:p>
    <w:p w14:paraId="6A90EDF1"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ευχαριστώ. Θέλω όμως να ξέρω και να είμαι βέβαιος ότι εσείς θα το μεταφέρετε.</w:t>
      </w:r>
    </w:p>
    <w:p w14:paraId="6A90EDF2"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Εγώ θα το μεταφέρω, να είστε σίγουρος για αυτό. </w:t>
      </w:r>
    </w:p>
    <w:p w14:paraId="6A90EDF3"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Χρόνια σας πολλά και πάλι. Καλημέρα.</w:t>
      </w:r>
    </w:p>
    <w:p w14:paraId="6A90EDF4"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ΑΝΔΡΕ</w:t>
      </w:r>
      <w:r>
        <w:rPr>
          <w:rFonts w:eastAsia="Times New Roman" w:cs="Times New Roman"/>
          <w:b/>
          <w:szCs w:val="24"/>
        </w:rPr>
        <w:t>ΑΣ ΛΟΒΕΡΔΟΣ:</w:t>
      </w:r>
      <w:r>
        <w:rPr>
          <w:rFonts w:eastAsia="Times New Roman" w:cs="Times New Roman"/>
          <w:szCs w:val="24"/>
        </w:rPr>
        <w:t xml:space="preserve"> Σας ευχαριστώ, κύριε Πρόεδρε.</w:t>
      </w:r>
    </w:p>
    <w:p w14:paraId="6A90EDF5"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Σπίρτζη</w:t>
      </w:r>
      <w:proofErr w:type="spellEnd"/>
      <w:r>
        <w:rPr>
          <w:rFonts w:eastAsia="Times New Roman" w:cs="Times New Roman"/>
          <w:szCs w:val="24"/>
        </w:rPr>
        <w:t xml:space="preserve">, </w:t>
      </w:r>
      <w:r>
        <w:rPr>
          <w:rFonts w:eastAsia="Times New Roman" w:cs="Times New Roman"/>
          <w:szCs w:val="24"/>
        </w:rPr>
        <w:t xml:space="preserve">προτού ξεκινήσουμε με τη δική σας τελευταία ερώτηση, </w:t>
      </w:r>
      <w:r>
        <w:rPr>
          <w:rFonts w:eastAsia="Times New Roman" w:cs="Times New Roman"/>
          <w:szCs w:val="24"/>
        </w:rPr>
        <w:t xml:space="preserve">θα μου επιτρέψετε να αναγνώσω </w:t>
      </w:r>
      <w:r>
        <w:rPr>
          <w:rFonts w:eastAsia="Times New Roman" w:cs="Times New Roman"/>
          <w:szCs w:val="24"/>
        </w:rPr>
        <w:t>τις ερωτήσεις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δ</w:t>
      </w:r>
      <w:r>
        <w:rPr>
          <w:rFonts w:eastAsia="Times New Roman" w:cs="Times New Roman"/>
          <w:szCs w:val="24"/>
        </w:rPr>
        <w:t xml:space="preserve">εν θα συζητηθούν </w:t>
      </w:r>
      <w:r>
        <w:rPr>
          <w:rFonts w:eastAsia="Times New Roman" w:cs="Times New Roman"/>
          <w:szCs w:val="24"/>
        </w:rPr>
        <w:lastRenderedPageBreak/>
        <w:t>λόγω κωλυμάτων των αρμοδίων Υπουργών, λόγω του</w:t>
      </w:r>
      <w:r>
        <w:rPr>
          <w:rFonts w:eastAsia="Times New Roman" w:cs="Times New Roman"/>
          <w:szCs w:val="24"/>
        </w:rPr>
        <w:t xml:space="preserve"> ότι </w:t>
      </w:r>
      <w:r>
        <w:rPr>
          <w:rFonts w:eastAsia="Times New Roman" w:cs="Times New Roman"/>
          <w:szCs w:val="24"/>
        </w:rPr>
        <w:t xml:space="preserve">δύο από αυτούς </w:t>
      </w:r>
      <w:r>
        <w:rPr>
          <w:rFonts w:eastAsia="Times New Roman" w:cs="Times New Roman"/>
          <w:szCs w:val="24"/>
        </w:rPr>
        <w:t>βρίσκονται στο συνέδριο της ΚΕΔΕ στα Ιωάννινα.</w:t>
      </w:r>
    </w:p>
    <w:p w14:paraId="6A90EDF6"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με αριθμό 399/24-11-2017 </w:t>
      </w:r>
      <w:r>
        <w:rPr>
          <w:rFonts w:eastAsia="Times New Roman" w:cs="Times New Roman"/>
          <w:szCs w:val="24"/>
        </w:rPr>
        <w:t>επίκαιρη ερώτηση π</w:t>
      </w:r>
      <w:r>
        <w:rPr>
          <w:rFonts w:eastAsia="Times New Roman" w:cs="Times New Roman"/>
          <w:szCs w:val="24"/>
        </w:rPr>
        <w:t xml:space="preserve">ρώτου </w:t>
      </w:r>
      <w:r>
        <w:rPr>
          <w:rFonts w:eastAsia="Times New Roman" w:cs="Times New Roman"/>
          <w:szCs w:val="24"/>
        </w:rPr>
        <w:t>κ</w:t>
      </w:r>
      <w:r>
        <w:rPr>
          <w:rFonts w:eastAsia="Times New Roman" w:cs="Times New Roman"/>
          <w:szCs w:val="24"/>
        </w:rPr>
        <w:t xml:space="preserve">ύκλου του Βουλευτή Κιλκίς της Νέας Δημοκρατίας κ. </w:t>
      </w:r>
      <w:r>
        <w:rPr>
          <w:rFonts w:eastAsia="Times New Roman" w:cs="Times New Roman"/>
          <w:bCs/>
          <w:szCs w:val="24"/>
        </w:rPr>
        <w:t xml:space="preserve">Γεωργίου Γεωργαντά </w:t>
      </w:r>
      <w:r>
        <w:rPr>
          <w:rFonts w:eastAsia="Times New Roman" w:cs="Times New Roman"/>
          <w:szCs w:val="24"/>
        </w:rPr>
        <w:t xml:space="preserve">προς την Υπουργό </w:t>
      </w:r>
      <w:r>
        <w:rPr>
          <w:rFonts w:eastAsia="Times New Roman" w:cs="Times New Roman"/>
          <w:bCs/>
          <w:szCs w:val="24"/>
        </w:rPr>
        <w:t xml:space="preserve">Διοικητικής Ανασυγκρότησης, </w:t>
      </w:r>
      <w:r>
        <w:rPr>
          <w:rFonts w:eastAsia="Times New Roman" w:cs="Times New Roman"/>
          <w:szCs w:val="24"/>
        </w:rPr>
        <w:t xml:space="preserve">με θέμα: «Ατελή και αποσπασματικά τα αποτελέσματα της Κυβέρνησης για τα </w:t>
      </w:r>
      <w:r>
        <w:rPr>
          <w:rFonts w:eastAsia="Times New Roman" w:cs="Times New Roman"/>
          <w:szCs w:val="24"/>
        </w:rPr>
        <w:t>ψ</w:t>
      </w:r>
      <w:r>
        <w:rPr>
          <w:rFonts w:eastAsia="Times New Roman" w:cs="Times New Roman"/>
          <w:szCs w:val="24"/>
        </w:rPr>
        <w:t xml:space="preserve">ηφιακά </w:t>
      </w:r>
      <w:r>
        <w:rPr>
          <w:rFonts w:eastAsia="Times New Roman" w:cs="Times New Roman"/>
          <w:szCs w:val="24"/>
        </w:rPr>
        <w:t>ο</w:t>
      </w:r>
      <w:r>
        <w:rPr>
          <w:rFonts w:eastAsia="Times New Roman" w:cs="Times New Roman"/>
          <w:szCs w:val="24"/>
        </w:rPr>
        <w:t xml:space="preserve">ργανογράμματα», δεν </w:t>
      </w:r>
      <w:r>
        <w:rPr>
          <w:rFonts w:eastAsia="Times New Roman" w:cs="Times New Roman"/>
          <w:szCs w:val="24"/>
        </w:rPr>
        <w:t xml:space="preserve">θα συζητηθεί </w:t>
      </w:r>
      <w:r>
        <w:rPr>
          <w:rFonts w:eastAsia="Times New Roman" w:cs="Times New Roman"/>
          <w:szCs w:val="24"/>
        </w:rPr>
        <w:t>λόγω κωλύματος της κυρίας Υπουργού.</w:t>
      </w:r>
    </w:p>
    <w:p w14:paraId="6A90EDF7"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415/16-10-2017 </w:t>
      </w:r>
      <w:r>
        <w:rPr>
          <w:rFonts w:eastAsia="Times New Roman" w:cs="Times New Roman"/>
          <w:szCs w:val="24"/>
        </w:rPr>
        <w:t>ερώτηση του κύκλου</w:t>
      </w:r>
      <w:r>
        <w:rPr>
          <w:rFonts w:eastAsia="Times New Roman" w:cs="Times New Roman"/>
          <w:szCs w:val="24"/>
        </w:rPr>
        <w:t xml:space="preserve"> αναφορών και ε</w:t>
      </w:r>
      <w:r>
        <w:rPr>
          <w:rFonts w:eastAsia="Times New Roman" w:cs="Times New Roman"/>
          <w:szCs w:val="24"/>
        </w:rPr>
        <w:t xml:space="preserve">ρωτήσεων </w:t>
      </w:r>
      <w:r>
        <w:rPr>
          <w:rFonts w:eastAsia="Times New Roman" w:cs="Times New Roman"/>
          <w:szCs w:val="24"/>
        </w:rPr>
        <w:t>του Βουλευτή Ηρακλείου της Δη</w:t>
      </w:r>
      <w:r>
        <w:rPr>
          <w:rFonts w:eastAsia="Times New Roman" w:cs="Times New Roman"/>
          <w:szCs w:val="24"/>
        </w:rPr>
        <w:t>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την Υπουργό </w:t>
      </w:r>
      <w:r>
        <w:rPr>
          <w:rFonts w:eastAsia="Times New Roman" w:cs="Times New Roman"/>
          <w:bCs/>
          <w:szCs w:val="24"/>
        </w:rPr>
        <w:t xml:space="preserve">Διοικητικής Ανασυγκρότησης, </w:t>
      </w:r>
      <w:r>
        <w:rPr>
          <w:rFonts w:eastAsia="Times New Roman" w:cs="Times New Roman"/>
          <w:szCs w:val="24"/>
        </w:rPr>
        <w:t xml:space="preserve">σχετικά με τη </w:t>
      </w:r>
      <w:proofErr w:type="spellStart"/>
      <w:r>
        <w:rPr>
          <w:rFonts w:eastAsia="Times New Roman" w:cs="Times New Roman"/>
          <w:szCs w:val="24"/>
        </w:rPr>
        <w:t>μοριοδότηση</w:t>
      </w:r>
      <w:proofErr w:type="spellEnd"/>
      <w:r>
        <w:rPr>
          <w:rFonts w:eastAsia="Times New Roman" w:cs="Times New Roman"/>
          <w:szCs w:val="24"/>
        </w:rPr>
        <w:t xml:space="preserve"> μελών μονογονεϊκών οικογενειών στις διαδικασίες πρόσληψης μέσω ΑΣΕΠ και στις προκηρύξεις του ν.2643/1998, δεν </w:t>
      </w:r>
      <w:r>
        <w:rPr>
          <w:rFonts w:eastAsia="Times New Roman" w:cs="Times New Roman"/>
          <w:szCs w:val="24"/>
        </w:rPr>
        <w:t>θα συζητηθεί</w:t>
      </w:r>
      <w:r>
        <w:rPr>
          <w:rFonts w:eastAsia="Times New Roman" w:cs="Times New Roman"/>
          <w:szCs w:val="24"/>
        </w:rPr>
        <w:t xml:space="preserve"> </w:t>
      </w:r>
      <w:r>
        <w:rPr>
          <w:rFonts w:eastAsia="Times New Roman" w:cs="Times New Roman"/>
          <w:szCs w:val="24"/>
        </w:rPr>
        <w:t>λόγω κωλύματος της Υπουργού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Γεροβασίλη</w:t>
      </w:r>
      <w:proofErr w:type="spellEnd"/>
      <w:r>
        <w:rPr>
          <w:rFonts w:eastAsia="Times New Roman" w:cs="Times New Roman"/>
          <w:szCs w:val="24"/>
        </w:rPr>
        <w:t>.</w:t>
      </w:r>
    </w:p>
    <w:p w14:paraId="6A90EDF8"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κ. Σκουρλέτης θα βρίσκεται στα Ιωάννινα για το </w:t>
      </w:r>
      <w:r>
        <w:rPr>
          <w:rFonts w:eastAsia="Times New Roman" w:cs="Times New Roman"/>
          <w:szCs w:val="24"/>
        </w:rPr>
        <w:t>σ</w:t>
      </w:r>
      <w:r>
        <w:rPr>
          <w:rFonts w:eastAsia="Times New Roman" w:cs="Times New Roman"/>
          <w:szCs w:val="24"/>
        </w:rPr>
        <w:t xml:space="preserve">υνέδριο της ΚΕΔΕ </w:t>
      </w:r>
      <w:r>
        <w:rPr>
          <w:rFonts w:eastAsia="Times New Roman" w:cs="Times New Roman"/>
          <w:szCs w:val="24"/>
        </w:rPr>
        <w:t xml:space="preserve">και, </w:t>
      </w:r>
      <w:r>
        <w:rPr>
          <w:rFonts w:eastAsia="Times New Roman" w:cs="Times New Roman"/>
          <w:szCs w:val="24"/>
        </w:rPr>
        <w:t xml:space="preserve">συνεπώς, η τρίτη με αριθμό 394/22-11-2017 </w:t>
      </w:r>
      <w:r>
        <w:rPr>
          <w:rFonts w:eastAsia="Times New Roman" w:cs="Times New Roman"/>
          <w:szCs w:val="24"/>
        </w:rPr>
        <w:t>επίκαιρη ερώτηση δ</w:t>
      </w:r>
      <w:r>
        <w:rPr>
          <w:rFonts w:eastAsia="Times New Roman" w:cs="Times New Roman"/>
          <w:szCs w:val="24"/>
        </w:rPr>
        <w:t xml:space="preserve">ευτέρου </w:t>
      </w:r>
      <w:r>
        <w:rPr>
          <w:rFonts w:eastAsia="Times New Roman" w:cs="Times New Roman"/>
          <w:szCs w:val="24"/>
        </w:rPr>
        <w:t>κ</w:t>
      </w:r>
      <w:r>
        <w:rPr>
          <w:rFonts w:eastAsia="Times New Roman" w:cs="Times New Roman"/>
          <w:szCs w:val="24"/>
        </w:rPr>
        <w:t xml:space="preserve">ύκλου του Βουλευτή Αττικής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Ιωάννη Γκιόκα </w:t>
      </w:r>
      <w:r>
        <w:rPr>
          <w:rFonts w:eastAsia="Times New Roman" w:cs="Times New Roman"/>
          <w:szCs w:val="24"/>
        </w:rPr>
        <w:t xml:space="preserve">προς </w:t>
      </w:r>
      <w:r>
        <w:rPr>
          <w:rFonts w:eastAsia="Times New Roman" w:cs="Times New Roman"/>
          <w:szCs w:val="24"/>
        </w:rPr>
        <w:lastRenderedPageBreak/>
        <w:t xml:space="preserve">τον Υπουργό </w:t>
      </w:r>
      <w:r>
        <w:rPr>
          <w:rFonts w:eastAsia="Times New Roman" w:cs="Times New Roman"/>
          <w:bCs/>
          <w:szCs w:val="24"/>
        </w:rPr>
        <w:t xml:space="preserve">Εσωτερικών, </w:t>
      </w:r>
      <w:r>
        <w:rPr>
          <w:rFonts w:eastAsia="Times New Roman" w:cs="Times New Roman"/>
          <w:szCs w:val="24"/>
        </w:rPr>
        <w:t xml:space="preserve">σχετικά με τις καταστροφές από πλημμύρες στη </w:t>
      </w:r>
      <w:r>
        <w:rPr>
          <w:rFonts w:eastAsia="Times New Roman" w:cs="Times New Roman"/>
          <w:szCs w:val="24"/>
        </w:rPr>
        <w:t>δ</w:t>
      </w:r>
      <w:r>
        <w:rPr>
          <w:rFonts w:eastAsia="Times New Roman" w:cs="Times New Roman"/>
          <w:szCs w:val="24"/>
        </w:rPr>
        <w:t xml:space="preserve">υτική Αττική και την αναγκαία αντιπλημμυρική προστασία στον Νομό Αττικής, δεν </w:t>
      </w:r>
      <w:r>
        <w:rPr>
          <w:rFonts w:eastAsia="Times New Roman" w:cs="Times New Roman"/>
          <w:szCs w:val="24"/>
        </w:rPr>
        <w:t xml:space="preserve">θα συζητηθεί </w:t>
      </w:r>
      <w:r>
        <w:rPr>
          <w:rFonts w:eastAsia="Times New Roman" w:cs="Times New Roman"/>
          <w:szCs w:val="24"/>
        </w:rPr>
        <w:t>λόγω κωλύματος του κυρίου Υπουργού.</w:t>
      </w:r>
    </w:p>
    <w:p w14:paraId="6A90EDF9" w14:textId="77777777" w:rsidR="00DD7B38" w:rsidRDefault="001C5CC8">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τέταρτη με αριθμό 476/28-11-2017 </w:t>
      </w:r>
      <w:r>
        <w:rPr>
          <w:rFonts w:eastAsia="Times New Roman" w:cs="Times New Roman"/>
          <w:szCs w:val="24"/>
        </w:rPr>
        <w:t>επίκαιρη ερώτηση δ</w:t>
      </w:r>
      <w:r>
        <w:rPr>
          <w:rFonts w:eastAsia="Times New Roman" w:cs="Times New Roman"/>
          <w:szCs w:val="24"/>
        </w:rPr>
        <w:t xml:space="preserve">ευτέρου </w:t>
      </w:r>
      <w:r>
        <w:rPr>
          <w:rFonts w:eastAsia="Times New Roman" w:cs="Times New Roman"/>
          <w:szCs w:val="24"/>
        </w:rPr>
        <w:t>κ</w:t>
      </w:r>
      <w:r>
        <w:rPr>
          <w:rFonts w:eastAsia="Times New Roman" w:cs="Times New Roman"/>
          <w:szCs w:val="24"/>
        </w:rPr>
        <w:t xml:space="preserve">ύκλου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Νικολάου Μωραΐτη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 xml:space="preserve">σχετικά με τις ελλείψεις σε προσωπικό και εξοπλισμό στο Δασαρχείο Αμφιλοχίας, δεν </w:t>
      </w:r>
      <w:r>
        <w:rPr>
          <w:rFonts w:eastAsia="Times New Roman" w:cs="Times New Roman"/>
          <w:szCs w:val="24"/>
        </w:rPr>
        <w:t xml:space="preserve">θα συζητηθεί </w:t>
      </w:r>
      <w:r>
        <w:rPr>
          <w:rFonts w:eastAsia="Times New Roman" w:cs="Times New Roman"/>
          <w:szCs w:val="24"/>
        </w:rPr>
        <w:t>λόγω κωλύματος</w:t>
      </w:r>
      <w:r>
        <w:rPr>
          <w:rFonts w:eastAsia="Times New Roman" w:cs="Times New Roman"/>
          <w:szCs w:val="24"/>
        </w:rPr>
        <w:t xml:space="preserve"> του κυρίου Υπουργού.</w:t>
      </w:r>
    </w:p>
    <w:p w14:paraId="6A90EDFA" w14:textId="77777777" w:rsidR="00DD7B38" w:rsidRDefault="001C5CC8">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τέταρτη</w:t>
      </w:r>
      <w:r>
        <w:rPr>
          <w:rFonts w:eastAsia="Times New Roman"/>
          <w:szCs w:val="24"/>
        </w:rPr>
        <w:t xml:space="preserve"> με αριθμό 465/27-11-2017 επίκαιρη ερώτηση </w:t>
      </w:r>
      <w:r>
        <w:rPr>
          <w:rFonts w:eastAsia="Times New Roman"/>
          <w:szCs w:val="24"/>
        </w:rPr>
        <w:t xml:space="preserve">πρώτου </w:t>
      </w:r>
      <w:r>
        <w:rPr>
          <w:rFonts w:eastAsia="Times New Roman"/>
          <w:szCs w:val="24"/>
        </w:rPr>
        <w:t>κύκλου της Βουλευτού Β΄ Αθηνών του Λαϊκού Συνδέσμου - Χρυσή Αυγή κ</w:t>
      </w:r>
      <w:r>
        <w:rPr>
          <w:rFonts w:eastAsia="Times New Roman"/>
          <w:szCs w:val="24"/>
        </w:rPr>
        <w:t>.</w:t>
      </w:r>
      <w:r>
        <w:rPr>
          <w:rFonts w:eastAsia="Times New Roman"/>
          <w:szCs w:val="24"/>
        </w:rPr>
        <w:t xml:space="preserve"> Ελένης </w:t>
      </w:r>
      <w:proofErr w:type="spellStart"/>
      <w:r>
        <w:rPr>
          <w:rFonts w:eastAsia="Times New Roman"/>
          <w:szCs w:val="24"/>
        </w:rPr>
        <w:t>Ζαρούλια</w:t>
      </w:r>
      <w:proofErr w:type="spellEnd"/>
      <w:r>
        <w:rPr>
          <w:rFonts w:eastAsia="Times New Roman"/>
          <w:szCs w:val="24"/>
        </w:rPr>
        <w:t xml:space="preserve"> προς τον Υπουργό Εσωτερικών</w:t>
      </w:r>
      <w:r>
        <w:rPr>
          <w:rFonts w:eastAsia="Times New Roman"/>
          <w:szCs w:val="24"/>
        </w:rPr>
        <w:t>,</w:t>
      </w:r>
      <w:r>
        <w:rPr>
          <w:rFonts w:eastAsia="Times New Roman"/>
          <w:szCs w:val="24"/>
        </w:rPr>
        <w:t xml:space="preserve"> με θέμα: «Έως πο</w:t>
      </w:r>
      <w:r>
        <w:rPr>
          <w:rFonts w:eastAsia="Times New Roman"/>
          <w:szCs w:val="24"/>
        </w:rPr>
        <w:t>ύ</w:t>
      </w:r>
      <w:r>
        <w:rPr>
          <w:rFonts w:eastAsia="Times New Roman"/>
          <w:szCs w:val="24"/>
        </w:rPr>
        <w:t xml:space="preserve"> θα φτάσει η ασυδοσία και η κάλυψη από την συ</w:t>
      </w:r>
      <w:r>
        <w:rPr>
          <w:rFonts w:eastAsia="Times New Roman"/>
          <w:szCs w:val="24"/>
        </w:rPr>
        <w:t xml:space="preserve">γκυβέρνηση της εγκληματικής δράσης ακροαριστερών συμμοριών στα πανεπιστήμια;», δεν θα συζητηθεί λόγω κωλύματος του Υπουργού Εσωτερικών κ. Νικολάου </w:t>
      </w:r>
      <w:proofErr w:type="spellStart"/>
      <w:r>
        <w:rPr>
          <w:rFonts w:eastAsia="Times New Roman"/>
          <w:szCs w:val="24"/>
        </w:rPr>
        <w:t>Τόσκα</w:t>
      </w:r>
      <w:proofErr w:type="spellEnd"/>
      <w:r>
        <w:rPr>
          <w:rFonts w:eastAsia="Times New Roman"/>
          <w:szCs w:val="24"/>
        </w:rPr>
        <w:t>, αιτία ανειλημμένες υποχρεώσεις.</w:t>
      </w:r>
    </w:p>
    <w:p w14:paraId="6A90EDFB" w14:textId="77777777" w:rsidR="00DD7B38" w:rsidRDefault="001C5CC8">
      <w:pPr>
        <w:spacing w:line="600" w:lineRule="auto"/>
        <w:ind w:firstLine="720"/>
        <w:jc w:val="both"/>
        <w:rPr>
          <w:rFonts w:eastAsia="Times New Roman"/>
          <w:szCs w:val="24"/>
        </w:rPr>
      </w:pPr>
      <w:r>
        <w:rPr>
          <w:rFonts w:eastAsia="Times New Roman"/>
          <w:szCs w:val="24"/>
        </w:rPr>
        <w:t>Τέλος, η</w:t>
      </w:r>
      <w:r>
        <w:rPr>
          <w:rFonts w:eastAsia="Times New Roman"/>
          <w:szCs w:val="24"/>
        </w:rPr>
        <w:t xml:space="preserve"> </w:t>
      </w:r>
      <w:r>
        <w:rPr>
          <w:rFonts w:eastAsia="Times New Roman"/>
          <w:szCs w:val="24"/>
        </w:rPr>
        <w:t>πρώτη</w:t>
      </w:r>
      <w:r>
        <w:rPr>
          <w:rFonts w:eastAsia="Times New Roman"/>
          <w:szCs w:val="24"/>
        </w:rPr>
        <w:t xml:space="preserve"> με αριθμό 182/5-10-2017 ερώτηση του </w:t>
      </w:r>
      <w:r>
        <w:rPr>
          <w:rFonts w:eastAsia="Times New Roman"/>
          <w:szCs w:val="24"/>
        </w:rPr>
        <w:t>κύκλου αναφορών και</w:t>
      </w:r>
      <w:r>
        <w:rPr>
          <w:rFonts w:eastAsia="Times New Roman"/>
          <w:szCs w:val="24"/>
        </w:rPr>
        <w:t xml:space="preserve"> ερωτήσεων </w:t>
      </w:r>
      <w:r>
        <w:rPr>
          <w:rFonts w:eastAsia="Times New Roman"/>
          <w:szCs w:val="24"/>
        </w:rPr>
        <w:t xml:space="preserve">του Βουλευτή Δράμας της </w:t>
      </w:r>
      <w:r>
        <w:rPr>
          <w:rFonts w:eastAsia="Times New Roman"/>
          <w:szCs w:val="24"/>
        </w:rPr>
        <w:lastRenderedPageBreak/>
        <w:t>Νέας Δημοκρατίας κ. Δημητρίου Κυριαζίδη προς την Υπουργό Εργασίας, Κοινωνικής Ασφάλισης και Κοινωνικής Αλληλεγγύης, σχετικά με τις προθέσεις του Υπουργείου για επανεξέταση του πλαισίου οικονομικής ενίσχυσης των δομών κοιν</w:t>
      </w:r>
      <w:r>
        <w:rPr>
          <w:rFonts w:eastAsia="Times New Roman"/>
          <w:szCs w:val="24"/>
        </w:rPr>
        <w:t xml:space="preserve">ωνικής φροντίδας από τους ίδιους τους </w:t>
      </w:r>
      <w:proofErr w:type="spellStart"/>
      <w:r>
        <w:rPr>
          <w:rFonts w:eastAsia="Times New Roman"/>
          <w:szCs w:val="24"/>
        </w:rPr>
        <w:t>ωφελουμένους</w:t>
      </w:r>
      <w:proofErr w:type="spellEnd"/>
      <w:r>
        <w:rPr>
          <w:rFonts w:eastAsia="Times New Roman"/>
          <w:szCs w:val="24"/>
        </w:rPr>
        <w:t>, δεν θα συζητηθεί λόγω  συνάντησης της Υπουργού Εργασίας, Κοινωνικής Ασφάλισης και Κοινωνικής Αλληλεγγύης κ</w:t>
      </w:r>
      <w:r>
        <w:rPr>
          <w:rFonts w:eastAsia="Times New Roman"/>
          <w:szCs w:val="24"/>
        </w:rPr>
        <w:t>.</w:t>
      </w:r>
      <w:r>
        <w:rPr>
          <w:rFonts w:eastAsia="Times New Roman"/>
          <w:szCs w:val="24"/>
        </w:rPr>
        <w:t xml:space="preserve"> Θεανώς Φωτίου με τους θεσμούς.</w:t>
      </w:r>
    </w:p>
    <w:p w14:paraId="6A90EDFC" w14:textId="77777777" w:rsidR="00DD7B38" w:rsidRDefault="001C5CC8">
      <w:pPr>
        <w:spacing w:line="600" w:lineRule="auto"/>
        <w:ind w:firstLine="720"/>
        <w:jc w:val="both"/>
        <w:rPr>
          <w:rFonts w:eastAsia="Times New Roman"/>
          <w:szCs w:val="24"/>
        </w:rPr>
      </w:pPr>
      <w:r>
        <w:rPr>
          <w:rFonts w:eastAsia="Times New Roman"/>
          <w:szCs w:val="24"/>
        </w:rPr>
        <w:t>Για όλα τα παραπάνω υπάρχει και σχετική επιστολή από τη Γραμματεί</w:t>
      </w:r>
      <w:r>
        <w:rPr>
          <w:rFonts w:eastAsia="Times New Roman"/>
          <w:szCs w:val="24"/>
        </w:rPr>
        <w:t>α της Κυβερνήσεως.</w:t>
      </w:r>
    </w:p>
    <w:p w14:paraId="6A90EDFD" w14:textId="77777777" w:rsidR="00DD7B38" w:rsidRDefault="001C5CC8">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 που οργανώνει το Ίδρυμα της</w:t>
      </w:r>
      <w:r>
        <w:rPr>
          <w:rFonts w:eastAsia="Times New Roman"/>
          <w:szCs w:val="24"/>
        </w:rPr>
        <w:t xml:space="preserve"> Βουλής, δεκαεννέα μαθήτριες και μαθητές και ένας εκπαιδευτικός από το 21</w:t>
      </w:r>
      <w:r>
        <w:rPr>
          <w:rFonts w:eastAsia="Times New Roman"/>
          <w:szCs w:val="24"/>
          <w:vertAlign w:val="superscript"/>
        </w:rPr>
        <w:t>ο</w:t>
      </w:r>
      <w:r>
        <w:rPr>
          <w:rFonts w:eastAsia="Times New Roman"/>
          <w:szCs w:val="24"/>
        </w:rPr>
        <w:t xml:space="preserve"> Δημοτικό Σχολείο Καλλιθέας.</w:t>
      </w:r>
    </w:p>
    <w:p w14:paraId="6A90EDFE" w14:textId="77777777" w:rsidR="00DD7B38" w:rsidRDefault="001C5CC8">
      <w:pPr>
        <w:spacing w:line="600" w:lineRule="auto"/>
        <w:ind w:firstLine="720"/>
        <w:jc w:val="both"/>
        <w:rPr>
          <w:rFonts w:eastAsia="Times New Roman"/>
          <w:szCs w:val="24"/>
        </w:rPr>
      </w:pPr>
      <w:r>
        <w:rPr>
          <w:rFonts w:eastAsia="Times New Roman"/>
          <w:szCs w:val="24"/>
        </w:rPr>
        <w:t>Η Βουλή σάς καλωσορίζει.</w:t>
      </w:r>
    </w:p>
    <w:p w14:paraId="6A90EDFF" w14:textId="77777777" w:rsidR="00DD7B38" w:rsidRDefault="001C5CC8">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A90EE00" w14:textId="77777777" w:rsidR="00DD7B38" w:rsidRDefault="001C5CC8">
      <w:pPr>
        <w:spacing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Θα μου επιτρέψετε, κύριε Πρόεδρε.</w:t>
      </w:r>
    </w:p>
    <w:p w14:paraId="6A90EE01" w14:textId="77777777" w:rsidR="00DD7B38" w:rsidRDefault="001C5CC8">
      <w:pPr>
        <w:spacing w:line="600" w:lineRule="auto"/>
        <w:ind w:firstLine="720"/>
        <w:jc w:val="both"/>
        <w:rPr>
          <w:rFonts w:eastAsia="Times New Roman"/>
          <w:szCs w:val="24"/>
        </w:rPr>
      </w:pPr>
      <w:r>
        <w:rPr>
          <w:rFonts w:eastAsia="Times New Roman"/>
          <w:b/>
          <w:szCs w:val="24"/>
        </w:rPr>
        <w:t>ΠΡΟΕΔΡΕΥΩΝ (Μάριος Γεω</w:t>
      </w:r>
      <w:r>
        <w:rPr>
          <w:rFonts w:eastAsia="Times New Roman"/>
          <w:b/>
          <w:szCs w:val="24"/>
        </w:rPr>
        <w:t>ργιάδης):</w:t>
      </w:r>
      <w:r>
        <w:rPr>
          <w:rFonts w:eastAsia="Times New Roman"/>
          <w:szCs w:val="24"/>
        </w:rPr>
        <w:t xml:space="preserve"> Ορίστε, κύριε Κυριαζίδη, πείτε μας.</w:t>
      </w:r>
    </w:p>
    <w:p w14:paraId="6A90EE02" w14:textId="77777777" w:rsidR="00DD7B38" w:rsidRDefault="001C5CC8">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Κύριε Πρόεδρε, θέλω να αποδεχθώ ότι πράγματι είναι αιτία η συνάντηση με τους </w:t>
      </w:r>
      <w:proofErr w:type="spellStart"/>
      <w:r>
        <w:rPr>
          <w:rFonts w:eastAsia="Times New Roman"/>
          <w:szCs w:val="24"/>
        </w:rPr>
        <w:t>τροϊκανούς</w:t>
      </w:r>
      <w:proofErr w:type="spellEnd"/>
      <w:r>
        <w:rPr>
          <w:rFonts w:eastAsia="Times New Roman"/>
          <w:szCs w:val="24"/>
        </w:rPr>
        <w:t>, που δεν είναι παρούσα η κ</w:t>
      </w:r>
      <w:r>
        <w:rPr>
          <w:rFonts w:eastAsia="Times New Roman"/>
          <w:szCs w:val="24"/>
        </w:rPr>
        <w:t>.</w:t>
      </w:r>
      <w:r>
        <w:rPr>
          <w:rFonts w:eastAsia="Times New Roman"/>
          <w:szCs w:val="24"/>
        </w:rPr>
        <w:t xml:space="preserve"> Φωτίου.</w:t>
      </w:r>
    </w:p>
    <w:p w14:paraId="6A90EE03" w14:textId="77777777" w:rsidR="00DD7B38" w:rsidRDefault="001C5CC8">
      <w:pPr>
        <w:spacing w:line="600" w:lineRule="auto"/>
        <w:ind w:firstLine="720"/>
        <w:jc w:val="both"/>
        <w:rPr>
          <w:rFonts w:eastAsia="Times New Roman"/>
          <w:szCs w:val="24"/>
        </w:rPr>
      </w:pPr>
      <w:r>
        <w:rPr>
          <w:rFonts w:eastAsia="Times New Roman"/>
          <w:szCs w:val="24"/>
        </w:rPr>
        <w:t xml:space="preserve">Θέλω, όμως, να σας πω, κύριε Πρόεδρε, ότι από τον Απρίλιο </w:t>
      </w:r>
      <w:r>
        <w:rPr>
          <w:rFonts w:eastAsia="Times New Roman"/>
          <w:szCs w:val="24"/>
        </w:rPr>
        <w:t>επαναλαμβάνω τη συγκεκριμένη ερώτηση</w:t>
      </w:r>
      <w:r>
        <w:rPr>
          <w:rFonts w:eastAsia="Times New Roman"/>
          <w:szCs w:val="24"/>
        </w:rPr>
        <w:t>,</w:t>
      </w:r>
      <w:r>
        <w:rPr>
          <w:rFonts w:eastAsia="Times New Roman"/>
          <w:szCs w:val="24"/>
        </w:rPr>
        <w:t xml:space="preserve"> </w:t>
      </w:r>
      <w:r>
        <w:rPr>
          <w:rFonts w:eastAsia="Times New Roman"/>
          <w:szCs w:val="24"/>
        </w:rPr>
        <w:t xml:space="preserve">η οποία </w:t>
      </w:r>
      <w:r>
        <w:rPr>
          <w:rFonts w:eastAsia="Times New Roman"/>
          <w:szCs w:val="24"/>
        </w:rPr>
        <w:t>κατέληξε σήμερα να είναι επίκαιρη ερώτηση. Σήμερα ανέμενα μία απάντηση. Τότε, κύριε Πρόεδρε, είχα κάνει την αναφορά για το πρόβλημα που θα προκύψει από τη μη στελέχωση, τη μη χρηματοδότηση των κοινωνικών μορφών</w:t>
      </w:r>
      <w:r>
        <w:rPr>
          <w:rFonts w:eastAsia="Times New Roman"/>
          <w:szCs w:val="24"/>
        </w:rPr>
        <w:t xml:space="preserve"> λειτουργίας δομών στη Δράμα. Είχα επισημάνει τον κίνδυνο αυτό.</w:t>
      </w:r>
    </w:p>
    <w:p w14:paraId="6A90EE04" w14:textId="77777777" w:rsidR="00DD7B38" w:rsidRDefault="001C5CC8">
      <w:pPr>
        <w:spacing w:line="600" w:lineRule="auto"/>
        <w:ind w:firstLine="720"/>
        <w:jc w:val="both"/>
        <w:rPr>
          <w:rFonts w:eastAsia="Times New Roman"/>
          <w:szCs w:val="24"/>
        </w:rPr>
      </w:pPr>
      <w:r>
        <w:rPr>
          <w:rFonts w:eastAsia="Times New Roman"/>
          <w:szCs w:val="24"/>
        </w:rPr>
        <w:t xml:space="preserve">Δυστυχώς, εξαναγκάστηκα εκ νέου, κύριε Πρόεδρε, να επαναφέρω το ζήτημα, διότι άρχισαν να «εκδιώκονται» απ’ το </w:t>
      </w:r>
      <w:r>
        <w:rPr>
          <w:rFonts w:eastAsia="Times New Roman"/>
          <w:szCs w:val="24"/>
        </w:rPr>
        <w:t>ο</w:t>
      </w:r>
      <w:r>
        <w:rPr>
          <w:rFonts w:eastAsia="Times New Roman"/>
          <w:szCs w:val="24"/>
        </w:rPr>
        <w:t xml:space="preserve">ρφανοτροφείο, απ’ το </w:t>
      </w:r>
      <w:r>
        <w:rPr>
          <w:rFonts w:eastAsia="Times New Roman"/>
          <w:szCs w:val="24"/>
        </w:rPr>
        <w:t>γ</w:t>
      </w:r>
      <w:r>
        <w:rPr>
          <w:rFonts w:eastAsia="Times New Roman"/>
          <w:szCs w:val="24"/>
        </w:rPr>
        <w:t>ηροκομείο από τη δομή των ΑΜΕΑ παιδιά, λόγω μη στελέχωσης κ</w:t>
      </w:r>
      <w:r>
        <w:rPr>
          <w:rFonts w:eastAsia="Times New Roman"/>
          <w:szCs w:val="24"/>
        </w:rPr>
        <w:t xml:space="preserve">αι μη χρηματοδότησης. Από τον Απρίλιο </w:t>
      </w:r>
      <w:r>
        <w:rPr>
          <w:rFonts w:eastAsia="Times New Roman"/>
          <w:szCs w:val="24"/>
        </w:rPr>
        <w:lastRenderedPageBreak/>
        <w:t>είχα επισημάνει αυτόν τον κίνδυνο. Δεν έγινε κατανοητό ή αντιληπτό, όμως, αυτό από την Κυβέρνηση. Από την πλευρά της Κυβέρνησης θα καλύπτονταν ανάγκες των ευαίσθητων κοινωνικών ομάδων, ειδικά των ΑΜΕΑ. Στην πράξη, όμως</w:t>
      </w:r>
      <w:r>
        <w:rPr>
          <w:rFonts w:eastAsia="Times New Roman"/>
          <w:szCs w:val="24"/>
        </w:rPr>
        <w:t xml:space="preserve">, δεν το είδαμε. Περίμενα σήμερα μια απάντηση, </w:t>
      </w:r>
      <w:r>
        <w:rPr>
          <w:rFonts w:eastAsia="Times New Roman"/>
          <w:szCs w:val="24"/>
        </w:rPr>
        <w:t xml:space="preserve">την οποία </w:t>
      </w:r>
      <w:r>
        <w:rPr>
          <w:rFonts w:eastAsia="Times New Roman"/>
          <w:szCs w:val="24"/>
        </w:rPr>
        <w:t>δυστυχώς δεν την έχω.</w:t>
      </w:r>
    </w:p>
    <w:p w14:paraId="6A90EE05" w14:textId="77777777" w:rsidR="00DD7B38" w:rsidRDefault="001C5CC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Είναι ξεκάθαρο αυτό που λέτε. Κύριε Κυριαζίδη, αναγκαστικά θα ακολουθήσετε τη διαδικασία της </w:t>
      </w:r>
      <w:proofErr w:type="spellStart"/>
      <w:r>
        <w:rPr>
          <w:rFonts w:eastAsia="Times New Roman"/>
          <w:szCs w:val="24"/>
        </w:rPr>
        <w:t>επανακατάθεσης</w:t>
      </w:r>
      <w:proofErr w:type="spellEnd"/>
      <w:r>
        <w:rPr>
          <w:rFonts w:eastAsia="Times New Roman"/>
          <w:szCs w:val="24"/>
        </w:rPr>
        <w:t>.</w:t>
      </w:r>
    </w:p>
    <w:p w14:paraId="6A90EE06" w14:textId="77777777" w:rsidR="00DD7B38" w:rsidRDefault="001C5CC8">
      <w:pPr>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στην τελευταία ερώτηση </w:t>
      </w:r>
      <w:r>
        <w:rPr>
          <w:rFonts w:eastAsia="Times New Roman"/>
          <w:szCs w:val="24"/>
        </w:rPr>
        <w:t xml:space="preserve">για τη σημερινή διαδικασία, στην </w:t>
      </w:r>
      <w:r>
        <w:rPr>
          <w:rFonts w:eastAsia="Times New Roman"/>
          <w:szCs w:val="24"/>
        </w:rPr>
        <w:t xml:space="preserve">όγδοη </w:t>
      </w:r>
      <w:r>
        <w:rPr>
          <w:rFonts w:eastAsia="Times New Roman"/>
          <w:szCs w:val="24"/>
        </w:rPr>
        <w:t xml:space="preserve">με αριθμό 261/10-11-2017 επίκαιρη ερώτηση δευτέρου κύκλου του Βουλευτή Δράμας της Νέας Δημοκρατίας κ. </w:t>
      </w:r>
      <w:r>
        <w:rPr>
          <w:rFonts w:eastAsia="Times New Roman"/>
          <w:bCs/>
          <w:szCs w:val="24"/>
        </w:rPr>
        <w:t>Δημητρίου Κυριαζίδη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Υποδομών και Μεταφορών </w:t>
      </w:r>
      <w:r>
        <w:rPr>
          <w:rFonts w:eastAsia="Times New Roman"/>
          <w:szCs w:val="24"/>
        </w:rPr>
        <w:t xml:space="preserve">σχετικά με το ζήτημα της οδικής σύνδεσης της Δράμας με </w:t>
      </w:r>
      <w:r>
        <w:rPr>
          <w:rFonts w:eastAsia="Times New Roman"/>
          <w:szCs w:val="24"/>
        </w:rPr>
        <w:t xml:space="preserve">την Εγνατία </w:t>
      </w:r>
      <w:r>
        <w:rPr>
          <w:rFonts w:eastAsia="Times New Roman"/>
          <w:szCs w:val="24"/>
        </w:rPr>
        <w:t>Ο</w:t>
      </w:r>
      <w:r>
        <w:rPr>
          <w:rFonts w:eastAsia="Times New Roman"/>
          <w:szCs w:val="24"/>
        </w:rPr>
        <w:t>δό και τους κάθετους άξονες.</w:t>
      </w:r>
    </w:p>
    <w:p w14:paraId="6A90EE07" w14:textId="77777777" w:rsidR="00DD7B38" w:rsidRDefault="001C5CC8">
      <w:pPr>
        <w:spacing w:line="600" w:lineRule="auto"/>
        <w:ind w:firstLine="720"/>
        <w:jc w:val="both"/>
        <w:rPr>
          <w:rFonts w:eastAsia="Times New Roman"/>
          <w:szCs w:val="24"/>
        </w:rPr>
      </w:pPr>
      <w:r>
        <w:rPr>
          <w:rFonts w:eastAsia="Times New Roman"/>
          <w:szCs w:val="24"/>
        </w:rPr>
        <w:t>Κύριε συνάδελφε, έχετε τον λόγο για δύο λεπτά, για να αναπτύξετε την ερώτησή σας.</w:t>
      </w:r>
    </w:p>
    <w:p w14:paraId="6A90EE08" w14:textId="77777777" w:rsidR="00DD7B38" w:rsidRDefault="001C5CC8">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Ευχαριστώ, κύριε Πρόεδρε.</w:t>
      </w:r>
    </w:p>
    <w:p w14:paraId="6A90EE09" w14:textId="77777777" w:rsidR="00DD7B38" w:rsidRDefault="001C5CC8">
      <w:pPr>
        <w:spacing w:line="600" w:lineRule="auto"/>
        <w:ind w:firstLine="720"/>
        <w:jc w:val="both"/>
        <w:rPr>
          <w:rFonts w:eastAsia="Times New Roman"/>
          <w:szCs w:val="24"/>
        </w:rPr>
      </w:pPr>
      <w:r>
        <w:rPr>
          <w:rFonts w:eastAsia="Times New Roman"/>
          <w:szCs w:val="24"/>
        </w:rPr>
        <w:t xml:space="preserve">Κύριε Υπουργέ, θα μου επιτρέψετε, ύστερα από τρία χρόνια περίπου, επιτέλους είμαστε </w:t>
      </w:r>
      <w:r>
        <w:rPr>
          <w:rFonts w:eastAsia="Times New Roman"/>
          <w:szCs w:val="24"/>
        </w:rPr>
        <w:t xml:space="preserve">εδώ και θέλω να πιστεύω σε μια </w:t>
      </w:r>
      <w:r>
        <w:rPr>
          <w:rFonts w:eastAsia="Times New Roman"/>
          <w:szCs w:val="24"/>
        </w:rPr>
        <w:lastRenderedPageBreak/>
        <w:t xml:space="preserve">ευθεία από την πλευρά σας θέση για ένα τεράστιο ζήτημα που αφορά τον τόπο μου. Θα αποφύγω το εισηγητικό </w:t>
      </w:r>
      <w:r>
        <w:rPr>
          <w:rFonts w:eastAsia="Times New Roman"/>
          <w:szCs w:val="24"/>
        </w:rPr>
        <w:t xml:space="preserve">μέρος </w:t>
      </w:r>
      <w:r>
        <w:rPr>
          <w:rFonts w:eastAsia="Times New Roman"/>
          <w:szCs w:val="24"/>
        </w:rPr>
        <w:t>της ερώτησης, το οποίο μάλιστα μπορεί να είναι και παρωχημένο. Δεν ξέρω τις εξελίξεις, αλλά είχα αναφερθεί στην επω</w:t>
      </w:r>
      <w:r>
        <w:rPr>
          <w:rFonts w:eastAsia="Times New Roman"/>
          <w:szCs w:val="24"/>
        </w:rPr>
        <w:t>δό της εισηγητικής στο ότι δεν υπάρχει πολιτική βούληση από πλευράς της Κυβέρνησης, προκειμένου να υλοποιήσει το συγκεκριμένο έργο, με την έννοια της οδικής απομόνωσης της Δράμας από τη λοιπή χώρα.</w:t>
      </w:r>
    </w:p>
    <w:p w14:paraId="6A90EE0A" w14:textId="77777777" w:rsidR="00DD7B38" w:rsidRDefault="001C5CC8">
      <w:pPr>
        <w:spacing w:line="600" w:lineRule="auto"/>
        <w:ind w:firstLine="720"/>
        <w:jc w:val="both"/>
        <w:rPr>
          <w:rFonts w:eastAsia="Times New Roman"/>
          <w:szCs w:val="24"/>
        </w:rPr>
      </w:pPr>
      <w:r>
        <w:rPr>
          <w:rFonts w:eastAsia="Times New Roman"/>
          <w:szCs w:val="24"/>
        </w:rPr>
        <w:t>Θα παρακαλούσα, κύριε Πρόεδρε, στη δευτερολογία μου να προ</w:t>
      </w:r>
      <w:r>
        <w:rPr>
          <w:rFonts w:eastAsia="Times New Roman"/>
          <w:szCs w:val="24"/>
        </w:rPr>
        <w:t xml:space="preserve">σθέσετε </w:t>
      </w:r>
      <w:r>
        <w:rPr>
          <w:rFonts w:eastAsia="Times New Roman"/>
          <w:szCs w:val="24"/>
        </w:rPr>
        <w:t xml:space="preserve">και </w:t>
      </w:r>
      <w:r>
        <w:rPr>
          <w:rFonts w:eastAsia="Times New Roman"/>
          <w:szCs w:val="24"/>
        </w:rPr>
        <w:t xml:space="preserve">τον χρόνο </w:t>
      </w:r>
      <w:r>
        <w:rPr>
          <w:rFonts w:eastAsia="Times New Roman"/>
          <w:szCs w:val="24"/>
        </w:rPr>
        <w:t>της</w:t>
      </w:r>
      <w:r>
        <w:rPr>
          <w:rFonts w:eastAsia="Times New Roman"/>
          <w:szCs w:val="24"/>
        </w:rPr>
        <w:t xml:space="preserve"> </w:t>
      </w:r>
      <w:proofErr w:type="spellStart"/>
      <w:r>
        <w:rPr>
          <w:rFonts w:eastAsia="Times New Roman"/>
          <w:szCs w:val="24"/>
        </w:rPr>
        <w:t>πρωτολογίας</w:t>
      </w:r>
      <w:proofErr w:type="spellEnd"/>
      <w:r>
        <w:rPr>
          <w:rFonts w:eastAsia="Times New Roman"/>
          <w:szCs w:val="24"/>
        </w:rPr>
        <w:t>.</w:t>
      </w:r>
    </w:p>
    <w:p w14:paraId="6A90EE0B" w14:textId="77777777" w:rsidR="00DD7B38" w:rsidRDefault="001C5CC8">
      <w:pPr>
        <w:spacing w:line="600" w:lineRule="auto"/>
        <w:ind w:firstLine="720"/>
        <w:jc w:val="both"/>
        <w:rPr>
          <w:rFonts w:eastAsia="Times New Roman"/>
          <w:szCs w:val="24"/>
        </w:rPr>
      </w:pPr>
      <w:r>
        <w:rPr>
          <w:rFonts w:eastAsia="Times New Roman"/>
          <w:szCs w:val="24"/>
        </w:rPr>
        <w:t xml:space="preserve">Έθεσα συγκεκριμένα ερωτήματα, κύριε Υπουργέ: Τι θα γίνει τελικά με την υλοποίηση των ήδη </w:t>
      </w:r>
      <w:proofErr w:type="spellStart"/>
      <w:r>
        <w:rPr>
          <w:rFonts w:eastAsia="Times New Roman"/>
          <w:szCs w:val="24"/>
        </w:rPr>
        <w:t>παραδοθέντων</w:t>
      </w:r>
      <w:proofErr w:type="spellEnd"/>
      <w:r>
        <w:rPr>
          <w:rFonts w:eastAsia="Times New Roman"/>
          <w:szCs w:val="24"/>
        </w:rPr>
        <w:t xml:space="preserve"> μελετών; Θα προχωρήσει το έργο της κατασκευής του τμήματος Δράμας</w:t>
      </w:r>
      <w:r>
        <w:rPr>
          <w:rFonts w:eastAsia="Times New Roman"/>
          <w:szCs w:val="24"/>
        </w:rPr>
        <w:t xml:space="preserve">  </w:t>
      </w:r>
      <w:r>
        <w:rPr>
          <w:rFonts w:eastAsia="Times New Roman"/>
          <w:szCs w:val="24"/>
        </w:rPr>
        <w:t>-Αμφίπολης και πότε; Τρίτον, σε σχέση με τις απα</w:t>
      </w:r>
      <w:r>
        <w:rPr>
          <w:rFonts w:eastAsia="Times New Roman"/>
          <w:szCs w:val="24"/>
        </w:rPr>
        <w:t>ντήσεις που κατά διαστήματα έλαβα στην προηγούμενη ερώτησή μου, έχει σημειωθεί πρόοδος στο ζήτημα των καθέτων αξόνων συνολικά και ποια είναι αυτή; Πότε εν</w:t>
      </w:r>
      <w:r w:rsidRPr="00AA44D1">
        <w:rPr>
          <w:rFonts w:eastAsia="Times New Roman"/>
          <w:szCs w:val="24"/>
        </w:rPr>
        <w:t xml:space="preserve"> </w:t>
      </w:r>
      <w:r>
        <w:rPr>
          <w:rFonts w:eastAsia="Times New Roman"/>
          <w:szCs w:val="24"/>
        </w:rPr>
        <w:t>τέλει θα υλοποιηθούν τα έργα;</w:t>
      </w:r>
    </w:p>
    <w:p w14:paraId="6A90EE0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Αυτά ήταν τα ερωτήματα. Περιμένω τις απαντήσεις σας. Ελπίζω να υπάρξει μια ικανοποίηση σε αυτό το τεράστιο ζήτημα που αφορά έναν </w:t>
      </w:r>
      <w:r>
        <w:rPr>
          <w:rFonts w:eastAsia="Times New Roman" w:cs="Times New Roman"/>
          <w:szCs w:val="24"/>
        </w:rPr>
        <w:t>ν</w:t>
      </w:r>
      <w:r>
        <w:rPr>
          <w:rFonts w:eastAsia="Times New Roman" w:cs="Times New Roman"/>
          <w:szCs w:val="24"/>
        </w:rPr>
        <w:t xml:space="preserve">ομό απομονωμένο. </w:t>
      </w:r>
    </w:p>
    <w:p w14:paraId="6A90EE0D"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τον κ. Κυριαζίδη και για τον σεβασμό του στον χρόνο. </w:t>
      </w:r>
    </w:p>
    <w:p w14:paraId="6A90EE0E"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Κύριε Υπο</w:t>
      </w:r>
      <w:r>
        <w:rPr>
          <w:rFonts w:eastAsia="Times New Roman" w:cs="Times New Roman"/>
          <w:szCs w:val="24"/>
        </w:rPr>
        <w:t xml:space="preserve">υργέ, έχετε τον λόγο για τρία λεπτά. </w:t>
      </w:r>
    </w:p>
    <w:p w14:paraId="6A90EE0F"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Κύριε Πρόεδρε, ευχαριστώ και εγώ. </w:t>
      </w:r>
    </w:p>
    <w:p w14:paraId="6A90EE10"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Δεν απαντώ στην ανάπτυξη του σκεπτικού που έχετε στην επίκαιρη ερώτηση, αν και είχα να πω πολλά. Μπαίνω κατευθείαν στην ουσία. Οι </w:t>
      </w:r>
      <w:r>
        <w:rPr>
          <w:rFonts w:eastAsia="Times New Roman" w:cs="Times New Roman"/>
          <w:szCs w:val="24"/>
        </w:rPr>
        <w:t xml:space="preserve">συγκεκριμένοι οδικοί άξονες, όπως και πολλοί σε όλη την επικράτεια, αγαπητέ συνάδελφε, αποτελούν κλασικά παραδείγματα και της προχειρότητας και της παντελούς έλλειψης σοβαρού σχεδιασμού που χαρακτήριζε τον τρόπο με τον οποίο γίνονταν τα έργα στη χώρα μας. </w:t>
      </w:r>
      <w:r>
        <w:rPr>
          <w:rFonts w:eastAsia="Times New Roman" w:cs="Times New Roman"/>
          <w:szCs w:val="24"/>
        </w:rPr>
        <w:t>Έχουμε αυτοκινητόδρομους χωρίς κάθετους άξονες, χωρίς συνδέσεις σε πόλεις, λιμάνια και αεροδρόμια, με τμήματα χωρίς αρχή και τέλος και με μηδενική διαβούλευση με την τοπική κοινωνία.</w:t>
      </w:r>
    </w:p>
    <w:p w14:paraId="6A90EE11"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Γνωρίζετε πάρα πολύ καλά ότι στην </w:t>
      </w:r>
      <w:r>
        <w:rPr>
          <w:rFonts w:eastAsia="Times New Roman" w:cs="Times New Roman"/>
          <w:szCs w:val="24"/>
        </w:rPr>
        <w:t>Π</w:t>
      </w:r>
      <w:r>
        <w:rPr>
          <w:rFonts w:eastAsia="Times New Roman" w:cs="Times New Roman"/>
          <w:szCs w:val="24"/>
        </w:rPr>
        <w:t>εριφέρεια Ανατολικής Μακεδονίας και Θρ</w:t>
      </w:r>
      <w:r>
        <w:rPr>
          <w:rFonts w:eastAsia="Times New Roman" w:cs="Times New Roman"/>
          <w:szCs w:val="24"/>
        </w:rPr>
        <w:t>άκης υπάρχουν δύο τελείως διακριτές –αν θέλετε- θεωρήσεις. Υπάρχει η άποψη του περιφερειακού συμ</w:t>
      </w:r>
      <w:r>
        <w:rPr>
          <w:rFonts w:eastAsia="Times New Roman" w:cs="Times New Roman"/>
          <w:szCs w:val="24"/>
        </w:rPr>
        <w:lastRenderedPageBreak/>
        <w:t>βουλίου και της περιφέρειας που ρίχνει το βάρος στον οδικό άξονα Σέρρες</w:t>
      </w:r>
      <w:r>
        <w:rPr>
          <w:rFonts w:eastAsia="Times New Roman" w:cs="Times New Roman"/>
          <w:szCs w:val="24"/>
        </w:rPr>
        <w:t xml:space="preserve"> – </w:t>
      </w:r>
      <w:r>
        <w:rPr>
          <w:rFonts w:eastAsia="Times New Roman" w:cs="Times New Roman"/>
          <w:szCs w:val="24"/>
        </w:rPr>
        <w:t>Δράμα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Καβάλα για άλλους λόγους και η άποψη των περισσότερων φορέων της </w:t>
      </w:r>
      <w:proofErr w:type="spellStart"/>
      <w:r>
        <w:rPr>
          <w:rFonts w:eastAsia="Times New Roman" w:cs="Times New Roman"/>
          <w:szCs w:val="24"/>
        </w:rPr>
        <w:t>αντιπεριφέρει</w:t>
      </w:r>
      <w:r>
        <w:rPr>
          <w:rFonts w:eastAsia="Times New Roman" w:cs="Times New Roman"/>
          <w:szCs w:val="24"/>
        </w:rPr>
        <w:t>ας</w:t>
      </w:r>
      <w:proofErr w:type="spellEnd"/>
      <w:r>
        <w:rPr>
          <w:rFonts w:eastAsia="Times New Roman" w:cs="Times New Roman"/>
          <w:szCs w:val="24"/>
        </w:rPr>
        <w:t xml:space="preserve"> Δράμας για να γίνει ο δρόμος Δράμα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Αμφίπολη.</w:t>
      </w:r>
    </w:p>
    <w:p w14:paraId="6A90EE12"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Εμείς αναγνωρίζουμε ότι και οι δύο δρόμοι εξυπηρετούν διαφορετικές ανάγκες και πρέπει να γίνουν. Για να γίνουν, όμως, πρέπει να έχουμε μελετητικές ωριμότητες. Έχουμε διαφορετικά επίπεδα σχεδιασμού στους δύο</w:t>
      </w:r>
      <w:r>
        <w:rPr>
          <w:rFonts w:eastAsia="Times New Roman" w:cs="Times New Roman"/>
          <w:szCs w:val="24"/>
        </w:rPr>
        <w:t xml:space="preserve"> δρόμους και διαφορετικά προβλήματα.</w:t>
      </w:r>
    </w:p>
    <w:p w14:paraId="6A90EE1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Για τον συγκεκριμένο δρόμο που είναι ο δρόμος από τη Δράμα μέχρι την Αμφίπολη, η κατάσταση των μελετών έχει ως εξής: Έχουμε το τμήμα της νοτιοανατολικής παράκαμψης της Δράμας, μήκους τεσσάρων χιλιομέτρων, που είναι με ε</w:t>
      </w:r>
      <w:r>
        <w:rPr>
          <w:rFonts w:eastAsia="Times New Roman" w:cs="Times New Roman"/>
          <w:szCs w:val="24"/>
        </w:rPr>
        <w:t xml:space="preserve">υθύνη της </w:t>
      </w:r>
      <w:r>
        <w:rPr>
          <w:rFonts w:eastAsia="Times New Roman" w:cs="Times New Roman"/>
          <w:szCs w:val="24"/>
        </w:rPr>
        <w:t>«ΕΓΝΑΤΙΑΣ ΟΔΟΥ Α.</w:t>
      </w:r>
      <w:r>
        <w:rPr>
          <w:rFonts w:eastAsia="Times New Roman" w:cs="Times New Roman"/>
          <w:szCs w:val="24"/>
        </w:rPr>
        <w:t>Ε</w:t>
      </w:r>
      <w:r>
        <w:rPr>
          <w:rFonts w:eastAsia="Times New Roman" w:cs="Times New Roman"/>
          <w:szCs w:val="24"/>
        </w:rPr>
        <w:t>.»</w:t>
      </w:r>
      <w:r>
        <w:rPr>
          <w:rFonts w:eastAsia="Times New Roman" w:cs="Times New Roman"/>
          <w:szCs w:val="24"/>
        </w:rPr>
        <w:t>. Εκπονήθηκαν και εγκρίθηκαν οι προκαταρκτικές μελέτες των ανισόπεδων κόμβων και του παράπλευρου οδικού δικτύου για τη σύνδεση της παράκαμψης της Δράμας με τους άξονες Δράμα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Αμφίπολη και Δράμα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Καβάλα και απαιτείται ποσό -π</w:t>
      </w:r>
      <w:r>
        <w:rPr>
          <w:rFonts w:eastAsia="Times New Roman" w:cs="Times New Roman"/>
          <w:szCs w:val="24"/>
        </w:rPr>
        <w:t xml:space="preserve">ου έχει εγκριθεί- 850.000 ευρώ για τη συμφωνία για τη μελετητική ωρίμανση του έργου. </w:t>
      </w:r>
    </w:p>
    <w:p w14:paraId="6A90EE14"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τμήμα από τη Δράμα μέχρι την </w:t>
      </w:r>
      <w:proofErr w:type="spellStart"/>
      <w:r>
        <w:rPr>
          <w:rFonts w:eastAsia="Times New Roman" w:cs="Times New Roman"/>
          <w:szCs w:val="24"/>
        </w:rPr>
        <w:t>Παλαιοκώμη</w:t>
      </w:r>
      <w:proofErr w:type="spellEnd"/>
      <w:r>
        <w:rPr>
          <w:rFonts w:eastAsia="Times New Roman" w:cs="Times New Roman"/>
          <w:szCs w:val="24"/>
        </w:rPr>
        <w:t>, δηλαδή Δράμα</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Μαυρολεύκη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Παλαιοκώμη</w:t>
      </w:r>
      <w:proofErr w:type="spellEnd"/>
      <w:r>
        <w:rPr>
          <w:rFonts w:eastAsia="Times New Roman" w:cs="Times New Roman"/>
          <w:szCs w:val="24"/>
        </w:rPr>
        <w:t xml:space="preserve">, που είναι συνολικού μήκους τριάντα εννέα χιλιομέτρων, η </w:t>
      </w:r>
      <w:r>
        <w:rPr>
          <w:rFonts w:eastAsia="Times New Roman" w:cs="Times New Roman"/>
          <w:szCs w:val="24"/>
        </w:rPr>
        <w:t xml:space="preserve">εταιρεία </w:t>
      </w:r>
      <w:r>
        <w:rPr>
          <w:rFonts w:eastAsia="Times New Roman" w:cs="Times New Roman"/>
          <w:szCs w:val="24"/>
        </w:rPr>
        <w:t>«ΕΓΝΑΤΙΑ ΟΔΟΣ»</w:t>
      </w:r>
      <w:r>
        <w:rPr>
          <w:rFonts w:eastAsia="Times New Roman" w:cs="Times New Roman"/>
          <w:szCs w:val="24"/>
        </w:rPr>
        <w:t xml:space="preserve"> έχε</w:t>
      </w:r>
      <w:r>
        <w:rPr>
          <w:rFonts w:eastAsia="Times New Roman" w:cs="Times New Roman"/>
          <w:szCs w:val="24"/>
        </w:rPr>
        <w:t xml:space="preserve">ι παραλάβει μέρος των μελετών που εκπονήθηκαν υπό την ευθύνη άλλων φορέων, δηλαδή της περιφέρειας και παλιότερα του Υπουργείου μέχρι να πάει στην </w:t>
      </w:r>
      <w:r>
        <w:rPr>
          <w:rFonts w:eastAsia="Times New Roman" w:cs="Times New Roman"/>
          <w:szCs w:val="24"/>
        </w:rPr>
        <w:t xml:space="preserve">εταιρεία </w:t>
      </w:r>
      <w:r>
        <w:rPr>
          <w:rFonts w:eastAsia="Times New Roman" w:cs="Times New Roman"/>
          <w:szCs w:val="24"/>
        </w:rPr>
        <w:t>«ΕΓΝΑΤΙΑ ΟΔΟ»</w:t>
      </w:r>
      <w:r>
        <w:rPr>
          <w:rFonts w:eastAsia="Times New Roman" w:cs="Times New Roman"/>
          <w:szCs w:val="24"/>
        </w:rPr>
        <w:t xml:space="preserve"> και αναμένει τις υπόλοιπες υπό εκπόνηση και υπό έγκριση μελέτες.</w:t>
      </w:r>
    </w:p>
    <w:p w14:paraId="6A90EE15" w14:textId="77777777" w:rsidR="00DD7B38" w:rsidRDefault="001C5CC8">
      <w:pPr>
        <w:spacing w:line="600" w:lineRule="auto"/>
        <w:ind w:firstLine="720"/>
        <w:jc w:val="both"/>
        <w:rPr>
          <w:rFonts w:eastAsia="Times New Roman" w:cs="Times New Roman"/>
          <w:szCs w:val="24"/>
        </w:rPr>
      </w:pPr>
      <w:r>
        <w:rPr>
          <w:rFonts w:eastAsia="Times New Roman"/>
          <w:szCs w:val="24"/>
        </w:rPr>
        <w:t>(Στο σημείο αυτό κτυπά</w:t>
      </w:r>
      <w:r>
        <w:rPr>
          <w:rFonts w:eastAsia="Times New Roman"/>
          <w:szCs w:val="24"/>
        </w:rPr>
        <w:t>ει το κουδούνι λήξεως του χρόνου ομιλίας του κυρίου Υπουργού)</w:t>
      </w:r>
    </w:p>
    <w:p w14:paraId="6A90EE16"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Οι μελέτες που έχουν ολοκληρωθεί είναι οι μελέτες περιβαλ</w:t>
      </w:r>
      <w:r>
        <w:rPr>
          <w:rFonts w:eastAsia="Times New Roman" w:cs="Times New Roman"/>
          <w:szCs w:val="24"/>
        </w:rPr>
        <w:t>λοντ</w:t>
      </w:r>
      <w:r>
        <w:rPr>
          <w:rFonts w:eastAsia="Times New Roman" w:cs="Times New Roman"/>
          <w:szCs w:val="24"/>
        </w:rPr>
        <w:t>ικών επιπτώσεων, η οριστική μελέτη, οι μελέτες υδραυλικών και πέντε οριστικές μελέτες τεχνικών. Εκκρεμούν οι οριστικές μελέτες δέκα τ</w:t>
      </w:r>
      <w:r>
        <w:rPr>
          <w:rFonts w:eastAsia="Times New Roman" w:cs="Times New Roman"/>
          <w:szCs w:val="24"/>
        </w:rPr>
        <w:t xml:space="preserve">εχνικών. Δεν υπάρχει ακόμα έγκριση του </w:t>
      </w:r>
      <w:r>
        <w:rPr>
          <w:rFonts w:eastAsia="Times New Roman" w:cs="Times New Roman"/>
          <w:szCs w:val="24"/>
        </w:rPr>
        <w:t>Κ</w:t>
      </w:r>
      <w:r>
        <w:rPr>
          <w:rFonts w:eastAsia="Times New Roman" w:cs="Times New Roman"/>
          <w:szCs w:val="24"/>
        </w:rPr>
        <w:t>τηματολογίου και δεν έχουν γίνει οι μελέτες σήμανσης και ασφάλειας.</w:t>
      </w:r>
    </w:p>
    <w:p w14:paraId="6A90EE17"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Τέλος, το τμήμα </w:t>
      </w:r>
      <w:proofErr w:type="spellStart"/>
      <w:r>
        <w:rPr>
          <w:rFonts w:eastAsia="Times New Roman" w:cs="Times New Roman"/>
          <w:szCs w:val="24"/>
        </w:rPr>
        <w:t>Παλαιοκώμη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Αμφίπολη είναι μήκους δέκα χιλιομέτρων περίπου. Απαιτείται αναγνωριστική μελέτη οδοποιίας που θα αφορά σε νέα χάραξη, ανατολικότερα της υφιστάμενης οδού, δηλαδή προς τις υπώρειες του όρους </w:t>
      </w:r>
      <w:proofErr w:type="spellStart"/>
      <w:r>
        <w:rPr>
          <w:rFonts w:eastAsia="Times New Roman" w:cs="Times New Roman"/>
          <w:szCs w:val="24"/>
        </w:rPr>
        <w:t>Παγγαίου</w:t>
      </w:r>
      <w:proofErr w:type="spellEnd"/>
      <w:r>
        <w:rPr>
          <w:rFonts w:eastAsia="Times New Roman" w:cs="Times New Roman"/>
          <w:szCs w:val="24"/>
        </w:rPr>
        <w:t xml:space="preserve">, </w:t>
      </w:r>
      <w:r>
        <w:rPr>
          <w:rFonts w:eastAsia="Times New Roman" w:cs="Times New Roman"/>
          <w:szCs w:val="24"/>
        </w:rPr>
        <w:lastRenderedPageBreak/>
        <w:t xml:space="preserve">ώστε να υλοποιηθεί η </w:t>
      </w:r>
      <w:proofErr w:type="spellStart"/>
      <w:r>
        <w:rPr>
          <w:rFonts w:eastAsia="Times New Roman" w:cs="Times New Roman"/>
          <w:szCs w:val="24"/>
        </w:rPr>
        <w:t>ομογενοποίηση</w:t>
      </w:r>
      <w:proofErr w:type="spellEnd"/>
      <w:r>
        <w:rPr>
          <w:rFonts w:eastAsia="Times New Roman" w:cs="Times New Roman"/>
          <w:szCs w:val="24"/>
        </w:rPr>
        <w:t xml:space="preserve"> της διατομής και των υ</w:t>
      </w:r>
      <w:r>
        <w:rPr>
          <w:rFonts w:eastAsia="Times New Roman" w:cs="Times New Roman"/>
          <w:szCs w:val="24"/>
        </w:rPr>
        <w:t xml:space="preserve">πολοίπων χαρακτηριστικών του εν λόγω </w:t>
      </w:r>
      <w:proofErr w:type="spellStart"/>
      <w:r>
        <w:rPr>
          <w:rFonts w:eastAsia="Times New Roman" w:cs="Times New Roman"/>
          <w:szCs w:val="24"/>
        </w:rPr>
        <w:t>υποτμήματος</w:t>
      </w:r>
      <w:proofErr w:type="spellEnd"/>
      <w:r>
        <w:rPr>
          <w:rFonts w:eastAsia="Times New Roman" w:cs="Times New Roman"/>
          <w:szCs w:val="24"/>
        </w:rPr>
        <w:t xml:space="preserve"> με το προηγούμενο </w:t>
      </w:r>
      <w:proofErr w:type="spellStart"/>
      <w:r>
        <w:rPr>
          <w:rFonts w:eastAsia="Times New Roman" w:cs="Times New Roman"/>
          <w:szCs w:val="24"/>
        </w:rPr>
        <w:t>υποτμήμα</w:t>
      </w:r>
      <w:proofErr w:type="spellEnd"/>
      <w:r>
        <w:rPr>
          <w:rFonts w:eastAsia="Times New Roman" w:cs="Times New Roman"/>
          <w:szCs w:val="24"/>
        </w:rPr>
        <w:t xml:space="preserve"> στον άξονα. Στο εν λόγω τμήμα είναι βέβαιο ότι θα υπάρξουν καθυστερήσεις εάν δεν προηγηθούν οι αναγκαίες εργασίες για τα αρχαιολογικά που υπάρχουν στην περιοχή, αλλά δεν είναι κρίσ</w:t>
      </w:r>
      <w:r>
        <w:rPr>
          <w:rFonts w:eastAsia="Times New Roman" w:cs="Times New Roman"/>
          <w:szCs w:val="24"/>
        </w:rPr>
        <w:t>ιμο τμήμα, καθώς υπάρχει υφιστάμενη εναλλακτική διαδρομή.</w:t>
      </w:r>
    </w:p>
    <w:p w14:paraId="6A90EE18"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Πιστεύουμε ότι αυτές οι μελέτες πρέπει να προχωρήσουν και αυτό θα κάνουμε. Συγκεκριμένα, με την </w:t>
      </w:r>
      <w:r>
        <w:rPr>
          <w:rFonts w:eastAsia="Times New Roman" w:cs="Times New Roman"/>
          <w:szCs w:val="24"/>
        </w:rPr>
        <w:t xml:space="preserve">εταιρεία </w:t>
      </w:r>
      <w:r>
        <w:rPr>
          <w:rFonts w:eastAsia="Times New Roman" w:cs="Times New Roman"/>
          <w:szCs w:val="24"/>
        </w:rPr>
        <w:t>«ΕΓΝΑΤΙΑ ΟΔΟ</w:t>
      </w:r>
      <w:r>
        <w:rPr>
          <w:rFonts w:eastAsia="Times New Roman" w:cs="Times New Roman"/>
          <w:szCs w:val="24"/>
        </w:rPr>
        <w:t>Σ</w:t>
      </w:r>
      <w:r>
        <w:rPr>
          <w:rFonts w:eastAsia="Times New Roman" w:cs="Times New Roman"/>
          <w:szCs w:val="24"/>
        </w:rPr>
        <w:t>»</w:t>
      </w:r>
      <w:r>
        <w:rPr>
          <w:rFonts w:eastAsia="Times New Roman" w:cs="Times New Roman"/>
          <w:szCs w:val="24"/>
        </w:rPr>
        <w:t xml:space="preserve"> έχει δρομολογηθεί να προσληφθεί τεχνικός σύμβουλος για να συνδράμει στις διαδι</w:t>
      </w:r>
      <w:r>
        <w:rPr>
          <w:rFonts w:eastAsia="Times New Roman" w:cs="Times New Roman"/>
          <w:szCs w:val="24"/>
        </w:rPr>
        <w:t>κασίες ωρίμανσης των υπόλοιπων μελετών.</w:t>
      </w:r>
    </w:p>
    <w:p w14:paraId="6A90EE19" w14:textId="77777777" w:rsidR="00DD7B38" w:rsidRDefault="001C5CC8">
      <w:pPr>
        <w:spacing w:line="600" w:lineRule="auto"/>
        <w:ind w:firstLine="720"/>
        <w:jc w:val="both"/>
        <w:rPr>
          <w:rFonts w:eastAsia="Times New Roman"/>
          <w:color w:val="000000" w:themeColor="text1"/>
          <w:szCs w:val="24"/>
        </w:rPr>
      </w:pPr>
      <w:r w:rsidRPr="00E73633">
        <w:rPr>
          <w:rFonts w:eastAsia="Times New Roman"/>
          <w:color w:val="000000" w:themeColor="text1"/>
          <w:szCs w:val="24"/>
        </w:rPr>
        <w:t>Μην κάνετε έτσι το χέρι σας, γιατί θα αρχίσω να σας βγάζω χάρτες για το τι έχει γίνει τα προηγούμενα χρόνια…</w:t>
      </w:r>
    </w:p>
    <w:p w14:paraId="6A90EE1A" w14:textId="77777777" w:rsidR="00DD7B38" w:rsidRDefault="001C5CC8">
      <w:pPr>
        <w:spacing w:line="600" w:lineRule="auto"/>
        <w:ind w:firstLine="720"/>
        <w:jc w:val="both"/>
        <w:rPr>
          <w:rFonts w:eastAsia="Times New Roman"/>
          <w:color w:val="000000" w:themeColor="text1"/>
          <w:szCs w:val="24"/>
        </w:rPr>
      </w:pPr>
      <w:r w:rsidRPr="00E73633">
        <w:rPr>
          <w:rFonts w:eastAsia="Times New Roman"/>
          <w:b/>
          <w:color w:val="000000" w:themeColor="text1"/>
          <w:szCs w:val="24"/>
        </w:rPr>
        <w:t>ΔΗΜΗΤΡΙΟΣ ΚΥΡΙΑΖΙΔΗΣ:</w:t>
      </w:r>
      <w:r w:rsidRPr="00E73633">
        <w:rPr>
          <w:rFonts w:eastAsia="Times New Roman"/>
          <w:color w:val="000000" w:themeColor="text1"/>
          <w:szCs w:val="24"/>
        </w:rPr>
        <w:t xml:space="preserve"> Να βγάλετε, κύριε Υπουργέ.</w:t>
      </w:r>
    </w:p>
    <w:p w14:paraId="6A90EE1B" w14:textId="77777777" w:rsidR="00DD7B38" w:rsidRDefault="001C5CC8">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Μην</w:t>
      </w:r>
    </w:p>
    <w:p w14:paraId="6A90EE1C" w14:textId="77777777" w:rsidR="00DD7B38" w:rsidRDefault="001C5CC8">
      <w:pPr>
        <w:spacing w:line="600" w:lineRule="auto"/>
        <w:jc w:val="both"/>
        <w:rPr>
          <w:rFonts w:eastAsia="Times New Roman"/>
          <w:szCs w:val="24"/>
        </w:rPr>
      </w:pPr>
      <w:r>
        <w:rPr>
          <w:rFonts w:eastAsia="Times New Roman"/>
          <w:szCs w:val="24"/>
        </w:rPr>
        <w:t>κο</w:t>
      </w:r>
      <w:r>
        <w:rPr>
          <w:rFonts w:eastAsia="Times New Roman"/>
          <w:szCs w:val="24"/>
        </w:rPr>
        <w:t xml:space="preserve">υνάτε το χέρι σας, κύριε Κυριαζίδη. </w:t>
      </w:r>
    </w:p>
    <w:p w14:paraId="6A90EE1D" w14:textId="77777777" w:rsidR="00DD7B38" w:rsidRDefault="001C5CC8">
      <w:pPr>
        <w:spacing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Μην αρχίσετε τον διάλογο, παρακαλώ.</w:t>
      </w:r>
    </w:p>
    <w:p w14:paraId="6A90EE1E" w14:textId="77777777" w:rsidR="00DD7B38" w:rsidRDefault="001C5CC8">
      <w:pPr>
        <w:spacing w:line="600" w:lineRule="auto"/>
        <w:ind w:firstLine="720"/>
        <w:jc w:val="both"/>
        <w:rPr>
          <w:rFonts w:eastAsia="Times New Roman"/>
          <w:szCs w:val="24"/>
        </w:rPr>
      </w:pPr>
      <w:r>
        <w:rPr>
          <w:rFonts w:eastAsia="Times New Roman"/>
          <w:szCs w:val="24"/>
        </w:rPr>
        <w:t>Κύριε Κυριαζίδη, ας ολοκληρώσει ο Υπουργός.</w:t>
      </w:r>
    </w:p>
    <w:p w14:paraId="6A90EE1F" w14:textId="77777777" w:rsidR="00DD7B38" w:rsidRDefault="001C5CC8">
      <w:pPr>
        <w:spacing w:line="600" w:lineRule="auto"/>
        <w:ind w:firstLine="720"/>
        <w:jc w:val="both"/>
        <w:rPr>
          <w:rFonts w:eastAsia="Times New Roman"/>
          <w:szCs w:val="24"/>
        </w:rPr>
      </w:pPr>
      <w:r>
        <w:rPr>
          <w:rFonts w:eastAsia="Times New Roman"/>
          <w:szCs w:val="24"/>
        </w:rPr>
        <w:t>Κύριε Υπουργέ, έχετε και δευτερολογία.</w:t>
      </w:r>
    </w:p>
    <w:p w14:paraId="6A90EE20" w14:textId="77777777" w:rsidR="00DD7B38" w:rsidRDefault="001C5CC8">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Κύριε Πρόεδρε, ε</w:t>
      </w:r>
      <w:r>
        <w:rPr>
          <w:rFonts w:eastAsia="Times New Roman"/>
          <w:szCs w:val="24"/>
        </w:rPr>
        <w:t xml:space="preserve">ίναι τραγικό αυτό που γίνεται. </w:t>
      </w:r>
    </w:p>
    <w:p w14:paraId="6A90EE21" w14:textId="77777777" w:rsidR="00DD7B38" w:rsidRDefault="001C5CC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Ολοκληρώστε, κύριε Υπουργέ.</w:t>
      </w:r>
    </w:p>
    <w:p w14:paraId="6A90EE22" w14:textId="77777777" w:rsidR="00DD7B38" w:rsidRDefault="001C5CC8">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Έχουμε έναν δρόμο που λέγεται </w:t>
      </w:r>
      <w:r>
        <w:rPr>
          <w:rFonts w:eastAsia="Times New Roman"/>
          <w:szCs w:val="24"/>
        </w:rPr>
        <w:t>«</w:t>
      </w:r>
      <w:r>
        <w:rPr>
          <w:rFonts w:eastAsia="Times New Roman"/>
          <w:szCs w:val="24"/>
        </w:rPr>
        <w:t>Ε</w:t>
      </w:r>
      <w:r>
        <w:rPr>
          <w:rFonts w:eastAsia="Times New Roman"/>
          <w:szCs w:val="24"/>
        </w:rPr>
        <w:t>γνατία Οδός</w:t>
      </w:r>
      <w:r>
        <w:rPr>
          <w:rFonts w:eastAsia="Times New Roman"/>
          <w:szCs w:val="24"/>
        </w:rPr>
        <w:t>»</w:t>
      </w:r>
      <w:r>
        <w:rPr>
          <w:rFonts w:eastAsia="Times New Roman"/>
          <w:szCs w:val="24"/>
        </w:rPr>
        <w:t xml:space="preserve"> με τα προβλήματα και της κατασκευής και της λειτουργίας της, έτσι ό</w:t>
      </w:r>
      <w:r>
        <w:rPr>
          <w:rFonts w:eastAsia="Times New Roman"/>
          <w:szCs w:val="24"/>
        </w:rPr>
        <w:t>πως τη βρήκαμε…</w:t>
      </w:r>
    </w:p>
    <w:p w14:paraId="6A90EE23" w14:textId="77777777" w:rsidR="00DD7B38" w:rsidRDefault="001C5CC8">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Για τον κάθετο άξονα μιλάμε, κύριε Υπουργέ.</w:t>
      </w:r>
    </w:p>
    <w:p w14:paraId="6A90EE24" w14:textId="77777777" w:rsidR="00DD7B38" w:rsidRDefault="001C5CC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Κυριαζίδη, αφήστε τον Υπουργό να ολοκληρώσει. </w:t>
      </w:r>
    </w:p>
    <w:p w14:paraId="6A90EE25" w14:textId="77777777" w:rsidR="00DD7B38" w:rsidRDefault="001C5CC8">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Έχουμε έναν υπέροχο δρόμο που έχει αφήσει όλες </w:t>
      </w:r>
      <w:r>
        <w:rPr>
          <w:rFonts w:eastAsia="Times New Roman"/>
          <w:szCs w:val="24"/>
        </w:rPr>
        <w:lastRenderedPageBreak/>
        <w:t>τις περιοχές</w:t>
      </w:r>
      <w:r>
        <w:rPr>
          <w:rFonts w:eastAsia="Times New Roman"/>
          <w:szCs w:val="24"/>
        </w:rPr>
        <w:t>,</w:t>
      </w:r>
      <w:r>
        <w:rPr>
          <w:rFonts w:eastAsia="Times New Roman"/>
          <w:szCs w:val="24"/>
        </w:rPr>
        <w:t xml:space="preserve"> που δεν διέρχονται, εκτός -είτε είναι κρίσιμη υποδομή είτε είναι λιμάνι είτε τουριστική περιοχή είτε πόλη που δεν διέρχεται η </w:t>
      </w:r>
      <w:r>
        <w:rPr>
          <w:rFonts w:eastAsia="Times New Roman"/>
          <w:szCs w:val="24"/>
        </w:rPr>
        <w:t>Εγνατία</w:t>
      </w:r>
      <w:r>
        <w:rPr>
          <w:rFonts w:eastAsia="Times New Roman"/>
          <w:szCs w:val="24"/>
        </w:rPr>
        <w:t xml:space="preserve"> Ο</w:t>
      </w:r>
      <w:r>
        <w:rPr>
          <w:rFonts w:eastAsia="Times New Roman"/>
          <w:szCs w:val="24"/>
        </w:rPr>
        <w:t>δός</w:t>
      </w:r>
      <w:r>
        <w:rPr>
          <w:rFonts w:eastAsia="Times New Roman"/>
          <w:szCs w:val="24"/>
        </w:rPr>
        <w:t>- και ζητάνε και τα ρέστα. Έχουμε πάνω από δεκαπέντε χρό</w:t>
      </w:r>
      <w:r>
        <w:rPr>
          <w:rFonts w:eastAsia="Times New Roman"/>
          <w:szCs w:val="24"/>
        </w:rPr>
        <w:t xml:space="preserve">νια να σπάνε οι μελέτες των έργων για να μην έχουμε ενιαία μελετητική αντιμετώπιση των κάθετων αξόνων. Και έρχονται και λένε: «Πότε θα γίνουν επιτέλους τα έργα»; </w:t>
      </w:r>
    </w:p>
    <w:p w14:paraId="6A90EE26" w14:textId="77777777" w:rsidR="00DD7B38" w:rsidRDefault="001C5CC8">
      <w:pPr>
        <w:spacing w:line="600" w:lineRule="auto"/>
        <w:ind w:firstLine="720"/>
        <w:jc w:val="both"/>
        <w:rPr>
          <w:rFonts w:eastAsia="Times New Roman"/>
          <w:szCs w:val="24"/>
        </w:rPr>
      </w:pPr>
      <w:r>
        <w:rPr>
          <w:rFonts w:eastAsia="Times New Roman"/>
          <w:szCs w:val="24"/>
        </w:rPr>
        <w:t xml:space="preserve">Λοιπόν, θα σας πούμε τι έχουμε προγραμματίσει να κάνουμε. Η λογική του </w:t>
      </w:r>
      <w:proofErr w:type="spellStart"/>
      <w:r>
        <w:rPr>
          <w:rFonts w:eastAsia="Times New Roman"/>
          <w:szCs w:val="24"/>
        </w:rPr>
        <w:t>Μαυρογιαλούρου</w:t>
      </w:r>
      <w:proofErr w:type="spellEnd"/>
      <w:r>
        <w:rPr>
          <w:rFonts w:eastAsia="Times New Roman"/>
          <w:szCs w:val="24"/>
        </w:rPr>
        <w:t xml:space="preserve"> «και δρ</w:t>
      </w:r>
      <w:r>
        <w:rPr>
          <w:rFonts w:eastAsia="Times New Roman"/>
          <w:szCs w:val="24"/>
        </w:rPr>
        <w:t>όμο θα κάνουμε και θάλασσα θα φέρουμε» τέλος!</w:t>
      </w:r>
    </w:p>
    <w:p w14:paraId="6A90EE27" w14:textId="77777777" w:rsidR="00DD7B38" w:rsidRDefault="001C5CC8">
      <w:pPr>
        <w:spacing w:line="600" w:lineRule="auto"/>
        <w:ind w:firstLine="720"/>
        <w:jc w:val="both"/>
        <w:rPr>
          <w:rFonts w:eastAsia="Times New Roman"/>
          <w:szCs w:val="24"/>
        </w:rPr>
      </w:pPr>
      <w:r>
        <w:rPr>
          <w:rFonts w:eastAsia="Times New Roman"/>
          <w:szCs w:val="24"/>
        </w:rPr>
        <w:t>Δεύτερο</w:t>
      </w:r>
      <w:r>
        <w:rPr>
          <w:rFonts w:eastAsia="Times New Roman"/>
          <w:szCs w:val="24"/>
        </w:rPr>
        <w:t>ν</w:t>
      </w:r>
      <w:r>
        <w:rPr>
          <w:rFonts w:eastAsia="Times New Roman"/>
          <w:szCs w:val="24"/>
        </w:rPr>
        <w:t>, λοιπόν, που έχουμε κανονίσει να γίνει, είναι να ανατεθούν οι υπολειπόμενες μελέτες για τα τριάντα χιλιόμετρα του δεύτερου τμήματος σε μελετητή. Ο στόχος μας είναι η ολοκλήρωση της μελετητικής ωρίμανση</w:t>
      </w:r>
      <w:r>
        <w:rPr>
          <w:rFonts w:eastAsia="Times New Roman"/>
          <w:szCs w:val="24"/>
        </w:rPr>
        <w:t>ς άμεσα και αμέσως μετά θα ακολουθήσουν οι μελέτες κόστους - οφέλους για τη διερεύνηση της βιωσιμότητας του έργου, ώστε να ξεκινήσει η διαδικασία εξεύρεσης χρηματοδότησης για την κατασκευή του έργου.</w:t>
      </w:r>
    </w:p>
    <w:p w14:paraId="6A90EE28" w14:textId="77777777" w:rsidR="00DD7B38" w:rsidRDefault="001C5CC8">
      <w:pPr>
        <w:spacing w:line="600" w:lineRule="auto"/>
        <w:ind w:firstLine="720"/>
        <w:jc w:val="both"/>
        <w:rPr>
          <w:rFonts w:eastAsia="Times New Roman"/>
          <w:szCs w:val="24"/>
        </w:rPr>
      </w:pPr>
      <w:r>
        <w:rPr>
          <w:rFonts w:eastAsia="Times New Roman"/>
          <w:szCs w:val="24"/>
        </w:rPr>
        <w:t xml:space="preserve">Στο σημείο αυτό θέλω </w:t>
      </w:r>
      <w:r>
        <w:rPr>
          <w:rFonts w:eastAsia="Times New Roman"/>
          <w:szCs w:val="24"/>
        </w:rPr>
        <w:t>-</w:t>
      </w:r>
      <w:r>
        <w:rPr>
          <w:rFonts w:eastAsia="Times New Roman"/>
          <w:szCs w:val="24"/>
        </w:rPr>
        <w:t>αν μου επιτρέπετε- ένα λεπτό να δι</w:t>
      </w:r>
      <w:r>
        <w:rPr>
          <w:rFonts w:eastAsia="Times New Roman"/>
          <w:szCs w:val="24"/>
        </w:rPr>
        <w:t xml:space="preserve">ευκρινίσω κάτι, για να τελειώνει και ο λαϊκισμός ανά περιοχή: Για να γίνει ένα έργο και να χρηματοδοτηθεί, πλέον, από τα χρήματα της Ευρωπαϊκής Επιτροπής, από το νέο ΕΣΠΑ, πρέπει το </w:t>
      </w:r>
      <w:r>
        <w:rPr>
          <w:rFonts w:eastAsia="Times New Roman"/>
          <w:szCs w:val="24"/>
        </w:rPr>
        <w:lastRenderedPageBreak/>
        <w:t xml:space="preserve">έργο να είναι βιώσιμο. Σε περίπτωση που δεν είναι βιώσιμο δεν μπορούμε να </w:t>
      </w:r>
      <w:r>
        <w:rPr>
          <w:rFonts w:eastAsia="Times New Roman"/>
          <w:szCs w:val="24"/>
        </w:rPr>
        <w:t xml:space="preserve">χρησιμοποιήσουμε χρήματα από εκεί και αυτό είναι ένα από τα μεγάλα εγκλήματα που έγιναν στην </w:t>
      </w:r>
      <w:r>
        <w:rPr>
          <w:rFonts w:eastAsia="Times New Roman"/>
          <w:szCs w:val="24"/>
        </w:rPr>
        <w:t>α</w:t>
      </w:r>
      <w:r>
        <w:rPr>
          <w:rFonts w:eastAsia="Times New Roman"/>
          <w:szCs w:val="24"/>
        </w:rPr>
        <w:t>ναθεώρηση και στη μείωση του φυσικού αντικειμένου των αυτοκινητοδρόμων.</w:t>
      </w:r>
    </w:p>
    <w:p w14:paraId="6A90EE29" w14:textId="77777777" w:rsidR="00DD7B38" w:rsidRDefault="001C5CC8">
      <w:pPr>
        <w:spacing w:line="600" w:lineRule="auto"/>
        <w:ind w:firstLine="720"/>
        <w:jc w:val="both"/>
        <w:rPr>
          <w:rFonts w:eastAsia="Times New Roman"/>
          <w:szCs w:val="24"/>
        </w:rPr>
      </w:pPr>
      <w:r>
        <w:rPr>
          <w:rFonts w:eastAsia="Times New Roman"/>
          <w:szCs w:val="24"/>
        </w:rPr>
        <w:t>Αν δεν μπορούμε να αποδείξουμε, λοιπόν, τη βιωσιμότητα ενός έργου, πρέπει να χρηματοδοτηθε</w:t>
      </w:r>
      <w:r>
        <w:rPr>
          <w:rFonts w:eastAsia="Times New Roman"/>
          <w:szCs w:val="24"/>
        </w:rPr>
        <w:t>ί ή μέσα από το Πρόγραμμα Δημοσίων Επενδύσεων -που, όπως γνωρίζετε, το κόστος αυτών των έργων, ειδικά για τους δύο άξονες της Δράμας</w:t>
      </w:r>
      <w:r>
        <w:rPr>
          <w:rFonts w:eastAsia="Times New Roman"/>
          <w:szCs w:val="24"/>
        </w:rPr>
        <w:t>,</w:t>
      </w:r>
      <w:r>
        <w:rPr>
          <w:rFonts w:eastAsia="Times New Roman"/>
          <w:szCs w:val="24"/>
        </w:rPr>
        <w:t xml:space="preserve"> για τους οποίους μπορώ να σας έχω άμεσα μια προσέγγιση για το πόσο κοστίζουν και στη </w:t>
      </w:r>
      <w:proofErr w:type="spellStart"/>
      <w:r>
        <w:rPr>
          <w:rFonts w:eastAsia="Times New Roman"/>
          <w:szCs w:val="24"/>
        </w:rPr>
        <w:t>δευτερομιλία</w:t>
      </w:r>
      <w:proofErr w:type="spellEnd"/>
      <w:r>
        <w:rPr>
          <w:rFonts w:eastAsia="Times New Roman"/>
          <w:szCs w:val="24"/>
        </w:rPr>
        <w:t xml:space="preserve"> μου να σας τα δώσω, είνα</w:t>
      </w:r>
      <w:r>
        <w:rPr>
          <w:rFonts w:eastAsia="Times New Roman"/>
          <w:szCs w:val="24"/>
        </w:rPr>
        <w:t xml:space="preserve">ι τέτοιο που δεν επιτρέπει να χρηματοδοτηθούν στο σύνολό τους από το Πρόγραμμα Δημοσίων Επενδύσεων του Υπουργείου- ή μέσα από δανεισμό είτε από την Ευρωπαϊκή Τράπεζα Επενδύσεων είτε από αλλού. </w:t>
      </w:r>
    </w:p>
    <w:p w14:paraId="6A90EE2A" w14:textId="77777777" w:rsidR="00DD7B38" w:rsidRDefault="001C5CC8">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δεσμευόμαστε για άμεση μελετητική ωρίμανση των αυτοκινητοδρόμων και των κάθετων αξόνων της Δράμας.</w:t>
      </w:r>
    </w:p>
    <w:p w14:paraId="6A90EE2B" w14:textId="77777777" w:rsidR="00DD7B38" w:rsidRDefault="001C5CC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Αν θέλετε, κύριε Υπουργέ, ολοκληρώστε, γιατί έχουμε ήδη φτάσει στα οκτώ λεπτά. Έχετε και δευτερολογία.</w:t>
      </w:r>
    </w:p>
    <w:p w14:paraId="6A90EE2C" w14:textId="77777777" w:rsidR="00DD7B38" w:rsidRDefault="001C5CC8">
      <w:pPr>
        <w:spacing w:line="600" w:lineRule="auto"/>
        <w:ind w:firstLine="720"/>
        <w:jc w:val="both"/>
        <w:rPr>
          <w:rFonts w:eastAsia="Times New Roman"/>
          <w:szCs w:val="24"/>
        </w:rPr>
      </w:pPr>
      <w:r>
        <w:rPr>
          <w:rFonts w:eastAsia="Times New Roman"/>
          <w:b/>
          <w:szCs w:val="24"/>
        </w:rPr>
        <w:lastRenderedPageBreak/>
        <w:t>ΧΡΗΣΤΟΣ ΣΠΙΡΤΖΗΣ (Υπο</w:t>
      </w:r>
      <w:r>
        <w:rPr>
          <w:rFonts w:eastAsia="Times New Roman"/>
          <w:b/>
          <w:szCs w:val="24"/>
        </w:rPr>
        <w:t>υργός Υποδομών και Μεταφορών):</w:t>
      </w:r>
      <w:r>
        <w:rPr>
          <w:rFonts w:eastAsia="Times New Roman"/>
          <w:szCs w:val="24"/>
        </w:rPr>
        <w:t xml:space="preserve"> Τελείωσα, κύριε Πρόεδρε, και με </w:t>
      </w:r>
      <w:proofErr w:type="spellStart"/>
      <w:r>
        <w:rPr>
          <w:rFonts w:eastAsia="Times New Roman"/>
          <w:szCs w:val="24"/>
        </w:rPr>
        <w:t>συγχωρείτε</w:t>
      </w:r>
      <w:proofErr w:type="spellEnd"/>
      <w:r>
        <w:rPr>
          <w:rFonts w:eastAsia="Times New Roman"/>
          <w:szCs w:val="24"/>
        </w:rPr>
        <w:t xml:space="preserve">. </w:t>
      </w:r>
    </w:p>
    <w:p w14:paraId="6A90EE2D" w14:textId="77777777" w:rsidR="00DD7B38" w:rsidRDefault="001C5CC8">
      <w:pPr>
        <w:spacing w:line="600" w:lineRule="auto"/>
        <w:ind w:firstLine="720"/>
        <w:jc w:val="both"/>
        <w:rPr>
          <w:rFonts w:eastAsia="Times New Roman"/>
          <w:szCs w:val="24"/>
        </w:rPr>
      </w:pPr>
      <w:r>
        <w:rPr>
          <w:rFonts w:eastAsia="Times New Roman"/>
          <w:szCs w:val="24"/>
        </w:rPr>
        <w:t>Να μην κουνάνε τα χέρια, όμως. Γιατί αυτές οι μελέτες ξεκίνησαν μερικές δεκαετίες πριν.</w:t>
      </w:r>
    </w:p>
    <w:p w14:paraId="6A90EE2E" w14:textId="77777777" w:rsidR="00DD7B38" w:rsidRDefault="001C5CC8">
      <w:pPr>
        <w:spacing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Έγινε ξεκάθαρο αυτό. Θα έχει δικαίωμα τώρα ο κ. Κυριαζίδης ν</w:t>
      </w:r>
      <w:r>
        <w:rPr>
          <w:rFonts w:eastAsia="Times New Roman"/>
          <w:szCs w:val="24"/>
        </w:rPr>
        <w:t xml:space="preserve">α αναπτύξει και να πει ό,τι θέλει. </w:t>
      </w:r>
    </w:p>
    <w:p w14:paraId="6A90EE2F" w14:textId="77777777" w:rsidR="00DD7B38" w:rsidRDefault="001C5CC8">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Ναι. Είπα κι εγώ να αποφύγω να τοποθετηθώ για το σκεπτικό της ερώτησης, που αναφέρει ότι φοβόμαστε, μάλλον, να έρθουμε να απαντήσουμε. Κάτι τέτοιο αναφέρεται στο σκεπτι</w:t>
      </w:r>
      <w:r>
        <w:rPr>
          <w:rFonts w:eastAsia="Times New Roman"/>
          <w:szCs w:val="24"/>
        </w:rPr>
        <w:t>κό. Τη στιγμή που τη μία ημερομηνία που αναφέρει ο κ. Κυριαζίδης ήμουν στη Σόφια, τη δεύτερη είχε Υπουργικό Συμβούλιο εκείνη τη</w:t>
      </w:r>
      <w:r>
        <w:rPr>
          <w:rFonts w:eastAsia="Times New Roman"/>
          <w:szCs w:val="24"/>
        </w:rPr>
        <w:t>ν</w:t>
      </w:r>
      <w:r>
        <w:rPr>
          <w:rFonts w:eastAsia="Times New Roman"/>
          <w:szCs w:val="24"/>
        </w:rPr>
        <w:t xml:space="preserve"> </w:t>
      </w:r>
      <w:r>
        <w:rPr>
          <w:rFonts w:eastAsia="Times New Roman"/>
          <w:szCs w:val="24"/>
        </w:rPr>
        <w:t>ε</w:t>
      </w:r>
      <w:r>
        <w:rPr>
          <w:rFonts w:eastAsia="Times New Roman"/>
          <w:szCs w:val="24"/>
        </w:rPr>
        <w:t xml:space="preserve">βδομάδα, την τρίτη ήμουν στο Λουξεμβούργο. Για όνομα του </w:t>
      </w:r>
      <w:r>
        <w:rPr>
          <w:rFonts w:eastAsia="Times New Roman"/>
          <w:szCs w:val="24"/>
        </w:rPr>
        <w:t>θ</w:t>
      </w:r>
      <w:r>
        <w:rPr>
          <w:rFonts w:eastAsia="Times New Roman"/>
          <w:szCs w:val="24"/>
        </w:rPr>
        <w:t>εού! Αν μη τι άλλο, να μη γράφονται αυτά.</w:t>
      </w:r>
    </w:p>
    <w:p w14:paraId="6A90EE30" w14:textId="77777777" w:rsidR="00DD7B38" w:rsidRDefault="001C5CC8">
      <w:pPr>
        <w:spacing w:line="600" w:lineRule="auto"/>
        <w:ind w:firstLine="720"/>
        <w:jc w:val="both"/>
        <w:rPr>
          <w:rFonts w:eastAsia="Times New Roman"/>
          <w:szCs w:val="24"/>
        </w:rPr>
      </w:pPr>
      <w:r>
        <w:rPr>
          <w:rFonts w:eastAsia="Times New Roman"/>
          <w:b/>
          <w:szCs w:val="24"/>
        </w:rPr>
        <w:t>ΠΡΟΕΔΡΕΥΩΝ (Μάριος Γεωργιά</w:t>
      </w:r>
      <w:r>
        <w:rPr>
          <w:rFonts w:eastAsia="Times New Roman"/>
          <w:b/>
          <w:szCs w:val="24"/>
        </w:rPr>
        <w:t>δης):</w:t>
      </w:r>
      <w:r>
        <w:rPr>
          <w:rFonts w:eastAsia="Times New Roman"/>
          <w:szCs w:val="24"/>
        </w:rPr>
        <w:t xml:space="preserve"> Έγινε ξεκάθαρο, κύριε Υπουργέ.</w:t>
      </w:r>
    </w:p>
    <w:p w14:paraId="6A90EE31" w14:textId="77777777" w:rsidR="00DD7B38" w:rsidRDefault="001C5CC8">
      <w:pPr>
        <w:spacing w:line="600" w:lineRule="auto"/>
        <w:ind w:firstLine="720"/>
        <w:jc w:val="both"/>
        <w:rPr>
          <w:rFonts w:eastAsia="Times New Roman"/>
          <w:szCs w:val="24"/>
        </w:rPr>
      </w:pPr>
      <w:r>
        <w:rPr>
          <w:rFonts w:eastAsia="Times New Roman"/>
          <w:szCs w:val="24"/>
        </w:rPr>
        <w:t xml:space="preserve">Ορίστε, κύριε Κυριαζίδη, έχετε τον λόγο για τρία λεπτά. </w:t>
      </w:r>
    </w:p>
    <w:p w14:paraId="6A90EE32" w14:textId="77777777" w:rsidR="00DD7B38" w:rsidRDefault="001C5CC8">
      <w:pPr>
        <w:spacing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Κύριε Υπουργέ, ανέμενα να μας απαντήσετε με περισσότερη σοβαρότητα και υπευθυνότητα.</w:t>
      </w:r>
    </w:p>
    <w:p w14:paraId="6A90EE33" w14:textId="77777777" w:rsidR="00DD7B38" w:rsidRDefault="001C5CC8">
      <w:pPr>
        <w:spacing w:line="600" w:lineRule="auto"/>
        <w:ind w:firstLine="720"/>
        <w:jc w:val="both"/>
        <w:rPr>
          <w:rFonts w:eastAsia="Times New Roman"/>
          <w:szCs w:val="24"/>
        </w:rPr>
      </w:pPr>
      <w:r>
        <w:rPr>
          <w:rFonts w:eastAsia="Times New Roman"/>
          <w:szCs w:val="24"/>
        </w:rPr>
        <w:t>Και μας απογοητεύσατε και μας προκαλέσατε. Δεν αναφέρθη</w:t>
      </w:r>
      <w:r>
        <w:rPr>
          <w:rFonts w:eastAsia="Times New Roman"/>
          <w:szCs w:val="24"/>
        </w:rPr>
        <w:t xml:space="preserve">κα στην </w:t>
      </w:r>
      <w:proofErr w:type="spellStart"/>
      <w:r>
        <w:rPr>
          <w:rFonts w:eastAsia="Times New Roman"/>
          <w:szCs w:val="24"/>
        </w:rPr>
        <w:t>πρωτολογία</w:t>
      </w:r>
      <w:proofErr w:type="spellEnd"/>
      <w:r>
        <w:rPr>
          <w:rFonts w:eastAsia="Times New Roman"/>
          <w:szCs w:val="24"/>
        </w:rPr>
        <w:t xml:space="preserve"> μου για την απουσία σας, αλλά…</w:t>
      </w:r>
    </w:p>
    <w:p w14:paraId="6A90EE34" w14:textId="77777777" w:rsidR="00DD7B38" w:rsidRDefault="001C5CC8">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Το γράφετε, όμως.</w:t>
      </w:r>
    </w:p>
    <w:p w14:paraId="6A90EE35" w14:textId="77777777" w:rsidR="00DD7B38" w:rsidRDefault="001C5CC8">
      <w:pPr>
        <w:spacing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…δεν είναι πρόσφατο το γεγονός. </w:t>
      </w:r>
    </w:p>
    <w:p w14:paraId="6A90EE36" w14:textId="77777777" w:rsidR="00DD7B38" w:rsidRDefault="001C5CC8">
      <w:pPr>
        <w:spacing w:line="600" w:lineRule="auto"/>
        <w:ind w:firstLine="720"/>
        <w:jc w:val="both"/>
        <w:rPr>
          <w:rFonts w:eastAsia="Times New Roman"/>
          <w:szCs w:val="24"/>
        </w:rPr>
      </w:pPr>
      <w:r>
        <w:rPr>
          <w:rFonts w:eastAsia="Times New Roman"/>
          <w:szCs w:val="24"/>
        </w:rPr>
        <w:t>Σε επίκαιρη ερώτηση πριν από δύο χρόνια, ακριβώς τον ίδιο καιρό, ο κ. Σγουρίδης α</w:t>
      </w:r>
      <w:r>
        <w:rPr>
          <w:rFonts w:eastAsia="Times New Roman"/>
          <w:szCs w:val="24"/>
        </w:rPr>
        <w:t xml:space="preserve">παντούσε, για να έρθουμε σε αυτά τα οποία λέτε σήμερα και τα οποία καμμία σχέση δεν έχουν με την πραγματικότητα, εκτός βεβαίως αν, πράγματι, είναι τόσο παραλυμένη και δεν σας ενδιαφέρει αυτή η περιοχή. </w:t>
      </w:r>
    </w:p>
    <w:p w14:paraId="6A90EE37" w14:textId="77777777" w:rsidR="00DD7B38" w:rsidRDefault="001C5CC8">
      <w:pPr>
        <w:spacing w:line="600" w:lineRule="auto"/>
        <w:ind w:firstLine="720"/>
        <w:jc w:val="both"/>
        <w:rPr>
          <w:rFonts w:eastAsia="Times New Roman"/>
          <w:szCs w:val="24"/>
        </w:rPr>
      </w:pPr>
      <w:r>
        <w:rPr>
          <w:rFonts w:eastAsia="Times New Roman"/>
          <w:szCs w:val="24"/>
        </w:rPr>
        <w:t>Εμείς, οφείλουμε να σας επαναφέρουμε στην πραγματικότ</w:t>
      </w:r>
      <w:r>
        <w:rPr>
          <w:rFonts w:eastAsia="Times New Roman"/>
          <w:szCs w:val="24"/>
        </w:rPr>
        <w:t xml:space="preserve">ητα και να δείτε ποια είναι. </w:t>
      </w:r>
    </w:p>
    <w:p w14:paraId="6A90EE38" w14:textId="77777777" w:rsidR="00DD7B38" w:rsidRDefault="001C5CC8">
      <w:pPr>
        <w:spacing w:line="600" w:lineRule="auto"/>
        <w:ind w:firstLine="720"/>
        <w:jc w:val="both"/>
        <w:rPr>
          <w:rFonts w:eastAsia="Times New Roman"/>
          <w:szCs w:val="24"/>
        </w:rPr>
      </w:pPr>
      <w:r>
        <w:rPr>
          <w:rFonts w:eastAsia="Times New Roman"/>
          <w:szCs w:val="24"/>
        </w:rPr>
        <w:t>Ο κ. Σγουρίδης απάντησε, λοιπόν, σε αντίστοιχη ερώτησή μου ότι μέχρι τον Μάρτιο οι μελέτες Δράμα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Καβάλα θα έχουν τελειώσει.</w:t>
      </w:r>
    </w:p>
    <w:p w14:paraId="6A90EE3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Θα σας παραδώσω για τα Πρακτικά και την απάντησή του.</w:t>
      </w:r>
    </w:p>
    <w:p w14:paraId="6A90EE3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Αναφορικά με το Δράμα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Αμφίπολη τον Ιούλιο του 2016. Εσείς τι κάνατε; Είπατε ότι δεν υπήρχε σχεδιασμός. Και σχεδιασμός σάς παραδόθηκε και συγκεκριμένη κατεύθυνση με την ανάληψη του όλου έργου από την </w:t>
      </w:r>
      <w:r>
        <w:rPr>
          <w:rFonts w:eastAsia="Times New Roman" w:cs="Times New Roman"/>
          <w:szCs w:val="24"/>
        </w:rPr>
        <w:t>«ΕΓΝΑΤΙΑ ΟΔΟΣ</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σας δόθηκε και διασφάλιση του σχετικού κονδυλίου σας δόθηκε</w:t>
      </w:r>
      <w:r>
        <w:rPr>
          <w:rFonts w:eastAsia="Times New Roman" w:cs="Times New Roman"/>
          <w:szCs w:val="24"/>
        </w:rPr>
        <w:t>. Το ομολογείτε σε απάντησή σας. Πότε δηλαδή; Τον Μάρτιο του 2017. Και τι λέτε; Λέτε ότι ύστερα από τόσες παρατάσεις που έχω δώσει -τον Ιούνιο του 2015, τέλος του 2015, τον Ιούνιο του 2016, τέλος του 2016, μέχρι 17 Φεβρουαρίου του 2017, τώρα πήγαμε στο τέλ</w:t>
      </w:r>
      <w:r>
        <w:rPr>
          <w:rFonts w:eastAsia="Times New Roman" w:cs="Times New Roman"/>
          <w:szCs w:val="24"/>
        </w:rPr>
        <w:t xml:space="preserve">ος του 2017- θα τελείωναν οι μελέτες. Και τώρα μας λέτε: «αν θα βρεθεί χρηματοδότηση». Διασφαλισμένο ήταν το ποσό και μάλιστα δόθηκε επιπλέον με την αύξηση του ΦΠΑ. Έχουμε και την απάντησή σας πράγματι τον ίδιο χρόνο. </w:t>
      </w:r>
    </w:p>
    <w:p w14:paraId="6A90EE3B"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b/>
          <w:szCs w:val="24"/>
        </w:rPr>
        <w:t xml:space="preserve"> </w:t>
      </w:r>
      <w:r>
        <w:rPr>
          <w:rFonts w:eastAsia="Times New Roman"/>
          <w:b/>
          <w:szCs w:val="24"/>
        </w:rPr>
        <w:t>(Υπουργός Υποδομών κ</w:t>
      </w:r>
      <w:r>
        <w:rPr>
          <w:rFonts w:eastAsia="Times New Roman"/>
          <w:b/>
          <w:szCs w:val="24"/>
        </w:rPr>
        <w:t>αι Μεταφορών)</w:t>
      </w:r>
      <w:r>
        <w:rPr>
          <w:rFonts w:eastAsia="Times New Roman" w:cs="Times New Roman"/>
          <w:b/>
          <w:szCs w:val="24"/>
        </w:rPr>
        <w:t>:</w:t>
      </w:r>
      <w:r>
        <w:rPr>
          <w:rFonts w:eastAsia="Times New Roman" w:cs="Times New Roman"/>
          <w:szCs w:val="24"/>
        </w:rPr>
        <w:t xml:space="preserve"> Για δώστε </w:t>
      </w:r>
      <w:proofErr w:type="spellStart"/>
      <w:r>
        <w:rPr>
          <w:rFonts w:eastAsia="Times New Roman" w:cs="Times New Roman"/>
          <w:szCs w:val="24"/>
        </w:rPr>
        <w:t>τ</w:t>
      </w:r>
      <w:r>
        <w:rPr>
          <w:rFonts w:eastAsia="Times New Roman" w:cs="Times New Roman"/>
          <w:szCs w:val="24"/>
        </w:rPr>
        <w:t>ή</w:t>
      </w:r>
      <w:proofErr w:type="spellEnd"/>
      <w:r>
        <w:rPr>
          <w:rFonts w:eastAsia="Times New Roman" w:cs="Times New Roman"/>
          <w:szCs w:val="24"/>
        </w:rPr>
        <w:t xml:space="preserve"> μου.</w:t>
      </w:r>
    </w:p>
    <w:p w14:paraId="6A90EE3C"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Βεβαίως, θα σας τα παραδώσω. Σήμερα λέτε ψέματα. Δεν ξέρω για ποιον λόγο. Αυτά είναι δικά σας κείμενα, κύριε Υπουργέ. Και τι λέτε πέρα από αυτό; Λέτε </w:t>
      </w:r>
      <w:r>
        <w:rPr>
          <w:rFonts w:eastAsia="Times New Roman" w:cs="Times New Roman"/>
          <w:szCs w:val="24"/>
        </w:rPr>
        <w:lastRenderedPageBreak/>
        <w:t>ότι οι καθυστερήσεις που παρουσιάστηκαν δεν είναι ε</w:t>
      </w:r>
      <w:r>
        <w:rPr>
          <w:rFonts w:eastAsia="Times New Roman" w:cs="Times New Roman"/>
          <w:szCs w:val="24"/>
        </w:rPr>
        <w:t>υθύνη του αναδόχου, είναι ευθύνη δική μας. Είναι δική σας ευθύνη, κύριε Υπουργέ. Το ομολογείτε σε απάντησή σας.</w:t>
      </w:r>
    </w:p>
    <w:p w14:paraId="6A90EE3D"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Άρα αφήστε τα αυτά σήμερα εδώ. Δεν έχετε να μας πείτε το παραμικρό και ήρθατε σήμερα εδώ με έναν τρόπο και προκαλείτε τη νοημοσύνη μας. Αυτό είν</w:t>
      </w:r>
      <w:r>
        <w:rPr>
          <w:rFonts w:eastAsia="Times New Roman" w:cs="Times New Roman"/>
          <w:szCs w:val="24"/>
        </w:rPr>
        <w:t>αι το άσχημο. Έπρεπε να ζητήσετε μια συγγνώμη διότι τρία χρόνια τώρα δεν έχετε κάνει το παραμικρό.</w:t>
      </w:r>
    </w:p>
    <w:p w14:paraId="6A90EE3E"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Βρεθήκαμε συλλογικά στο Υπουργείο σας και μας είπατε το ίδιο που είπε ο κ. Σγουρίδης ότι οι μελέτες θα είχαν τελειώσει -το ένα κομμάτι τους- τον Μάρτιο του 2</w:t>
      </w:r>
      <w:r>
        <w:rPr>
          <w:rFonts w:eastAsia="Times New Roman" w:cs="Times New Roman"/>
          <w:szCs w:val="24"/>
        </w:rPr>
        <w:t xml:space="preserve">016 και το άλλο τον Ιούλιο του 2016. </w:t>
      </w:r>
      <w:r>
        <w:rPr>
          <w:rFonts w:eastAsia="Times New Roman" w:cs="Times New Roman"/>
          <w:szCs w:val="24"/>
        </w:rPr>
        <w:t>Θα είμαστε</w:t>
      </w:r>
      <w:r>
        <w:rPr>
          <w:rFonts w:eastAsia="Times New Roman" w:cs="Times New Roman"/>
          <w:szCs w:val="24"/>
        </w:rPr>
        <w:t xml:space="preserve"> στο 2018</w:t>
      </w:r>
      <w:r>
        <w:rPr>
          <w:rFonts w:eastAsia="Times New Roman" w:cs="Times New Roman"/>
          <w:szCs w:val="24"/>
        </w:rPr>
        <w:t>,</w:t>
      </w:r>
      <w:r>
        <w:rPr>
          <w:rFonts w:eastAsia="Times New Roman" w:cs="Times New Roman"/>
          <w:szCs w:val="24"/>
        </w:rPr>
        <w:t xml:space="preserve"> όπου </w:t>
      </w:r>
      <w:proofErr w:type="spellStart"/>
      <w:r>
        <w:rPr>
          <w:rFonts w:eastAsia="Times New Roman" w:cs="Times New Roman"/>
          <w:szCs w:val="24"/>
        </w:rPr>
        <w:t>νά</w:t>
      </w:r>
      <w:proofErr w:type="spellEnd"/>
      <w:r>
        <w:rPr>
          <w:rFonts w:eastAsia="Times New Roman" w:cs="Times New Roman"/>
          <w:szCs w:val="24"/>
        </w:rPr>
        <w:t xml:space="preserve">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και εσείς μας λέτε: «αν θα βρεθεί χρηματοδότηση». Όλα αυτά είναι καταγεγραμμένα και συγκεκριμένα. Είναι ευθύνη δική σας, διότι με δημόσιες δαπάνες θα γίνει ο δρόμος, ο κάθετος άξονας Δ</w:t>
      </w:r>
      <w:r>
        <w:rPr>
          <w:rFonts w:eastAsia="Times New Roman" w:cs="Times New Roman"/>
          <w:szCs w:val="24"/>
        </w:rPr>
        <w:t>ράμα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Αμφίπολη, συνδεόμενος με τον Ε61. Δεν έχετε κάνει το παραμικρό και μας απαντάτε ότι αυτό είναι ένα όνειρο απατηλό, θα τελειώσει το 2050. Αυτό μας απαντάτε. Άρα δεν έχετε κάνει το παραμικρό. Δεν έχετε διασφαλίσει το παραμικρό.</w:t>
      </w:r>
    </w:p>
    <w:p w14:paraId="6A90EE3F"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Έρχεστε πάλι με αυτόν τ</w:t>
      </w:r>
      <w:r>
        <w:rPr>
          <w:rFonts w:eastAsia="Times New Roman" w:cs="Times New Roman"/>
          <w:szCs w:val="24"/>
        </w:rPr>
        <w:t>ον τρόπο να μας προκαλέσετε χωρίς να απαντάτε. Ξεκινήσατε και καταλήξατε με την ωρίμανση των μελετών, όταν υπάρχει το σχετικό κονδύλιο διασφαλισμένο, εκτός αν το σχετικό κονδύλιο το έχετε αναθέσει αλλού ή το προσμετρήσατε στο πλεόνασμα, έτσι ώστε να μετρηθ</w:t>
      </w:r>
      <w:r>
        <w:rPr>
          <w:rFonts w:eastAsia="Times New Roman" w:cs="Times New Roman"/>
          <w:szCs w:val="24"/>
        </w:rPr>
        <w:t>εί.</w:t>
      </w:r>
    </w:p>
    <w:p w14:paraId="6A90EE40"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Δυστυχώς η Δράμα δεν περιμένει κα</w:t>
      </w:r>
      <w:r>
        <w:rPr>
          <w:rFonts w:eastAsia="Times New Roman" w:cs="Times New Roman"/>
          <w:szCs w:val="24"/>
        </w:rPr>
        <w:t>μ</w:t>
      </w:r>
      <w:r>
        <w:rPr>
          <w:rFonts w:eastAsia="Times New Roman" w:cs="Times New Roman"/>
          <w:szCs w:val="24"/>
        </w:rPr>
        <w:t>μιά εξέλιξη για όλα αυτά και δυστυχώς είστε υπεύθυνος, κύριε Υπουργέ, η Κυβέρνησή σας δηλαδή, διότι δεν έχει την πολιτική βούληση να συνδέσει τη Δράμα με τον κάθετο άξονα, με τον κορμό της υπόλοιπης Ελλάδας, έχοντας έν</w:t>
      </w:r>
      <w:r>
        <w:rPr>
          <w:rFonts w:eastAsia="Times New Roman" w:cs="Times New Roman"/>
          <w:szCs w:val="24"/>
        </w:rPr>
        <w:t>αν νομό απομονωμένο. Είστε απολογούμενοι γιατί ύστερα από τρία χρόνια δεν κάνατε ένα μέτρο μελέτης, ένα μέτρο δρόμου.</w:t>
      </w:r>
    </w:p>
    <w:p w14:paraId="6A90EE41"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Σχετικά με τη χρηματοδότηση που είπατε μέσα από τα κονδύλια και τον σχεδιασμό ο κ. Σγουρίδης απαντάει: «</w:t>
      </w:r>
      <w:r>
        <w:rPr>
          <w:rFonts w:eastAsia="Times New Roman" w:cs="Times New Roman"/>
          <w:szCs w:val="24"/>
        </w:rPr>
        <w:t>Ν</w:t>
      </w:r>
      <w:r>
        <w:rPr>
          <w:rFonts w:eastAsia="Times New Roman" w:cs="Times New Roman"/>
          <w:szCs w:val="24"/>
        </w:rPr>
        <w:t xml:space="preserve">αι, έχουν διασφαλιστεί όλα αυτά, </w:t>
      </w:r>
      <w:r>
        <w:rPr>
          <w:rFonts w:eastAsia="Times New Roman" w:cs="Times New Roman"/>
          <w:szCs w:val="24"/>
        </w:rPr>
        <w:t xml:space="preserve">έχει συσταθεί διυπουργική </w:t>
      </w:r>
      <w:r>
        <w:rPr>
          <w:rFonts w:eastAsia="Times New Roman" w:cs="Times New Roman"/>
          <w:szCs w:val="24"/>
        </w:rPr>
        <w:t>ε</w:t>
      </w:r>
      <w:r>
        <w:rPr>
          <w:rFonts w:eastAsia="Times New Roman" w:cs="Times New Roman"/>
          <w:szCs w:val="24"/>
        </w:rPr>
        <w:t>πιτροπή με πανεπιστημιακούς, με συνεννόηση με την Ευρωπαϊκή Τράπεζα, έχουν εξευρεθεί τα σχετικά κονδύλια μέσω πακέτων και όλα αυτά είναι θέμα χρόνου να υλοποιηθούν».</w:t>
      </w:r>
    </w:p>
    <w:p w14:paraId="6A90EE42"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Ύστερα από τρία χρόνια δεν κάνετε το παραμικρό και έχει </w:t>
      </w:r>
      <w:r>
        <w:rPr>
          <w:rFonts w:eastAsia="Times New Roman" w:cs="Times New Roman"/>
          <w:szCs w:val="24"/>
        </w:rPr>
        <w:t>καταλήξει, ένα</w:t>
      </w:r>
      <w:r>
        <w:rPr>
          <w:rFonts w:eastAsia="Times New Roman" w:cs="Times New Roman"/>
          <w:szCs w:val="24"/>
        </w:rPr>
        <w:t>ς</w:t>
      </w:r>
      <w:r>
        <w:rPr>
          <w:rFonts w:eastAsia="Times New Roman" w:cs="Times New Roman"/>
          <w:szCs w:val="24"/>
        </w:rPr>
        <w:t xml:space="preserve"> δρόμος, κύριε Πρόεδρε...</w:t>
      </w:r>
    </w:p>
    <w:p w14:paraId="6A90EE4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με ακούτε;</w:t>
      </w:r>
    </w:p>
    <w:p w14:paraId="6A90EE44"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ακούω, κύριε Κυριαζίδη, ξεκάθαρα. Πρέπει να ολοκληρώσετε κιόλας</w:t>
      </w:r>
      <w:r>
        <w:rPr>
          <w:rFonts w:eastAsia="Times New Roman" w:cs="Times New Roman"/>
          <w:szCs w:val="24"/>
        </w:rPr>
        <w:t>,</w:t>
      </w:r>
      <w:r>
        <w:rPr>
          <w:rFonts w:eastAsia="Times New Roman" w:cs="Times New Roman"/>
          <w:szCs w:val="24"/>
        </w:rPr>
        <w:t xml:space="preserve"> γιατί είστε στα πέντε λεπτά.</w:t>
      </w:r>
    </w:p>
    <w:p w14:paraId="6A90EE45"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δεν εξ</w:t>
      </w:r>
      <w:r>
        <w:rPr>
          <w:rFonts w:eastAsia="Times New Roman" w:cs="Times New Roman"/>
          <w:szCs w:val="24"/>
        </w:rPr>
        <w:t>ά</w:t>
      </w:r>
      <w:r>
        <w:rPr>
          <w:rFonts w:eastAsia="Times New Roman" w:cs="Times New Roman"/>
          <w:szCs w:val="24"/>
        </w:rPr>
        <w:t>ντλησα τον πρώτ</w:t>
      </w:r>
      <w:r>
        <w:rPr>
          <w:rFonts w:eastAsia="Times New Roman" w:cs="Times New Roman"/>
          <w:szCs w:val="24"/>
        </w:rPr>
        <w:t>ο χρόνο. Ο κύριος Υπουργός μίλησε διπλάσιο και τριπλάσιο χρόνο. Αφήστε με να πω και τι ακριβώς συμβαίνει με τον κίνδυνο, με την έννοια της μετακίνησης αγαθών και ανθρώπινου δυναμικού από έναν δρόμο επικίνδυνο. Καθυστερεί και συμβάλλει στην απομόνωση και στ</w:t>
      </w:r>
      <w:r>
        <w:rPr>
          <w:rFonts w:eastAsia="Times New Roman" w:cs="Times New Roman"/>
          <w:szCs w:val="24"/>
        </w:rPr>
        <w:t xml:space="preserve">η μη ανάπτυξη του τόπου σε πάρα πολύ μεγάλο βαθμό, αλλά και στα τροχαία. Έχουν γίνει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τέσσερα τροχαία ατυχήματα, με είκοσι δύο τραυματίες, με νεκρούς, γιατί δρόμος, με την ελπίδα ότι θα κατασκευαστεί, έχει εγκαταλειφθεί τελείως. Είναι ευθύνη </w:t>
      </w:r>
      <w:r>
        <w:rPr>
          <w:rFonts w:eastAsia="Times New Roman" w:cs="Times New Roman"/>
          <w:szCs w:val="24"/>
        </w:rPr>
        <w:t>της Κυβέρνησης, διότι δεν συμβάλλει προς αυτή την κατεύθυνση.</w:t>
      </w:r>
    </w:p>
    <w:p w14:paraId="6A90EE46"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Ολοκληρώστε, κύριε Κυριαζίδη.</w:t>
      </w:r>
    </w:p>
    <w:p w14:paraId="6A90EE47" w14:textId="77777777" w:rsidR="00DD7B38" w:rsidRDefault="001C5CC8">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Οφείλει να απολογηθεί η Κυβέρνηση και ως προς αυτό, διότι δυστυχώς έχει εγκαταλείψει τα </w:t>
      </w:r>
      <w:r>
        <w:rPr>
          <w:rFonts w:eastAsia="Times New Roman"/>
          <w:szCs w:val="24"/>
        </w:rPr>
        <w:lastRenderedPageBreak/>
        <w:t>πάντα σε ό,τι αφορά τη</w:t>
      </w:r>
      <w:r>
        <w:rPr>
          <w:rFonts w:eastAsia="Times New Roman"/>
          <w:szCs w:val="24"/>
        </w:rPr>
        <w:t xml:space="preserve"> σύνδεση της Δράμας με τον οδικό κορμό της υπόλοιπης χώρας.</w:t>
      </w:r>
    </w:p>
    <w:p w14:paraId="6A90EE48" w14:textId="77777777" w:rsidR="00DD7B38" w:rsidRDefault="001C5CC8">
      <w:pPr>
        <w:spacing w:line="600" w:lineRule="auto"/>
        <w:ind w:firstLine="720"/>
        <w:jc w:val="both"/>
        <w:rPr>
          <w:rFonts w:eastAsia="Times New Roman"/>
          <w:szCs w:val="24"/>
        </w:rPr>
      </w:pPr>
      <w:r>
        <w:rPr>
          <w:rFonts w:eastAsia="Times New Roman"/>
          <w:szCs w:val="24"/>
        </w:rPr>
        <w:t>Είναι κρίμα, κύριε Υπουργέ, γιατί σήμερα περιμέναμε με προσμονή -ειλικρινά σας το λέω- ότι θα είχατε κάτι να μας πείτε</w:t>
      </w:r>
      <w:r>
        <w:rPr>
          <w:rFonts w:eastAsia="Times New Roman"/>
          <w:szCs w:val="24"/>
        </w:rPr>
        <w:t xml:space="preserve"> πως,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τα έργα προχωρούν, θα υλοποιηθούν. Μας μεταφέρετε κά</w:t>
      </w:r>
      <w:r>
        <w:rPr>
          <w:rFonts w:eastAsia="Times New Roman"/>
          <w:szCs w:val="24"/>
        </w:rPr>
        <w:t>θε λίγο και λιγάκι σε άλλες ημερομηνίες. Τώρα μας πήγατε στο τέλος του 2018 για τις μελέτες και η χρηματοδότηση, βεβαίως, θα καταλήξει πάλι στην ευθύνη και στις πλάτες της Νέας Δημοκρατίας ως επόμενη κυβέρνηση.</w:t>
      </w:r>
    </w:p>
    <w:p w14:paraId="6A90EE4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Κυρ</w:t>
      </w:r>
      <w:r>
        <w:rPr>
          <w:rFonts w:eastAsia="Times New Roman" w:cs="Times New Roman"/>
          <w:szCs w:val="24"/>
        </w:rPr>
        <w:t xml:space="preserve">ιαζίδης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A90EE4A" w14:textId="77777777" w:rsidR="00DD7B38" w:rsidRDefault="001C5CC8">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bCs/>
          <w:szCs w:val="24"/>
        </w:rPr>
        <w:t>Ευχαριστούμε τον κ. Κυριαζίδη.</w:t>
      </w:r>
    </w:p>
    <w:p w14:paraId="6A90EE4B" w14:textId="77777777" w:rsidR="00DD7B38" w:rsidRDefault="001C5CC8">
      <w:pPr>
        <w:spacing w:line="600" w:lineRule="auto"/>
        <w:ind w:firstLine="720"/>
        <w:jc w:val="both"/>
        <w:rPr>
          <w:rFonts w:eastAsia="Times New Roman" w:cs="Times New Roman"/>
          <w:szCs w:val="24"/>
        </w:rPr>
      </w:pPr>
      <w:r>
        <w:rPr>
          <w:rFonts w:eastAsia="Times New Roman" w:cs="Times New Roman"/>
        </w:rPr>
        <w:t>Κύριε Υπουργέ, έχετε τ</w:t>
      </w:r>
      <w:r>
        <w:rPr>
          <w:rFonts w:eastAsia="Times New Roman" w:cs="Times New Roman"/>
        </w:rPr>
        <w:t>ον λόγο για τρία λεπτά.</w:t>
      </w:r>
    </w:p>
    <w:p w14:paraId="6A90EE4C" w14:textId="77777777" w:rsidR="00DD7B38" w:rsidRDefault="001C5CC8">
      <w:pPr>
        <w:spacing w:line="600" w:lineRule="auto"/>
        <w:ind w:firstLine="720"/>
        <w:jc w:val="both"/>
        <w:rPr>
          <w:rFonts w:eastAsia="Times New Roman" w:cs="Times New Roman"/>
          <w:szCs w:val="24"/>
        </w:rPr>
      </w:pPr>
      <w:r>
        <w:rPr>
          <w:rFonts w:eastAsia="Times New Roman" w:cs="Times New Roman"/>
          <w:b/>
        </w:rPr>
        <w:lastRenderedPageBreak/>
        <w:t xml:space="preserve">ΧΡΗΣΤΟΣ ΣΠΙΡΤΖΗΣ (Υπουργός Υποδομών και Μεταφορών): </w:t>
      </w:r>
      <w:r>
        <w:rPr>
          <w:rFonts w:eastAsia="Times New Roman" w:cs="Times New Roman"/>
        </w:rPr>
        <w:t>Κύριε Πρόεδρε, αν θέλει ο κ. Κυριαζίδης να συνεχίσει να αναπτύσσει το σκεπτικό του, εγώ εδώ είμαι, δεν έχω πρόβλημα χρόνου.</w:t>
      </w:r>
    </w:p>
    <w:p w14:paraId="6A90EE4D" w14:textId="77777777" w:rsidR="00DD7B38" w:rsidRDefault="001C5CC8">
      <w:pPr>
        <w:spacing w:line="600" w:lineRule="auto"/>
        <w:ind w:firstLine="720"/>
        <w:jc w:val="both"/>
        <w:rPr>
          <w:rFonts w:eastAsia="Times New Roman" w:cs="Times New Roman"/>
          <w:szCs w:val="24"/>
        </w:rPr>
      </w:pPr>
      <w:r>
        <w:rPr>
          <w:rFonts w:eastAsia="Times New Roman" w:cs="Times New Roman"/>
        </w:rPr>
        <w:t>Κύριε Κυριαζίδη, όμως, είναι και σχολεία εδώ και μου θυμ</w:t>
      </w:r>
      <w:r>
        <w:rPr>
          <w:rFonts w:eastAsia="Times New Roman" w:cs="Times New Roman"/>
        </w:rPr>
        <w:t xml:space="preserve">ίζετε όταν ήμασταν μικροί στο </w:t>
      </w:r>
      <w:r>
        <w:rPr>
          <w:rFonts w:eastAsia="Times New Roman" w:cs="Times New Roman"/>
        </w:rPr>
        <w:t>δ</w:t>
      </w:r>
      <w:r>
        <w:rPr>
          <w:rFonts w:eastAsia="Times New Roman" w:cs="Times New Roman"/>
        </w:rPr>
        <w:t>ημοτικό</w:t>
      </w:r>
      <w:r>
        <w:rPr>
          <w:rFonts w:eastAsia="Times New Roman" w:cs="Times New Roman"/>
        </w:rPr>
        <w:t xml:space="preserve"> σχολείο</w:t>
      </w:r>
      <w:r>
        <w:rPr>
          <w:rFonts w:eastAsia="Times New Roman" w:cs="Times New Roman"/>
        </w:rPr>
        <w:t xml:space="preserve"> και λέγαμε εκείνο το ωραίο ποίημα: «Στων Ψαρών την ολόμαυρη ράχη».</w:t>
      </w:r>
    </w:p>
    <w:p w14:paraId="6A90EE4E" w14:textId="77777777" w:rsidR="00DD7B38" w:rsidRDefault="001C5CC8">
      <w:pPr>
        <w:spacing w:line="600" w:lineRule="auto"/>
        <w:ind w:firstLine="720"/>
        <w:jc w:val="both"/>
        <w:rPr>
          <w:rFonts w:eastAsia="Times New Roman" w:cs="Times New Roman"/>
          <w:szCs w:val="24"/>
        </w:rPr>
      </w:pPr>
      <w:r>
        <w:rPr>
          <w:rFonts w:eastAsia="Times New Roman"/>
          <w:b/>
          <w:szCs w:val="24"/>
        </w:rPr>
        <w:t xml:space="preserve">ΔΗΜΗΤΡΙΟΣ ΚΥΡΙΑΖΙΔΗΣ: </w:t>
      </w:r>
      <w:r>
        <w:rPr>
          <w:rFonts w:eastAsia="Times New Roman"/>
          <w:szCs w:val="24"/>
        </w:rPr>
        <w:t>Μόνοι μας είμαστε.</w:t>
      </w:r>
    </w:p>
    <w:p w14:paraId="6A90EE4F" w14:textId="77777777" w:rsidR="00DD7B38" w:rsidRDefault="001C5CC8">
      <w:pPr>
        <w:spacing w:line="600" w:lineRule="auto"/>
        <w:ind w:firstLine="720"/>
        <w:jc w:val="both"/>
        <w:rPr>
          <w:rFonts w:eastAsia="Times New Roman" w:cs="Times New Roman"/>
          <w:szCs w:val="24"/>
        </w:rPr>
      </w:pPr>
      <w:r>
        <w:rPr>
          <w:rFonts w:eastAsia="Times New Roman" w:cs="Times New Roman"/>
          <w:b/>
        </w:rPr>
        <w:t xml:space="preserve">ΧΡΗΣΤΟΣ ΣΠΙΡΤΖΗΣ (Υπουργός Υποδομών και Μεταφορών): </w:t>
      </w:r>
      <w:r>
        <w:rPr>
          <w:rFonts w:eastAsia="Times New Roman" w:cs="Times New Roman"/>
        </w:rPr>
        <w:t>Έτσι ακριβώς, κύριε Κυριαζίδη, είναι και η τοποθέ</w:t>
      </w:r>
      <w:r>
        <w:rPr>
          <w:rFonts w:eastAsia="Times New Roman" w:cs="Times New Roman"/>
        </w:rPr>
        <w:t>τηση...</w:t>
      </w:r>
    </w:p>
    <w:p w14:paraId="6A90EE50" w14:textId="77777777" w:rsidR="00DD7B38" w:rsidRDefault="001C5CC8">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bCs/>
          <w:szCs w:val="24"/>
        </w:rPr>
        <w:t>Κύριε Κυριαζίδη, δεν ακούγεστε. Δεν σας διέκοψε ο κύριος Υπουργός. Έτσι και εσείς σεβαστείτε τον.</w:t>
      </w:r>
    </w:p>
    <w:p w14:paraId="6A90EE51" w14:textId="77777777" w:rsidR="00DD7B38" w:rsidRDefault="001C5CC8">
      <w:pPr>
        <w:spacing w:line="600" w:lineRule="auto"/>
        <w:ind w:firstLine="720"/>
        <w:jc w:val="both"/>
        <w:rPr>
          <w:rFonts w:eastAsia="Times New Roman" w:cs="Times New Roman"/>
          <w:szCs w:val="24"/>
        </w:rPr>
      </w:pPr>
      <w:r>
        <w:rPr>
          <w:rFonts w:eastAsia="Times New Roman"/>
          <w:b/>
          <w:szCs w:val="24"/>
        </w:rPr>
        <w:t xml:space="preserve">ΔΗΜΗΤΡΙΟΣ ΚΥΡΙΑΖΙΔΗΣ: </w:t>
      </w:r>
      <w:r>
        <w:rPr>
          <w:rFonts w:eastAsia="Times New Roman"/>
          <w:szCs w:val="24"/>
        </w:rPr>
        <w:t>Το έκανε. Πολλαπλά το έκανε.</w:t>
      </w:r>
    </w:p>
    <w:p w14:paraId="6A90EE52" w14:textId="77777777" w:rsidR="00DD7B38" w:rsidRDefault="001C5CC8">
      <w:pPr>
        <w:spacing w:line="600" w:lineRule="auto"/>
        <w:ind w:firstLine="720"/>
        <w:jc w:val="both"/>
        <w:rPr>
          <w:rFonts w:eastAsia="Times New Roman" w:cs="Times New Roman"/>
          <w:szCs w:val="24"/>
        </w:rPr>
      </w:pPr>
      <w:r>
        <w:rPr>
          <w:rFonts w:eastAsia="Times New Roman" w:cs="Times New Roman"/>
          <w:b/>
        </w:rPr>
        <w:t xml:space="preserve">ΧΡΗΣΤΟΣ ΣΠΙΡΤΖΗΣ (Υπουργός Υποδομών και Μεταφορών): </w:t>
      </w:r>
      <w:r>
        <w:rPr>
          <w:rFonts w:eastAsia="Times New Roman" w:cs="Times New Roman"/>
        </w:rPr>
        <w:t xml:space="preserve">Έτσι ακριβώς </w:t>
      </w:r>
      <w:r>
        <w:rPr>
          <w:rFonts w:eastAsia="Times New Roman" w:cs="Times New Roman"/>
        </w:rPr>
        <w:t>είναι και η τοποθέτηση...</w:t>
      </w:r>
    </w:p>
    <w:p w14:paraId="6A90EE53" w14:textId="77777777" w:rsidR="00DD7B38" w:rsidRDefault="001C5CC8">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(Μάριος Γεωργιάδης): </w:t>
      </w:r>
      <w:r>
        <w:rPr>
          <w:rFonts w:eastAsia="Times New Roman"/>
          <w:bCs/>
          <w:szCs w:val="24"/>
        </w:rPr>
        <w:t>Και εσείς, κύριε Υπουργέ, μην προκαλείτε, γιατί καταλαβαίνετε...</w:t>
      </w:r>
    </w:p>
    <w:p w14:paraId="6A90EE54" w14:textId="77777777" w:rsidR="00DD7B38" w:rsidRDefault="001C5CC8">
      <w:pPr>
        <w:spacing w:line="600" w:lineRule="auto"/>
        <w:ind w:firstLine="720"/>
        <w:jc w:val="both"/>
        <w:rPr>
          <w:rFonts w:eastAsia="Times New Roman" w:cs="Times New Roman"/>
          <w:szCs w:val="24"/>
        </w:rPr>
      </w:pPr>
      <w:r>
        <w:rPr>
          <w:rFonts w:eastAsia="Times New Roman" w:cs="Times New Roman"/>
          <w:b/>
        </w:rPr>
        <w:t xml:space="preserve">ΧΡΗΣΤΟΣ ΣΠΙΡΤΖΗΣ (Υπουργός Υποδομών και Μεταφορών): </w:t>
      </w:r>
      <w:r>
        <w:rPr>
          <w:rFonts w:eastAsia="Times New Roman" w:cs="Times New Roman"/>
        </w:rPr>
        <w:t xml:space="preserve">Όχι, προκαλώ, γιατί προκαλούμαι. </w:t>
      </w:r>
    </w:p>
    <w:p w14:paraId="6A90EE55" w14:textId="77777777" w:rsidR="00DD7B38" w:rsidRDefault="001C5CC8">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Ναι, αλλά θα αρ</w:t>
      </w:r>
      <w:r>
        <w:rPr>
          <w:rFonts w:eastAsia="Times New Roman"/>
          <w:bCs/>
          <w:szCs w:val="24"/>
        </w:rPr>
        <w:t>χίσουμε τώρα...</w:t>
      </w:r>
    </w:p>
    <w:p w14:paraId="6A90EE56" w14:textId="77777777" w:rsidR="00DD7B38" w:rsidRDefault="001C5CC8">
      <w:pPr>
        <w:spacing w:line="600" w:lineRule="auto"/>
        <w:ind w:firstLine="720"/>
        <w:jc w:val="both"/>
        <w:rPr>
          <w:rFonts w:eastAsia="Times New Roman" w:cs="Times New Roman"/>
          <w:szCs w:val="24"/>
        </w:rPr>
      </w:pPr>
      <w:r>
        <w:rPr>
          <w:rFonts w:eastAsia="Times New Roman" w:cs="Times New Roman"/>
          <w:b/>
        </w:rPr>
        <w:t xml:space="preserve">ΧΡΗΣΤΟΣ ΣΠΙΡΤΖΗΣ (Υπουργός Υποδομών και Μεταφορών): </w:t>
      </w:r>
      <w:r>
        <w:rPr>
          <w:rFonts w:eastAsia="Times New Roman" w:cs="Times New Roman"/>
        </w:rPr>
        <w:t>Αν δεν είμαι κόσμιος, να με διακόψει.</w:t>
      </w:r>
    </w:p>
    <w:p w14:paraId="6A90EE57" w14:textId="77777777" w:rsidR="00DD7B38" w:rsidRDefault="001C5CC8">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bCs/>
          <w:szCs w:val="24"/>
        </w:rPr>
        <w:t>Συνεχίστε, κύριε Υπουργέ.</w:t>
      </w:r>
    </w:p>
    <w:p w14:paraId="6A90EE58" w14:textId="77777777" w:rsidR="00DD7B38" w:rsidRDefault="001C5CC8">
      <w:pPr>
        <w:spacing w:line="600" w:lineRule="auto"/>
        <w:ind w:firstLine="720"/>
        <w:jc w:val="both"/>
        <w:rPr>
          <w:rFonts w:eastAsia="Times New Roman" w:cs="Times New Roman"/>
          <w:szCs w:val="24"/>
        </w:rPr>
      </w:pPr>
      <w:r>
        <w:rPr>
          <w:rFonts w:eastAsia="Times New Roman" w:cs="Times New Roman"/>
          <w:b/>
        </w:rPr>
        <w:t xml:space="preserve">ΧΡΗΣΤΟΣ ΣΠΙΡΤΖΗΣ (Υπουργός Υποδομών και Μεταφορών): </w:t>
      </w:r>
      <w:r>
        <w:rPr>
          <w:rFonts w:eastAsia="Times New Roman" w:cs="Times New Roman"/>
        </w:rPr>
        <w:t>Όπως, ακριβώς λοιπόν, στη Β΄ Δημοτικού</w:t>
      </w:r>
      <w:r>
        <w:rPr>
          <w:rFonts w:eastAsia="Times New Roman" w:cs="Times New Roman"/>
        </w:rPr>
        <w:t>,</w:t>
      </w:r>
      <w:r>
        <w:rPr>
          <w:rFonts w:eastAsia="Times New Roman" w:cs="Times New Roman"/>
        </w:rPr>
        <w:t xml:space="preserve"> </w:t>
      </w:r>
      <w:r>
        <w:rPr>
          <w:rFonts w:eastAsia="Times New Roman" w:cs="Times New Roman"/>
        </w:rPr>
        <w:t>περίπου</w:t>
      </w:r>
      <w:r>
        <w:rPr>
          <w:rFonts w:eastAsia="Times New Roman" w:cs="Times New Roman"/>
        </w:rPr>
        <w:t>,</w:t>
      </w:r>
      <w:r>
        <w:rPr>
          <w:rFonts w:eastAsia="Times New Roman" w:cs="Times New Roman"/>
        </w:rPr>
        <w:t xml:space="preserve"> λέγαμε το ποίημα «Στων Ψαρών την ολόμαυρη ράχη», έτσι συνεχίζετε τα τελευταία εξήντα χρόνια να λέτε το ίδιο ποίημα, κοροϊδεύοντας τους πολίτες όλης της Ελλάδας. Περιδιαβαίνετε τις περιοχές της Ελλάδας, όταν ήσασταν στην κυβέρνηση</w:t>
      </w:r>
      <w:r>
        <w:rPr>
          <w:rFonts w:eastAsia="Times New Roman" w:cs="Times New Roman"/>
        </w:rPr>
        <w:t>,</w:t>
      </w:r>
      <w:r>
        <w:rPr>
          <w:rFonts w:eastAsia="Times New Roman" w:cs="Times New Roman"/>
        </w:rPr>
        <w:t xml:space="preserve"> τις περιδιαβαίνα</w:t>
      </w:r>
      <w:r>
        <w:rPr>
          <w:rFonts w:eastAsia="Times New Roman" w:cs="Times New Roman"/>
        </w:rPr>
        <w:t>τε και τάζατε κιόλας…</w:t>
      </w:r>
    </w:p>
    <w:p w14:paraId="6A90EE59" w14:textId="77777777" w:rsidR="00DD7B38" w:rsidRDefault="001C5CC8">
      <w:pPr>
        <w:spacing w:line="600" w:lineRule="auto"/>
        <w:ind w:firstLine="720"/>
        <w:jc w:val="both"/>
        <w:rPr>
          <w:rFonts w:eastAsia="Times New Roman" w:cs="Times New Roman"/>
          <w:szCs w:val="24"/>
        </w:rPr>
      </w:pPr>
      <w:r>
        <w:rPr>
          <w:rFonts w:eastAsia="Times New Roman"/>
          <w:b/>
          <w:szCs w:val="24"/>
        </w:rPr>
        <w:lastRenderedPageBreak/>
        <w:t xml:space="preserve">ΔΗΜΗΤΡΙΟΣ ΚΥΡΙΑΖΙΔΗΣ: </w:t>
      </w:r>
      <w:r>
        <w:rPr>
          <w:rFonts w:eastAsia="Times New Roman"/>
          <w:szCs w:val="24"/>
        </w:rPr>
        <w:t>Για τη Δράμα σάς μιλάω, κύριε Υπουργέ.</w:t>
      </w:r>
    </w:p>
    <w:p w14:paraId="6A90EE5A" w14:textId="77777777" w:rsidR="00DD7B38" w:rsidRDefault="001C5CC8">
      <w:pPr>
        <w:spacing w:line="600" w:lineRule="auto"/>
        <w:ind w:firstLine="720"/>
        <w:jc w:val="both"/>
        <w:rPr>
          <w:rFonts w:eastAsia="Times New Roman" w:cs="Times New Roman"/>
          <w:szCs w:val="24"/>
        </w:rPr>
      </w:pPr>
      <w:r>
        <w:rPr>
          <w:rFonts w:eastAsia="Times New Roman" w:cs="Times New Roman"/>
          <w:b/>
        </w:rPr>
        <w:t xml:space="preserve">ΧΡΗΣΤΟΣ ΣΠΙΡΤΖΗΣ (Υπουργός Υποδομών και Μεταφορών): </w:t>
      </w:r>
      <w:r>
        <w:rPr>
          <w:rFonts w:eastAsia="Times New Roman" w:cs="Times New Roman"/>
        </w:rPr>
        <w:t>Και για τη Δράμα ήταν και δράμα αυτά που τους λέγατε.</w:t>
      </w:r>
    </w:p>
    <w:p w14:paraId="6A90EE5B" w14:textId="77777777" w:rsidR="00DD7B38" w:rsidRDefault="001C5CC8">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Δεν ακούγεστε, κύριε Κυριαζίδη.</w:t>
      </w:r>
    </w:p>
    <w:p w14:paraId="6A90EE5C" w14:textId="77777777" w:rsidR="00DD7B38" w:rsidRDefault="001C5CC8">
      <w:pPr>
        <w:spacing w:line="600" w:lineRule="auto"/>
        <w:ind w:firstLine="720"/>
        <w:jc w:val="both"/>
        <w:rPr>
          <w:rFonts w:eastAsia="Times New Roman" w:cs="Times New Roman"/>
          <w:szCs w:val="24"/>
        </w:rPr>
      </w:pPr>
      <w:r>
        <w:rPr>
          <w:rFonts w:eastAsia="Times New Roman"/>
          <w:b/>
          <w:szCs w:val="24"/>
        </w:rPr>
        <w:t>ΔΗΜ</w:t>
      </w:r>
      <w:r>
        <w:rPr>
          <w:rFonts w:eastAsia="Times New Roman"/>
          <w:b/>
          <w:szCs w:val="24"/>
        </w:rPr>
        <w:t>ΗΤΡΙΟΣ ΚΥΡΙΑΖΙΔΗΣ:</w:t>
      </w:r>
      <w:r>
        <w:rPr>
          <w:rFonts w:eastAsia="Times New Roman"/>
          <w:szCs w:val="24"/>
        </w:rPr>
        <w:t xml:space="preserve"> Να σας φέρω τα χαρτιά. Τι να κάνουμε τώρα;</w:t>
      </w:r>
    </w:p>
    <w:p w14:paraId="6A90EE5D" w14:textId="77777777" w:rsidR="00DD7B38" w:rsidRDefault="001C5CC8">
      <w:pPr>
        <w:spacing w:line="600" w:lineRule="auto"/>
        <w:ind w:firstLine="720"/>
        <w:jc w:val="both"/>
        <w:rPr>
          <w:rFonts w:eastAsia="Times New Roman" w:cs="Times New Roman"/>
          <w:szCs w:val="24"/>
        </w:rPr>
      </w:pPr>
      <w:r>
        <w:rPr>
          <w:rFonts w:eastAsia="Times New Roman" w:cs="Times New Roman"/>
          <w:b/>
        </w:rPr>
        <w:t>ΧΡΗΣΤΟΣ ΣΠΙΡΤΖΗΣ (Υπουργός Υποδομών και Μεταφορών):</w:t>
      </w:r>
      <w:r>
        <w:rPr>
          <w:rFonts w:eastAsia="Times New Roman" w:cs="Times New Roman"/>
        </w:rPr>
        <w:t xml:space="preserve"> Για τη Δράμα, κύριε Κυριαζίδη, δυστυχώς, τα κάνατε δράμα στη Δράμα!</w:t>
      </w:r>
    </w:p>
    <w:p w14:paraId="6A90EE5E" w14:textId="77777777" w:rsidR="00DD7B38" w:rsidRDefault="001C5CC8">
      <w:pPr>
        <w:spacing w:line="600" w:lineRule="auto"/>
        <w:ind w:firstLine="720"/>
        <w:jc w:val="both"/>
        <w:rPr>
          <w:rFonts w:eastAsia="Times New Roman" w:cs="Times New Roman"/>
          <w:szCs w:val="24"/>
        </w:rPr>
      </w:pPr>
      <w:r>
        <w:rPr>
          <w:rFonts w:eastAsia="Times New Roman" w:cs="Times New Roman"/>
        </w:rPr>
        <w:t>Αναθέσατε αυτό</w:t>
      </w:r>
      <w:r>
        <w:rPr>
          <w:rFonts w:eastAsia="Times New Roman" w:cs="Times New Roman"/>
        </w:rPr>
        <w:t>ν</w:t>
      </w:r>
      <w:r>
        <w:rPr>
          <w:rFonts w:eastAsia="Times New Roman" w:cs="Times New Roman"/>
        </w:rPr>
        <w:t xml:space="preserve"> το</w:t>
      </w:r>
      <w:r>
        <w:rPr>
          <w:rFonts w:eastAsia="Times New Roman" w:cs="Times New Roman"/>
        </w:rPr>
        <w:t>ν</w:t>
      </w:r>
      <w:r>
        <w:rPr>
          <w:rFonts w:eastAsia="Times New Roman" w:cs="Times New Roman"/>
        </w:rPr>
        <w:t xml:space="preserve"> δρόμο σε τρεις διαφορετικούς φορείς</w:t>
      </w:r>
      <w:r>
        <w:rPr>
          <w:rFonts w:eastAsia="Times New Roman" w:cs="Times New Roman"/>
        </w:rPr>
        <w:t>.</w:t>
      </w:r>
      <w:r>
        <w:rPr>
          <w:rFonts w:eastAsia="Times New Roman" w:cs="Times New Roman"/>
        </w:rPr>
        <w:t xml:space="preserve"> </w:t>
      </w:r>
      <w:r>
        <w:rPr>
          <w:rFonts w:eastAsia="Times New Roman" w:cs="Times New Roman"/>
        </w:rPr>
        <w:t>Σ</w:t>
      </w:r>
      <w:r>
        <w:rPr>
          <w:rFonts w:eastAsia="Times New Roman" w:cs="Times New Roman"/>
        </w:rPr>
        <w:t xml:space="preserve">την περιφέρεια, </w:t>
      </w:r>
      <w:r>
        <w:rPr>
          <w:rFonts w:eastAsia="Times New Roman" w:cs="Times New Roman"/>
        </w:rPr>
        <w:t>στην Εγνατία, στο Υπουργείο να μελετήσ</w:t>
      </w:r>
      <w:r>
        <w:rPr>
          <w:rFonts w:eastAsia="Times New Roman" w:cs="Times New Roman"/>
        </w:rPr>
        <w:t>ουν</w:t>
      </w:r>
      <w:r>
        <w:rPr>
          <w:rFonts w:eastAsia="Times New Roman" w:cs="Times New Roman"/>
        </w:rPr>
        <w:t xml:space="preserve"> έναν δρόμο. Κάθε μελέτη είχε διαφορετική διατομή. Αλλού το τμήμα της μελέτης είχε ΛΕΑ, αλλού δεν είχε.</w:t>
      </w:r>
    </w:p>
    <w:p w14:paraId="6A90EE5F" w14:textId="77777777" w:rsidR="00DD7B38" w:rsidRDefault="001C5CC8">
      <w:pPr>
        <w:spacing w:line="600" w:lineRule="auto"/>
        <w:ind w:firstLine="720"/>
        <w:jc w:val="both"/>
        <w:rPr>
          <w:rFonts w:eastAsia="Times New Roman" w:cs="Times New Roman"/>
          <w:szCs w:val="24"/>
        </w:rPr>
      </w:pPr>
      <w:r>
        <w:rPr>
          <w:rFonts w:eastAsia="Times New Roman"/>
          <w:b/>
          <w:szCs w:val="24"/>
        </w:rPr>
        <w:t xml:space="preserve">ΔΗΜΗΤΡΙΟΣ ΚΥΡΙΑΖΙΔΗΣ: </w:t>
      </w:r>
      <w:r>
        <w:rPr>
          <w:rFonts w:eastAsia="Times New Roman"/>
          <w:szCs w:val="24"/>
        </w:rPr>
        <w:t xml:space="preserve">Κοινή </w:t>
      </w:r>
      <w:r>
        <w:rPr>
          <w:rFonts w:eastAsia="Times New Roman"/>
          <w:szCs w:val="24"/>
        </w:rPr>
        <w:t>υπουργική απόφαση</w:t>
      </w:r>
      <w:r>
        <w:rPr>
          <w:rFonts w:eastAsia="Times New Roman"/>
          <w:szCs w:val="24"/>
        </w:rPr>
        <w:t xml:space="preserve"> υπογράφηκε το 2013, «ΕΓΝΑΤΙΑ Α.Ε</w:t>
      </w:r>
      <w:r>
        <w:rPr>
          <w:rFonts w:eastAsia="Times New Roman"/>
          <w:szCs w:val="24"/>
        </w:rPr>
        <w:t>.</w:t>
      </w:r>
      <w:r>
        <w:rPr>
          <w:rFonts w:eastAsia="Times New Roman"/>
          <w:szCs w:val="24"/>
        </w:rPr>
        <w:t>»</w:t>
      </w:r>
      <w:r>
        <w:rPr>
          <w:rFonts w:eastAsia="Times New Roman"/>
          <w:szCs w:val="24"/>
        </w:rPr>
        <w:t>.</w:t>
      </w:r>
    </w:p>
    <w:p w14:paraId="6A90EE60" w14:textId="77777777" w:rsidR="00DD7B38" w:rsidRDefault="001C5CC8">
      <w:pPr>
        <w:spacing w:line="600" w:lineRule="auto"/>
        <w:ind w:firstLine="720"/>
        <w:jc w:val="both"/>
        <w:rPr>
          <w:rFonts w:eastAsia="Times New Roman" w:cs="Times New Roman"/>
          <w:szCs w:val="24"/>
        </w:rPr>
      </w:pPr>
      <w:r>
        <w:rPr>
          <w:rFonts w:eastAsia="Times New Roman" w:cs="Times New Roman"/>
          <w:b/>
        </w:rPr>
        <w:lastRenderedPageBreak/>
        <w:t>ΧΡΗΣΤΟΣ ΣΠΙΡΤΖΗΣ (Υπουργός Υπ</w:t>
      </w:r>
      <w:r>
        <w:rPr>
          <w:rFonts w:eastAsia="Times New Roman" w:cs="Times New Roman"/>
          <w:b/>
        </w:rPr>
        <w:t>οδομών και Μεταφορών):</w:t>
      </w:r>
      <w:r>
        <w:rPr>
          <w:rFonts w:eastAsia="Times New Roman" w:cs="Times New Roman"/>
        </w:rPr>
        <w:t xml:space="preserve"> Για όνομα του </w:t>
      </w:r>
      <w:r>
        <w:rPr>
          <w:rFonts w:eastAsia="Times New Roman" w:cs="Times New Roman"/>
        </w:rPr>
        <w:t>θ</w:t>
      </w:r>
      <w:r>
        <w:rPr>
          <w:rFonts w:eastAsia="Times New Roman" w:cs="Times New Roman"/>
        </w:rPr>
        <w:t>εού!</w:t>
      </w:r>
    </w:p>
    <w:p w14:paraId="6A90EE61" w14:textId="77777777" w:rsidR="00DD7B38" w:rsidRDefault="001C5CC8">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bCs/>
          <w:szCs w:val="24"/>
        </w:rPr>
        <w:t>Κύριε Κυριαζίδη, δεν ακούγεστε. Δεν σας διέκοψε ο κύριος Υπουργός.</w:t>
      </w:r>
    </w:p>
    <w:p w14:paraId="6A90EE62" w14:textId="77777777" w:rsidR="00DD7B38" w:rsidRDefault="001C5CC8">
      <w:pPr>
        <w:spacing w:line="600" w:lineRule="auto"/>
        <w:ind w:firstLine="720"/>
        <w:jc w:val="both"/>
        <w:rPr>
          <w:rFonts w:eastAsia="Times New Roman" w:cs="Times New Roman"/>
          <w:szCs w:val="24"/>
        </w:rPr>
      </w:pPr>
      <w:r>
        <w:rPr>
          <w:rFonts w:eastAsia="Times New Roman" w:cs="Times New Roman"/>
          <w:b/>
        </w:rPr>
        <w:t xml:space="preserve">ΧΡΗΣΤΟΣ ΣΠΙΡΤΖΗΣ (Υπουργός Υποδομών και Μεταφορών): </w:t>
      </w:r>
      <w:r>
        <w:rPr>
          <w:rFonts w:eastAsia="Times New Roman" w:cs="Times New Roman"/>
        </w:rPr>
        <w:t xml:space="preserve">Εγώ είπα, αν θέλετε, να συνεχίσετε να αναπτύξετε το σκεπτικό </w:t>
      </w:r>
      <w:r>
        <w:rPr>
          <w:rFonts w:eastAsia="Times New Roman" w:cs="Times New Roman"/>
        </w:rPr>
        <w:t>σας. Δεν θέλετε.</w:t>
      </w:r>
    </w:p>
    <w:p w14:paraId="6A90EE63" w14:textId="77777777" w:rsidR="00DD7B38" w:rsidRDefault="001C5CC8">
      <w:pPr>
        <w:spacing w:line="600" w:lineRule="auto"/>
        <w:ind w:firstLine="720"/>
        <w:jc w:val="both"/>
        <w:rPr>
          <w:rFonts w:eastAsia="Times New Roman" w:cs="Times New Roman"/>
          <w:szCs w:val="24"/>
        </w:rPr>
      </w:pPr>
      <w:r>
        <w:rPr>
          <w:rFonts w:eastAsia="Times New Roman" w:cs="Times New Roman"/>
        </w:rPr>
        <w:t>Αλλού, λοιπόν, είχε γίνει από τον ένα φορέα η μελέτη του δρόμου με άλλη διατομή και με ΛΕΑ, αλλού δεν είχε ΛΕΑ. Στην Αμφίπολη θα βρίσκατε τον Μέγα Αλέξανδρο και προφανώς σταματήσατε. Στο</w:t>
      </w:r>
      <w:r>
        <w:rPr>
          <w:rFonts w:eastAsia="Times New Roman" w:cs="Times New Roman"/>
        </w:rPr>
        <w:t>ν</w:t>
      </w:r>
      <w:r>
        <w:rPr>
          <w:rFonts w:eastAsia="Times New Roman" w:cs="Times New Roman"/>
        </w:rPr>
        <w:t xml:space="preserve"> δρόμο Δράμα</w:t>
      </w:r>
      <w:r>
        <w:rPr>
          <w:rFonts w:eastAsia="Times New Roman" w:cs="Times New Roman"/>
          <w:b/>
        </w:rPr>
        <w:t xml:space="preserve"> </w:t>
      </w:r>
      <w:r>
        <w:rPr>
          <w:rFonts w:eastAsia="Times New Roman" w:cs="Times New Roman"/>
        </w:rPr>
        <w:t>- Καβάλα ξέρει όλος ο κόσμος ότι οι φοβ</w:t>
      </w:r>
      <w:r>
        <w:rPr>
          <w:rFonts w:eastAsia="Times New Roman" w:cs="Times New Roman"/>
        </w:rPr>
        <w:t>ερές μελέτες που κάνατε προέβλεπαν ότι θα περάσει μέσα από το προστατευόμενο δάσος με απίστευτες...</w:t>
      </w:r>
    </w:p>
    <w:p w14:paraId="6A90EE64" w14:textId="77777777" w:rsidR="00DD7B38" w:rsidRDefault="001C5CC8">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Pr>
          <w:rFonts w:eastAsia="Times New Roman"/>
          <w:bCs/>
          <w:szCs w:val="24"/>
        </w:rPr>
        <w:t>Συγγνώμη, κύριε Υπουργέ, θα πρέπει να σας διακόψω για να κάνω μια ανακοίνωση, επειδή μετά θα ολοκληρωθεί η συνεδρίαση.</w:t>
      </w:r>
    </w:p>
    <w:p w14:paraId="6A90EE65" w14:textId="77777777" w:rsidR="00DD7B38" w:rsidRDefault="001C5CC8">
      <w:pPr>
        <w:spacing w:line="600" w:lineRule="auto"/>
        <w:ind w:firstLine="720"/>
        <w:jc w:val="both"/>
        <w:rPr>
          <w:rFonts w:eastAsia="Times New Roman" w:cs="Times New Roman"/>
          <w:color w:val="000000" w:themeColor="text1"/>
          <w:szCs w:val="24"/>
        </w:rPr>
      </w:pPr>
      <w:r w:rsidRPr="00114081">
        <w:rPr>
          <w:rFonts w:eastAsia="Times New Roman" w:cs="Times New Roman"/>
          <w:color w:val="000000" w:themeColor="text1"/>
        </w:rPr>
        <w:t>Κυρίε</w:t>
      </w:r>
      <w:r w:rsidRPr="00114081">
        <w:rPr>
          <w:rFonts w:eastAsia="Times New Roman" w:cs="Times New Roman"/>
          <w:color w:val="000000" w:themeColor="text1"/>
        </w:rPr>
        <w:t xml:space="preserve">ς και κύριοι συνάδελφοι, έχω την τιμή να ανακοινώσω στο Σώμα ότι τη συνεδρίασή μας παρακολουθούν από τα </w:t>
      </w:r>
      <w:r w:rsidRPr="00114081">
        <w:rPr>
          <w:rFonts w:eastAsia="Times New Roman" w:cs="Times New Roman"/>
          <w:color w:val="000000" w:themeColor="text1"/>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w:t>
      </w:r>
      <w:r w:rsidRPr="00114081">
        <w:rPr>
          <w:rFonts w:eastAsia="Times New Roman" w:cs="Times New Roman"/>
          <w:color w:val="000000" w:themeColor="text1"/>
        </w:rPr>
        <w:t>ρόπο οργάνωσης και λειτουργίας της Βουλής, πενήντα τέσσερις μαθητές και μαθήτριες και τέσσερις εκπαιδευτικοί συνοδοί τους από το 7</w:t>
      </w:r>
      <w:r w:rsidRPr="00114081">
        <w:rPr>
          <w:rFonts w:eastAsia="Times New Roman" w:cs="Times New Roman"/>
          <w:color w:val="000000" w:themeColor="text1"/>
          <w:vertAlign w:val="superscript"/>
        </w:rPr>
        <w:t>ο</w:t>
      </w:r>
      <w:r w:rsidRPr="00114081">
        <w:rPr>
          <w:rFonts w:eastAsia="Times New Roman" w:cs="Times New Roman"/>
          <w:color w:val="000000" w:themeColor="text1"/>
        </w:rPr>
        <w:t xml:space="preserve"> Γυμνάσιο Καβάλας. </w:t>
      </w:r>
    </w:p>
    <w:p w14:paraId="6A90EE66" w14:textId="77777777" w:rsidR="00DD7B38" w:rsidRDefault="001C5CC8">
      <w:pPr>
        <w:spacing w:line="600" w:lineRule="auto"/>
        <w:ind w:left="360" w:firstLine="720"/>
        <w:jc w:val="both"/>
        <w:rPr>
          <w:rFonts w:eastAsia="Times New Roman" w:cs="Times New Roman"/>
          <w:color w:val="000000" w:themeColor="text1"/>
        </w:rPr>
      </w:pPr>
      <w:r w:rsidRPr="00114081">
        <w:rPr>
          <w:rFonts w:eastAsia="Times New Roman" w:cs="Times New Roman"/>
          <w:color w:val="000000" w:themeColor="text1"/>
        </w:rPr>
        <w:t xml:space="preserve">Η Βουλή τούς καλωσορίζει. </w:t>
      </w:r>
    </w:p>
    <w:p w14:paraId="6A90EE67" w14:textId="77777777" w:rsidR="00DD7B38" w:rsidRDefault="001C5CC8">
      <w:pPr>
        <w:spacing w:line="600" w:lineRule="auto"/>
        <w:ind w:firstLine="720"/>
        <w:jc w:val="center"/>
        <w:rPr>
          <w:rFonts w:eastAsia="Times New Roman" w:cs="Times New Roman"/>
          <w:color w:val="000000" w:themeColor="text1"/>
        </w:rPr>
      </w:pPr>
      <w:r w:rsidRPr="00114081">
        <w:rPr>
          <w:rFonts w:eastAsia="Times New Roman" w:cs="Times New Roman"/>
          <w:color w:val="000000" w:themeColor="text1"/>
        </w:rPr>
        <w:t>(Χειροκροτήματα απ</w:t>
      </w:r>
      <w:r>
        <w:rPr>
          <w:rFonts w:eastAsia="Times New Roman" w:cs="Times New Roman"/>
          <w:color w:val="000000" w:themeColor="text1"/>
        </w:rPr>
        <w:t>’</w:t>
      </w:r>
      <w:r w:rsidRPr="00114081">
        <w:rPr>
          <w:rFonts w:eastAsia="Times New Roman" w:cs="Times New Roman"/>
          <w:color w:val="000000" w:themeColor="text1"/>
        </w:rPr>
        <w:t xml:space="preserve"> όλες τις πτέρυγες της Βουλής)</w:t>
      </w:r>
    </w:p>
    <w:p w14:paraId="6A90EE68" w14:textId="77777777" w:rsidR="00DD7B38" w:rsidRDefault="001C5CC8">
      <w:pPr>
        <w:spacing w:line="600" w:lineRule="auto"/>
        <w:ind w:left="360" w:firstLine="720"/>
        <w:jc w:val="both"/>
        <w:rPr>
          <w:rFonts w:eastAsia="Times New Roman" w:cs="Times New Roman"/>
        </w:rPr>
      </w:pPr>
      <w:r>
        <w:rPr>
          <w:rFonts w:eastAsia="Times New Roman" w:cs="Times New Roman"/>
        </w:rPr>
        <w:t>Συνεχίστε, κύριε Υπουργέ.</w:t>
      </w:r>
    </w:p>
    <w:p w14:paraId="6A90EE69" w14:textId="77777777" w:rsidR="00DD7B38" w:rsidRDefault="001C5CC8">
      <w:pPr>
        <w:spacing w:line="600" w:lineRule="auto"/>
        <w:ind w:left="360" w:firstLine="720"/>
        <w:jc w:val="both"/>
        <w:rPr>
          <w:rFonts w:eastAsia="Times New Roman" w:cs="Times New Roman"/>
        </w:rPr>
      </w:pPr>
      <w:r>
        <w:rPr>
          <w:rFonts w:eastAsia="Times New Roman" w:cs="Times New Roman"/>
          <w:b/>
        </w:rPr>
        <w:t>ΧΡ</w:t>
      </w:r>
      <w:r>
        <w:rPr>
          <w:rFonts w:eastAsia="Times New Roman" w:cs="Times New Roman"/>
          <w:b/>
        </w:rPr>
        <w:t xml:space="preserve">ΗΣΤΟΣ ΣΠΙΡΤΖΗΣ (Υπουργός Υποδομών και Μεταφορών): </w:t>
      </w:r>
      <w:r>
        <w:rPr>
          <w:rFonts w:eastAsia="Times New Roman" w:cs="Times New Roman"/>
        </w:rPr>
        <w:t>Έχουμε και σχολεία από την περιοχή, άρα μπορούν να το πιστοποιήσουν κιόλας.</w:t>
      </w:r>
    </w:p>
    <w:p w14:paraId="6A90EE6A" w14:textId="77777777" w:rsidR="00DD7B38" w:rsidRDefault="001C5CC8">
      <w:pPr>
        <w:spacing w:line="600" w:lineRule="auto"/>
        <w:ind w:left="360" w:firstLine="720"/>
        <w:jc w:val="both"/>
        <w:rPr>
          <w:rFonts w:eastAsia="Times New Roman" w:cs="Times New Roman"/>
        </w:rPr>
      </w:pPr>
      <w:r>
        <w:rPr>
          <w:rFonts w:eastAsia="Times New Roman" w:cs="Times New Roman"/>
        </w:rPr>
        <w:t>Στον δρόμο Δράμα – Καβάλα, λοιπόν, η φοβερή χάραξη που είχατε σκεφτεί</w:t>
      </w:r>
      <w:r w:rsidRPr="00D32A81">
        <w:rPr>
          <w:rFonts w:eastAsia="Times New Roman" w:cs="Times New Roman"/>
        </w:rPr>
        <w:t>,</w:t>
      </w:r>
      <w:r>
        <w:rPr>
          <w:rFonts w:eastAsia="Times New Roman" w:cs="Times New Roman"/>
        </w:rPr>
        <w:t xml:space="preserve"> περνούσε μέσα από το προστατευόμενο δάσος. Δεν είναι μόνο θ</w:t>
      </w:r>
      <w:r>
        <w:rPr>
          <w:rFonts w:eastAsia="Times New Roman" w:cs="Times New Roman"/>
        </w:rPr>
        <w:t xml:space="preserve">έματα νομοθεσίας, είναι και αντιδράσεις για την προστασία του. Άρα, προφανώς, αυτό το τμήμα δεν μπορεί να έχει μελετητική ωριμότητα. </w:t>
      </w:r>
    </w:p>
    <w:p w14:paraId="6A90EE6B" w14:textId="77777777" w:rsidR="00DD7B38" w:rsidRDefault="001C5CC8">
      <w:pPr>
        <w:spacing w:line="600" w:lineRule="auto"/>
        <w:ind w:left="360" w:firstLine="720"/>
        <w:jc w:val="both"/>
        <w:rPr>
          <w:rFonts w:eastAsia="Times New Roman" w:cs="Times New Roman"/>
        </w:rPr>
      </w:pPr>
      <w:r>
        <w:rPr>
          <w:rFonts w:eastAsia="Times New Roman" w:cs="Times New Roman"/>
        </w:rPr>
        <w:lastRenderedPageBreak/>
        <w:t xml:space="preserve">Πώς είδατε εσείς ότι τα είχατε τακτοποιήσει όλα; Πόρους δεν είχατε δεσμεύσει. Πώς τα κάνατε, δηλαδή, τα έργα; Ο </w:t>
      </w:r>
      <w:proofErr w:type="spellStart"/>
      <w:r>
        <w:rPr>
          <w:rFonts w:eastAsia="Times New Roman" w:cs="Times New Roman"/>
        </w:rPr>
        <w:t>Χουντίνι</w:t>
      </w:r>
      <w:proofErr w:type="spellEnd"/>
      <w:r>
        <w:rPr>
          <w:rFonts w:eastAsia="Times New Roman" w:cs="Times New Roman"/>
        </w:rPr>
        <w:t xml:space="preserve"> ε</w:t>
      </w:r>
      <w:r>
        <w:rPr>
          <w:rFonts w:eastAsia="Times New Roman" w:cs="Times New Roman"/>
        </w:rPr>
        <w:t>ίστε;</w:t>
      </w:r>
    </w:p>
    <w:p w14:paraId="6A90EE6C" w14:textId="77777777" w:rsidR="00DD7B38" w:rsidRDefault="001C5CC8">
      <w:pPr>
        <w:spacing w:line="600" w:lineRule="auto"/>
        <w:ind w:left="360" w:firstLine="720"/>
        <w:jc w:val="both"/>
        <w:rPr>
          <w:rFonts w:eastAsia="Times New Roman" w:cs="Times New Roman"/>
        </w:rPr>
      </w:pPr>
      <w:r>
        <w:rPr>
          <w:rFonts w:eastAsia="Times New Roman" w:cs="Times New Roman"/>
        </w:rPr>
        <w:t xml:space="preserve">Και επειδή, κύριε Πρόεδρε, ακούγονται διάφορα εδώ και τα βάζουν στο στόμα της Κυβέρνησης, εδώ είναι η απάντηση με ημερομηνία 23 Μαρτίου. Θα διαβάσω τι λέει ακριβώς. «Η Εγνατία Οδός», ούτε ο </w:t>
      </w:r>
      <w:proofErr w:type="spellStart"/>
      <w:r>
        <w:rPr>
          <w:rFonts w:eastAsia="Times New Roman" w:cs="Times New Roman"/>
        </w:rPr>
        <w:t>Σπίρτζης</w:t>
      </w:r>
      <w:proofErr w:type="spellEnd"/>
      <w:r>
        <w:rPr>
          <w:rFonts w:eastAsia="Times New Roman" w:cs="Times New Roman"/>
        </w:rPr>
        <w:t xml:space="preserve"> ούτε ο Σγουρίδης ούτε κανείς ...</w:t>
      </w:r>
    </w:p>
    <w:p w14:paraId="6A90EE6D" w14:textId="77777777" w:rsidR="00DD7B38" w:rsidRDefault="001C5CC8">
      <w:pPr>
        <w:spacing w:line="600" w:lineRule="auto"/>
        <w:ind w:left="360" w:firstLine="720"/>
        <w:jc w:val="both"/>
        <w:rPr>
          <w:rFonts w:eastAsia="Times New Roman"/>
          <w:b/>
          <w:szCs w:val="24"/>
        </w:rPr>
      </w:pPr>
      <w:r>
        <w:rPr>
          <w:rFonts w:eastAsia="Times New Roman"/>
          <w:b/>
          <w:szCs w:val="24"/>
        </w:rPr>
        <w:t>ΔΗΜΗΤΡΙΟΣ ΚΥΡΙΑΖΙΔ</w:t>
      </w:r>
      <w:r>
        <w:rPr>
          <w:rFonts w:eastAsia="Times New Roman"/>
          <w:b/>
          <w:szCs w:val="24"/>
        </w:rPr>
        <w:t xml:space="preserve">ΗΣ: </w:t>
      </w:r>
      <w:r>
        <w:rPr>
          <w:rFonts w:eastAsia="Times New Roman"/>
          <w:szCs w:val="24"/>
        </w:rPr>
        <w:t>Την απάντηση του κ. Σγουρίδη έχω.</w:t>
      </w:r>
    </w:p>
    <w:p w14:paraId="6A90EE6E" w14:textId="77777777" w:rsidR="00DD7B38" w:rsidRDefault="001C5CC8">
      <w:pPr>
        <w:spacing w:line="600" w:lineRule="auto"/>
        <w:ind w:left="357" w:firstLine="720"/>
        <w:jc w:val="both"/>
        <w:rPr>
          <w:rFonts w:eastAsia="Times New Roman" w:cs="Times New Roman"/>
        </w:rPr>
      </w:pPr>
      <w:r>
        <w:rPr>
          <w:rFonts w:eastAsia="Times New Roman" w:cs="Times New Roman"/>
          <w:b/>
        </w:rPr>
        <w:t xml:space="preserve">ΧΡΗΣΤΟΣ ΣΠΙΡΤΖΗΣ (Υπουργός Υποδομών και Μεταφορών): </w:t>
      </w:r>
      <w:r>
        <w:rPr>
          <w:rFonts w:eastAsia="Times New Roman" w:cs="Times New Roman"/>
        </w:rPr>
        <w:t xml:space="preserve">Προφανώς η απάντηση του κ. Σγουρίδη ήταν ανάγνωση της απάντησης του αρμόδιου φορέα, δηλαδή </w:t>
      </w:r>
      <w:r>
        <w:rPr>
          <w:rFonts w:eastAsia="Times New Roman" w:cs="Times New Roman"/>
        </w:rPr>
        <w:t>της εταιρείας</w:t>
      </w:r>
      <w:r>
        <w:rPr>
          <w:rFonts w:eastAsia="Times New Roman" w:cs="Times New Roman"/>
        </w:rPr>
        <w:t xml:space="preserve"> «Εγνατία» και λέει -και το έχετε το έγγραφο της </w:t>
      </w:r>
      <w:r>
        <w:rPr>
          <w:rFonts w:eastAsia="Times New Roman" w:cs="Times New Roman"/>
        </w:rPr>
        <w:t xml:space="preserve">εταιρείας </w:t>
      </w:r>
      <w:r>
        <w:rPr>
          <w:rFonts w:eastAsia="Times New Roman" w:cs="Times New Roman"/>
        </w:rPr>
        <w:t xml:space="preserve">«Εγνατία»- για να καταλάβουμε πώς είναι το ποίημα που μας λέει κάθε φορά, κάθε Βουλευτής της Νέας Δημοκρατίας. </w:t>
      </w:r>
    </w:p>
    <w:p w14:paraId="6A90EE6F" w14:textId="77777777" w:rsidR="00DD7B38" w:rsidRDefault="001C5CC8">
      <w:pPr>
        <w:spacing w:line="600" w:lineRule="auto"/>
        <w:ind w:left="357" w:firstLine="720"/>
        <w:jc w:val="both"/>
        <w:rPr>
          <w:rFonts w:eastAsia="Times New Roman" w:cs="Times New Roman"/>
        </w:rPr>
      </w:pPr>
      <w:r>
        <w:rPr>
          <w:rFonts w:eastAsia="Times New Roman" w:cs="Times New Roman"/>
        </w:rPr>
        <w:lastRenderedPageBreak/>
        <w:t xml:space="preserve">«Για το </w:t>
      </w:r>
      <w:proofErr w:type="spellStart"/>
      <w:r>
        <w:rPr>
          <w:rFonts w:eastAsia="Times New Roman" w:cs="Times New Roman"/>
        </w:rPr>
        <w:t>υποτμήμα</w:t>
      </w:r>
      <w:proofErr w:type="spellEnd"/>
      <w:r>
        <w:rPr>
          <w:rFonts w:eastAsia="Times New Roman" w:cs="Times New Roman"/>
        </w:rPr>
        <w:t xml:space="preserve"> παράκαμψη «Δράμα</w:t>
      </w:r>
      <w:r>
        <w:rPr>
          <w:rFonts w:eastAsia="Times New Roman" w:cs="Times New Roman"/>
          <w:b/>
        </w:rPr>
        <w:t xml:space="preserve"> –</w:t>
      </w:r>
      <w:r>
        <w:rPr>
          <w:rFonts w:eastAsia="Times New Roman" w:cs="Times New Roman"/>
        </w:rPr>
        <w:t xml:space="preserve"> </w:t>
      </w:r>
      <w:proofErr w:type="spellStart"/>
      <w:r>
        <w:rPr>
          <w:rFonts w:eastAsia="Times New Roman" w:cs="Times New Roman"/>
        </w:rPr>
        <w:t>Μαυρολεύκη</w:t>
      </w:r>
      <w:proofErr w:type="spellEnd"/>
      <w:r>
        <w:rPr>
          <w:rFonts w:eastAsia="Times New Roman" w:cs="Times New Roman"/>
        </w:rPr>
        <w:t xml:space="preserve"> – </w:t>
      </w:r>
      <w:proofErr w:type="spellStart"/>
      <w:r>
        <w:rPr>
          <w:rFonts w:eastAsia="Times New Roman" w:cs="Times New Roman"/>
        </w:rPr>
        <w:t>Παλαιοκώμη</w:t>
      </w:r>
      <w:proofErr w:type="spellEnd"/>
      <w:r>
        <w:rPr>
          <w:rFonts w:eastAsia="Times New Roman" w:cs="Times New Roman"/>
        </w:rPr>
        <w:t>», αφού αναφέρει ό,τι λέει, «με την προϋπόθεση ένταξης σχετικής δαπάνης σε χρηματοδοτ</w:t>
      </w:r>
      <w:r>
        <w:rPr>
          <w:rFonts w:eastAsia="Times New Roman" w:cs="Times New Roman"/>
        </w:rPr>
        <w:t xml:space="preserve">ικό πρόγραμμα. Για το τελευταίο </w:t>
      </w:r>
      <w:proofErr w:type="spellStart"/>
      <w:r>
        <w:rPr>
          <w:rFonts w:eastAsia="Times New Roman" w:cs="Times New Roman"/>
        </w:rPr>
        <w:t>υποτμήμα</w:t>
      </w:r>
      <w:proofErr w:type="spellEnd"/>
      <w:r>
        <w:rPr>
          <w:rFonts w:eastAsia="Times New Roman" w:cs="Times New Roman"/>
        </w:rPr>
        <w:t xml:space="preserve"> «</w:t>
      </w:r>
      <w:proofErr w:type="spellStart"/>
      <w:r>
        <w:rPr>
          <w:rFonts w:eastAsia="Times New Roman" w:cs="Times New Roman"/>
        </w:rPr>
        <w:t>Παλαιοκώμη</w:t>
      </w:r>
      <w:proofErr w:type="spellEnd"/>
      <w:r>
        <w:rPr>
          <w:rFonts w:eastAsia="Times New Roman" w:cs="Times New Roman"/>
        </w:rPr>
        <w:t xml:space="preserve"> – Αμφίπολη» εάν εξασφαλιστεί χρηματοδότηση</w:t>
      </w:r>
      <w:r>
        <w:rPr>
          <w:rFonts w:eastAsia="Times New Roman" w:cs="Times New Roman"/>
        </w:rPr>
        <w:t>,</w:t>
      </w:r>
      <w:r>
        <w:rPr>
          <w:rFonts w:eastAsia="Times New Roman" w:cs="Times New Roman"/>
        </w:rPr>
        <w:t xml:space="preserve"> θα ανατεθεί μέσω διαγωνισμού αναγνωριστική μελέτη οδοποιίας</w:t>
      </w:r>
      <w:r>
        <w:rPr>
          <w:rFonts w:eastAsia="Times New Roman" w:cs="Times New Roman"/>
        </w:rPr>
        <w:t>,</w:t>
      </w:r>
      <w:r>
        <w:rPr>
          <w:rFonts w:eastAsia="Times New Roman" w:cs="Times New Roman"/>
        </w:rPr>
        <w:t xml:space="preserve"> που αφορά σε νέα χάραξη αναλυτικότερα της υφιστάμενης οδού».</w:t>
      </w:r>
    </w:p>
    <w:p w14:paraId="6A90EE70"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Άρα, κύριε Κυριαζίδη, αυτά που σας απ</w:t>
      </w:r>
      <w:r>
        <w:rPr>
          <w:rFonts w:eastAsia="Times New Roman" w:cs="Times New Roman"/>
          <w:szCs w:val="24"/>
        </w:rPr>
        <w:t>αντήσαμε τον Μάρτιο</w:t>
      </w:r>
      <w:r>
        <w:rPr>
          <w:rFonts w:eastAsia="Times New Roman" w:cs="Times New Roman"/>
          <w:szCs w:val="24"/>
        </w:rPr>
        <w:t>,</w:t>
      </w:r>
      <w:r>
        <w:rPr>
          <w:rFonts w:eastAsia="Times New Roman" w:cs="Times New Roman"/>
          <w:szCs w:val="24"/>
        </w:rPr>
        <w:t xml:space="preserve"> τα προχωράμε και σε πολύ δύσκολους οικονομικά καιρούς. Τέρμα τα ποιήματα προς τον ελληνικό λαό, «στων Ψαρών την ολόμαυρη ράχη». Πάνε αυτά από εμάς τουλάχιστον. Γι’ αυτό δεν πρόκειται να ξαναβγείτε κυβέρνηση, γιατί είχατε φλομώσει τον ε</w:t>
      </w:r>
      <w:r>
        <w:rPr>
          <w:rFonts w:eastAsia="Times New Roman" w:cs="Times New Roman"/>
          <w:szCs w:val="24"/>
        </w:rPr>
        <w:t>λληνικό λαό με ψέματα, με έργα που θα κάνατε και δεν κάνατε ποτέ, με έργα που θα τελειώνατε και δεν τελειώνατε ποτέ, με απαλλοτριώσεις που δεν κάνατε μετά από δέκα χρόνια, με δήθεν μελετητικές ωριμότητες που ποτέ δεν υπήρχαν και ούτω καθ’ εξής. Και η Δράμα</w:t>
      </w:r>
      <w:r>
        <w:rPr>
          <w:rFonts w:eastAsia="Times New Roman" w:cs="Times New Roman"/>
          <w:szCs w:val="24"/>
        </w:rPr>
        <w:t xml:space="preserve"> τα ξέρει πολύ καλά αυτά. </w:t>
      </w:r>
    </w:p>
    <w:p w14:paraId="6A90EE71"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να δείξω ένα χαρακτηριστικό παράδειγμα για τις περιοχές που δεν διέρχεται η </w:t>
      </w:r>
      <w:r>
        <w:rPr>
          <w:rFonts w:eastAsia="Times New Roman" w:cs="Times New Roman"/>
          <w:szCs w:val="24"/>
        </w:rPr>
        <w:t>Εγνατία</w:t>
      </w:r>
      <w:r>
        <w:rPr>
          <w:rFonts w:eastAsia="Times New Roman" w:cs="Times New Roman"/>
          <w:szCs w:val="24"/>
        </w:rPr>
        <w:t xml:space="preserve">. Εδώ έχουμε έναν δρόμο -να το έχετε στο γραφείο σας για να καμαρώνετε τα </w:t>
      </w:r>
      <w:r>
        <w:rPr>
          <w:rFonts w:eastAsia="Times New Roman" w:cs="Times New Roman"/>
          <w:szCs w:val="24"/>
        </w:rPr>
        <w:lastRenderedPageBreak/>
        <w:t>έργα της Νέας Δημοκρατίας- που ξεκινάει από χωράφι κ</w:t>
      </w:r>
      <w:r>
        <w:rPr>
          <w:rFonts w:eastAsia="Times New Roman" w:cs="Times New Roman"/>
          <w:szCs w:val="24"/>
        </w:rPr>
        <w:t>αι τελειώνει σε χωράφι.</w:t>
      </w:r>
    </w:p>
    <w:p w14:paraId="6A90EE72"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Να δούμε τα δικά σας πότε θα τα καμαρώσουμε.</w:t>
      </w:r>
    </w:p>
    <w:p w14:paraId="6A90EE73"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Τα καμαρώνει ο κόσμος που τα χρησιμοποιεί σε όλη την Ελλάδα. </w:t>
      </w:r>
    </w:p>
    <w:p w14:paraId="6A90EE74"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Είναι φοβερό. Να το έχουμε. Εγώ θα το βάλω στο γραφ</w:t>
      </w:r>
      <w:r>
        <w:rPr>
          <w:rFonts w:eastAsia="Times New Roman" w:cs="Times New Roman"/>
          <w:szCs w:val="24"/>
        </w:rPr>
        <w:t xml:space="preserve">είο μου. Μιλάμε για δρόμο! Πάρτε τα να τα δώσετε στον κ. Κυριαζίδη. Να τα χαίρεται! </w:t>
      </w:r>
    </w:p>
    <w:p w14:paraId="6A90EE75"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σχέδια,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w:t>
      </w:r>
      <w:r>
        <w:rPr>
          <w:rFonts w:eastAsia="Times New Roman" w:cs="Times New Roman"/>
          <w:szCs w:val="24"/>
        </w:rPr>
        <w:t>Στενογραφίας και Πρακτικών της Βουλής)</w:t>
      </w:r>
    </w:p>
    <w:p w14:paraId="6A90EE76"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Όπως καταλαβαίνετε, δεν φαίνονται ακριβώς, αλλά τα καταθέτετε στα Πρακτικά. </w:t>
      </w:r>
    </w:p>
    <w:p w14:paraId="6A90EE77"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Ναι τα καταθέτω και να πάρει και αντίγραφο. Εγώ </w:t>
      </w:r>
      <w:r>
        <w:rPr>
          <w:rFonts w:eastAsia="Times New Roman" w:cs="Times New Roman"/>
          <w:szCs w:val="24"/>
        </w:rPr>
        <w:lastRenderedPageBreak/>
        <w:t>μπορώ να</w:t>
      </w:r>
      <w:r>
        <w:rPr>
          <w:rFonts w:eastAsia="Times New Roman" w:cs="Times New Roman"/>
          <w:szCs w:val="24"/>
        </w:rPr>
        <w:t xml:space="preserve"> τα δώσω και σε πιο μεγάλο. Σε </w:t>
      </w:r>
      <w:r>
        <w:rPr>
          <w:rFonts w:eastAsia="Times New Roman" w:cs="Times New Roman"/>
          <w:szCs w:val="24"/>
          <w:lang w:val="en-US"/>
        </w:rPr>
        <w:t>plotter</w:t>
      </w:r>
      <w:r>
        <w:rPr>
          <w:rFonts w:eastAsia="Times New Roman" w:cs="Times New Roman"/>
          <w:szCs w:val="24"/>
        </w:rPr>
        <w:t xml:space="preserve"> θα του τα τυπώσω. </w:t>
      </w:r>
    </w:p>
    <w:p w14:paraId="6A90EE78"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Και πάμε να δούμε</w:t>
      </w:r>
      <w:r>
        <w:rPr>
          <w:rFonts w:eastAsia="Times New Roman" w:cs="Times New Roman"/>
          <w:szCs w:val="24"/>
        </w:rPr>
        <w:t>,</w:t>
      </w:r>
      <w:r>
        <w:rPr>
          <w:rFonts w:eastAsia="Times New Roman" w:cs="Times New Roman"/>
          <w:szCs w:val="24"/>
        </w:rPr>
        <w:t xml:space="preserve"> τι κάναμε στο δεύτερο σκέλος της ερώτησης με τους κάθετους άξονες. Τελειώσαμε με τον κάθετο άξονα στην </w:t>
      </w:r>
      <w:proofErr w:type="spellStart"/>
      <w:r>
        <w:rPr>
          <w:rFonts w:eastAsia="Times New Roman" w:cs="Times New Roman"/>
          <w:szCs w:val="24"/>
        </w:rPr>
        <w:t>Αντιπεριφέρεια</w:t>
      </w:r>
      <w:proofErr w:type="spellEnd"/>
      <w:r>
        <w:rPr>
          <w:rFonts w:eastAsia="Times New Roman" w:cs="Times New Roman"/>
          <w:szCs w:val="24"/>
        </w:rPr>
        <w:t xml:space="preserve"> Ροδόπης, τελειώσαμε -ενώ είχατε δέκα χρόνια κολλημένα- με αυτ</w:t>
      </w:r>
      <w:r>
        <w:rPr>
          <w:rFonts w:eastAsia="Times New Roman" w:cs="Times New Roman"/>
          <w:szCs w:val="24"/>
        </w:rPr>
        <w:t xml:space="preserve">όν του Έβρου. </w:t>
      </w:r>
    </w:p>
    <w:p w14:paraId="6A90EE79"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Θα μας πείτε και για την Πελοπόννησο τώρα; </w:t>
      </w:r>
    </w:p>
    <w:p w14:paraId="6A90EE7A"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Στην ερώτησή σας, λέτε για τους κάθετους άξονες της Ε</w:t>
      </w:r>
      <w:r>
        <w:rPr>
          <w:rFonts w:eastAsia="Times New Roman" w:cs="Times New Roman"/>
          <w:szCs w:val="24"/>
        </w:rPr>
        <w:t>γνατίας</w:t>
      </w:r>
      <w:r>
        <w:rPr>
          <w:rFonts w:eastAsia="Times New Roman" w:cs="Times New Roman"/>
          <w:szCs w:val="24"/>
        </w:rPr>
        <w:t xml:space="preserve">. Για τη Δράμα σας απάντησα. Μελετητική ωριμότητα. Βρήκαμε </w:t>
      </w:r>
      <w:r>
        <w:rPr>
          <w:rFonts w:eastAsia="Times New Roman" w:cs="Times New Roman"/>
          <w:szCs w:val="24"/>
        </w:rPr>
        <w:t>λεφτά για το πρώτο τμήμα και για το δεύτερο που είναι τριάντα εννιά χιλιόμετρα</w:t>
      </w:r>
      <w:r>
        <w:rPr>
          <w:rFonts w:eastAsia="Times New Roman" w:cs="Times New Roman"/>
          <w:szCs w:val="24"/>
        </w:rPr>
        <w:t>,</w:t>
      </w:r>
      <w:r>
        <w:rPr>
          <w:rFonts w:eastAsia="Times New Roman" w:cs="Times New Roman"/>
          <w:szCs w:val="24"/>
        </w:rPr>
        <w:t xml:space="preserve"> για να ωριμάσει. Ξεκινάμε την αναγνωριστική και την προκαταρκτική μελέτη για το τελευταίο τμήμα, που δεν βρήκατε τον Μέγα Αλέξανδρο στην Αμφίπολη. </w:t>
      </w:r>
    </w:p>
    <w:p w14:paraId="6A90EE7B"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Αυτά λ</w:t>
      </w:r>
      <w:r>
        <w:rPr>
          <w:rFonts w:eastAsia="Times New Roman" w:cs="Times New Roman"/>
          <w:szCs w:val="24"/>
        </w:rPr>
        <w:t xml:space="preserve">έγατε το 2015. </w:t>
      </w:r>
    </w:p>
    <w:p w14:paraId="6A90EE7C"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Κυριαζίδη, δεν ακούγεστε και δεν σέβεστε τον Υπουργό. Δεν του δίνετε το δικαίωμα να απαντήσει. </w:t>
      </w:r>
    </w:p>
    <w:p w14:paraId="6A90EE7D"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Αυτό είναι το στυλ της πολιτικής της Νέας Δημοκρατίας.</w:t>
      </w:r>
      <w:r>
        <w:rPr>
          <w:rFonts w:eastAsia="Times New Roman" w:cs="Times New Roman"/>
          <w:szCs w:val="24"/>
        </w:rPr>
        <w:t xml:space="preserve"> </w:t>
      </w:r>
    </w:p>
    <w:p w14:paraId="6A90EE7E"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σας διέκοψε και οφείλω να το αναγνωρίσω στον Υπουργό. Όση ώρα μιλούσατε, σας άκουγε προσεκτικά. Ολοκληρώστε, κύριε Υπουργέ, γιατί ξεφεύγουμε από τον χρόνο. </w:t>
      </w:r>
    </w:p>
    <w:p w14:paraId="6A90EE7F"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Ευχαριστώ</w:t>
      </w:r>
      <w:r>
        <w:rPr>
          <w:rFonts w:eastAsia="Times New Roman" w:cs="Times New Roman"/>
          <w:szCs w:val="24"/>
        </w:rPr>
        <w:t xml:space="preserve">. </w:t>
      </w:r>
    </w:p>
    <w:p w14:paraId="6A90EE80"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Και μετά θα κάνουμε, κύριε Κυριαζίδη και να το μάθετε κι εσείς αυτό, μελέτη βιωσιμότητας. Αν δεν γίνει μελέτη βιωσιμότητας</w:t>
      </w:r>
      <w:r>
        <w:rPr>
          <w:rFonts w:eastAsia="Times New Roman" w:cs="Times New Roman"/>
          <w:szCs w:val="24"/>
        </w:rPr>
        <w:t>,</w:t>
      </w:r>
      <w:r>
        <w:rPr>
          <w:rFonts w:eastAsia="Times New Roman" w:cs="Times New Roman"/>
          <w:szCs w:val="24"/>
        </w:rPr>
        <w:t xml:space="preserve"> που να αποδεικνύει ότι το έργο είναι βιώσιμο</w:t>
      </w:r>
      <w:r>
        <w:rPr>
          <w:rFonts w:eastAsia="Times New Roman" w:cs="Times New Roman"/>
          <w:szCs w:val="24"/>
        </w:rPr>
        <w:t>,</w:t>
      </w:r>
      <w:r>
        <w:rPr>
          <w:rFonts w:eastAsia="Times New Roman" w:cs="Times New Roman"/>
          <w:szCs w:val="24"/>
        </w:rPr>
        <w:t xml:space="preserve"> θα συνεχίσετε -όπως κάνατε εξήντα χρόνια- να κοροϊδεύετε τον λαό της Δράμας. Θα συνεχίσετε να κοροϊδεύετε τους πολίτες της Δράμας. </w:t>
      </w:r>
    </w:p>
    <w:p w14:paraId="6A90EE81"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Δηλαδή το ότι είμαστε απομονωμένοι, αυτό είναι βιώσιμο; </w:t>
      </w:r>
    </w:p>
    <w:p w14:paraId="6A90EE82"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Κυριαζ</w:t>
      </w:r>
      <w:r>
        <w:rPr>
          <w:rFonts w:eastAsia="Times New Roman" w:cs="Times New Roman"/>
          <w:szCs w:val="24"/>
        </w:rPr>
        <w:t xml:space="preserve">ίδη, δεν ακούγεστε. Με φέρνετε σε δύσκολη θέση. Σας έχω κάνει </w:t>
      </w:r>
      <w:r>
        <w:rPr>
          <w:rFonts w:eastAsia="Times New Roman" w:cs="Times New Roman"/>
          <w:szCs w:val="24"/>
        </w:rPr>
        <w:lastRenderedPageBreak/>
        <w:t>παρατήρηση τόσες φορές. Σας παρακαλώ πολύ! Συνεχίστε, κύριε Υπουργέ</w:t>
      </w:r>
      <w:r>
        <w:rPr>
          <w:rFonts w:eastAsia="Times New Roman" w:cs="Times New Roman"/>
          <w:szCs w:val="24"/>
        </w:rPr>
        <w:t>,</w:t>
      </w:r>
      <w:r>
        <w:rPr>
          <w:rFonts w:eastAsia="Times New Roman" w:cs="Times New Roman"/>
          <w:szCs w:val="24"/>
        </w:rPr>
        <w:t xml:space="preserve"> και αν θέλετε ολοκληρώστε</w:t>
      </w:r>
      <w:r>
        <w:rPr>
          <w:rFonts w:eastAsia="Times New Roman" w:cs="Times New Roman"/>
          <w:szCs w:val="24"/>
        </w:rPr>
        <w:t>,</w:t>
      </w:r>
      <w:r>
        <w:rPr>
          <w:rFonts w:eastAsia="Times New Roman" w:cs="Times New Roman"/>
          <w:szCs w:val="24"/>
        </w:rPr>
        <w:t xml:space="preserve"> γιατί έχουμε ξεφύγει και πρέπει να παραδώσουμε και την Αίθουσα. </w:t>
      </w:r>
    </w:p>
    <w:p w14:paraId="6A90EE83"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w:t>
      </w:r>
      <w:r>
        <w:rPr>
          <w:rFonts w:eastAsia="Times New Roman" w:cs="Times New Roman"/>
          <w:b/>
          <w:szCs w:val="24"/>
        </w:rPr>
        <w:t>ών και Μεταφορών):</w:t>
      </w:r>
      <w:r>
        <w:rPr>
          <w:rFonts w:eastAsia="Times New Roman" w:cs="Times New Roman"/>
          <w:szCs w:val="24"/>
        </w:rPr>
        <w:t xml:space="preserve"> Ο κ. Κυριαζίδης, κύριε Πρόεδρε, κι ένα μεγάλο κομμάτι λαϊκιστών της παράταξης της Νέας Δημοκρατίας και όχι μόνο, θεωρεί ότι πρέπει να μετακινήσουμε τη Δράμα για να είναι πάνω στην Ε</w:t>
      </w:r>
      <w:r>
        <w:rPr>
          <w:rFonts w:eastAsia="Times New Roman" w:cs="Times New Roman"/>
          <w:szCs w:val="24"/>
        </w:rPr>
        <w:t>γνατία</w:t>
      </w:r>
      <w:r>
        <w:rPr>
          <w:rFonts w:eastAsia="Times New Roman" w:cs="Times New Roman"/>
          <w:szCs w:val="24"/>
        </w:rPr>
        <w:t>. Δεν γίνεται. Τα ίδια μου λένε και για τον σιδηρό</w:t>
      </w:r>
      <w:r>
        <w:rPr>
          <w:rFonts w:eastAsia="Times New Roman" w:cs="Times New Roman"/>
          <w:szCs w:val="24"/>
        </w:rPr>
        <w:t xml:space="preserve">δρομο. Αν μπορείτε να μετακινήσετε τη Δράμα εσείς, με γεια σας με χαρά σας. </w:t>
      </w:r>
    </w:p>
    <w:p w14:paraId="6A90EE84"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Αφήστε την εκεί που είναι, εγκαταλελειμμένη. </w:t>
      </w:r>
    </w:p>
    <w:p w14:paraId="6A90EE85"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Εσείς την κάνατε έτσι, δεκαετίες τώρα. Έχετε βάλει σκοπό τη</w:t>
      </w:r>
      <w:r>
        <w:rPr>
          <w:rFonts w:eastAsia="Times New Roman" w:cs="Times New Roman"/>
          <w:szCs w:val="24"/>
        </w:rPr>
        <w:t xml:space="preserve"> Δράμα όχι μόνο κατ’ όνομα αλλά και στην πράξη να την κάνετε δράμα </w:t>
      </w:r>
      <w:r>
        <w:rPr>
          <w:rFonts w:eastAsia="Times New Roman" w:cs="Times New Roman"/>
          <w:szCs w:val="24"/>
        </w:rPr>
        <w:t>κ</w:t>
      </w:r>
      <w:r>
        <w:rPr>
          <w:rFonts w:eastAsia="Times New Roman" w:cs="Times New Roman"/>
          <w:szCs w:val="24"/>
        </w:rPr>
        <w:t xml:space="preserve">αι ζητάτε και τα ρέστα. </w:t>
      </w:r>
    </w:p>
    <w:p w14:paraId="6A90EE86"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Πάμε τώρα στη Ροδόπη…</w:t>
      </w:r>
    </w:p>
    <w:p w14:paraId="6A90EE87"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Κύριε Υπουργέ, συγγνώμη να ολοκληρώσουμε παρακαλώ. Πρέπει να παραδώσουμε την Αίθουσα για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 xml:space="preserve">ιάταξη. </w:t>
      </w:r>
    </w:p>
    <w:p w14:paraId="6A90EE88"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Ολοκληρώνω, κύριε Πρόεδρε. </w:t>
      </w:r>
    </w:p>
    <w:p w14:paraId="6A90EE8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Στη Ροδόπη ολοκληρώθηκε ο κάθετος άξονας. Στον Έβρο μετά από δεκαετίες που είχαν κολλήσει τα έργα με έκπτωτους εργολάβους και με πλήρη ακινησία, επιτέλους ολοκληρώνετ</w:t>
      </w:r>
      <w:r>
        <w:rPr>
          <w:rFonts w:eastAsia="Times New Roman" w:cs="Times New Roman"/>
          <w:szCs w:val="24"/>
        </w:rPr>
        <w:t xml:space="preserve">αι ο κάθετος άξονας στο σύνολό του. Στην Ξάνθη έχουμε μελετητική ωριμότητα και ξεκινάει η δημοπράτηση του κάθετου άξονα στην </w:t>
      </w:r>
      <w:proofErr w:type="spellStart"/>
      <w:r>
        <w:rPr>
          <w:rFonts w:eastAsia="Times New Roman" w:cs="Times New Roman"/>
          <w:szCs w:val="24"/>
        </w:rPr>
        <w:t>Αντιπεριφέρεια</w:t>
      </w:r>
      <w:proofErr w:type="spellEnd"/>
      <w:r>
        <w:rPr>
          <w:rFonts w:eastAsia="Times New Roman" w:cs="Times New Roman"/>
          <w:szCs w:val="24"/>
        </w:rPr>
        <w:t xml:space="preserve"> Ξάνθης. Και στη συνέχεια θα έχουμε τις δύο μελετητικές ωριμότητες</w:t>
      </w:r>
      <w:r>
        <w:rPr>
          <w:rFonts w:eastAsia="Times New Roman" w:cs="Times New Roman"/>
          <w:szCs w:val="24"/>
        </w:rPr>
        <w:t>,</w:t>
      </w:r>
      <w:r>
        <w:rPr>
          <w:rFonts w:eastAsia="Times New Roman" w:cs="Times New Roman"/>
          <w:szCs w:val="24"/>
        </w:rPr>
        <w:t xml:space="preserve"> που συνδέουν τη Δράμα και με την Αμφίπολη και με </w:t>
      </w:r>
      <w:r>
        <w:rPr>
          <w:rFonts w:eastAsia="Times New Roman" w:cs="Times New Roman"/>
          <w:szCs w:val="24"/>
        </w:rPr>
        <w:t>την Καβάλα, τις μελέτες βιωσιμότητας και την ανεύρεση πόρων για να γίνει το έργο. Και</w:t>
      </w:r>
      <w:r>
        <w:rPr>
          <w:rFonts w:eastAsia="Times New Roman" w:cs="Times New Roman"/>
          <w:szCs w:val="24"/>
        </w:rPr>
        <w:t>,</w:t>
      </w:r>
      <w:r>
        <w:rPr>
          <w:rFonts w:eastAsia="Times New Roman" w:cs="Times New Roman"/>
          <w:szCs w:val="24"/>
        </w:rPr>
        <w:t xml:space="preserve"> βέβαια, το ίδιο έγινε και με τις συνδέσεις της χώρας στην Καστοριά</w:t>
      </w:r>
      <w:r>
        <w:rPr>
          <w:rFonts w:eastAsia="Times New Roman" w:cs="Times New Roman"/>
          <w:szCs w:val="24"/>
        </w:rPr>
        <w:t>,</w:t>
      </w:r>
      <w:r>
        <w:rPr>
          <w:rFonts w:eastAsia="Times New Roman" w:cs="Times New Roman"/>
          <w:szCs w:val="24"/>
        </w:rPr>
        <w:t xml:space="preserve"> που τις εγκαινιάσαμε και έχουν ολοκληρωθεί. </w:t>
      </w:r>
    </w:p>
    <w:p w14:paraId="6A90EE8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90EE8B"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w:t>
      </w:r>
      <w:r>
        <w:rPr>
          <w:rFonts w:eastAsia="Times New Roman" w:cs="Times New Roman"/>
          <w:szCs w:val="24"/>
        </w:rPr>
        <w:t xml:space="preserve">τούμε, κύριε Υπουργέ. </w:t>
      </w:r>
    </w:p>
    <w:p w14:paraId="6A90EE8C"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Οφείλω να πω ότι τον προκαλέσατε για να απαντήσει. Όμως από εκεί και πέρα ας ολοκληρώσουμε. </w:t>
      </w:r>
    </w:p>
    <w:p w14:paraId="6A90EE8D"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6A90EE8E"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Del="00D52BEC">
        <w:rPr>
          <w:rFonts w:eastAsia="Times New Roman" w:cs="Times New Roman"/>
          <w:szCs w:val="24"/>
        </w:rPr>
        <w:t xml:space="preserve">θα </w:t>
      </w:r>
      <w:r>
        <w:rPr>
          <w:rFonts w:eastAsia="Times New Roman" w:cs="Times New Roman"/>
          <w:szCs w:val="24"/>
        </w:rPr>
        <w:t>διακόψ</w:t>
      </w:r>
      <w:r>
        <w:rPr>
          <w:rFonts w:eastAsia="Times New Roman" w:cs="Times New Roman"/>
          <w:szCs w:val="24"/>
        </w:rPr>
        <w:t xml:space="preserve">ουμε τη </w:t>
      </w:r>
      <w:r>
        <w:rPr>
          <w:rFonts w:eastAsia="Times New Roman" w:cs="Times New Roman"/>
          <w:szCs w:val="24"/>
        </w:rPr>
        <w:t xml:space="preserve">συνεδρίαση και </w:t>
      </w:r>
      <w:r>
        <w:rPr>
          <w:rFonts w:eastAsia="Times New Roman" w:cs="Times New Roman"/>
          <w:szCs w:val="24"/>
        </w:rPr>
        <w:t>θ</w:t>
      </w:r>
      <w:r>
        <w:rPr>
          <w:rFonts w:eastAsia="Times New Roman" w:cs="Times New Roman"/>
          <w:szCs w:val="24"/>
        </w:rPr>
        <w:t xml:space="preserve">α </w:t>
      </w:r>
      <w:r>
        <w:rPr>
          <w:rFonts w:eastAsia="Times New Roman" w:cs="Times New Roman"/>
          <w:szCs w:val="24"/>
        </w:rPr>
        <w:t>συνεχίσ</w:t>
      </w:r>
      <w:r>
        <w:rPr>
          <w:rFonts w:eastAsia="Times New Roman" w:cs="Times New Roman"/>
          <w:szCs w:val="24"/>
        </w:rPr>
        <w:t>ου</w:t>
      </w:r>
      <w:r>
        <w:rPr>
          <w:rFonts w:eastAsia="Times New Roman" w:cs="Times New Roman"/>
          <w:szCs w:val="24"/>
        </w:rPr>
        <w:t xml:space="preserve">με </w:t>
      </w:r>
      <w:r>
        <w:rPr>
          <w:rFonts w:eastAsia="Times New Roman" w:cs="Times New Roman"/>
          <w:szCs w:val="24"/>
        </w:rPr>
        <w:t xml:space="preserve">στις 11.30΄ </w:t>
      </w:r>
      <w:r>
        <w:rPr>
          <w:rFonts w:eastAsia="Times New Roman" w:cs="Times New Roman"/>
          <w:szCs w:val="24"/>
        </w:rPr>
        <w:t xml:space="preserve">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ιάταξη</w:t>
      </w:r>
      <w:r>
        <w:rPr>
          <w:rFonts w:eastAsia="Times New Roman" w:cs="Times New Roman"/>
          <w:szCs w:val="24"/>
        </w:rPr>
        <w:t>,</w:t>
      </w:r>
      <w:r>
        <w:rPr>
          <w:rFonts w:eastAsia="Times New Roman" w:cs="Times New Roman"/>
          <w:szCs w:val="24"/>
        </w:rPr>
        <w:t xml:space="preserve"> που αφορά στις άρσεις ασυλίας. </w:t>
      </w:r>
    </w:p>
    <w:p w14:paraId="6A90EE8F" w14:textId="77777777" w:rsidR="00DD7B38" w:rsidRDefault="001C5CC8">
      <w:pPr>
        <w:spacing w:line="600" w:lineRule="auto"/>
        <w:jc w:val="center"/>
        <w:rPr>
          <w:rFonts w:eastAsia="Times New Roman" w:cs="Times New Roman"/>
          <w:szCs w:val="24"/>
        </w:rPr>
      </w:pPr>
      <w:r>
        <w:rPr>
          <w:rFonts w:eastAsia="Times New Roman" w:cs="Times New Roman"/>
          <w:szCs w:val="24"/>
        </w:rPr>
        <w:t>(ΔΙΑΚΟΠΗ)</w:t>
      </w:r>
    </w:p>
    <w:p w14:paraId="6A90EE90" w14:textId="77777777" w:rsidR="00DD7B38" w:rsidRDefault="001C5CC8">
      <w:pPr>
        <w:spacing w:line="600" w:lineRule="auto"/>
        <w:jc w:val="center"/>
        <w:rPr>
          <w:rFonts w:eastAsia="Times New Roman" w:cs="Times New Roman"/>
          <w:color w:val="FF0000"/>
          <w:szCs w:val="24"/>
        </w:rPr>
      </w:pPr>
      <w:r w:rsidRPr="004D23C5">
        <w:rPr>
          <w:rFonts w:eastAsia="Times New Roman" w:cs="Times New Roman"/>
          <w:color w:val="FF0000"/>
          <w:szCs w:val="24"/>
        </w:rPr>
        <w:t>(ΑΛΛΑΓΗ ΣΕΛΙΔΑΣ ΛΟΓΩ ΑΛΛΑΓΗΣ ΘΕΜΑΤΟΣ)</w:t>
      </w:r>
    </w:p>
    <w:p w14:paraId="6A90EE91" w14:textId="77777777" w:rsidR="00DD7B38" w:rsidRDefault="001C5CC8">
      <w:pPr>
        <w:spacing w:line="600" w:lineRule="auto"/>
        <w:jc w:val="center"/>
        <w:rPr>
          <w:rFonts w:eastAsia="Times New Roman" w:cs="Times New Roman"/>
          <w:szCs w:val="24"/>
        </w:rPr>
      </w:pPr>
      <w:r>
        <w:rPr>
          <w:rFonts w:eastAsia="Times New Roman" w:cs="Times New Roman"/>
          <w:szCs w:val="24"/>
        </w:rPr>
        <w:t>(ΜΕΤΑ ΤΗ ΔΙΑΚΟΠΗ)</w:t>
      </w:r>
    </w:p>
    <w:p w14:paraId="6A90EE92"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w:t>
      </w:r>
      <w:r>
        <w:rPr>
          <w:rFonts w:eastAsia="Times New Roman" w:cs="Times New Roman"/>
          <w:szCs w:val="24"/>
        </w:rPr>
        <w:t>συνεχίζ</w:t>
      </w:r>
      <w:r>
        <w:rPr>
          <w:rFonts w:eastAsia="Times New Roman" w:cs="Times New Roman"/>
          <w:szCs w:val="24"/>
        </w:rPr>
        <w:t xml:space="preserve">εται η συνεδρίαση. </w:t>
      </w:r>
    </w:p>
    <w:p w14:paraId="6A90EE9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6A90EE94" w14:textId="77777777" w:rsidR="00DD7B38" w:rsidRDefault="001C5CC8">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t>ΕΙΔΙΚΗ ΗΜΕΡΗΣΙΑ ΔΙΑΤΑΞΗ</w:t>
      </w:r>
    </w:p>
    <w:p w14:paraId="6A90EE95" w14:textId="77777777" w:rsidR="00DD7B38" w:rsidRDefault="001C5CC8">
      <w:pPr>
        <w:spacing w:line="600" w:lineRule="auto"/>
        <w:ind w:firstLine="720"/>
        <w:jc w:val="both"/>
        <w:rPr>
          <w:rFonts w:eastAsia="Times New Roman"/>
          <w:szCs w:val="24"/>
        </w:rPr>
      </w:pPr>
      <w:r>
        <w:rPr>
          <w:rFonts w:eastAsia="Times New Roman"/>
          <w:szCs w:val="24"/>
        </w:rPr>
        <w:t>Αιτήσεις άρσης ασυλίας Βουλευτών</w:t>
      </w:r>
      <w:r>
        <w:rPr>
          <w:rFonts w:eastAsia="Times New Roman"/>
          <w:szCs w:val="24"/>
        </w:rPr>
        <w:t>:</w:t>
      </w:r>
      <w:r>
        <w:rPr>
          <w:rFonts w:eastAsia="Times New Roman"/>
          <w:szCs w:val="24"/>
        </w:rPr>
        <w:t xml:space="preserve"> συζήτηση και λήψη απόφασης, σύμφωνα με το άρθρο 62 του Συντάγματος και τ</w:t>
      </w:r>
      <w:r>
        <w:rPr>
          <w:rFonts w:eastAsia="Times New Roman"/>
          <w:szCs w:val="24"/>
        </w:rPr>
        <w:t>ο</w:t>
      </w:r>
      <w:r>
        <w:rPr>
          <w:rFonts w:eastAsia="Times New Roman"/>
          <w:szCs w:val="24"/>
        </w:rPr>
        <w:t xml:space="preserve"> άρθρ</w:t>
      </w:r>
      <w:r>
        <w:rPr>
          <w:rFonts w:eastAsia="Times New Roman"/>
          <w:szCs w:val="24"/>
        </w:rPr>
        <w:t>ο</w:t>
      </w:r>
      <w:r>
        <w:rPr>
          <w:rFonts w:eastAsia="Times New Roman"/>
          <w:szCs w:val="24"/>
        </w:rPr>
        <w:t xml:space="preserve"> 83 του Κανονισμού της Βουλής, για τις αιτήσεις άρσης της </w:t>
      </w:r>
      <w:r>
        <w:rPr>
          <w:rFonts w:eastAsia="Times New Roman"/>
          <w:szCs w:val="24"/>
        </w:rPr>
        <w:lastRenderedPageBreak/>
        <w:t>ασυλίας των Βουλευτών κ</w:t>
      </w:r>
      <w:r>
        <w:rPr>
          <w:rFonts w:eastAsia="Times New Roman"/>
          <w:szCs w:val="24"/>
        </w:rPr>
        <w:t>υρίων</w:t>
      </w:r>
      <w:r>
        <w:rPr>
          <w:rFonts w:eastAsia="Times New Roman"/>
          <w:szCs w:val="24"/>
        </w:rPr>
        <w:t xml:space="preserve"> Παύλου </w:t>
      </w:r>
      <w:proofErr w:type="spellStart"/>
      <w:r>
        <w:rPr>
          <w:rFonts w:eastAsia="Times New Roman"/>
          <w:szCs w:val="24"/>
        </w:rPr>
        <w:t>Πολάκη</w:t>
      </w:r>
      <w:proofErr w:type="spellEnd"/>
      <w:r>
        <w:rPr>
          <w:rFonts w:eastAsia="Times New Roman"/>
          <w:szCs w:val="24"/>
        </w:rPr>
        <w:t xml:space="preserve"> </w:t>
      </w:r>
      <w:r>
        <w:rPr>
          <w:rFonts w:eastAsia="Times New Roman"/>
          <w:szCs w:val="24"/>
        </w:rPr>
        <w:t>(</w:t>
      </w:r>
      <w:r>
        <w:rPr>
          <w:rFonts w:eastAsia="Times New Roman"/>
          <w:szCs w:val="24"/>
        </w:rPr>
        <w:t>τέσσερις δικογραφ</w:t>
      </w:r>
      <w:r>
        <w:rPr>
          <w:rFonts w:eastAsia="Times New Roman"/>
          <w:szCs w:val="24"/>
        </w:rPr>
        <w:t>ίες</w:t>
      </w:r>
      <w:r>
        <w:rPr>
          <w:rFonts w:eastAsia="Times New Roman"/>
          <w:szCs w:val="24"/>
        </w:rPr>
        <w:t>),</w:t>
      </w:r>
      <w:r>
        <w:rPr>
          <w:rFonts w:eastAsia="Times New Roman"/>
          <w:szCs w:val="24"/>
        </w:rPr>
        <w:t xml:space="preserve"> Σπυρίδωνος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Αδώνιδος</w:t>
      </w:r>
      <w:proofErr w:type="spellEnd"/>
      <w:r>
        <w:rPr>
          <w:rFonts w:eastAsia="Times New Roman"/>
          <w:szCs w:val="24"/>
        </w:rPr>
        <w:t xml:space="preserve"> Γεωργιάδη και Βασιλείου </w:t>
      </w:r>
      <w:proofErr w:type="spellStart"/>
      <w:r>
        <w:rPr>
          <w:rFonts w:eastAsia="Times New Roman"/>
          <w:szCs w:val="24"/>
        </w:rPr>
        <w:t>Γιόγιακα</w:t>
      </w:r>
      <w:proofErr w:type="spellEnd"/>
      <w:r>
        <w:rPr>
          <w:rFonts w:eastAsia="Times New Roman"/>
          <w:szCs w:val="24"/>
        </w:rPr>
        <w:t xml:space="preserve">. </w:t>
      </w:r>
    </w:p>
    <w:p w14:paraId="6A90EE96"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έκθεσή της στις 24-11-2017, σύμφωνα με την οποία τα μέλη της επιτροπής πρότειναν κατά πλειοψηφία τη μη άρση α</w:t>
      </w:r>
      <w:r>
        <w:rPr>
          <w:rFonts w:eastAsia="Times New Roman" w:cs="Times New Roman"/>
          <w:szCs w:val="24"/>
        </w:rPr>
        <w:t xml:space="preserve">συλίας του κ. Παύλου </w:t>
      </w:r>
      <w:proofErr w:type="spellStart"/>
      <w:r>
        <w:rPr>
          <w:rFonts w:eastAsia="Times New Roman" w:cs="Times New Roman"/>
          <w:szCs w:val="24"/>
        </w:rPr>
        <w:t>Πολάκη</w:t>
      </w:r>
      <w:proofErr w:type="spellEnd"/>
      <w:r>
        <w:rPr>
          <w:rFonts w:eastAsia="Times New Roman" w:cs="Times New Roman"/>
          <w:szCs w:val="24"/>
        </w:rPr>
        <w:t xml:space="preserve"> και για τις τέσσερις υποθέσεις. </w:t>
      </w:r>
    </w:p>
    <w:p w14:paraId="6A90EE97"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έκθεσή της στις 24-11-2017, σύμφωνα με την οποία τα μέλη της επιτροπής πρότειναν κατά πλειοψηφία τη μη άρση ασυ</w:t>
      </w:r>
      <w:r>
        <w:rPr>
          <w:rFonts w:eastAsia="Times New Roman" w:cs="Times New Roman"/>
          <w:szCs w:val="24"/>
        </w:rPr>
        <w:t>λίας του κ.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w:t>
      </w:r>
    </w:p>
    <w:p w14:paraId="6A90EE98"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έκθεσή της στις 24-11-2017, σύμφωνα με την οποία τα μέλη της επιτροπής πρότειναν κατά πλειοψηφία τη μη άρση ασυλίας του κ. Βασ</w:t>
      </w:r>
      <w:r>
        <w:rPr>
          <w:rFonts w:eastAsia="Times New Roman" w:cs="Times New Roman"/>
          <w:szCs w:val="24"/>
        </w:rPr>
        <w:t xml:space="preserve">ίλειου </w:t>
      </w:r>
      <w:proofErr w:type="spellStart"/>
      <w:r>
        <w:rPr>
          <w:rFonts w:eastAsia="Times New Roman" w:cs="Times New Roman"/>
          <w:szCs w:val="24"/>
        </w:rPr>
        <w:t>Γιόγιακα</w:t>
      </w:r>
      <w:proofErr w:type="spellEnd"/>
      <w:r>
        <w:rPr>
          <w:rFonts w:eastAsia="Times New Roman" w:cs="Times New Roman"/>
          <w:szCs w:val="24"/>
        </w:rPr>
        <w:t xml:space="preserve">. </w:t>
      </w:r>
    </w:p>
    <w:p w14:paraId="6A90EE99"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83 του Κανονισμού, η Βουλή δεν εισέρχεται στην ουσία των υποθέσεων, αλλά ερευνάται μόνο αν </w:t>
      </w:r>
      <w:r>
        <w:rPr>
          <w:rFonts w:eastAsia="Times New Roman" w:cs="Times New Roman"/>
          <w:szCs w:val="24"/>
        </w:rPr>
        <w:lastRenderedPageBreak/>
        <w:t>η πράξη για την οποία ζητείται η άρση της ασυλίας</w:t>
      </w:r>
      <w:r>
        <w:rPr>
          <w:rFonts w:eastAsia="Times New Roman" w:cs="Times New Roman"/>
          <w:szCs w:val="24"/>
        </w:rPr>
        <w:t>,</w:t>
      </w:r>
      <w:r>
        <w:rPr>
          <w:rFonts w:eastAsia="Times New Roman" w:cs="Times New Roman"/>
          <w:szCs w:val="24"/>
        </w:rPr>
        <w:t xml:space="preserve"> συνδέεται με την πολιτική ή κοινοβουλευτική δραστηριότητα του Βουλευτή ή η δίωξη ή μήνυση ή η έγκλιση υποκρύπτει πολιτική σκοπιμότητα. </w:t>
      </w:r>
    </w:p>
    <w:p w14:paraId="6A90EE9A"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w:t>
      </w:r>
      <w:r>
        <w:rPr>
          <w:rFonts w:eastAsia="Times New Roman" w:cs="Times New Roman"/>
          <w:szCs w:val="24"/>
        </w:rPr>
        <w:t xml:space="preserve"> επί της αιτήσεως της εισαγγελικής αρχής, κατά τη διαδικασία του άρθρου 108 παράγραφος 1 εδάφιο β΄. </w:t>
      </w:r>
    </w:p>
    <w:p w14:paraId="6A90EE9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14:paraId="6A90EE9C" w14:textId="77777777" w:rsidR="00DD7B38" w:rsidRDefault="001C5CC8">
      <w:pPr>
        <w:spacing w:line="600" w:lineRule="auto"/>
        <w:ind w:firstLine="720"/>
        <w:jc w:val="both"/>
        <w:rPr>
          <w:rFonts w:eastAsia="Times New Roman"/>
          <w:szCs w:val="24"/>
        </w:rPr>
      </w:pPr>
      <w:r>
        <w:rPr>
          <w:rFonts w:eastAsia="Times New Roman"/>
          <w:szCs w:val="24"/>
        </w:rPr>
        <w:t>Υ</w:t>
      </w:r>
      <w:r>
        <w:rPr>
          <w:rFonts w:eastAsia="Times New Roman"/>
          <w:szCs w:val="24"/>
        </w:rPr>
        <w:t xml:space="preserve">πενθυμίζω ότι σύμφωνα με την απόφαση της Διάσκεψης των Προέδρων </w:t>
      </w:r>
      <w:r>
        <w:rPr>
          <w:rFonts w:eastAsia="Times New Roman"/>
          <w:szCs w:val="24"/>
        </w:rPr>
        <w:t xml:space="preserve">στις </w:t>
      </w:r>
      <w:r>
        <w:rPr>
          <w:rFonts w:eastAsia="Times New Roman"/>
          <w:szCs w:val="24"/>
        </w:rPr>
        <w:t>23 Μαρτίου 2005, έχουμε δεχθεί επί των αιτήσεων άρσης της ασυλίας</w:t>
      </w:r>
      <w:r>
        <w:rPr>
          <w:rFonts w:eastAsia="Times New Roman"/>
          <w:szCs w:val="24"/>
        </w:rPr>
        <w:t>,</w:t>
      </w:r>
      <w:r>
        <w:rPr>
          <w:rFonts w:eastAsia="Times New Roman"/>
          <w:szCs w:val="24"/>
        </w:rPr>
        <w:t xml:space="preserve"> η Βουλή να αποφασίζει με ονομαστική ψηφοφορία και με ψηφοδέλτιο.</w:t>
      </w:r>
    </w:p>
    <w:p w14:paraId="6A90EE9D" w14:textId="77777777" w:rsidR="00DD7B38" w:rsidRDefault="001C5CC8">
      <w:pPr>
        <w:spacing w:line="600" w:lineRule="auto"/>
        <w:ind w:firstLine="720"/>
        <w:jc w:val="both"/>
        <w:rPr>
          <w:rFonts w:eastAsia="Times New Roman"/>
          <w:szCs w:val="24"/>
        </w:rPr>
      </w:pPr>
      <w:r>
        <w:rPr>
          <w:rFonts w:eastAsia="Times New Roman"/>
          <w:szCs w:val="24"/>
        </w:rPr>
        <w:t xml:space="preserve">Το ψηφοδέλτιο στο οποίο ο κάθε συνάδελφος θα αναγράφει </w:t>
      </w:r>
      <w:r>
        <w:rPr>
          <w:rFonts w:eastAsia="Times New Roman"/>
          <w:szCs w:val="24"/>
        </w:rPr>
        <w:t xml:space="preserve">το όνομά του, την εκλογική του περιφέρεια και την Κοινοβουλευτική Ομάδα που ανήκει, θα καταχωρίζεται στα αντίστοιχα Πρακτικά. Ανταποκρινόμαστε έτσι στις διατάξεις του άρθρου 83 του Κανονισμού της Βουλής, που απαιτεί φανερή ψηφοφορία. </w:t>
      </w:r>
    </w:p>
    <w:p w14:paraId="6A90EE9E" w14:textId="77777777" w:rsidR="00DD7B38" w:rsidRDefault="001C5CC8">
      <w:pPr>
        <w:spacing w:line="600" w:lineRule="auto"/>
        <w:ind w:firstLine="720"/>
        <w:jc w:val="both"/>
        <w:rPr>
          <w:rFonts w:eastAsia="Times New Roman"/>
          <w:szCs w:val="24"/>
        </w:rPr>
      </w:pPr>
      <w:r>
        <w:rPr>
          <w:rFonts w:eastAsia="Times New Roman"/>
          <w:szCs w:val="24"/>
        </w:rPr>
        <w:lastRenderedPageBreak/>
        <w:t>Αφού, λοιπόν, ολοκληρ</w:t>
      </w:r>
      <w:r>
        <w:rPr>
          <w:rFonts w:eastAsia="Times New Roman"/>
          <w:szCs w:val="24"/>
        </w:rPr>
        <w:t xml:space="preserve">ωθεί η συζήτηση επί των περιπτώσεων της σημερινής ειδικής ημερήσιας διάταξης, θα προχωρήσουμε σε ονομαστική ψηφοφορία, όπως σας περιέγραψα. </w:t>
      </w:r>
    </w:p>
    <w:p w14:paraId="6A90EE9F" w14:textId="77777777" w:rsidR="00DD7B38" w:rsidRDefault="001C5CC8">
      <w:pPr>
        <w:spacing w:line="600" w:lineRule="auto"/>
        <w:ind w:firstLine="720"/>
        <w:jc w:val="both"/>
        <w:rPr>
          <w:rFonts w:eastAsia="Times New Roman"/>
          <w:szCs w:val="24"/>
        </w:rPr>
      </w:pPr>
      <w:r>
        <w:rPr>
          <w:rFonts w:eastAsia="Times New Roman"/>
          <w:szCs w:val="24"/>
        </w:rPr>
        <w:t xml:space="preserve">Η πρώτη, η δεύτερη, η τρίτη και η τέταρτη υπόθεση αφορούν τον συνάδελφο κ. Παύλο </w:t>
      </w:r>
      <w:proofErr w:type="spellStart"/>
      <w:r>
        <w:rPr>
          <w:rFonts w:eastAsia="Times New Roman"/>
          <w:szCs w:val="24"/>
        </w:rPr>
        <w:t>Πολάκη</w:t>
      </w:r>
      <w:proofErr w:type="spellEnd"/>
      <w:r>
        <w:rPr>
          <w:rFonts w:eastAsia="Times New Roman"/>
          <w:szCs w:val="24"/>
        </w:rPr>
        <w:t>.</w:t>
      </w:r>
    </w:p>
    <w:p w14:paraId="6A90EEA0" w14:textId="77777777" w:rsidR="00DD7B38" w:rsidRDefault="001C5CC8">
      <w:pPr>
        <w:spacing w:line="600" w:lineRule="auto"/>
        <w:ind w:firstLine="720"/>
        <w:jc w:val="both"/>
        <w:rPr>
          <w:rFonts w:eastAsia="Times New Roman"/>
          <w:szCs w:val="24"/>
        </w:rPr>
      </w:pPr>
      <w:r>
        <w:rPr>
          <w:rFonts w:eastAsia="Times New Roman"/>
          <w:szCs w:val="24"/>
        </w:rPr>
        <w:t>Η πέμπτη υπόθεση αφορά τον</w:t>
      </w:r>
      <w:r>
        <w:rPr>
          <w:rFonts w:eastAsia="Times New Roman"/>
          <w:szCs w:val="24"/>
        </w:rPr>
        <w:t xml:space="preserve"> συνάδελφο κ. Σπυρίδων</w:t>
      </w:r>
      <w:r>
        <w:rPr>
          <w:rFonts w:eastAsia="Times New Roman"/>
          <w:szCs w:val="24"/>
        </w:rPr>
        <w:t xml:space="preserve">α </w:t>
      </w:r>
      <w:r>
        <w:rPr>
          <w:rFonts w:eastAsia="Times New Roman"/>
          <w:szCs w:val="24"/>
        </w:rPr>
        <w:t>-</w:t>
      </w:r>
      <w:r>
        <w:rPr>
          <w:rFonts w:eastAsia="Times New Roman"/>
          <w:szCs w:val="24"/>
        </w:rPr>
        <w:t xml:space="preserve"> </w:t>
      </w:r>
      <w:r>
        <w:rPr>
          <w:rFonts w:eastAsia="Times New Roman"/>
          <w:szCs w:val="24"/>
        </w:rPr>
        <w:t>Άδωνι Γεωργιάδη.</w:t>
      </w:r>
    </w:p>
    <w:p w14:paraId="6A90EEA1" w14:textId="77777777" w:rsidR="00DD7B38" w:rsidRDefault="001C5CC8">
      <w:pPr>
        <w:spacing w:line="600" w:lineRule="auto"/>
        <w:ind w:firstLine="720"/>
        <w:jc w:val="both"/>
        <w:rPr>
          <w:rFonts w:eastAsia="Times New Roman"/>
          <w:szCs w:val="24"/>
        </w:rPr>
      </w:pPr>
      <w:r>
        <w:rPr>
          <w:rFonts w:eastAsia="Times New Roman"/>
          <w:szCs w:val="24"/>
        </w:rPr>
        <w:t xml:space="preserve">Η έκτη υπόθεση αφορά τον συνάδελφο κ. Βασίλειο </w:t>
      </w:r>
      <w:proofErr w:type="spellStart"/>
      <w:r>
        <w:rPr>
          <w:rFonts w:eastAsia="Times New Roman"/>
          <w:szCs w:val="24"/>
        </w:rPr>
        <w:t>Γιόγιακα</w:t>
      </w:r>
      <w:proofErr w:type="spellEnd"/>
      <w:r>
        <w:rPr>
          <w:rFonts w:eastAsia="Times New Roman"/>
          <w:szCs w:val="24"/>
        </w:rPr>
        <w:t>.</w:t>
      </w:r>
    </w:p>
    <w:p w14:paraId="6A90EEA2" w14:textId="77777777" w:rsidR="00DD7B38" w:rsidRDefault="001C5CC8">
      <w:pPr>
        <w:spacing w:line="600" w:lineRule="auto"/>
        <w:ind w:firstLine="720"/>
        <w:jc w:val="both"/>
        <w:rPr>
          <w:rFonts w:eastAsia="Times New Roman"/>
          <w:szCs w:val="24"/>
        </w:rPr>
      </w:pPr>
      <w:r>
        <w:rPr>
          <w:rFonts w:eastAsia="Times New Roman"/>
          <w:szCs w:val="24"/>
        </w:rPr>
        <w:t>Επί της πρώτης αίτησης υπάρχει συνάδελφος</w:t>
      </w:r>
      <w:r>
        <w:rPr>
          <w:rFonts w:eastAsia="Times New Roman"/>
          <w:szCs w:val="24"/>
        </w:rPr>
        <w:t>,</w:t>
      </w:r>
      <w:r>
        <w:rPr>
          <w:rFonts w:eastAsia="Times New Roman"/>
          <w:szCs w:val="24"/>
        </w:rPr>
        <w:t xml:space="preserve"> που ζητά τον λόγο κατά το άρθρο 108 του Κανονισμού της Βουλής; Κανείς.</w:t>
      </w:r>
    </w:p>
    <w:p w14:paraId="6A90EEA3" w14:textId="77777777" w:rsidR="00DD7B38" w:rsidRDefault="001C5CC8">
      <w:pPr>
        <w:spacing w:line="600" w:lineRule="auto"/>
        <w:ind w:firstLine="720"/>
        <w:jc w:val="both"/>
        <w:rPr>
          <w:rFonts w:eastAsia="Times New Roman"/>
          <w:szCs w:val="24"/>
        </w:rPr>
      </w:pPr>
      <w:r>
        <w:rPr>
          <w:rFonts w:eastAsia="Times New Roman"/>
          <w:szCs w:val="24"/>
        </w:rPr>
        <w:t>Επί της δεύτερης αίτησης υπάρχει συνάδελφο</w:t>
      </w:r>
      <w:r>
        <w:rPr>
          <w:rFonts w:eastAsia="Times New Roman"/>
          <w:szCs w:val="24"/>
        </w:rPr>
        <w:t>ς</w:t>
      </w:r>
      <w:r>
        <w:rPr>
          <w:rFonts w:eastAsia="Times New Roman"/>
          <w:szCs w:val="24"/>
        </w:rPr>
        <w:t>,</w:t>
      </w:r>
      <w:r>
        <w:rPr>
          <w:rFonts w:eastAsia="Times New Roman"/>
          <w:szCs w:val="24"/>
        </w:rPr>
        <w:t xml:space="preserve"> που ζητά τον λόγο κατά το άρθρο 108 του Κανονισμού της Βουλής; Κανείς.</w:t>
      </w:r>
    </w:p>
    <w:p w14:paraId="6A90EEA4" w14:textId="77777777" w:rsidR="00DD7B38" w:rsidRDefault="001C5CC8">
      <w:pPr>
        <w:spacing w:line="600" w:lineRule="auto"/>
        <w:ind w:firstLine="720"/>
        <w:jc w:val="both"/>
        <w:rPr>
          <w:rFonts w:eastAsia="Times New Roman"/>
          <w:szCs w:val="24"/>
        </w:rPr>
      </w:pPr>
      <w:r>
        <w:rPr>
          <w:rFonts w:eastAsia="Times New Roman"/>
          <w:szCs w:val="24"/>
        </w:rPr>
        <w:t>Επί της τρίτης αίτησης υπάρχει συνάδελφος</w:t>
      </w:r>
      <w:r>
        <w:rPr>
          <w:rFonts w:eastAsia="Times New Roman"/>
          <w:szCs w:val="24"/>
        </w:rPr>
        <w:t>,</w:t>
      </w:r>
      <w:r>
        <w:rPr>
          <w:rFonts w:eastAsia="Times New Roman"/>
          <w:szCs w:val="24"/>
        </w:rPr>
        <w:t xml:space="preserve"> που ζητά τον λόγο κατά το άρθρο 108 του Κανονισμού της Βουλής; Κανείς.</w:t>
      </w:r>
    </w:p>
    <w:p w14:paraId="6A90EEA5" w14:textId="77777777" w:rsidR="00DD7B38" w:rsidRDefault="001C5CC8">
      <w:pPr>
        <w:spacing w:line="600" w:lineRule="auto"/>
        <w:ind w:firstLine="720"/>
        <w:jc w:val="both"/>
        <w:rPr>
          <w:rFonts w:eastAsia="Times New Roman"/>
          <w:szCs w:val="24"/>
        </w:rPr>
      </w:pPr>
      <w:r>
        <w:rPr>
          <w:rFonts w:eastAsia="Times New Roman"/>
          <w:szCs w:val="24"/>
        </w:rPr>
        <w:t>Επί της τέταρτης αίτησης υπάρχει συνάδελφος</w:t>
      </w:r>
      <w:r>
        <w:rPr>
          <w:rFonts w:eastAsia="Times New Roman"/>
          <w:szCs w:val="24"/>
        </w:rPr>
        <w:t>,</w:t>
      </w:r>
      <w:r>
        <w:rPr>
          <w:rFonts w:eastAsia="Times New Roman"/>
          <w:szCs w:val="24"/>
        </w:rPr>
        <w:t xml:space="preserve"> που ζητά τον λόγο κατά </w:t>
      </w:r>
      <w:r>
        <w:rPr>
          <w:rFonts w:eastAsia="Times New Roman"/>
          <w:szCs w:val="24"/>
        </w:rPr>
        <w:t>το άρθρο 108 του Κανονισμού της Βουλής; Κανείς.</w:t>
      </w:r>
    </w:p>
    <w:p w14:paraId="6A90EEA6" w14:textId="77777777" w:rsidR="00DD7B38" w:rsidRDefault="001C5CC8">
      <w:pPr>
        <w:spacing w:line="600" w:lineRule="auto"/>
        <w:ind w:firstLine="720"/>
        <w:jc w:val="both"/>
        <w:rPr>
          <w:rFonts w:eastAsia="Times New Roman"/>
          <w:szCs w:val="24"/>
        </w:rPr>
      </w:pPr>
      <w:r>
        <w:rPr>
          <w:rFonts w:eastAsia="Times New Roman"/>
          <w:szCs w:val="24"/>
        </w:rPr>
        <w:lastRenderedPageBreak/>
        <w:t>Επί της πέμπτης αίτησης υπάρχει συνάδελφος</w:t>
      </w:r>
      <w:r>
        <w:rPr>
          <w:rFonts w:eastAsia="Times New Roman"/>
          <w:szCs w:val="24"/>
        </w:rPr>
        <w:t>,</w:t>
      </w:r>
      <w:r>
        <w:rPr>
          <w:rFonts w:eastAsia="Times New Roman"/>
          <w:szCs w:val="24"/>
        </w:rPr>
        <w:t xml:space="preserve"> που ζητά τον λόγο κατά το άρθρο 108 του Κανονισμού της Βουλής; Κανείς.</w:t>
      </w:r>
    </w:p>
    <w:p w14:paraId="6A90EEA7" w14:textId="77777777" w:rsidR="00DD7B38" w:rsidRDefault="001C5CC8">
      <w:pPr>
        <w:spacing w:line="600" w:lineRule="auto"/>
        <w:ind w:firstLine="720"/>
        <w:jc w:val="both"/>
        <w:rPr>
          <w:rFonts w:eastAsia="Times New Roman"/>
          <w:szCs w:val="24"/>
        </w:rPr>
      </w:pPr>
      <w:r>
        <w:rPr>
          <w:rFonts w:eastAsia="Times New Roman"/>
          <w:szCs w:val="24"/>
        </w:rPr>
        <w:t>Επί της έκτης αίτησης υπάρχει συνάδελφος</w:t>
      </w:r>
      <w:r>
        <w:rPr>
          <w:rFonts w:eastAsia="Times New Roman"/>
          <w:szCs w:val="24"/>
        </w:rPr>
        <w:t>,</w:t>
      </w:r>
      <w:r>
        <w:rPr>
          <w:rFonts w:eastAsia="Times New Roman"/>
          <w:szCs w:val="24"/>
        </w:rPr>
        <w:t xml:space="preserve"> που ζητά τον λόγο κατά το άρθρο 108 του Κανονισμού </w:t>
      </w:r>
      <w:r>
        <w:rPr>
          <w:rFonts w:eastAsia="Times New Roman"/>
          <w:szCs w:val="24"/>
        </w:rPr>
        <w:t xml:space="preserve">της Βουλής; </w:t>
      </w:r>
    </w:p>
    <w:p w14:paraId="6A90EEA8" w14:textId="77777777" w:rsidR="00DD7B38" w:rsidRDefault="001C5CC8">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Μπορώ να έχω τον λόγο, κύριε Πρόεδρε; </w:t>
      </w:r>
    </w:p>
    <w:p w14:paraId="6A90EEA9" w14:textId="77777777" w:rsidR="00DD7B38" w:rsidRDefault="001C5CC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Ορίστε, κύριε </w:t>
      </w:r>
      <w:proofErr w:type="spellStart"/>
      <w:r>
        <w:rPr>
          <w:rFonts w:eastAsia="Times New Roman"/>
          <w:szCs w:val="24"/>
        </w:rPr>
        <w:t>Γιόγιακα</w:t>
      </w:r>
      <w:proofErr w:type="spellEnd"/>
      <w:r>
        <w:rPr>
          <w:rFonts w:eastAsia="Times New Roman"/>
          <w:szCs w:val="24"/>
        </w:rPr>
        <w:t xml:space="preserve">, έχετε τον λόγο. </w:t>
      </w:r>
    </w:p>
    <w:p w14:paraId="6A90EEAA" w14:textId="77777777" w:rsidR="00DD7B38" w:rsidRDefault="001C5CC8">
      <w:pPr>
        <w:spacing w:line="600" w:lineRule="auto"/>
        <w:ind w:firstLine="720"/>
        <w:jc w:val="both"/>
        <w:rPr>
          <w:rFonts w:eastAsia="Times New Roman"/>
          <w:szCs w:val="24"/>
        </w:rPr>
      </w:pPr>
      <w:r>
        <w:rPr>
          <w:rFonts w:eastAsia="Times New Roman"/>
          <w:b/>
          <w:szCs w:val="24"/>
        </w:rPr>
        <w:t xml:space="preserve">ΒΑΣΙΛΕΙΟΣ ΓΙΟΓΙΑΚΑΣ: </w:t>
      </w:r>
      <w:r>
        <w:rPr>
          <w:rFonts w:eastAsia="Times New Roman"/>
          <w:szCs w:val="24"/>
        </w:rPr>
        <w:t xml:space="preserve">Πρόκειται για μία συμπληρωματική κατάθεση που μου ζητήθηκε για ανάκληση απόφασής μου, ως </w:t>
      </w:r>
      <w:r>
        <w:rPr>
          <w:rFonts w:eastAsia="Times New Roman"/>
          <w:szCs w:val="24"/>
        </w:rPr>
        <w:t xml:space="preserve">Νομάρχης Θεσπρωτίας, το 2007, όπου είχαν εγκριθεί περιβαλλοντικοί όροι για την ίδρυση και λειτουργία εγκαταστάσεως ανάμειξης και συσκευασίας ορυκτελαίων κι έξι υπέργειες δεξαμενές. </w:t>
      </w:r>
    </w:p>
    <w:p w14:paraId="6A90EEAB" w14:textId="77777777" w:rsidR="00DD7B38" w:rsidRDefault="001C5CC8">
      <w:pPr>
        <w:spacing w:line="600" w:lineRule="auto"/>
        <w:ind w:firstLine="720"/>
        <w:jc w:val="both"/>
        <w:rPr>
          <w:rFonts w:eastAsia="Times New Roman"/>
          <w:szCs w:val="24"/>
        </w:rPr>
      </w:pPr>
      <w:r>
        <w:rPr>
          <w:rFonts w:eastAsia="Times New Roman"/>
          <w:szCs w:val="24"/>
        </w:rPr>
        <w:t>Η ανάκληση έγινε</w:t>
      </w:r>
      <w:r>
        <w:rPr>
          <w:rFonts w:eastAsia="Times New Roman"/>
          <w:szCs w:val="24"/>
        </w:rPr>
        <w:t>,</w:t>
      </w:r>
      <w:r>
        <w:rPr>
          <w:rFonts w:eastAsia="Times New Roman"/>
          <w:szCs w:val="24"/>
        </w:rPr>
        <w:t xml:space="preserve"> λόγω καινούργιων στοιχείων που είχαν προσκομιστεί από το</w:t>
      </w:r>
      <w:r>
        <w:rPr>
          <w:rFonts w:eastAsia="Times New Roman"/>
          <w:szCs w:val="24"/>
        </w:rPr>
        <w:t xml:space="preserve">ν Δήμο </w:t>
      </w:r>
      <w:proofErr w:type="spellStart"/>
      <w:r>
        <w:rPr>
          <w:rFonts w:eastAsia="Times New Roman"/>
          <w:szCs w:val="24"/>
        </w:rPr>
        <w:t>Συβότων</w:t>
      </w:r>
      <w:proofErr w:type="spellEnd"/>
      <w:r>
        <w:rPr>
          <w:rFonts w:eastAsia="Times New Roman"/>
          <w:szCs w:val="24"/>
        </w:rPr>
        <w:t xml:space="preserve">, όπου θα δραστηριοποιούνταν η συγκεκριμένη μονάδα, την έντονη αντίδραση των κατοίκων της περιοχής, καθότι είναι μία κατεξοχήν τουριστική περιοχή, όπως επίσης και από δημοσιεύματα του Τύπου που έλεγαν ότι η </w:t>
      </w:r>
      <w:r>
        <w:rPr>
          <w:rFonts w:eastAsia="Times New Roman"/>
          <w:szCs w:val="24"/>
        </w:rPr>
        <w:lastRenderedPageBreak/>
        <w:t>περιοχή θα γίνει Σκαραμαγκάς. Όλα α</w:t>
      </w:r>
      <w:r>
        <w:rPr>
          <w:rFonts w:eastAsia="Times New Roman"/>
          <w:szCs w:val="24"/>
        </w:rPr>
        <w:t xml:space="preserve">υτά έγιναν κατόπιν εισηγήσεων υπηρεσιών του </w:t>
      </w:r>
      <w:r>
        <w:rPr>
          <w:rFonts w:eastAsia="Times New Roman"/>
          <w:szCs w:val="24"/>
        </w:rPr>
        <w:t>τ</w:t>
      </w:r>
      <w:r>
        <w:rPr>
          <w:rFonts w:eastAsia="Times New Roman"/>
          <w:szCs w:val="24"/>
        </w:rPr>
        <w:t xml:space="preserve">μήματος της </w:t>
      </w:r>
      <w:r>
        <w:rPr>
          <w:rFonts w:eastAsia="Times New Roman"/>
          <w:szCs w:val="24"/>
        </w:rPr>
        <w:t>π</w:t>
      </w:r>
      <w:r>
        <w:rPr>
          <w:rFonts w:eastAsia="Times New Roman"/>
          <w:szCs w:val="24"/>
        </w:rPr>
        <w:t xml:space="preserve">ολεοδομίας. </w:t>
      </w:r>
    </w:p>
    <w:p w14:paraId="6A90EEAC" w14:textId="77777777" w:rsidR="00DD7B38" w:rsidRDefault="001C5CC8">
      <w:pPr>
        <w:spacing w:line="600" w:lineRule="auto"/>
        <w:ind w:firstLine="720"/>
        <w:jc w:val="both"/>
        <w:rPr>
          <w:rFonts w:eastAsia="Times New Roman"/>
          <w:szCs w:val="24"/>
        </w:rPr>
      </w:pPr>
      <w:r>
        <w:rPr>
          <w:rFonts w:eastAsia="Times New Roman"/>
          <w:szCs w:val="24"/>
        </w:rPr>
        <w:t xml:space="preserve">Θα ήθελα να πω ότι η όλη διαδικασία έχει εκδικαστεί και σε άλλα δικαστήρια, έχει κριθεί και στο Συμβούλιο </w:t>
      </w:r>
      <w:r>
        <w:rPr>
          <w:rFonts w:eastAsia="Times New Roman"/>
          <w:szCs w:val="24"/>
        </w:rPr>
        <w:t xml:space="preserve">της </w:t>
      </w:r>
      <w:r>
        <w:rPr>
          <w:rFonts w:eastAsia="Times New Roman"/>
          <w:szCs w:val="24"/>
        </w:rPr>
        <w:t xml:space="preserve">Επικρατείας και δεν υφίσταται θέμα. </w:t>
      </w:r>
    </w:p>
    <w:p w14:paraId="6A90EEAD" w14:textId="77777777" w:rsidR="00DD7B38" w:rsidRDefault="001C5CC8">
      <w:pPr>
        <w:spacing w:line="600" w:lineRule="auto"/>
        <w:ind w:firstLine="720"/>
        <w:jc w:val="both"/>
        <w:rPr>
          <w:rFonts w:eastAsia="Times New Roman"/>
          <w:szCs w:val="24"/>
        </w:rPr>
      </w:pPr>
      <w:r>
        <w:rPr>
          <w:rFonts w:eastAsia="Times New Roman"/>
          <w:szCs w:val="24"/>
        </w:rPr>
        <w:t xml:space="preserve">Από εκεί και πέρα, είμαι στη διάθεση της Ολομέλειας, κύριε Πρόεδρε. </w:t>
      </w:r>
    </w:p>
    <w:p w14:paraId="6A90EEAE" w14:textId="77777777" w:rsidR="00DD7B38" w:rsidRDefault="001C5CC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πολύ για τις διευκρινήσεις, κύριε συνάδελφε. </w:t>
      </w:r>
    </w:p>
    <w:p w14:paraId="6A90EEAF" w14:textId="77777777" w:rsidR="00DD7B38" w:rsidRDefault="001C5CC8">
      <w:pPr>
        <w:spacing w:line="600" w:lineRule="auto"/>
        <w:ind w:firstLine="720"/>
        <w:jc w:val="both"/>
        <w:rPr>
          <w:rFonts w:eastAsia="Times New Roman"/>
          <w:szCs w:val="24"/>
        </w:rPr>
      </w:pPr>
      <w:r>
        <w:rPr>
          <w:rFonts w:eastAsia="Times New Roman"/>
          <w:szCs w:val="24"/>
        </w:rPr>
        <w:t xml:space="preserve">Κυρίες και κύριοι συνάδελφοι, στο σημείο αυτό θα διεξαχθεί ονομαστική ψηφοφορία. </w:t>
      </w:r>
    </w:p>
    <w:p w14:paraId="6A90EEB0" w14:textId="77777777" w:rsidR="00DD7B38" w:rsidRDefault="001C5CC8">
      <w:pPr>
        <w:spacing w:line="600" w:lineRule="auto"/>
        <w:ind w:firstLine="720"/>
        <w:jc w:val="both"/>
        <w:rPr>
          <w:rFonts w:eastAsia="Times New Roman"/>
          <w:szCs w:val="24"/>
        </w:rPr>
      </w:pPr>
      <w:r>
        <w:rPr>
          <w:rFonts w:eastAsia="Times New Roman"/>
          <w:szCs w:val="24"/>
        </w:rPr>
        <w:t xml:space="preserve">Έχει καταρτιστεί ψηφοδέλτιο με τα ονόματα των συναδέλφων για τους οποίους ζητείται η άρση της ασυλίας. </w:t>
      </w:r>
    </w:p>
    <w:p w14:paraId="6A90EEB1" w14:textId="77777777" w:rsidR="00DD7B38" w:rsidRDefault="001C5CC8">
      <w:pPr>
        <w:spacing w:line="600" w:lineRule="auto"/>
        <w:ind w:firstLine="720"/>
        <w:jc w:val="both"/>
        <w:rPr>
          <w:rFonts w:eastAsia="Times New Roman"/>
          <w:szCs w:val="24"/>
        </w:rPr>
      </w:pPr>
      <w:r>
        <w:rPr>
          <w:rFonts w:eastAsia="Times New Roman"/>
          <w:szCs w:val="24"/>
        </w:rPr>
        <w:t>Κάθε συνάδελφος θα σημειώνει την ψήφο του δίπλα στα ονόματα των συναδέλφων</w:t>
      </w:r>
      <w:r>
        <w:rPr>
          <w:rFonts w:eastAsia="Times New Roman"/>
          <w:szCs w:val="24"/>
        </w:rPr>
        <w:t>,</w:t>
      </w:r>
      <w:r>
        <w:rPr>
          <w:rFonts w:eastAsia="Times New Roman"/>
          <w:szCs w:val="24"/>
        </w:rPr>
        <w:t xml:space="preserve"> για τους οποίους ζητείται η άρση της ασυλίας. </w:t>
      </w:r>
    </w:p>
    <w:p w14:paraId="6A90EEB2" w14:textId="77777777" w:rsidR="00DD7B38" w:rsidRDefault="001C5CC8">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Όποιος συνάδελφος </w:t>
      </w:r>
      <w:r>
        <w:rPr>
          <w:rFonts w:eastAsia="Times New Roman"/>
          <w:szCs w:val="24"/>
        </w:rPr>
        <w:t>ψηφίζει υπέ</w:t>
      </w:r>
      <w:r>
        <w:rPr>
          <w:rFonts w:eastAsia="Times New Roman"/>
          <w:szCs w:val="24"/>
        </w:rPr>
        <w:t>ρ της άρσης ασυλίας</w:t>
      </w:r>
      <w:r>
        <w:rPr>
          <w:rFonts w:eastAsia="Times New Roman"/>
          <w:szCs w:val="24"/>
        </w:rPr>
        <w:t>,</w:t>
      </w:r>
      <w:r>
        <w:rPr>
          <w:rFonts w:eastAsia="Times New Roman"/>
          <w:szCs w:val="24"/>
        </w:rPr>
        <w:t xml:space="preserve"> </w:t>
      </w:r>
      <w:r>
        <w:rPr>
          <w:rFonts w:eastAsia="Times New Roman"/>
          <w:szCs w:val="24"/>
        </w:rPr>
        <w:t xml:space="preserve">θα </w:t>
      </w:r>
      <w:r>
        <w:rPr>
          <w:rFonts w:eastAsia="Times New Roman"/>
          <w:szCs w:val="24"/>
        </w:rPr>
        <w:t xml:space="preserve">σημειώνει την δίπλα </w:t>
      </w:r>
      <w:r>
        <w:rPr>
          <w:rFonts w:eastAsia="Times New Roman"/>
          <w:szCs w:val="24"/>
        </w:rPr>
        <w:t xml:space="preserve">από </w:t>
      </w:r>
      <w:r>
        <w:rPr>
          <w:rFonts w:eastAsia="Times New Roman"/>
          <w:szCs w:val="24"/>
        </w:rPr>
        <w:t xml:space="preserve">το όνομα του Βουλευτή </w:t>
      </w:r>
      <w:r>
        <w:rPr>
          <w:rFonts w:eastAsia="Times New Roman"/>
          <w:szCs w:val="24"/>
        </w:rPr>
        <w:t xml:space="preserve">του οποίου ζητείται να αρθεί η ασυλία τη λέξη </w:t>
      </w:r>
      <w:r>
        <w:rPr>
          <w:rFonts w:eastAsia="Times New Roman"/>
          <w:szCs w:val="24"/>
        </w:rPr>
        <w:t>«ΝΑΙ</w:t>
      </w:r>
      <w:r>
        <w:rPr>
          <w:rFonts w:eastAsia="Times New Roman"/>
          <w:szCs w:val="24"/>
        </w:rPr>
        <w:t>»</w:t>
      </w:r>
      <w:r>
        <w:rPr>
          <w:rFonts w:eastAsia="Times New Roman"/>
          <w:szCs w:val="24"/>
        </w:rPr>
        <w:t xml:space="preserve">. </w:t>
      </w:r>
    </w:p>
    <w:p w14:paraId="6A90EEB3" w14:textId="77777777" w:rsidR="00DD7B38" w:rsidRDefault="001C5CC8">
      <w:pPr>
        <w:spacing w:line="600" w:lineRule="auto"/>
        <w:ind w:firstLine="720"/>
        <w:jc w:val="both"/>
        <w:rPr>
          <w:rFonts w:eastAsia="Times New Roman"/>
          <w:szCs w:val="24"/>
        </w:rPr>
      </w:pPr>
      <w:r>
        <w:rPr>
          <w:rFonts w:eastAsia="Times New Roman"/>
          <w:szCs w:val="24"/>
        </w:rPr>
        <w:lastRenderedPageBreak/>
        <w:t>Όποιος συνάδελφος</w:t>
      </w:r>
      <w:r w:rsidDel="00555471">
        <w:rPr>
          <w:rFonts w:eastAsia="Times New Roman"/>
          <w:szCs w:val="24"/>
        </w:rPr>
        <w:t xml:space="preserve"> </w:t>
      </w:r>
      <w:r>
        <w:rPr>
          <w:rFonts w:eastAsia="Times New Roman"/>
          <w:szCs w:val="24"/>
        </w:rPr>
        <w:t>ψηφίζει κατά της άρσης της ασυλίας</w:t>
      </w:r>
      <w:r>
        <w:rPr>
          <w:rFonts w:eastAsia="Times New Roman"/>
          <w:szCs w:val="24"/>
        </w:rPr>
        <w:t>,</w:t>
      </w:r>
      <w:r>
        <w:rPr>
          <w:rFonts w:eastAsia="Times New Roman"/>
          <w:szCs w:val="24"/>
        </w:rPr>
        <w:t xml:space="preserve"> </w:t>
      </w:r>
      <w:r>
        <w:rPr>
          <w:rFonts w:eastAsia="Times New Roman"/>
          <w:szCs w:val="24"/>
        </w:rPr>
        <w:t xml:space="preserve">θα </w:t>
      </w:r>
      <w:r>
        <w:rPr>
          <w:rFonts w:eastAsia="Times New Roman"/>
          <w:szCs w:val="24"/>
        </w:rPr>
        <w:t xml:space="preserve">σημειώνει δίπλα </w:t>
      </w:r>
      <w:r>
        <w:rPr>
          <w:rFonts w:eastAsia="Times New Roman"/>
          <w:szCs w:val="24"/>
        </w:rPr>
        <w:t xml:space="preserve">από </w:t>
      </w:r>
      <w:r>
        <w:rPr>
          <w:rFonts w:eastAsia="Times New Roman"/>
          <w:szCs w:val="24"/>
        </w:rPr>
        <w:t xml:space="preserve">το όνομα του Βουλευτή </w:t>
      </w:r>
      <w:r>
        <w:rPr>
          <w:rFonts w:eastAsia="Times New Roman"/>
          <w:szCs w:val="24"/>
        </w:rPr>
        <w:t>του οποίου ζητείται να αρθεί η ασ</w:t>
      </w:r>
      <w:r>
        <w:rPr>
          <w:rFonts w:eastAsia="Times New Roman"/>
          <w:szCs w:val="24"/>
        </w:rPr>
        <w:t>υλία τη λέξη</w:t>
      </w:r>
      <w:r>
        <w:rPr>
          <w:rFonts w:eastAsia="Times New Roman"/>
          <w:szCs w:val="24"/>
        </w:rPr>
        <w:t xml:space="preserve"> «ΟΧΙ</w:t>
      </w:r>
      <w:r>
        <w:rPr>
          <w:rFonts w:eastAsia="Times New Roman"/>
          <w:szCs w:val="24"/>
        </w:rPr>
        <w:t>.</w:t>
      </w:r>
    </w:p>
    <w:p w14:paraId="6A90EEB4" w14:textId="77777777" w:rsidR="00DD7B38" w:rsidRDefault="001C5CC8">
      <w:pPr>
        <w:spacing w:line="600" w:lineRule="auto"/>
        <w:ind w:firstLine="720"/>
        <w:jc w:val="both"/>
        <w:rPr>
          <w:rFonts w:eastAsia="Times New Roman"/>
          <w:szCs w:val="24"/>
        </w:rPr>
      </w:pPr>
      <w:r>
        <w:rPr>
          <w:rFonts w:eastAsia="Times New Roman"/>
          <w:szCs w:val="24"/>
        </w:rPr>
        <w:t xml:space="preserve">Όποιος συνάδελφος αρνείται να ψηφίσει, θα σημειώνει δίπλα από το όνομα του Βουλευτή του οποίου ζητείται να αρθεί η ασυλία, τη λέξη </w:t>
      </w:r>
      <w:r>
        <w:rPr>
          <w:rFonts w:eastAsia="Times New Roman"/>
          <w:szCs w:val="24"/>
        </w:rPr>
        <w:t>«ΠΑΡΩΝ</w:t>
      </w:r>
      <w:r>
        <w:rPr>
          <w:rFonts w:eastAsia="Times New Roman"/>
          <w:szCs w:val="24"/>
        </w:rPr>
        <w:t>».</w:t>
      </w:r>
    </w:p>
    <w:p w14:paraId="6A90EEB5" w14:textId="77777777" w:rsidR="00DD7B38" w:rsidRDefault="001C5CC8">
      <w:pPr>
        <w:spacing w:line="600" w:lineRule="auto"/>
        <w:ind w:firstLine="720"/>
        <w:jc w:val="both"/>
        <w:rPr>
          <w:rFonts w:eastAsia="Times New Roman"/>
          <w:szCs w:val="24"/>
        </w:rPr>
      </w:pPr>
      <w:r>
        <w:rPr>
          <w:rFonts w:eastAsia="Times New Roman"/>
          <w:szCs w:val="24"/>
        </w:rPr>
        <w:t>Σας έχουν διανεμηθεί και λευκά ψηφοδέλτια.</w:t>
      </w:r>
    </w:p>
    <w:p w14:paraId="6A90EEB6" w14:textId="77777777" w:rsidR="00DD7B38" w:rsidRDefault="001C5CC8">
      <w:pPr>
        <w:spacing w:line="600" w:lineRule="auto"/>
        <w:ind w:firstLine="720"/>
        <w:jc w:val="both"/>
        <w:rPr>
          <w:rFonts w:eastAsia="Times New Roman"/>
          <w:szCs w:val="24"/>
        </w:rPr>
      </w:pPr>
      <w:r>
        <w:rPr>
          <w:rFonts w:eastAsia="Times New Roman"/>
          <w:szCs w:val="24"/>
        </w:rPr>
        <w:t>Στο ψηφοδέλτιο θα αναγράφει κάθε συνάδελφος το όνομά τ</w:t>
      </w:r>
      <w:r>
        <w:rPr>
          <w:rFonts w:eastAsia="Times New Roman"/>
          <w:szCs w:val="24"/>
        </w:rPr>
        <w:t>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w:t>
      </w:r>
    </w:p>
    <w:p w14:paraId="6A90EEB7" w14:textId="77777777" w:rsidR="00DD7B38" w:rsidRDefault="001C5CC8">
      <w:pPr>
        <w:spacing w:line="600" w:lineRule="auto"/>
        <w:ind w:firstLine="720"/>
        <w:jc w:val="both"/>
        <w:rPr>
          <w:rFonts w:eastAsia="Times New Roman"/>
          <w:szCs w:val="24"/>
        </w:rPr>
      </w:pPr>
      <w:r>
        <w:rPr>
          <w:rFonts w:eastAsia="Times New Roman"/>
          <w:szCs w:val="24"/>
        </w:rPr>
        <w:t>Στη συνέχεια και με την εκφώνηση του ονόματός του από τους επί του κατ</w:t>
      </w:r>
      <w:r>
        <w:rPr>
          <w:rFonts w:eastAsia="Times New Roman"/>
          <w:szCs w:val="24"/>
        </w:rPr>
        <w:t>αλόγου συναδέλφους, θα παραδίδει το ψηφοδέλτιο στους συναδέλφους κ</w:t>
      </w:r>
      <w:r>
        <w:rPr>
          <w:rFonts w:eastAsia="Times New Roman"/>
          <w:szCs w:val="24"/>
        </w:rPr>
        <w:t>υρίους</w:t>
      </w:r>
      <w:r>
        <w:rPr>
          <w:rFonts w:eastAsia="Times New Roman"/>
          <w:szCs w:val="24"/>
        </w:rPr>
        <w:t xml:space="preserve"> Μάριο </w:t>
      </w:r>
      <w:proofErr w:type="spellStart"/>
      <w:r>
        <w:rPr>
          <w:rFonts w:eastAsia="Times New Roman"/>
          <w:szCs w:val="24"/>
        </w:rPr>
        <w:t>Κάτση</w:t>
      </w:r>
      <w:proofErr w:type="spellEnd"/>
      <w:r>
        <w:rPr>
          <w:rFonts w:eastAsia="Times New Roman"/>
          <w:szCs w:val="24"/>
        </w:rPr>
        <w:t xml:space="preserve"> από τον ΣΥΡΙΖΑ και Απόστολο </w:t>
      </w:r>
      <w:proofErr w:type="spellStart"/>
      <w:r>
        <w:rPr>
          <w:rFonts w:eastAsia="Times New Roman"/>
          <w:szCs w:val="24"/>
        </w:rPr>
        <w:t>Βεσυρόπουλο</w:t>
      </w:r>
      <w:proofErr w:type="spellEnd"/>
      <w:r>
        <w:rPr>
          <w:rFonts w:eastAsia="Times New Roman"/>
          <w:szCs w:val="24"/>
        </w:rPr>
        <w:t xml:space="preserve"> από τη Νέα Δημοκρατία, οι οποίοι θα το μονογράφουν και θα ανακοινώνουν ότι ο Βουλευτής εψήφισε.</w:t>
      </w:r>
    </w:p>
    <w:p w14:paraId="6A90EEB8" w14:textId="77777777" w:rsidR="00DD7B38" w:rsidRDefault="001C5CC8">
      <w:pPr>
        <w:spacing w:line="600" w:lineRule="auto"/>
        <w:ind w:firstLine="720"/>
        <w:jc w:val="both"/>
        <w:rPr>
          <w:rFonts w:eastAsia="Times New Roman"/>
          <w:szCs w:val="24"/>
        </w:rPr>
      </w:pPr>
      <w:r>
        <w:rPr>
          <w:rFonts w:eastAsia="Times New Roman"/>
          <w:szCs w:val="24"/>
        </w:rPr>
        <w:lastRenderedPageBreak/>
        <w:t>Μετά το τέλος της ψηφοφορίας θα γίν</w:t>
      </w:r>
      <w:r>
        <w:rPr>
          <w:rFonts w:eastAsia="Times New Roman"/>
          <w:szCs w:val="24"/>
        </w:rPr>
        <w:t>ει καταμέτρηση των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w:t>
      </w:r>
    </w:p>
    <w:p w14:paraId="6A90EEB9" w14:textId="77777777" w:rsidR="00DD7B38" w:rsidRDefault="001C5CC8">
      <w:pPr>
        <w:spacing w:line="600" w:lineRule="auto"/>
        <w:ind w:firstLine="720"/>
        <w:jc w:val="both"/>
        <w:rPr>
          <w:rFonts w:eastAsia="Times New Roman"/>
          <w:szCs w:val="24"/>
        </w:rPr>
      </w:pPr>
      <w:r>
        <w:rPr>
          <w:rFonts w:eastAsia="Times New Roman"/>
          <w:szCs w:val="24"/>
        </w:rPr>
        <w:t>Συμφωνεί το Σώμα;</w:t>
      </w:r>
    </w:p>
    <w:p w14:paraId="6A90EEBA" w14:textId="77777777" w:rsidR="00DD7B38" w:rsidRDefault="001C5CC8">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6A90EEBB" w14:textId="77777777" w:rsidR="00DD7B38" w:rsidRDefault="001C5CC8">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το Σώμα </w:t>
      </w:r>
      <w:proofErr w:type="spellStart"/>
      <w:r>
        <w:rPr>
          <w:rFonts w:eastAsia="Times New Roman"/>
          <w:bCs/>
          <w:szCs w:val="24"/>
        </w:rPr>
        <w:t>συνεφώνησε</w:t>
      </w:r>
      <w:proofErr w:type="spellEnd"/>
      <w:r>
        <w:rPr>
          <w:rFonts w:eastAsia="Times New Roman"/>
          <w:bCs/>
          <w:szCs w:val="24"/>
        </w:rPr>
        <w:t xml:space="preserve"> ομοφώνως.</w:t>
      </w:r>
    </w:p>
    <w:p w14:paraId="6A90EEBC" w14:textId="77777777" w:rsidR="00DD7B38" w:rsidRDefault="001C5CC8">
      <w:pPr>
        <w:spacing w:line="600" w:lineRule="auto"/>
        <w:ind w:firstLine="720"/>
        <w:jc w:val="both"/>
        <w:rPr>
          <w:rFonts w:eastAsia="Times New Roman"/>
          <w:bCs/>
          <w:szCs w:val="24"/>
        </w:rPr>
      </w:pPr>
      <w:r>
        <w:rPr>
          <w:rFonts w:eastAsia="Times New Roman"/>
          <w:bCs/>
          <w:szCs w:val="24"/>
        </w:rPr>
        <w:t>Τέλος θα ήθελα να σας ενημερώσω ότι έχουν έρθει στο Προεδρείο επιστολές ή τηλεομοι</w:t>
      </w:r>
      <w:r>
        <w:rPr>
          <w:rFonts w:eastAsia="Times New Roman"/>
          <w:bCs/>
          <w:szCs w:val="24"/>
        </w:rPr>
        <w:t>οτυπίες</w:t>
      </w:r>
      <w:r>
        <w:rPr>
          <w:rFonts w:eastAsia="Times New Roman"/>
          <w:bCs/>
          <w:szCs w:val="24"/>
        </w:rPr>
        <w:t xml:space="preserve"> (φαξ) συναδέλφων, σύμφωνα με το άρθρο 70</w:t>
      </w:r>
      <w:r>
        <w:rPr>
          <w:rFonts w:eastAsia="Times New Roman"/>
          <w:bCs/>
          <w:szCs w:val="24"/>
        </w:rPr>
        <w:t xml:space="preserve">Α του Κανονισμού της Βουλής, με τις οποίες γνωστοποιούν την ψήφο </w:t>
      </w:r>
      <w:r>
        <w:rPr>
          <w:rFonts w:eastAsia="Times New Roman"/>
          <w:bCs/>
          <w:szCs w:val="24"/>
        </w:rPr>
        <w:t>τους οι συνάδελφοι</w:t>
      </w:r>
      <w:r>
        <w:rPr>
          <w:rFonts w:eastAsia="Times New Roman"/>
          <w:bCs/>
          <w:szCs w:val="24"/>
        </w:rPr>
        <w:t>. Οι ψήφοι αυτές θα ανακοινωθούν και θα συνυπολογιστούν στην καταμέτρηση</w:t>
      </w:r>
      <w:r>
        <w:rPr>
          <w:rFonts w:eastAsia="Times New Roman"/>
          <w:bCs/>
          <w:szCs w:val="24"/>
        </w:rPr>
        <w:t>, η οποία</w:t>
      </w:r>
      <w:r>
        <w:rPr>
          <w:rFonts w:eastAsia="Times New Roman"/>
          <w:bCs/>
          <w:szCs w:val="24"/>
        </w:rPr>
        <w:t xml:space="preserve"> </w:t>
      </w:r>
      <w:r>
        <w:rPr>
          <w:rFonts w:eastAsia="Times New Roman"/>
          <w:bCs/>
          <w:szCs w:val="24"/>
        </w:rPr>
        <w:t>θα ακολουθήσει.</w:t>
      </w:r>
    </w:p>
    <w:p w14:paraId="6A90EEBD" w14:textId="77777777" w:rsidR="00DD7B38" w:rsidRDefault="001C5CC8">
      <w:pPr>
        <w:spacing w:line="600" w:lineRule="auto"/>
        <w:ind w:firstLine="720"/>
        <w:jc w:val="both"/>
        <w:rPr>
          <w:rFonts w:eastAsia="Times New Roman"/>
          <w:bCs/>
          <w:szCs w:val="24"/>
        </w:rPr>
      </w:pPr>
      <w:r>
        <w:rPr>
          <w:rFonts w:eastAsia="Times New Roman"/>
          <w:bCs/>
          <w:szCs w:val="24"/>
        </w:rPr>
        <w:t>Καλούνται επί του καταλόγου οι Βουλευτές</w:t>
      </w:r>
      <w:r>
        <w:rPr>
          <w:rFonts w:eastAsia="Times New Roman"/>
          <w:bCs/>
          <w:szCs w:val="24"/>
        </w:rPr>
        <w:t>:</w:t>
      </w:r>
      <w:r>
        <w:rPr>
          <w:rFonts w:eastAsia="Times New Roman"/>
          <w:bCs/>
          <w:szCs w:val="24"/>
        </w:rPr>
        <w:t xml:space="preserve"> </w:t>
      </w:r>
      <w:r>
        <w:rPr>
          <w:rFonts w:eastAsia="Times New Roman"/>
          <w:bCs/>
          <w:szCs w:val="24"/>
        </w:rPr>
        <w:t>κ.</w:t>
      </w:r>
      <w:r>
        <w:rPr>
          <w:rFonts w:eastAsia="Times New Roman"/>
          <w:bCs/>
          <w:szCs w:val="24"/>
        </w:rPr>
        <w:t xml:space="preserve"> Αναστασία </w:t>
      </w:r>
      <w:proofErr w:type="spellStart"/>
      <w:r>
        <w:rPr>
          <w:rFonts w:eastAsia="Times New Roman"/>
          <w:bCs/>
          <w:szCs w:val="24"/>
        </w:rPr>
        <w:t>Γκαρά</w:t>
      </w:r>
      <w:proofErr w:type="spellEnd"/>
      <w:r>
        <w:rPr>
          <w:rFonts w:eastAsia="Times New Roman"/>
          <w:bCs/>
          <w:szCs w:val="24"/>
        </w:rPr>
        <w:t xml:space="preserve"> από τον ΣΥΡΙΖΑ</w:t>
      </w:r>
      <w:r>
        <w:rPr>
          <w:rFonts w:eastAsia="Times New Roman"/>
          <w:bCs/>
          <w:szCs w:val="24"/>
        </w:rPr>
        <w:t xml:space="preserve"> και</w:t>
      </w:r>
      <w:r>
        <w:rPr>
          <w:rFonts w:eastAsia="Times New Roman"/>
          <w:bCs/>
          <w:szCs w:val="24"/>
        </w:rPr>
        <w:t xml:space="preserve"> κ.</w:t>
      </w:r>
      <w:r>
        <w:rPr>
          <w:rFonts w:eastAsia="Times New Roman"/>
          <w:bCs/>
          <w:szCs w:val="24"/>
        </w:rPr>
        <w:t xml:space="preserve"> </w:t>
      </w:r>
      <w:r>
        <w:rPr>
          <w:rFonts w:eastAsia="Times New Roman"/>
          <w:bCs/>
          <w:szCs w:val="24"/>
        </w:rPr>
        <w:t>Δημήτριος Κυριαζίδης από τη Νέα Δημοκρατία.</w:t>
      </w:r>
    </w:p>
    <w:p w14:paraId="6A90EEBE" w14:textId="77777777" w:rsidR="00DD7B38" w:rsidRDefault="001C5CC8">
      <w:pPr>
        <w:spacing w:line="600" w:lineRule="auto"/>
        <w:ind w:firstLine="720"/>
        <w:jc w:val="both"/>
        <w:rPr>
          <w:rFonts w:eastAsia="Times New Roman"/>
          <w:bCs/>
          <w:szCs w:val="24"/>
        </w:rPr>
      </w:pPr>
      <w:r>
        <w:rPr>
          <w:rFonts w:eastAsia="Times New Roman"/>
          <w:bCs/>
          <w:szCs w:val="24"/>
        </w:rPr>
        <w:t>Παρακαλώ να αρχίσει η ανάγνωση του καταλόγου.</w:t>
      </w:r>
    </w:p>
    <w:p w14:paraId="6A90EEBF" w14:textId="77777777" w:rsidR="00DD7B38" w:rsidRDefault="001C5CC8">
      <w:pPr>
        <w:spacing w:line="600" w:lineRule="auto"/>
        <w:ind w:firstLine="720"/>
        <w:jc w:val="center"/>
        <w:rPr>
          <w:rFonts w:eastAsia="Times New Roman"/>
          <w:szCs w:val="24"/>
        </w:rPr>
      </w:pPr>
      <w:r>
        <w:rPr>
          <w:rFonts w:eastAsia="Times New Roman"/>
          <w:bCs/>
          <w:szCs w:val="24"/>
        </w:rPr>
        <w:lastRenderedPageBreak/>
        <w:t>(ΨΗΦΟΦΟΡΙΑ)</w:t>
      </w:r>
    </w:p>
    <w:p w14:paraId="6A90EEC0" w14:textId="77777777" w:rsidR="00DD7B38" w:rsidRDefault="001C5CC8">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6A90EEC1"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Υπάρχει συνάδελφος</w:t>
      </w:r>
      <w:r>
        <w:rPr>
          <w:rFonts w:eastAsia="Times New Roman" w:cs="Times New Roman"/>
          <w:szCs w:val="24"/>
        </w:rPr>
        <w:t>,</w:t>
      </w:r>
      <w:r>
        <w:rPr>
          <w:rFonts w:eastAsia="Times New Roman" w:cs="Times New Roman"/>
          <w:szCs w:val="24"/>
        </w:rPr>
        <w:t xml:space="preserve"> ο οποίος δεν άκουσε το όνομά του; Κανείς.</w:t>
      </w:r>
    </w:p>
    <w:p w14:paraId="6A90EEC2"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σφρα</w:t>
      </w:r>
      <w:r>
        <w:rPr>
          <w:rFonts w:eastAsia="Times New Roman" w:cs="Times New Roman"/>
          <w:szCs w:val="24"/>
        </w:rPr>
        <w:t>γισμένες</w:t>
      </w:r>
      <w:r>
        <w:rPr>
          <w:rFonts w:eastAsia="Times New Roman" w:cs="Times New Roman"/>
          <w:szCs w:val="24"/>
        </w:rPr>
        <w:t xml:space="preserve">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6A90EEC3"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6A90EEC4" w14:textId="77777777" w:rsidR="00DD7B38" w:rsidRDefault="001C5CC8">
      <w:pPr>
        <w:jc w:val="center"/>
        <w:rPr>
          <w:rFonts w:eastAsia="Times New Roman" w:cs="Times New Roman"/>
          <w:color w:val="FF0000"/>
          <w:szCs w:val="24"/>
        </w:rPr>
      </w:pPr>
      <w:r w:rsidRPr="001C61AF">
        <w:rPr>
          <w:rFonts w:eastAsia="Times New Roman" w:cs="Times New Roman"/>
          <w:color w:val="FF0000"/>
          <w:szCs w:val="24"/>
        </w:rPr>
        <w:t>(ΑΛΛΑΓΗ ΣΕΛΙΔΑΣ)</w:t>
      </w:r>
    </w:p>
    <w:p w14:paraId="6A90EEC5" w14:textId="77777777" w:rsidR="00DD7B38" w:rsidRDefault="001C5CC8">
      <w:pPr>
        <w:jc w:val="center"/>
        <w:rPr>
          <w:rFonts w:eastAsia="Times New Roman" w:cs="Times New Roman"/>
          <w:szCs w:val="24"/>
        </w:rPr>
      </w:pPr>
      <w:r>
        <w:rPr>
          <w:rFonts w:eastAsia="Times New Roman" w:cs="Times New Roman"/>
          <w:szCs w:val="24"/>
        </w:rPr>
        <w:t>(Ν</w:t>
      </w:r>
      <w:r>
        <w:rPr>
          <w:rFonts w:eastAsia="Times New Roman" w:cs="Times New Roman"/>
          <w:szCs w:val="24"/>
        </w:rPr>
        <w:t>α καταχωριστούν οι σελ. 94-100)</w:t>
      </w:r>
    </w:p>
    <w:p w14:paraId="6A90EEC6" w14:textId="77777777" w:rsidR="00DD7B38" w:rsidRDefault="001C5CC8">
      <w:pPr>
        <w:jc w:val="center"/>
        <w:rPr>
          <w:rFonts w:eastAsia="Times New Roman" w:cs="Times New Roman"/>
          <w:color w:val="C00000"/>
          <w:szCs w:val="24"/>
        </w:rPr>
      </w:pPr>
      <w:r w:rsidRPr="001C61AF">
        <w:rPr>
          <w:rFonts w:eastAsia="Times New Roman" w:cs="Times New Roman"/>
          <w:color w:val="C00000"/>
          <w:szCs w:val="24"/>
        </w:rPr>
        <w:t>(ΑΛΛΑΓΗ ΣΕΛΙΔΑΣ)</w:t>
      </w:r>
    </w:p>
    <w:p w14:paraId="6A90EEC7"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και διαλογή των ψηφοδελτίων και την εξαγωγή του αποτελέσματος.</w:t>
      </w:r>
    </w:p>
    <w:p w14:paraId="6A90EEC8" w14:textId="77777777" w:rsidR="00DD7B38" w:rsidRDefault="001C5CC8">
      <w:pPr>
        <w:spacing w:line="600" w:lineRule="auto"/>
        <w:ind w:firstLine="720"/>
        <w:jc w:val="center"/>
        <w:rPr>
          <w:rFonts w:eastAsia="Times New Roman" w:cs="Times New Roman"/>
          <w:szCs w:val="24"/>
        </w:rPr>
      </w:pPr>
      <w:r>
        <w:rPr>
          <w:rFonts w:eastAsia="Times New Roman" w:cs="Times New Roman"/>
          <w:szCs w:val="24"/>
        </w:rPr>
        <w:t>(ΚΑΤΑΜΕΤΡΗΣΗ)</w:t>
      </w:r>
    </w:p>
    <w:p w14:paraId="6A90EEC9" w14:textId="77777777" w:rsidR="00DD7B38" w:rsidRDefault="001C5CC8">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(ΜΕΤΑ ΤΗΝ ΚΑΤΑΜΕΤΡΗΣΗ)</w:t>
      </w:r>
    </w:p>
    <w:p w14:paraId="6A90EECA" w14:textId="77777777" w:rsidR="00DD7B38" w:rsidRDefault="001C5CC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w:t>
      </w:r>
      <w:r>
        <w:rPr>
          <w:rFonts w:eastAsia="Times New Roman" w:cs="Times New Roman"/>
          <w:b/>
          <w:szCs w:val="24"/>
        </w:rPr>
        <w:t>δης):</w:t>
      </w:r>
      <w:r>
        <w:rPr>
          <w:rFonts w:eastAsia="Times New Roman" w:cs="Times New Roman"/>
          <w:szCs w:val="24"/>
        </w:rPr>
        <w:t xml:space="preserve"> Κυρίες και κύριοι συνάδελφοι, πριν σας ανακοινώσω το αποτέλεσμα της ψηφοφορίας, υπάρχει ένα αίτημα για άδεια από τις εργασίες της Βουλής.</w:t>
      </w:r>
    </w:p>
    <w:p w14:paraId="6A90EECB" w14:textId="77777777" w:rsidR="00DD7B38" w:rsidRDefault="001C5CC8">
      <w:pPr>
        <w:spacing w:line="600" w:lineRule="auto"/>
        <w:ind w:firstLine="720"/>
        <w:jc w:val="both"/>
        <w:rPr>
          <w:rFonts w:eastAsia="Times New Roman" w:cs="Times New Roman"/>
          <w:szCs w:val="24"/>
        </w:rPr>
      </w:pPr>
      <w:r>
        <w:rPr>
          <w:rFonts w:eastAsia="Times New Roman" w:cs="Times New Roman"/>
          <w:szCs w:val="24"/>
        </w:rPr>
        <w:t xml:space="preserve">Ο Βουλευτής </w:t>
      </w:r>
      <w:r>
        <w:rPr>
          <w:rFonts w:eastAsia="Times New Roman" w:cs="Times New Roman"/>
          <w:szCs w:val="24"/>
        </w:rPr>
        <w:t xml:space="preserve">Νομού Τρικάλων </w:t>
      </w:r>
      <w:r>
        <w:rPr>
          <w:rFonts w:eastAsia="Times New Roman" w:cs="Times New Roman"/>
          <w:szCs w:val="24"/>
        </w:rPr>
        <w:t>κ. Κωνσταντίνος Σκρέκας ζητεί άδεια ολιγοήμερης απουσίας στο εξωτερικό από 2-2-2017 έ</w:t>
      </w:r>
      <w:r>
        <w:rPr>
          <w:rFonts w:eastAsia="Times New Roman" w:cs="Times New Roman"/>
          <w:szCs w:val="24"/>
        </w:rPr>
        <w:t>ως 9-12-2017. Η Βουλή εγκρίνει;</w:t>
      </w:r>
    </w:p>
    <w:p w14:paraId="6A90EECC" w14:textId="77777777" w:rsidR="00DD7B38" w:rsidRDefault="001C5CC8">
      <w:pPr>
        <w:spacing w:line="600" w:lineRule="auto"/>
        <w:ind w:firstLine="720"/>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A90EECD" w14:textId="77777777" w:rsidR="00DD7B38" w:rsidRDefault="001C5CC8">
      <w:pPr>
        <w:spacing w:line="600" w:lineRule="auto"/>
        <w:ind w:firstLine="720"/>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6A90EECE"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w:t>
      </w:r>
      <w:r>
        <w:rPr>
          <w:rFonts w:eastAsia="Times New Roman" w:cs="Times New Roman"/>
          <w:szCs w:val="24"/>
        </w:rPr>
        <w:t xml:space="preserve">ρίας επί των αιτήσεων άρσης ασυλίας των συναδέλφων Βουλευτών. </w:t>
      </w:r>
    </w:p>
    <w:p w14:paraId="6A90EECF"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Ψήφισαν συνολικά 154 Βουλευτές. </w:t>
      </w:r>
    </w:p>
    <w:p w14:paraId="6A90EED0"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πρώτη υπόθεση του συναδέλφου κ. Παύλου </w:t>
      </w:r>
      <w:proofErr w:type="spellStart"/>
      <w:r>
        <w:rPr>
          <w:rFonts w:eastAsia="Times New Roman" w:cs="Times New Roman"/>
          <w:szCs w:val="24"/>
        </w:rPr>
        <w:t>Πολάκη</w:t>
      </w:r>
      <w:proofErr w:type="spellEnd"/>
      <w:r>
        <w:rPr>
          <w:rFonts w:eastAsia="Times New Roman" w:cs="Times New Roman"/>
          <w:szCs w:val="24"/>
        </w:rPr>
        <w:t>:</w:t>
      </w:r>
    </w:p>
    <w:p w14:paraId="6A90EED1"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Υπέρ της άρσεως ασυλίας, δηλαδή «ΝΑΙ», ψήφισαν 9 Βουλευτές. </w:t>
      </w:r>
    </w:p>
    <w:p w14:paraId="6A90EED2"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w:t>
      </w:r>
      <w:r>
        <w:rPr>
          <w:rFonts w:eastAsia="Times New Roman" w:cs="Times New Roman"/>
          <w:szCs w:val="24"/>
        </w:rPr>
        <w:t xml:space="preserve">αν 139 Βουλευτές. </w:t>
      </w:r>
    </w:p>
    <w:p w14:paraId="6A90EED3"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 xml:space="preserve">«ΠΑΡΩΝ» 5 Βουλευτές. </w:t>
      </w:r>
    </w:p>
    <w:p w14:paraId="6A90EED4"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Άκυρο</w:t>
      </w:r>
      <w:r>
        <w:rPr>
          <w:rFonts w:eastAsia="Times New Roman" w:cs="Times New Roman"/>
          <w:szCs w:val="24"/>
        </w:rPr>
        <w:t xml:space="preserve"> 1. </w:t>
      </w:r>
    </w:p>
    <w:p w14:paraId="6A90EED5"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εισαγγελικής αρχής απορρίπτεται. </w:t>
      </w:r>
    </w:p>
    <w:p w14:paraId="6A90EED6"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 δεύτερη υπόθεση του συναδέλφου κ. Παύλου </w:t>
      </w:r>
      <w:proofErr w:type="spellStart"/>
      <w:r>
        <w:rPr>
          <w:rFonts w:eastAsia="Times New Roman" w:cs="Times New Roman"/>
          <w:szCs w:val="24"/>
        </w:rPr>
        <w:t>Πολάκη</w:t>
      </w:r>
      <w:proofErr w:type="spellEnd"/>
      <w:r>
        <w:rPr>
          <w:rFonts w:eastAsia="Times New Roman" w:cs="Times New Roman"/>
          <w:szCs w:val="24"/>
        </w:rPr>
        <w:t>:</w:t>
      </w:r>
    </w:p>
    <w:p w14:paraId="6A90EED7"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Υπέρ της άρσεως ασυλίας, δηλαδή «ΝΑΙ», ψήφισαν 9 Βουλευτές. </w:t>
      </w:r>
    </w:p>
    <w:p w14:paraId="6A90EED8"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της άρσεως ασυλίας, </w:t>
      </w:r>
      <w:r>
        <w:rPr>
          <w:rFonts w:eastAsia="Times New Roman" w:cs="Times New Roman"/>
          <w:szCs w:val="24"/>
        </w:rPr>
        <w:t xml:space="preserve">δηλαδή «ΟΧΙ», ψήφισαν 139 Βουλευτές. </w:t>
      </w:r>
    </w:p>
    <w:p w14:paraId="6A90EED9"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 xml:space="preserve">«ΠΑΡΩΝ» 5 Βουλευτές. </w:t>
      </w:r>
    </w:p>
    <w:p w14:paraId="6A90EEDA"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Άκυρο</w:t>
      </w:r>
      <w:r>
        <w:rPr>
          <w:rFonts w:eastAsia="Times New Roman" w:cs="Times New Roman"/>
          <w:szCs w:val="24"/>
        </w:rPr>
        <w:t xml:space="preserve"> 1. </w:t>
      </w:r>
    </w:p>
    <w:p w14:paraId="6A90EEDB"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εισαγγελικής αρχής απορρίπτεται. </w:t>
      </w:r>
    </w:p>
    <w:p w14:paraId="6A90EEDC"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τρίτη υπόθεση του συναδέλφου κ. Παύλου </w:t>
      </w:r>
      <w:proofErr w:type="spellStart"/>
      <w:r>
        <w:rPr>
          <w:rFonts w:eastAsia="Times New Roman" w:cs="Times New Roman"/>
          <w:szCs w:val="24"/>
        </w:rPr>
        <w:t>Πολάκη</w:t>
      </w:r>
      <w:proofErr w:type="spellEnd"/>
      <w:r>
        <w:rPr>
          <w:rFonts w:eastAsia="Times New Roman" w:cs="Times New Roman"/>
          <w:szCs w:val="24"/>
        </w:rPr>
        <w:t>:</w:t>
      </w:r>
    </w:p>
    <w:p w14:paraId="6A90EEDD"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Υπέρ της άρσεως ασυλίας, δηλαδή «ΝΑΙ», ψήφισαν 9 Βουλευτές. </w:t>
      </w:r>
    </w:p>
    <w:p w14:paraId="6A90EEDE"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της άρσεως ασυλίας, δηλαδή «ΟΧΙ», ψήφισαν 139 Βουλευτές. </w:t>
      </w:r>
    </w:p>
    <w:p w14:paraId="6A90EEDF"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 xml:space="preserve">«ΠΑΡΩΝ» 5 Βουλευτές. </w:t>
      </w:r>
    </w:p>
    <w:p w14:paraId="6A90EEE0"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Άκυρο</w:t>
      </w:r>
      <w:r>
        <w:rPr>
          <w:rFonts w:eastAsia="Times New Roman" w:cs="Times New Roman"/>
          <w:szCs w:val="24"/>
        </w:rPr>
        <w:t xml:space="preserve"> 1. </w:t>
      </w:r>
    </w:p>
    <w:p w14:paraId="6A90EEE1"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εισαγγελικής αρχής απορρίπτεται. </w:t>
      </w:r>
    </w:p>
    <w:p w14:paraId="6A90EEE2"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την τέταρτη υπόθεση του συναδέλφου κ. Παύλου </w:t>
      </w:r>
      <w:proofErr w:type="spellStart"/>
      <w:r>
        <w:rPr>
          <w:rFonts w:eastAsia="Times New Roman" w:cs="Times New Roman"/>
          <w:szCs w:val="24"/>
        </w:rPr>
        <w:t>Πολάκη</w:t>
      </w:r>
      <w:proofErr w:type="spellEnd"/>
      <w:r>
        <w:rPr>
          <w:rFonts w:eastAsia="Times New Roman" w:cs="Times New Roman"/>
          <w:szCs w:val="24"/>
        </w:rPr>
        <w:t>:</w:t>
      </w:r>
    </w:p>
    <w:p w14:paraId="6A90EEE3"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w:t>
      </w:r>
      <w:r>
        <w:rPr>
          <w:rFonts w:eastAsia="Times New Roman" w:cs="Times New Roman"/>
          <w:szCs w:val="24"/>
        </w:rPr>
        <w:t xml:space="preserve">φισαν 9 Βουλευτές. </w:t>
      </w:r>
    </w:p>
    <w:p w14:paraId="6A90EEE4"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της άρσεως ασυλίας, δηλαδή «ΟΧΙ», ψήφισαν 139 Βουλευτές. </w:t>
      </w:r>
    </w:p>
    <w:p w14:paraId="6A90EEE5"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 xml:space="preserve">«ΠΑΡΩΝ» 5 Βουλευτές. </w:t>
      </w:r>
    </w:p>
    <w:p w14:paraId="6A90EEE6"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Άκυρο</w:t>
      </w:r>
      <w:r>
        <w:rPr>
          <w:rFonts w:eastAsia="Times New Roman" w:cs="Times New Roman"/>
          <w:szCs w:val="24"/>
        </w:rPr>
        <w:t xml:space="preserve"> 1. </w:t>
      </w:r>
    </w:p>
    <w:p w14:paraId="6A90EEE7"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εισαγγελικής αρχής απορρίπτεται. </w:t>
      </w:r>
    </w:p>
    <w:p w14:paraId="6A90EEE8"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την υπόθεση του συναδέλφου κ.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w:t>
      </w:r>
    </w:p>
    <w:p w14:paraId="6A90EEE9"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Υπέρ της άρσεως ασυλίας, δηλαδή «ΝΑΙ», ψήφισαν 5 Βουλευτές. </w:t>
      </w:r>
    </w:p>
    <w:p w14:paraId="6A90EEEA"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της άρσεως ασυλίας, δηλαδή «ΟΧΙ», ψήφισαν 134 Βουλευτές. </w:t>
      </w:r>
    </w:p>
    <w:p w14:paraId="6A90EEEB"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 xml:space="preserve">«ΠΑΡΩΝ» 14 Βουλευτές. </w:t>
      </w:r>
    </w:p>
    <w:p w14:paraId="6A90EEEC"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Άκυρο</w:t>
      </w:r>
      <w:r>
        <w:rPr>
          <w:rFonts w:eastAsia="Times New Roman" w:cs="Times New Roman"/>
          <w:szCs w:val="24"/>
        </w:rPr>
        <w:t xml:space="preserve"> 1. </w:t>
      </w:r>
    </w:p>
    <w:p w14:paraId="6A90EEED"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εισαγγελικής αρχής απορρίπτεται. </w:t>
      </w:r>
    </w:p>
    <w:p w14:paraId="6A90EEEE"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Για την υπόθεση του συναδέλφου κ. Βα</w:t>
      </w:r>
      <w:r>
        <w:rPr>
          <w:rFonts w:eastAsia="Times New Roman" w:cs="Times New Roman"/>
          <w:szCs w:val="24"/>
        </w:rPr>
        <w:t xml:space="preserve">σιλείου </w:t>
      </w:r>
      <w:proofErr w:type="spellStart"/>
      <w:r>
        <w:rPr>
          <w:rFonts w:eastAsia="Times New Roman" w:cs="Times New Roman"/>
          <w:szCs w:val="24"/>
        </w:rPr>
        <w:t>Γιόγιακα</w:t>
      </w:r>
      <w:proofErr w:type="spellEnd"/>
      <w:r>
        <w:rPr>
          <w:rFonts w:eastAsia="Times New Roman" w:cs="Times New Roman"/>
          <w:szCs w:val="24"/>
        </w:rPr>
        <w:t>:</w:t>
      </w:r>
    </w:p>
    <w:p w14:paraId="6A90EEEF"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Υπέρ της άρσεως ασυλίας, δηλαδή «ΝΑΙ», ψήφισαν 5 Βουλευτές. </w:t>
      </w:r>
    </w:p>
    <w:p w14:paraId="6A90EEF0"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της άρσεως ασυλίας, δηλαδή «ΟΧΙ», ψήφισαν 147 Βουλευτές. </w:t>
      </w:r>
    </w:p>
    <w:p w14:paraId="6A90EEF1"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Ψήφισε </w:t>
      </w:r>
      <w:r>
        <w:rPr>
          <w:rFonts w:eastAsia="Times New Roman" w:cs="Times New Roman"/>
          <w:szCs w:val="24"/>
        </w:rPr>
        <w:t xml:space="preserve">«ΠΑΡΩΝ» 1 Βουλευτής. </w:t>
      </w:r>
    </w:p>
    <w:p w14:paraId="6A90EEF2"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Άκυρο</w:t>
      </w:r>
      <w:r>
        <w:rPr>
          <w:rFonts w:eastAsia="Times New Roman" w:cs="Times New Roman"/>
          <w:szCs w:val="24"/>
        </w:rPr>
        <w:t xml:space="preserve"> 1. </w:t>
      </w:r>
    </w:p>
    <w:p w14:paraId="6A90EEF3"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Συνεπώς η αίτηση της εισαγγελικής αρχής απορρίπτεται. </w:t>
      </w:r>
    </w:p>
    <w:p w14:paraId="6A90EEF4"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πρωτόκολλο και τ</w:t>
      </w:r>
      <w:r>
        <w:rPr>
          <w:rFonts w:eastAsia="Times New Roman" w:cs="Times New Roman"/>
          <w:szCs w:val="24"/>
        </w:rPr>
        <w:t>α ψηφοδέλτια της διεξαχθείσης ονομαστικής ψηφοφορίας καταχωρίζονται στα Πρακτικά και έχουν ως εξής:</w:t>
      </w:r>
    </w:p>
    <w:p w14:paraId="6A90EEF5" w14:textId="77777777" w:rsidR="00DD7B38" w:rsidRDefault="001C5CC8">
      <w:pPr>
        <w:tabs>
          <w:tab w:val="left" w:pos="1138"/>
          <w:tab w:val="left" w:pos="1565"/>
          <w:tab w:val="left" w:pos="2965"/>
          <w:tab w:val="center" w:pos="4753"/>
        </w:tabs>
        <w:spacing w:line="600" w:lineRule="auto"/>
        <w:ind w:firstLine="720"/>
        <w:jc w:val="center"/>
        <w:rPr>
          <w:rFonts w:eastAsia="Times New Roman" w:cs="Times New Roman"/>
          <w:color w:val="C00000"/>
          <w:szCs w:val="24"/>
        </w:rPr>
      </w:pPr>
      <w:r w:rsidRPr="007D5BB2">
        <w:rPr>
          <w:rFonts w:eastAsia="Times New Roman" w:cs="Times New Roman"/>
          <w:color w:val="C00000"/>
          <w:szCs w:val="24"/>
        </w:rPr>
        <w:lastRenderedPageBreak/>
        <w:t>(ΑΛΛΑΓΗ ΣΕΛΙΔΑΣ)</w:t>
      </w:r>
    </w:p>
    <w:p w14:paraId="6A90EEF6" w14:textId="77777777" w:rsidR="00DD7B38" w:rsidRDefault="001C5CC8">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(Να καταχωριστούν το πρωτόκολλο σελ. 104α και τα ψηφοδέλτια 104β)</w:t>
      </w:r>
    </w:p>
    <w:p w14:paraId="6A90EEF7" w14:textId="77777777" w:rsidR="00DD7B38" w:rsidRDefault="001C5CC8">
      <w:pPr>
        <w:tabs>
          <w:tab w:val="left" w:pos="1138"/>
          <w:tab w:val="left" w:pos="1565"/>
          <w:tab w:val="left" w:pos="2965"/>
          <w:tab w:val="center" w:pos="4753"/>
        </w:tabs>
        <w:spacing w:line="600" w:lineRule="auto"/>
        <w:ind w:firstLine="720"/>
        <w:jc w:val="center"/>
        <w:rPr>
          <w:rFonts w:eastAsia="Times New Roman" w:cs="Times New Roman"/>
          <w:color w:val="C00000"/>
          <w:szCs w:val="24"/>
        </w:rPr>
      </w:pPr>
      <w:r w:rsidRPr="007D5BB2">
        <w:rPr>
          <w:rFonts w:eastAsia="Times New Roman" w:cs="Times New Roman"/>
          <w:color w:val="C00000"/>
          <w:szCs w:val="24"/>
        </w:rPr>
        <w:t>(ΑΛΛΑΓΗ ΣΕΛΙΔΑΣ)</w:t>
      </w:r>
    </w:p>
    <w:p w14:paraId="6A90EEF8"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υρίες και κύρ</w:t>
      </w:r>
      <w:r>
        <w:rPr>
          <w:rFonts w:eastAsia="Times New Roman" w:cs="Times New Roman"/>
          <w:szCs w:val="24"/>
        </w:rPr>
        <w:t xml:space="preserve">ιοι </w:t>
      </w:r>
      <w:r>
        <w:rPr>
          <w:rFonts w:eastAsia="Times New Roman" w:cs="Times New Roman"/>
          <w:szCs w:val="24"/>
        </w:rPr>
        <w:t xml:space="preserve">συνάδελφοι, δέχεστε στο σημείο αυτό να λύσουμε τη συνεδρίαση; </w:t>
      </w:r>
    </w:p>
    <w:p w14:paraId="6A90EEF9"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A90EEFA" w14:textId="77777777" w:rsidR="00DD7B38" w:rsidRDefault="001C5CC8">
      <w:pPr>
        <w:tabs>
          <w:tab w:val="left" w:pos="1138"/>
          <w:tab w:val="left" w:pos="1565"/>
          <w:tab w:val="left" w:pos="2965"/>
          <w:tab w:val="center" w:pos="4753"/>
        </w:tabs>
        <w:spacing w:line="600" w:lineRule="auto"/>
        <w:ind w:firstLine="720"/>
        <w:jc w:val="both"/>
        <w:rPr>
          <w:rFonts w:eastAsia="Times New Roman" w:cs="Times New Roman"/>
          <w:b/>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12.46΄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w:t>
      </w:r>
      <w:r>
        <w:rPr>
          <w:rFonts w:eastAsia="Times New Roman" w:cs="Times New Roman"/>
          <w:szCs w:val="24"/>
          <w:vertAlign w:val="superscript"/>
        </w:rPr>
        <w:t>η</w:t>
      </w:r>
      <w:r>
        <w:rPr>
          <w:rFonts w:eastAsia="Times New Roman" w:cs="Times New Roman"/>
          <w:szCs w:val="24"/>
        </w:rPr>
        <w:t xml:space="preserve"> Δεκεμβρίου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6A90EEFB" w14:textId="77777777" w:rsidR="00DD7B38" w:rsidRDefault="001C5CC8">
      <w:pPr>
        <w:tabs>
          <w:tab w:val="left" w:pos="1138"/>
          <w:tab w:val="left" w:pos="1565"/>
          <w:tab w:val="left" w:pos="2965"/>
          <w:tab w:val="center" w:pos="4753"/>
        </w:tabs>
        <w:spacing w:line="600" w:lineRule="auto"/>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ΟΙ ΓΡΑΜΜΑΤΕΙΣ</w:t>
      </w:r>
    </w:p>
    <w:sectPr w:rsidR="00DD7B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zD5UttlWjMpbaFBKdMFg+bcAByA=" w:salt="e4QZkAEK1v/jkw8e53sO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38"/>
    <w:rsid w:val="001C5CC8"/>
    <w:rsid w:val="00DD7B38"/>
    <w:rsid w:val="00F644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ECF0"/>
  <w15:docId w15:val="{39A36ADD-DB67-4A4C-81D7-3CE0549D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E37A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E3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551</MetadataID>
    <Session xmlns="641f345b-441b-4b81-9152-adc2e73ba5e1">Γ´</Session>
    <Date xmlns="641f345b-441b-4b81-9152-adc2e73ba5e1">2017-11-29T22:00:00+00:00</Date>
    <Status xmlns="641f345b-441b-4b81-9152-adc2e73ba5e1">
      <Url>http://srv-sp1/praktika/Lists/Incoming_Metadata/EditForm.aspx?ID=551&amp;Source=/praktika/Recordings_Library/Forms/AllItems.aspx</Url>
      <Description>Δημοσιεύτηκε</Description>
    </Status>
    <Meeting xmlns="641f345b-441b-4b81-9152-adc2e73ba5e1">ΛΖ´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84B6B2-4919-43B3-9D49-BB96D4F2A040}">
  <ds:schemaRefs>
    <ds:schemaRef ds:uri="http://schemas.microsoft.com/office/2006/documentManagement/types"/>
    <ds:schemaRef ds:uri="http://schemas.microsoft.com/office/2006/metadata/properties"/>
    <ds:schemaRef ds:uri="641f345b-441b-4b81-9152-adc2e73ba5e1"/>
    <ds:schemaRef ds:uri="http://www.w3.org/XML/1998/namespace"/>
    <ds:schemaRef ds:uri="http://schemas.microsoft.com/office/infopath/2007/PartnerControls"/>
    <ds:schemaRef ds:uri="http://purl.org/dc/elements/1.1/"/>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CB019229-DF14-4817-BA2B-A3DFBC2D3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0C5E6-89C9-4741-B14D-39329AEAA4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94</Pages>
  <Words>16025</Words>
  <Characters>86538</Characters>
  <Application>Microsoft Office Word</Application>
  <DocSecurity>0</DocSecurity>
  <Lines>721</Lines>
  <Paragraphs>204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2017-12-07T10:58:00Z</dcterms:created>
  <dcterms:modified xsi:type="dcterms:W3CDTF">2017-12-07T10:58:00Z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