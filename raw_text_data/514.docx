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56" w:rsidRPr="00972156" w:rsidRDefault="00972156" w:rsidP="00972156">
      <w:pPr>
        <w:spacing w:after="200" w:line="360" w:lineRule="auto"/>
        <w:jc w:val="both"/>
        <w:rPr>
          <w:rFonts w:ascii="Arial" w:eastAsia="Times New Roman" w:hAnsi="Arial" w:cs="Arial"/>
          <w:sz w:val="24"/>
          <w:szCs w:val="24"/>
        </w:rPr>
      </w:pPr>
      <w:r w:rsidRPr="00972156">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72156" w:rsidRPr="00972156" w:rsidRDefault="00972156" w:rsidP="00972156">
      <w:pPr>
        <w:spacing w:after="200" w:line="360" w:lineRule="auto"/>
        <w:rPr>
          <w:rFonts w:ascii="Arial" w:eastAsia="Times New Roman" w:hAnsi="Arial" w:cs="Arial"/>
          <w:sz w:val="24"/>
          <w:szCs w:val="24"/>
        </w:rPr>
      </w:pPr>
    </w:p>
    <w:p w:rsidR="00972156" w:rsidRPr="00972156" w:rsidRDefault="00972156" w:rsidP="00972156">
      <w:pPr>
        <w:spacing w:after="200" w:line="360" w:lineRule="auto"/>
        <w:rPr>
          <w:rFonts w:ascii="Arial" w:eastAsia="Times New Roman" w:hAnsi="Arial" w:cs="Arial"/>
          <w:sz w:val="24"/>
          <w:szCs w:val="24"/>
        </w:rPr>
      </w:pPr>
      <w:r w:rsidRPr="00972156">
        <w:rPr>
          <w:rFonts w:ascii="Arial" w:eastAsia="Times New Roman" w:hAnsi="Arial" w:cs="Arial"/>
          <w:sz w:val="24"/>
          <w:szCs w:val="24"/>
        </w:rPr>
        <w:t>ΠΙΝΑΚΑΣ ΠΕΡΙΕΧΟΜΕΝΩΝ</w:t>
      </w:r>
    </w:p>
    <w:p w:rsidR="00972156" w:rsidRPr="00972156" w:rsidRDefault="00972156" w:rsidP="00972156">
      <w:pPr>
        <w:spacing w:after="200" w:line="360" w:lineRule="auto"/>
        <w:rPr>
          <w:rFonts w:ascii="Arial" w:eastAsia="Times New Roman" w:hAnsi="Arial" w:cs="Arial"/>
          <w:sz w:val="24"/>
          <w:szCs w:val="24"/>
        </w:rPr>
      </w:pPr>
      <w:r w:rsidRPr="00972156">
        <w:rPr>
          <w:rFonts w:ascii="Arial" w:eastAsia="Times New Roman" w:hAnsi="Arial" w:cs="Arial"/>
          <w:sz w:val="24"/>
          <w:szCs w:val="24"/>
        </w:rPr>
        <w:t xml:space="preserve">ΙΗ΄ ΠΕΡΙΟΔΟΣ </w:t>
      </w:r>
    </w:p>
    <w:p w:rsidR="00972156" w:rsidRPr="00972156" w:rsidRDefault="00972156" w:rsidP="00972156">
      <w:pPr>
        <w:spacing w:after="200" w:line="360" w:lineRule="auto"/>
        <w:rPr>
          <w:rFonts w:ascii="Arial" w:eastAsia="Times New Roman" w:hAnsi="Arial" w:cs="Arial"/>
          <w:sz w:val="24"/>
          <w:szCs w:val="24"/>
        </w:rPr>
      </w:pPr>
      <w:r w:rsidRPr="00972156">
        <w:rPr>
          <w:rFonts w:ascii="Arial" w:eastAsia="Times New Roman" w:hAnsi="Arial" w:cs="Arial"/>
          <w:sz w:val="24"/>
          <w:szCs w:val="24"/>
        </w:rPr>
        <w:t>ΠΡΟΕΔΡΕΥΟΜΕΝΗΣ ΚΟΙΝΟΒΟΥΛΕΥΤΙΚΗΣ ΔΗΜΟΚΡΑΤΙΑΣ</w:t>
      </w:r>
    </w:p>
    <w:p w:rsidR="00972156" w:rsidRPr="00972156" w:rsidRDefault="00972156" w:rsidP="00972156">
      <w:pPr>
        <w:spacing w:after="200" w:line="360" w:lineRule="auto"/>
        <w:rPr>
          <w:rFonts w:ascii="Arial" w:eastAsia="Times New Roman" w:hAnsi="Arial" w:cs="Arial"/>
          <w:sz w:val="24"/>
          <w:szCs w:val="24"/>
        </w:rPr>
      </w:pPr>
      <w:r w:rsidRPr="00972156">
        <w:rPr>
          <w:rFonts w:ascii="Arial" w:eastAsia="Times New Roman" w:hAnsi="Arial" w:cs="Arial"/>
          <w:sz w:val="24"/>
          <w:szCs w:val="24"/>
        </w:rPr>
        <w:t>ΣΥΝΟΔΟΣ Α΄</w:t>
      </w:r>
    </w:p>
    <w:p w:rsidR="00972156" w:rsidRPr="00972156" w:rsidRDefault="00972156" w:rsidP="00972156">
      <w:pPr>
        <w:spacing w:after="200" w:line="360" w:lineRule="auto"/>
        <w:rPr>
          <w:rFonts w:ascii="Arial" w:eastAsia="Times New Roman" w:hAnsi="Arial" w:cs="Arial"/>
          <w:sz w:val="24"/>
          <w:szCs w:val="24"/>
        </w:rPr>
      </w:pPr>
    </w:p>
    <w:p w:rsidR="00972156" w:rsidRPr="00972156" w:rsidRDefault="00972156" w:rsidP="00972156">
      <w:pPr>
        <w:spacing w:after="200" w:line="360" w:lineRule="auto"/>
        <w:rPr>
          <w:rFonts w:ascii="Arial" w:eastAsia="Times New Roman" w:hAnsi="Arial" w:cs="Arial"/>
          <w:sz w:val="24"/>
          <w:szCs w:val="24"/>
        </w:rPr>
      </w:pPr>
      <w:r w:rsidRPr="00972156">
        <w:rPr>
          <w:rFonts w:ascii="Arial" w:eastAsia="Times New Roman" w:hAnsi="Arial" w:cs="Arial"/>
          <w:sz w:val="24"/>
          <w:szCs w:val="24"/>
        </w:rPr>
        <w:t>ΣΥΝΕΔΡΙΑΣΗ ΡΜΓ΄</w:t>
      </w:r>
    </w:p>
    <w:p w:rsidR="00972156" w:rsidRPr="00972156" w:rsidRDefault="00972156" w:rsidP="00972156">
      <w:pPr>
        <w:spacing w:after="200" w:line="360" w:lineRule="auto"/>
        <w:rPr>
          <w:rFonts w:ascii="Arial" w:eastAsia="Times New Roman" w:hAnsi="Arial" w:cs="Arial"/>
          <w:sz w:val="24"/>
          <w:szCs w:val="24"/>
        </w:rPr>
      </w:pPr>
      <w:r w:rsidRPr="00972156">
        <w:rPr>
          <w:rFonts w:ascii="Arial" w:eastAsia="Times New Roman" w:hAnsi="Arial" w:cs="Arial"/>
          <w:sz w:val="24"/>
          <w:szCs w:val="24"/>
        </w:rPr>
        <w:t>Τετάρτη 20 Μαΐου 2020 (πρωί)</w:t>
      </w:r>
    </w:p>
    <w:p w:rsidR="00972156" w:rsidRPr="00972156" w:rsidRDefault="00972156" w:rsidP="00972156">
      <w:pPr>
        <w:spacing w:after="200" w:line="360" w:lineRule="auto"/>
        <w:rPr>
          <w:rFonts w:ascii="Arial" w:eastAsia="Times New Roman" w:hAnsi="Arial" w:cs="Arial"/>
          <w:sz w:val="24"/>
          <w:szCs w:val="24"/>
        </w:rPr>
      </w:pPr>
    </w:p>
    <w:p w:rsidR="00972156" w:rsidRPr="00972156" w:rsidRDefault="00972156" w:rsidP="00972156">
      <w:pPr>
        <w:spacing w:after="200" w:line="360" w:lineRule="auto"/>
        <w:rPr>
          <w:rFonts w:ascii="Arial" w:eastAsia="Times New Roman" w:hAnsi="Arial" w:cs="Arial"/>
          <w:sz w:val="24"/>
          <w:szCs w:val="24"/>
        </w:rPr>
      </w:pPr>
      <w:r w:rsidRPr="00972156">
        <w:rPr>
          <w:rFonts w:ascii="Arial" w:eastAsia="Times New Roman" w:hAnsi="Arial" w:cs="Arial"/>
          <w:sz w:val="24"/>
          <w:szCs w:val="24"/>
        </w:rPr>
        <w:t>ΘΕΜΑΤΑ</w:t>
      </w:r>
    </w:p>
    <w:p w:rsidR="00972156" w:rsidRPr="00972156" w:rsidRDefault="00972156" w:rsidP="00972156">
      <w:pPr>
        <w:spacing w:after="0" w:line="360" w:lineRule="auto"/>
        <w:rPr>
          <w:rFonts w:ascii="Arial" w:eastAsia="Times New Roman" w:hAnsi="Arial" w:cs="Arial"/>
          <w:sz w:val="24"/>
          <w:szCs w:val="24"/>
        </w:rPr>
      </w:pPr>
      <w:r w:rsidRPr="00972156">
        <w:rPr>
          <w:rFonts w:ascii="Arial" w:eastAsia="Times New Roman" w:hAnsi="Arial" w:cs="Arial"/>
          <w:sz w:val="24"/>
          <w:szCs w:val="24"/>
        </w:rPr>
        <w:t xml:space="preserve"> </w:t>
      </w:r>
      <w:r w:rsidRPr="00972156">
        <w:rPr>
          <w:rFonts w:ascii="Arial" w:eastAsia="Times New Roman" w:hAnsi="Arial" w:cs="Arial"/>
          <w:sz w:val="24"/>
          <w:szCs w:val="24"/>
        </w:rPr>
        <w:br/>
        <w:t xml:space="preserve">Α. ΕΙΔΙΚΑ ΘΕΜΑΤΑ </w:t>
      </w:r>
      <w:r w:rsidRPr="00972156">
        <w:rPr>
          <w:rFonts w:ascii="Arial" w:eastAsia="Times New Roman" w:hAnsi="Arial" w:cs="Arial"/>
          <w:sz w:val="24"/>
          <w:szCs w:val="24"/>
        </w:rPr>
        <w:br/>
        <w:t xml:space="preserve">Επί διαδικαστικού θέματος, σελ. </w:t>
      </w:r>
      <w:r w:rsidRPr="00972156">
        <w:rPr>
          <w:rFonts w:ascii="Arial" w:eastAsia="Times New Roman" w:hAnsi="Arial" w:cs="Arial"/>
          <w:sz w:val="24"/>
          <w:szCs w:val="24"/>
        </w:rPr>
        <w:br/>
        <w:t xml:space="preserve"> </w:t>
      </w:r>
      <w:r w:rsidRPr="00972156">
        <w:rPr>
          <w:rFonts w:ascii="Arial" w:eastAsia="Times New Roman" w:hAnsi="Arial" w:cs="Arial"/>
          <w:sz w:val="24"/>
          <w:szCs w:val="24"/>
        </w:rPr>
        <w:br/>
        <w:t xml:space="preserve">Β. ΚΟΙΝΟΒΟΥΛΕΥΤΙΚΟΣ ΕΛΕΓΧΟΣ </w:t>
      </w:r>
      <w:r w:rsidRPr="00972156">
        <w:rPr>
          <w:rFonts w:ascii="Arial" w:eastAsia="Times New Roman" w:hAnsi="Arial" w:cs="Arial"/>
          <w:sz w:val="24"/>
          <w:szCs w:val="24"/>
        </w:rPr>
        <w:br/>
        <w:t xml:space="preserve">Ανακοίνωση του δελτίου επικαίρων ερωτήσεων της Παρασκευής 22 Μαΐου 2020., σελ. </w:t>
      </w:r>
      <w:r w:rsidRPr="00972156">
        <w:rPr>
          <w:rFonts w:ascii="Arial" w:eastAsia="Times New Roman" w:hAnsi="Arial" w:cs="Arial"/>
          <w:sz w:val="24"/>
          <w:szCs w:val="24"/>
        </w:rPr>
        <w:br/>
        <w:t xml:space="preserve">Συζήτηση επικαίρων ερωτήσεων: </w:t>
      </w:r>
      <w:r w:rsidRPr="00972156">
        <w:rPr>
          <w:rFonts w:ascii="Arial" w:eastAsia="Times New Roman" w:hAnsi="Arial" w:cs="Arial"/>
          <w:sz w:val="24"/>
          <w:szCs w:val="24"/>
        </w:rPr>
        <w:br/>
        <w:t xml:space="preserve">   α) Προς τον Υπουργό Υγείας, με θέμα: «Προβλήματα στην διαχείριση του εργαστηριακού ελέγχου της πανδημίας - εξακολουθούν οι ασθενείς να πληρώνουν από την τσέπη τους τα διαγνωστικά τεστ στον ιδιωτικό τομέα»., σελ. </w:t>
      </w:r>
      <w:r w:rsidRPr="00972156">
        <w:rPr>
          <w:rFonts w:ascii="Arial" w:eastAsia="Times New Roman" w:hAnsi="Arial" w:cs="Arial"/>
          <w:sz w:val="24"/>
          <w:szCs w:val="24"/>
        </w:rPr>
        <w:br/>
        <w:t xml:space="preserve">   β) Προς τον Υπουργό Ανάπτυξης και Επενδύσεων, με θέμα: «Να σταματήσει τώρα η συμπαιγνία Κυβερνήσεων-ΕΕ-Βιομηχάνων σε βάρος των μικρών αμπελοκαλλιεργητών και </w:t>
      </w:r>
      <w:proofErr w:type="spellStart"/>
      <w:r w:rsidRPr="00972156">
        <w:rPr>
          <w:rFonts w:ascii="Arial" w:eastAsia="Times New Roman" w:hAnsi="Arial" w:cs="Arial"/>
          <w:sz w:val="24"/>
          <w:szCs w:val="24"/>
        </w:rPr>
        <w:t>αμβυκούχων</w:t>
      </w:r>
      <w:proofErr w:type="spellEnd"/>
      <w:r w:rsidRPr="00972156">
        <w:rPr>
          <w:rFonts w:ascii="Arial" w:eastAsia="Times New Roman" w:hAnsi="Arial" w:cs="Arial"/>
          <w:sz w:val="24"/>
          <w:szCs w:val="24"/>
        </w:rPr>
        <w:t xml:space="preserve">»., σελ. </w:t>
      </w:r>
      <w:r w:rsidRPr="00972156">
        <w:rPr>
          <w:rFonts w:ascii="Arial" w:eastAsia="Times New Roman" w:hAnsi="Arial" w:cs="Arial"/>
          <w:sz w:val="24"/>
          <w:szCs w:val="24"/>
        </w:rPr>
        <w:br/>
        <w:t xml:space="preserve">   γ) Προς τον Υπουργό Οικονομικών:</w:t>
      </w:r>
      <w:r w:rsidRPr="00972156">
        <w:rPr>
          <w:rFonts w:ascii="Arial" w:eastAsia="Times New Roman" w:hAnsi="Arial" w:cs="Arial"/>
          <w:sz w:val="24"/>
          <w:szCs w:val="24"/>
        </w:rPr>
        <w:br/>
      </w:r>
      <w:r w:rsidRPr="00972156">
        <w:rPr>
          <w:rFonts w:ascii="Arial" w:eastAsia="Times New Roman" w:hAnsi="Arial" w:cs="Arial"/>
          <w:sz w:val="24"/>
          <w:szCs w:val="24"/>
        </w:rPr>
        <w:lastRenderedPageBreak/>
        <w:t xml:space="preserve">   i. με θέμα: «Χρηματοδότηση για το Πρόγραμμα Εσωτερικού Τουρισμού για όλους 2020.», σελ. </w:t>
      </w:r>
      <w:r w:rsidRPr="00972156">
        <w:rPr>
          <w:rFonts w:ascii="Arial" w:eastAsia="Times New Roman" w:hAnsi="Arial" w:cs="Arial"/>
          <w:sz w:val="24"/>
          <w:szCs w:val="24"/>
        </w:rPr>
        <w:br/>
        <w:t xml:space="preserve">   </w:t>
      </w:r>
      <w:proofErr w:type="spellStart"/>
      <w:r w:rsidRPr="00972156">
        <w:rPr>
          <w:rFonts w:ascii="Arial" w:eastAsia="Times New Roman" w:hAnsi="Arial" w:cs="Arial"/>
          <w:sz w:val="24"/>
          <w:szCs w:val="24"/>
        </w:rPr>
        <w:t>ii</w:t>
      </w:r>
      <w:proofErr w:type="spellEnd"/>
      <w:r w:rsidRPr="00972156">
        <w:rPr>
          <w:rFonts w:ascii="Arial" w:eastAsia="Times New Roman" w:hAnsi="Arial" w:cs="Arial"/>
          <w:sz w:val="24"/>
          <w:szCs w:val="24"/>
        </w:rPr>
        <w:t xml:space="preserve">. με θέμα: «Η αναποτελεσματικότητα των επιλογών για τα Μη Εξυπηρετούμενα Δάνεια (ΜΕΔ) και ο αποκλεισμός από τις ρυθμίσεις των δανείων των πυρόπληκτων περιοχών»., σελ. </w:t>
      </w:r>
      <w:r w:rsidRPr="00972156">
        <w:rPr>
          <w:rFonts w:ascii="Arial" w:eastAsia="Times New Roman" w:hAnsi="Arial" w:cs="Arial"/>
          <w:sz w:val="24"/>
          <w:szCs w:val="24"/>
        </w:rPr>
        <w:br/>
        <w:t xml:space="preserve">   γ) Προς τον Υπουργό  Προστασίας του Πολίτη: </w:t>
      </w:r>
      <w:r w:rsidRPr="00972156">
        <w:rPr>
          <w:rFonts w:ascii="Arial" w:eastAsia="Times New Roman" w:hAnsi="Arial" w:cs="Arial"/>
          <w:sz w:val="24"/>
          <w:szCs w:val="24"/>
        </w:rPr>
        <w:br/>
        <w:t xml:space="preserve">   i. με θέμα: «Αδικαιολόγητη καταστολή ειρηνικής διαδήλωσης διαμαρτυρίας ενάντια στον </w:t>
      </w:r>
      <w:proofErr w:type="spellStart"/>
      <w:r w:rsidRPr="00972156">
        <w:rPr>
          <w:rFonts w:ascii="Arial" w:eastAsia="Times New Roman" w:hAnsi="Arial" w:cs="Arial"/>
          <w:sz w:val="24"/>
          <w:szCs w:val="24"/>
        </w:rPr>
        <w:t>περιβαλλοντοκτόνο</w:t>
      </w:r>
      <w:proofErr w:type="spellEnd"/>
      <w:r w:rsidRPr="00972156">
        <w:rPr>
          <w:rFonts w:ascii="Arial" w:eastAsia="Times New Roman" w:hAnsi="Arial" w:cs="Arial"/>
          <w:sz w:val="24"/>
          <w:szCs w:val="24"/>
        </w:rPr>
        <w:t xml:space="preserve"> νόμο»., σελ. </w:t>
      </w:r>
      <w:r w:rsidRPr="00972156">
        <w:rPr>
          <w:rFonts w:ascii="Arial" w:eastAsia="Times New Roman" w:hAnsi="Arial" w:cs="Arial"/>
          <w:sz w:val="24"/>
          <w:szCs w:val="24"/>
        </w:rPr>
        <w:br/>
        <w:t xml:space="preserve">   </w:t>
      </w:r>
      <w:proofErr w:type="spellStart"/>
      <w:r w:rsidRPr="00972156">
        <w:rPr>
          <w:rFonts w:ascii="Arial" w:eastAsia="Times New Roman" w:hAnsi="Arial" w:cs="Arial"/>
          <w:sz w:val="24"/>
          <w:szCs w:val="24"/>
        </w:rPr>
        <w:t>ii</w:t>
      </w:r>
      <w:proofErr w:type="spellEnd"/>
      <w:r w:rsidRPr="00972156">
        <w:rPr>
          <w:rFonts w:ascii="Arial" w:eastAsia="Times New Roman" w:hAnsi="Arial" w:cs="Arial"/>
          <w:sz w:val="24"/>
          <w:szCs w:val="24"/>
        </w:rPr>
        <w:t xml:space="preserve">.  με θέμα: «Απαράδεκτες αστυνομικές επιχειρήσεις κατά πολιτών στις πλατείες και επιλεκτική καταστολή»., σελ. </w:t>
      </w:r>
      <w:r w:rsidRPr="00972156">
        <w:rPr>
          <w:rFonts w:ascii="Arial" w:eastAsia="Times New Roman" w:hAnsi="Arial" w:cs="Arial"/>
          <w:sz w:val="24"/>
          <w:szCs w:val="24"/>
        </w:rPr>
        <w:br/>
        <w:t xml:space="preserve"> </w:t>
      </w:r>
      <w:r w:rsidRPr="00972156">
        <w:rPr>
          <w:rFonts w:ascii="Arial" w:eastAsia="Times New Roman" w:hAnsi="Arial" w:cs="Arial"/>
          <w:sz w:val="24"/>
          <w:szCs w:val="24"/>
        </w:rPr>
        <w:br/>
        <w:t xml:space="preserve">Γ. ΝΟΜΟΘΕΤΙΚΗ ΕΡΓΑΣΙΑ </w:t>
      </w:r>
      <w:r w:rsidRPr="00972156">
        <w:rPr>
          <w:rFonts w:ascii="Arial" w:eastAsia="Times New Roman" w:hAnsi="Arial" w:cs="Arial"/>
          <w:sz w:val="24"/>
          <w:szCs w:val="24"/>
        </w:rPr>
        <w:br/>
        <w:t>Κατάθεση σχεδίου νόμου:</w:t>
      </w:r>
    </w:p>
    <w:p w:rsidR="00972156" w:rsidRPr="00972156" w:rsidRDefault="00972156" w:rsidP="00972156">
      <w:pPr>
        <w:spacing w:after="0" w:line="360" w:lineRule="auto"/>
        <w:rPr>
          <w:rFonts w:ascii="Arial" w:eastAsia="Times New Roman" w:hAnsi="Arial" w:cs="Arial"/>
          <w:sz w:val="24"/>
          <w:szCs w:val="24"/>
        </w:rPr>
      </w:pPr>
      <w:r w:rsidRPr="00972156">
        <w:rPr>
          <w:rFonts w:ascii="Arial" w:eastAsia="Times New Roman" w:hAnsi="Arial" w:cs="Arial"/>
          <w:sz w:val="24"/>
          <w:szCs w:val="24"/>
        </w:rPr>
        <w:t xml:space="preserve">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οι Υπουργοί Επικρατείας, ο Αναπληρωτής Υπουργός Εξωτερικών, καθώς και ο Υφυπουργός στον Πρωθυπουργό και ο Υφυπουργός Πολιτισμού και Αθλητισμού κατέθεσαν στις 20 Μαΐου 2020 σχέδιο νόμου: «Κύρωση, πρώτον, της από 13 Απριλίου 2020 Πράξης Νομοθετικού Περιεχομένου «Μέτρα για την αντιμετώπιση των συνεχιζόμενων συνεπειών της πανδημίας του </w:t>
      </w:r>
      <w:proofErr w:type="spellStart"/>
      <w:r w:rsidRPr="00972156">
        <w:rPr>
          <w:rFonts w:ascii="Arial" w:eastAsia="Times New Roman" w:hAnsi="Arial" w:cs="Arial"/>
          <w:sz w:val="24"/>
          <w:szCs w:val="24"/>
        </w:rPr>
        <w:t>κορωνοϊού</w:t>
      </w:r>
      <w:proofErr w:type="spellEnd"/>
      <w:r w:rsidRPr="00972156">
        <w:rPr>
          <w:rFonts w:ascii="Arial" w:eastAsia="Times New Roman" w:hAnsi="Arial" w:cs="Arial"/>
          <w:sz w:val="24"/>
          <w:szCs w:val="24"/>
        </w:rPr>
        <w:t xml:space="preserve"> COVID-19 και άλλες κατεπείγουσες διατάξεις» και δεύτερον, της από 1η Μαΐου 2020 Πράξης Νομοθετικού Περιεχομένου «Περαιτέρω μέτρα για την αντιμετώπιση των συνεχιζόμενων συνεπειών της πανδημίας του </w:t>
      </w:r>
      <w:proofErr w:type="spellStart"/>
      <w:r w:rsidRPr="00972156">
        <w:rPr>
          <w:rFonts w:ascii="Arial" w:eastAsia="Times New Roman" w:hAnsi="Arial" w:cs="Arial"/>
          <w:sz w:val="24"/>
          <w:szCs w:val="24"/>
        </w:rPr>
        <w:t>κορωνοϊού</w:t>
      </w:r>
      <w:proofErr w:type="spellEnd"/>
      <w:r w:rsidRPr="00972156">
        <w:rPr>
          <w:rFonts w:ascii="Arial" w:eastAsia="Times New Roman" w:hAnsi="Arial" w:cs="Arial"/>
          <w:sz w:val="24"/>
          <w:szCs w:val="24"/>
        </w:rPr>
        <w:t xml:space="preserve"> COVID-19 και την επάνοδο στην κοινωνική και οικονομική κανονικότητα και άλλες διατάξεις»»., σελ. </w:t>
      </w:r>
    </w:p>
    <w:p w:rsidR="00972156" w:rsidRPr="00972156" w:rsidRDefault="00972156" w:rsidP="00972156">
      <w:pPr>
        <w:spacing w:after="0" w:line="360" w:lineRule="auto"/>
        <w:rPr>
          <w:rFonts w:ascii="Arial" w:eastAsia="Times New Roman" w:hAnsi="Arial" w:cs="Arial"/>
          <w:sz w:val="24"/>
          <w:szCs w:val="24"/>
        </w:rPr>
      </w:pPr>
    </w:p>
    <w:p w:rsidR="00972156" w:rsidRPr="00972156" w:rsidRDefault="00972156" w:rsidP="00972156">
      <w:pPr>
        <w:spacing w:after="0" w:line="360" w:lineRule="auto"/>
        <w:rPr>
          <w:rFonts w:ascii="Arial" w:eastAsia="Times New Roman" w:hAnsi="Arial" w:cs="Arial"/>
          <w:sz w:val="24"/>
          <w:szCs w:val="24"/>
        </w:rPr>
      </w:pPr>
      <w:r w:rsidRPr="00972156">
        <w:rPr>
          <w:rFonts w:ascii="Arial" w:eastAsia="Times New Roman" w:hAnsi="Arial" w:cs="Arial"/>
          <w:sz w:val="24"/>
          <w:szCs w:val="24"/>
        </w:rPr>
        <w:t>ΠΡΟΕΔΡΕΥΩΝ</w:t>
      </w:r>
    </w:p>
    <w:p w:rsidR="00972156" w:rsidRPr="00972156" w:rsidRDefault="00972156" w:rsidP="00972156">
      <w:pPr>
        <w:spacing w:after="0" w:line="360" w:lineRule="auto"/>
        <w:rPr>
          <w:rFonts w:ascii="Arial" w:eastAsia="Times New Roman" w:hAnsi="Arial" w:cs="Arial"/>
          <w:sz w:val="24"/>
          <w:szCs w:val="24"/>
        </w:rPr>
      </w:pPr>
      <w:r w:rsidRPr="00972156">
        <w:rPr>
          <w:rFonts w:ascii="Arial" w:eastAsia="Times New Roman" w:hAnsi="Arial" w:cs="Arial"/>
          <w:sz w:val="24"/>
          <w:szCs w:val="24"/>
        </w:rPr>
        <w:t>ΛΑΜΠΡΟΥΛΗΣ Γ., σελ.</w:t>
      </w:r>
      <w:r w:rsidRPr="00972156">
        <w:rPr>
          <w:rFonts w:ascii="Arial" w:eastAsia="Times New Roman" w:hAnsi="Arial" w:cs="Arial"/>
          <w:sz w:val="24"/>
          <w:szCs w:val="24"/>
        </w:rPr>
        <w:br/>
      </w:r>
    </w:p>
    <w:p w:rsidR="00972156" w:rsidRPr="00972156" w:rsidRDefault="00972156" w:rsidP="00972156">
      <w:pPr>
        <w:spacing w:after="200" w:line="360" w:lineRule="auto"/>
        <w:rPr>
          <w:rFonts w:ascii="Arial" w:eastAsia="Times New Roman" w:hAnsi="Arial" w:cs="Arial"/>
          <w:sz w:val="24"/>
          <w:szCs w:val="24"/>
        </w:rPr>
      </w:pPr>
      <w:r w:rsidRPr="00972156">
        <w:rPr>
          <w:rFonts w:ascii="Arial" w:eastAsia="Times New Roman" w:hAnsi="Arial" w:cs="Arial"/>
          <w:sz w:val="24"/>
          <w:szCs w:val="24"/>
        </w:rPr>
        <w:t>ΟΜΙΛΗΤΕΣ</w:t>
      </w:r>
    </w:p>
    <w:p w:rsidR="00972156" w:rsidRPr="00972156" w:rsidRDefault="00972156" w:rsidP="00972156">
      <w:pPr>
        <w:spacing w:after="200" w:line="360" w:lineRule="auto"/>
        <w:rPr>
          <w:rFonts w:ascii="Arial" w:eastAsia="Times New Roman" w:hAnsi="Arial" w:cs="Arial"/>
          <w:sz w:val="24"/>
          <w:szCs w:val="24"/>
        </w:rPr>
      </w:pPr>
      <w:r w:rsidRPr="00972156">
        <w:rPr>
          <w:rFonts w:ascii="Arial" w:eastAsia="Times New Roman" w:hAnsi="Arial" w:cs="Arial"/>
          <w:sz w:val="24"/>
          <w:szCs w:val="24"/>
        </w:rPr>
        <w:lastRenderedPageBreak/>
        <w:br/>
        <w:t>Α. Επί διαδικαστικού θέματος:</w:t>
      </w:r>
      <w:r w:rsidRPr="00972156">
        <w:rPr>
          <w:rFonts w:ascii="Arial" w:eastAsia="Times New Roman" w:hAnsi="Arial" w:cs="Arial"/>
          <w:sz w:val="24"/>
          <w:szCs w:val="24"/>
        </w:rPr>
        <w:br/>
        <w:t>ΛΑΜΠΡΟΥΛΗΣ Γ. , σελ.</w:t>
      </w:r>
      <w:r w:rsidRPr="00972156">
        <w:rPr>
          <w:rFonts w:ascii="Arial" w:eastAsia="Times New Roman" w:hAnsi="Arial" w:cs="Arial"/>
          <w:sz w:val="24"/>
          <w:szCs w:val="24"/>
        </w:rPr>
        <w:br/>
      </w:r>
      <w:r w:rsidRPr="00972156">
        <w:rPr>
          <w:rFonts w:ascii="Arial" w:eastAsia="Times New Roman" w:hAnsi="Arial" w:cs="Arial"/>
          <w:sz w:val="24"/>
          <w:szCs w:val="24"/>
        </w:rPr>
        <w:br/>
        <w:t>Β. Επί των επικαίρων ερωτήσεων:</w:t>
      </w:r>
      <w:r w:rsidRPr="00972156">
        <w:rPr>
          <w:rFonts w:ascii="Arial" w:eastAsia="Times New Roman" w:hAnsi="Arial" w:cs="Arial"/>
          <w:sz w:val="24"/>
          <w:szCs w:val="24"/>
        </w:rPr>
        <w:br/>
        <w:t>ΑΔΑΜΟΠΟΥΛΟΥ Α. , σελ.</w:t>
      </w:r>
      <w:r w:rsidRPr="00972156">
        <w:rPr>
          <w:rFonts w:ascii="Arial" w:eastAsia="Times New Roman" w:hAnsi="Arial" w:cs="Arial"/>
          <w:sz w:val="24"/>
          <w:szCs w:val="24"/>
        </w:rPr>
        <w:br/>
        <w:t>ΑΡΣΕΝΗΣ Κ. , σελ.</w:t>
      </w:r>
      <w:r w:rsidRPr="00972156">
        <w:rPr>
          <w:rFonts w:ascii="Arial" w:eastAsia="Times New Roman" w:hAnsi="Arial" w:cs="Arial"/>
          <w:sz w:val="24"/>
          <w:szCs w:val="24"/>
        </w:rPr>
        <w:br/>
        <w:t>ΖΑΒΒΟΣ Γ. , σελ.</w:t>
      </w:r>
      <w:r w:rsidRPr="00972156">
        <w:rPr>
          <w:rFonts w:ascii="Arial" w:eastAsia="Times New Roman" w:hAnsi="Arial" w:cs="Arial"/>
          <w:sz w:val="24"/>
          <w:szCs w:val="24"/>
        </w:rPr>
        <w:br/>
        <w:t>ΚΑΡΑΘΑΝΑΣΟΠΟΥΛΟΣ Ν. , σελ.</w:t>
      </w:r>
      <w:r w:rsidRPr="00972156">
        <w:rPr>
          <w:rFonts w:ascii="Arial" w:eastAsia="Times New Roman" w:hAnsi="Arial" w:cs="Arial"/>
          <w:sz w:val="24"/>
          <w:szCs w:val="24"/>
        </w:rPr>
        <w:br/>
        <w:t>ΚΑΤΡΙΝΗΣ Μ. , σελ.</w:t>
      </w:r>
      <w:r w:rsidRPr="00972156">
        <w:rPr>
          <w:rFonts w:ascii="Arial" w:eastAsia="Times New Roman" w:hAnsi="Arial" w:cs="Arial"/>
          <w:sz w:val="24"/>
          <w:szCs w:val="24"/>
        </w:rPr>
        <w:br/>
        <w:t>ΚΕΓΚΕΡΟΓΛΟΥ Β. , σελ.</w:t>
      </w:r>
      <w:r w:rsidRPr="00972156">
        <w:rPr>
          <w:rFonts w:ascii="Arial" w:eastAsia="Times New Roman" w:hAnsi="Arial" w:cs="Arial"/>
          <w:sz w:val="24"/>
          <w:szCs w:val="24"/>
        </w:rPr>
        <w:br/>
        <w:t>ΚΟΝΤΟΖΑΜΑΝΗΣ Β. , σελ.</w:t>
      </w:r>
      <w:r w:rsidRPr="00972156">
        <w:rPr>
          <w:rFonts w:ascii="Arial" w:eastAsia="Times New Roman" w:hAnsi="Arial" w:cs="Arial"/>
          <w:sz w:val="24"/>
          <w:szCs w:val="24"/>
        </w:rPr>
        <w:br/>
        <w:t>ΞΑΝΘΟΣ Α. , σελ.</w:t>
      </w:r>
      <w:r w:rsidRPr="00972156">
        <w:rPr>
          <w:rFonts w:ascii="Arial" w:eastAsia="Times New Roman" w:hAnsi="Arial" w:cs="Arial"/>
          <w:sz w:val="24"/>
          <w:szCs w:val="24"/>
        </w:rPr>
        <w:br/>
        <w:t>ΟΙΚΟΝΟΜΟΥ Ε. , σελ.</w:t>
      </w:r>
      <w:r w:rsidRPr="00972156">
        <w:rPr>
          <w:rFonts w:ascii="Arial" w:eastAsia="Times New Roman" w:hAnsi="Arial" w:cs="Arial"/>
          <w:sz w:val="24"/>
          <w:szCs w:val="24"/>
        </w:rPr>
        <w:br/>
        <w:t>ΠΑΠΑΘΑΝΑΣΗΣ Ν. , σελ.</w:t>
      </w:r>
      <w:r w:rsidRPr="00972156">
        <w:rPr>
          <w:rFonts w:ascii="Arial" w:eastAsia="Times New Roman" w:hAnsi="Arial" w:cs="Arial"/>
          <w:sz w:val="24"/>
          <w:szCs w:val="24"/>
        </w:rPr>
        <w:br/>
        <w:t>ΣΚΥΛΑΚΑΚΗΣ Θ. , σελ.</w:t>
      </w:r>
      <w:r w:rsidRPr="00972156">
        <w:rPr>
          <w:rFonts w:ascii="Arial" w:eastAsia="Times New Roman" w:hAnsi="Arial" w:cs="Arial"/>
          <w:sz w:val="24"/>
          <w:szCs w:val="24"/>
        </w:rPr>
        <w:br/>
      </w:r>
    </w:p>
    <w:p w:rsidR="00972156" w:rsidRPr="00972156" w:rsidRDefault="00972156" w:rsidP="00972156">
      <w:pPr>
        <w:spacing w:after="200" w:line="360" w:lineRule="auto"/>
        <w:rPr>
          <w:rFonts w:ascii="Arial" w:eastAsia="Times New Roman" w:hAnsi="Arial" w:cs="Arial"/>
          <w:sz w:val="24"/>
          <w:szCs w:val="24"/>
        </w:rPr>
      </w:pPr>
      <w:r w:rsidRPr="00972156">
        <w:rPr>
          <w:rFonts w:ascii="Arial" w:eastAsia="Times New Roman" w:hAnsi="Arial" w:cs="Arial"/>
          <w:sz w:val="24"/>
          <w:szCs w:val="24"/>
        </w:rPr>
        <w:t xml:space="preserve"> </w:t>
      </w:r>
    </w:p>
    <w:p w:rsidR="00972156" w:rsidRPr="00972156" w:rsidRDefault="00972156" w:rsidP="00972156">
      <w:pPr>
        <w:spacing w:after="200" w:line="360" w:lineRule="auto"/>
        <w:rPr>
          <w:rFonts w:ascii="Arial" w:eastAsia="Times New Roman" w:hAnsi="Arial" w:cs="Arial"/>
          <w:sz w:val="24"/>
          <w:szCs w:val="24"/>
        </w:rPr>
      </w:pPr>
    </w:p>
    <w:p w:rsidR="00972156" w:rsidRPr="00972156" w:rsidRDefault="00972156" w:rsidP="00972156">
      <w:pPr>
        <w:spacing w:after="200" w:line="360" w:lineRule="auto"/>
        <w:rPr>
          <w:rFonts w:ascii="Arial" w:eastAsia="Times New Roman" w:hAnsi="Arial" w:cs="Arial"/>
          <w:sz w:val="24"/>
          <w:szCs w:val="24"/>
        </w:rPr>
      </w:pPr>
    </w:p>
    <w:p w:rsidR="00972156" w:rsidRDefault="00972156"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p>
    <w:p w:rsidR="00972156" w:rsidRDefault="00972156"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p>
    <w:p w:rsidR="00972156" w:rsidRDefault="00972156"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p>
    <w:p w:rsidR="00972156" w:rsidRDefault="00972156"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p>
    <w:p w:rsidR="00972156" w:rsidRDefault="00972156"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p>
    <w:p w:rsidR="00972156" w:rsidRDefault="00972156"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p>
    <w:p w:rsidR="00972156" w:rsidRDefault="00972156"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p>
    <w:p w:rsidR="008A0F3B" w:rsidRPr="008A0F3B" w:rsidRDefault="008A0F3B"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lastRenderedPageBreak/>
        <w:t>ΠΡΑΚΤΙΚΑ ΒΟΥΛΗΣ</w:t>
      </w:r>
    </w:p>
    <w:p w:rsidR="008A0F3B" w:rsidRPr="008A0F3B" w:rsidRDefault="008A0F3B"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Θ΄ ΑΝΑΘΕΩΡΗΤΙΚΗ ΒΟΥΛΗ</w:t>
      </w:r>
    </w:p>
    <w:p w:rsidR="008A0F3B" w:rsidRPr="008A0F3B" w:rsidRDefault="008A0F3B" w:rsidP="008A0F3B">
      <w:pPr>
        <w:tabs>
          <w:tab w:val="center" w:pos="4393"/>
          <w:tab w:val="left" w:pos="7740"/>
        </w:tabs>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ΙΗ΄ ΠΕΡΙΟΔΟΣ</w:t>
      </w:r>
    </w:p>
    <w:p w:rsidR="008A0F3B" w:rsidRPr="008A0F3B" w:rsidRDefault="008A0F3B"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ΠΡΟΕΔΡΕΥΟΜΕΝΗΣ ΚΟΙΝΟΒΟΥΛΕΥΤΙΚΗΣ ΔΗΜΟΚΡΑΤΙΑΣ</w:t>
      </w:r>
    </w:p>
    <w:p w:rsidR="008A0F3B" w:rsidRPr="008A0F3B" w:rsidRDefault="008A0F3B"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ΣΥΝΟΔΟΣ A΄</w:t>
      </w:r>
    </w:p>
    <w:p w:rsidR="008A0F3B" w:rsidRPr="008A0F3B" w:rsidRDefault="008A0F3B"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ΣΥΝΕΔΡΙΑΣΗ ΡΜΓ΄</w:t>
      </w:r>
    </w:p>
    <w:p w:rsidR="008A0F3B" w:rsidRPr="008A0F3B" w:rsidRDefault="008A0F3B" w:rsidP="008A0F3B">
      <w:pPr>
        <w:autoSpaceDE w:val="0"/>
        <w:autoSpaceDN w:val="0"/>
        <w:adjustRightInd w:val="0"/>
        <w:spacing w:after="0" w:line="600" w:lineRule="auto"/>
        <w:ind w:firstLine="720"/>
        <w:contextualSpacing/>
        <w:jc w:val="center"/>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Τετάρτη 20 Μαΐου 2020 (πρωί)</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Αθήνα, σήμερα στις 20 Μαΐου 2020, ημέρα Τετάρτη και ώρα 9.04΄ συνήλθε στην Αίθουσα των συνεδριάσεων του Βουλευτηρίου η Βουλή σε ολομέλεια για να συνεδριάσει υπό την προεδρία του ΣΤ΄ Αντιπροέδρου αυτής κ. </w:t>
      </w:r>
      <w:r w:rsidRPr="008A0F3B">
        <w:rPr>
          <w:rFonts w:ascii="Arial" w:eastAsia="Times New Roman" w:hAnsi="Arial" w:cs="Times New Roman"/>
          <w:b/>
          <w:sz w:val="24"/>
          <w:szCs w:val="24"/>
          <w:lang w:eastAsia="el-GR"/>
        </w:rPr>
        <w:t>ΓΕΩΡΓΙΟΥ ΛΑΜΠΡΟΥΛΗ</w:t>
      </w:r>
      <w:r w:rsidRPr="008A0F3B">
        <w:rPr>
          <w:rFonts w:ascii="Arial" w:eastAsia="Times New Roman" w:hAnsi="Arial" w:cs="Times New Roman"/>
          <w:sz w:val="24"/>
          <w:szCs w:val="24"/>
          <w:lang w:eastAsia="el-GR"/>
        </w:rPr>
        <w:t>.</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b/>
          <w:bCs/>
          <w:sz w:val="24"/>
          <w:szCs w:val="24"/>
          <w:lang w:eastAsia="el-GR"/>
        </w:rPr>
        <w:t xml:space="preserve">ΠΡΟΕΔΡΕΥΩΝ (Γεώργιος </w:t>
      </w:r>
      <w:proofErr w:type="spellStart"/>
      <w:r w:rsidRPr="008A0F3B">
        <w:rPr>
          <w:rFonts w:ascii="Arial" w:eastAsia="Times New Roman" w:hAnsi="Arial" w:cs="Times New Roman"/>
          <w:b/>
          <w:bCs/>
          <w:sz w:val="24"/>
          <w:szCs w:val="24"/>
          <w:lang w:eastAsia="el-GR"/>
        </w:rPr>
        <w:t>Λαμπρούλης</w:t>
      </w:r>
      <w:proofErr w:type="spellEnd"/>
      <w:r w:rsidRPr="008A0F3B">
        <w:rPr>
          <w:rFonts w:ascii="Arial" w:eastAsia="Times New Roman" w:hAnsi="Arial" w:cs="Times New Roman"/>
          <w:b/>
          <w:bCs/>
          <w:sz w:val="24"/>
          <w:szCs w:val="24"/>
          <w:lang w:eastAsia="el-GR"/>
        </w:rPr>
        <w:t>):</w:t>
      </w:r>
      <w:r w:rsidRPr="008A0F3B">
        <w:rPr>
          <w:rFonts w:ascii="Arial" w:eastAsia="Times New Roman" w:hAnsi="Arial" w:cs="Times New Roman"/>
          <w:sz w:val="24"/>
          <w:szCs w:val="24"/>
          <w:lang w:eastAsia="el-GR"/>
        </w:rPr>
        <w:t xml:space="preserve"> Κυρίες και κύριοι συνάδελφοι, αρχίζει η συνεδρίαση.</w:t>
      </w:r>
    </w:p>
    <w:p w:rsidR="008A0F3B" w:rsidRPr="008A0F3B" w:rsidRDefault="008A0F3B" w:rsidP="008A0F3B">
      <w:pPr>
        <w:spacing w:after="0" w:line="600" w:lineRule="auto"/>
        <w:ind w:firstLine="720"/>
        <w:contextualSpacing/>
        <w:jc w:val="both"/>
        <w:rPr>
          <w:ins w:id="0" w:author="Σπανός Γεώργιος" w:date="2020-05-26T09:29:00Z"/>
          <w:rFonts w:ascii="Arial" w:eastAsia="Times New Roman" w:hAnsi="Arial" w:cs="Times New Roman"/>
          <w:sz w:val="24"/>
          <w:szCs w:val="24"/>
          <w:lang w:eastAsia="el-GR"/>
        </w:rPr>
      </w:pPr>
      <w:ins w:id="1" w:author="Σπανός Γεώργιος" w:date="2020-05-26T09:29:00Z">
        <w:r w:rsidRPr="008A0F3B">
          <w:rPr>
            <w:rFonts w:ascii="Arial" w:eastAsia="Times New Roman" w:hAnsi="Arial" w:cs="Times New Roman"/>
            <w:sz w:val="24"/>
            <w:szCs w:val="24"/>
            <w:lang w:eastAsia="el-GR"/>
          </w:rPr>
          <w:t xml:space="preserve">Εισερχόμαστε στη συζήτηση των </w:t>
        </w:r>
      </w:ins>
    </w:p>
    <w:p w:rsidR="008A0F3B" w:rsidRPr="008A0F3B" w:rsidRDefault="008A0F3B" w:rsidP="008A0F3B">
      <w:pPr>
        <w:spacing w:after="0" w:line="600" w:lineRule="auto"/>
        <w:ind w:firstLine="720"/>
        <w:contextualSpacing/>
        <w:jc w:val="center"/>
        <w:rPr>
          <w:ins w:id="2" w:author="Σπανός Γεώργιος" w:date="2020-05-26T09:29:00Z"/>
          <w:rFonts w:ascii="Arial" w:eastAsia="Times New Roman" w:hAnsi="Arial" w:cs="Times New Roman"/>
          <w:b/>
          <w:bCs/>
          <w:sz w:val="24"/>
          <w:szCs w:val="24"/>
          <w:lang w:eastAsia="el-GR"/>
        </w:rPr>
      </w:pPr>
      <w:ins w:id="3" w:author="Σπανός Γεώργιος" w:date="2020-05-26T09:29:00Z">
        <w:r w:rsidRPr="008A0F3B">
          <w:rPr>
            <w:rFonts w:ascii="Arial" w:eastAsia="Times New Roman" w:hAnsi="Arial" w:cs="Times New Roman"/>
            <w:b/>
            <w:bCs/>
            <w:sz w:val="24"/>
            <w:szCs w:val="24"/>
            <w:lang w:eastAsia="el-GR"/>
          </w:rPr>
          <w:t>ΕΠΙΚΑΙΡΩΝ ΕΡΩΤΗΣΕΩΝ</w:t>
        </w:r>
      </w:ins>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Κατ’ αρχάς, πριν ξεκινήσουμε με τις προγραμματισμένες για σήμερα επίκαιρες ερωτήσεις, επιτρέψτε μου πρώτα να ανακοινώσω στο Σώμα το δελτίο επικαίρων ερωτήσεων της Παρασκευής 22 Μαΐου 2020.</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Α. ΕΠΙΚΑΙΡΕΣ ΕΡΩΤΗΣΕΙΣ Πρώτου Κύκλου (Άρθρα 130 παράγραφοι 2 και 3 και 132 παράγραφος 2 του Κανονισμού της Βουλής)</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lastRenderedPageBreak/>
        <w:t xml:space="preserve">1. Η με αριθμό 713/18-5-2020 επίκαιρη ερώτηση του Βουλευτή A΄ Θεσσαλονίκης του Συνασπισμού Ριζοσπαστικής </w:t>
      </w:r>
      <w:proofErr w:type="spellStart"/>
      <w:r w:rsidRPr="008A0F3B">
        <w:rPr>
          <w:rFonts w:ascii="Arial" w:eastAsia="Times New Roman" w:hAnsi="Arial" w:cs="Times New Roman"/>
          <w:sz w:val="24"/>
          <w:szCs w:val="24"/>
          <w:lang w:eastAsia="el-GR"/>
        </w:rPr>
        <w:t>Αριστεράς</w:t>
      </w:r>
      <w:proofErr w:type="spellEnd"/>
      <w:r w:rsidRPr="008A0F3B">
        <w:rPr>
          <w:rFonts w:ascii="Arial" w:eastAsia="Times New Roman" w:hAnsi="Arial" w:cs="Times New Roman"/>
          <w:sz w:val="24"/>
          <w:szCs w:val="24"/>
          <w:lang w:eastAsia="el-GR"/>
        </w:rPr>
        <w:t xml:space="preserve"> κ. Χρήστου Γιαννούλη</w:t>
      </w:r>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προς τον Υπουργό Υποδομών και Μεταφορών, με θέμα: «Απόσυρση της καταγγελίας στην Ευρωπαϊκή Επιτροπή για υπέρογκη κρατική ενίσχυση του ιδιωτικού Οργανισμού Αστικών Συγκοινωνιών Θεσσαλονίκης (ΟΑΣΘ)».</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2. Η με αριθμό 705/18-5-2020 επίκαιρη ερώτηση του Βουλευτή Ηρακλείου του Κινήματος Αλλαγής κ. Βασιλείου </w:t>
      </w:r>
      <w:proofErr w:type="spellStart"/>
      <w:r w:rsidRPr="008A0F3B">
        <w:rPr>
          <w:rFonts w:ascii="Arial" w:eastAsia="Times New Roman" w:hAnsi="Arial" w:cs="Times New Roman"/>
          <w:sz w:val="24"/>
          <w:szCs w:val="24"/>
          <w:lang w:eastAsia="el-GR"/>
        </w:rPr>
        <w:t>Κεγκέρογλου</w:t>
      </w:r>
      <w:proofErr w:type="spellEnd"/>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προς τον Υπουργό Εργασίας και Κοινωνικών Υποθέσεων, με θέμα: «Στα χαρτιά ο ν.4670/2020 τρεις μήνες μετά την ψήφισή του».</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3. Η με αριθμό 709/18-5-2020 επίκαιρη ερώτηση του Βουλευτή Ηρακλείου του Κομμουνιστικού Κόμματος Ελλάδας κ. Μανώλη Συντυχάκη</w:t>
      </w:r>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προς την Υπουργό Παιδείας και Θρησκευμάτων,</w:t>
      </w:r>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 xml:space="preserve">με θέμα: «Αναγκαία μέτρα για τα σχολεία του Γενικού Λυκείου και του Επαγγελματικού Λυκείου </w:t>
      </w:r>
      <w:proofErr w:type="spellStart"/>
      <w:r w:rsidRPr="008A0F3B">
        <w:rPr>
          <w:rFonts w:ascii="Arial" w:eastAsia="Times New Roman" w:hAnsi="Arial" w:cs="Times New Roman"/>
          <w:sz w:val="24"/>
          <w:szCs w:val="24"/>
          <w:lang w:eastAsia="el-GR"/>
        </w:rPr>
        <w:t>Κισσάμου</w:t>
      </w:r>
      <w:proofErr w:type="spellEnd"/>
      <w:r w:rsidRPr="008A0F3B">
        <w:rPr>
          <w:rFonts w:ascii="Arial" w:eastAsia="Times New Roman" w:hAnsi="Arial" w:cs="Times New Roman"/>
          <w:sz w:val="24"/>
          <w:szCs w:val="24"/>
          <w:lang w:eastAsia="el-GR"/>
        </w:rPr>
        <w:t>».</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4. Η με αριθμό 691/11-5-2020 επίκαιρη ερώτηση της Η΄ Αντιπροέδρου της Βουλής και Βουλευτού Β3΄ Νοτίου Τομέα Αθηνών του ΜέΡΑ25 κ. Σοφίας Σακοράφα</w:t>
      </w:r>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προς τον Υπουργό Οικονομικών,</w:t>
      </w:r>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με θέμα: «Μέτρα ανακούφισης και στήριξης δικηγορικού και λοιπών επιστημονικών κλάδων».</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Β. ΕΠΙΚΑΙΡΕΣ ΕΡΩΤΗΣΕΙΣ Δεύτερου Κύκλου (Άρθρα 130 παράγραφοι 2 και 3 και 132 παράγραφος 2 του Κανονισμού της Βουλής)</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lastRenderedPageBreak/>
        <w:t xml:space="preserve">1. Η με αριθμό 707/18-5-2020 επίκαιρη ερώτηση του Βουλευτή Ηρακλείου του Κινήματος Αλλαγής κ. Βασίλειου </w:t>
      </w:r>
      <w:proofErr w:type="spellStart"/>
      <w:r w:rsidRPr="008A0F3B">
        <w:rPr>
          <w:rFonts w:ascii="Arial" w:eastAsia="Times New Roman" w:hAnsi="Arial" w:cs="Times New Roman"/>
          <w:sz w:val="24"/>
          <w:szCs w:val="24"/>
          <w:lang w:eastAsia="el-GR"/>
        </w:rPr>
        <w:t>Κεγκέρογλου</w:t>
      </w:r>
      <w:proofErr w:type="spellEnd"/>
      <w:r w:rsidRPr="008A0F3B">
        <w:rPr>
          <w:rFonts w:ascii="Arial" w:eastAsia="Times New Roman" w:hAnsi="Arial" w:cs="Times New Roman"/>
          <w:sz w:val="24"/>
          <w:szCs w:val="24"/>
          <w:lang w:eastAsia="el-GR"/>
        </w:rPr>
        <w:t xml:space="preserve"> προς τον Υπουργό Οικονομικών, με θέμα: «Έκτακτη-ευνοϊκή ρύθμιση οφειλών προς τη φορολογική διοίκηση ανεξάρτητα από τα ισχύοντα και χωρίς αποκλεισμούς».</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2. Η με αριθμό 711/18-5-2020 επίκαιρη ερώτηση του Βουλευτή Β3΄ Νότιου Τομέα Αθηνών του Κομμουνιστικού Κόμματος Ελλάδας κ. Χρήστου </w:t>
      </w:r>
      <w:proofErr w:type="spellStart"/>
      <w:r w:rsidRPr="008A0F3B">
        <w:rPr>
          <w:rFonts w:ascii="Arial" w:eastAsia="Times New Roman" w:hAnsi="Arial" w:cs="Times New Roman"/>
          <w:sz w:val="24"/>
          <w:szCs w:val="24"/>
          <w:lang w:eastAsia="el-GR"/>
        </w:rPr>
        <w:t>Κατσώτη</w:t>
      </w:r>
      <w:proofErr w:type="spellEnd"/>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προς τον Υπουργό Εργασίας και Κοινωνικών Υποθέσεων,</w:t>
      </w:r>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 xml:space="preserve">με θέμα: «Να μην απολυθεί κανένας εργαζόμενος του εργοστασίου παραγωγής μετασχηματιστών στα </w:t>
      </w:r>
      <w:proofErr w:type="spellStart"/>
      <w:r w:rsidRPr="008A0F3B">
        <w:rPr>
          <w:rFonts w:ascii="Arial" w:eastAsia="Times New Roman" w:hAnsi="Arial" w:cs="Times New Roman"/>
          <w:sz w:val="24"/>
          <w:szCs w:val="24"/>
          <w:lang w:eastAsia="el-GR"/>
        </w:rPr>
        <w:t>Οινόφυτα</w:t>
      </w:r>
      <w:proofErr w:type="spellEnd"/>
      <w:r w:rsidRPr="008A0F3B">
        <w:rPr>
          <w:rFonts w:ascii="Arial" w:eastAsia="Times New Roman" w:hAnsi="Arial" w:cs="Times New Roman"/>
          <w:sz w:val="24"/>
          <w:szCs w:val="24"/>
          <w:lang w:eastAsia="el-GR"/>
        </w:rPr>
        <w:t xml:space="preserve">, της εταιρείας </w:t>
      </w:r>
      <w:proofErr w:type="spellStart"/>
      <w:r w:rsidRPr="008A0F3B">
        <w:rPr>
          <w:rFonts w:ascii="Arial" w:eastAsia="Times New Roman" w:hAnsi="Arial" w:cs="Times New Roman"/>
          <w:sz w:val="24"/>
          <w:szCs w:val="24"/>
          <w:lang w:eastAsia="el-GR"/>
        </w:rPr>
        <w:t>Schneider</w:t>
      </w:r>
      <w:proofErr w:type="spellEnd"/>
      <w:r w:rsidRPr="008A0F3B">
        <w:rPr>
          <w:rFonts w:ascii="Arial" w:eastAsia="Times New Roman" w:hAnsi="Arial" w:cs="Times New Roman"/>
          <w:sz w:val="24"/>
          <w:szCs w:val="24"/>
          <w:lang w:eastAsia="el-GR"/>
        </w:rPr>
        <w:t xml:space="preserve"> Electric».</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3. Η με αριθμό 695/15-5-2020 επίκαιρη ερώτηση της Η΄ Αντιπροέδρου της Βουλής και Βουλευτού Β3΄ Νοτίου Τομέα Αθηνών του ΜέΡΑ25 κ. Σοφίας Σακοράφα προς τον Υπουργό Εξωτερικών,</w:t>
      </w:r>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με θέμα: «Διάβημα πρέσβεων προς το Ισραήλ για την προσάρτηση παλαιστινιακών εδαφών».</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4. Η με αριθμό 716/18-5-2020 επίκαιρη ερώτηση του Βουλευτή Α΄ Θεσσαλονίκης του Κομμουνιστικού Κόμματος Ελλάδας κ. Γιάννη Δελή</w:t>
      </w:r>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προς την Υπουργό Παιδείας και Θρησκευμάτων,</w:t>
      </w:r>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με θέμα: «Οι μεγάλες συνέπειες στην ειδική αγωγή και εκπαίδευση από την επιδημία. Με ευθύνη του Υπουργείου να ληφθούν μέτρα».</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5. Η με αριθμό 702/18-5-2020 επίκαιρη ερώτηση του Βουλευτή Β2΄ Δυτικού Τομέα Αθηνών του ΜέΡΑ25 κ. </w:t>
      </w:r>
      <w:proofErr w:type="spellStart"/>
      <w:r w:rsidRPr="008A0F3B">
        <w:rPr>
          <w:rFonts w:ascii="Arial" w:eastAsia="Times New Roman" w:hAnsi="Arial" w:cs="Times New Roman"/>
          <w:sz w:val="24"/>
          <w:szCs w:val="24"/>
          <w:lang w:eastAsia="el-GR"/>
        </w:rPr>
        <w:t>Κρίτωνα</w:t>
      </w:r>
      <w:proofErr w:type="spellEnd"/>
      <w:r w:rsidRPr="008A0F3B">
        <w:rPr>
          <w:rFonts w:ascii="Arial" w:eastAsia="Times New Roman" w:hAnsi="Arial" w:cs="Times New Roman"/>
          <w:sz w:val="24"/>
          <w:szCs w:val="24"/>
          <w:lang w:eastAsia="el-GR"/>
        </w:rPr>
        <w:t xml:space="preserve"> Αρσένη προς τον Υπουργό </w:t>
      </w:r>
      <w:r w:rsidRPr="008A0F3B">
        <w:rPr>
          <w:rFonts w:ascii="Arial" w:eastAsia="Times New Roman" w:hAnsi="Arial" w:cs="Times New Roman"/>
          <w:sz w:val="24"/>
          <w:szCs w:val="24"/>
          <w:lang w:eastAsia="el-GR"/>
        </w:rPr>
        <w:lastRenderedPageBreak/>
        <w:t>Υποδομών και Μεταφορών, με θέμα: «Να αποσυρθεί η απόφαση απόσπασης των αρχαιοτήτων του σταθμού Βενιζέλου και να συνεχιστεί η κατασκευή του μετρό Θεσσαλονίκης».</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ΑΝΑΦΟΡΕΣ - ΕΡΩΤΗΣΕΙΣ (Άρθρο 130 παράγραφος 5 του Κανονισμού της Βουλής)</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1. Η με αριθμό 5281/30-3-2020 ερώτηση της Βουλευτού Πιερίας του Συνασπισμού Ριζοσπαστικής </w:t>
      </w:r>
      <w:proofErr w:type="spellStart"/>
      <w:r w:rsidRPr="008A0F3B">
        <w:rPr>
          <w:rFonts w:ascii="Arial" w:eastAsia="Times New Roman" w:hAnsi="Arial" w:cs="Times New Roman"/>
          <w:sz w:val="24"/>
          <w:szCs w:val="24"/>
          <w:lang w:eastAsia="el-GR"/>
        </w:rPr>
        <w:t>Αριστεράς</w:t>
      </w:r>
      <w:proofErr w:type="spellEnd"/>
      <w:r w:rsidRPr="008A0F3B">
        <w:rPr>
          <w:rFonts w:ascii="Arial" w:eastAsia="Times New Roman" w:hAnsi="Arial" w:cs="Times New Roman"/>
          <w:sz w:val="24"/>
          <w:szCs w:val="24"/>
          <w:lang w:eastAsia="el-GR"/>
        </w:rPr>
        <w:t xml:space="preserve"> κ. Ελισάβετ (</w:t>
      </w:r>
      <w:proofErr w:type="spellStart"/>
      <w:r w:rsidRPr="008A0F3B">
        <w:rPr>
          <w:rFonts w:ascii="Arial" w:eastAsia="Times New Roman" w:hAnsi="Arial" w:cs="Times New Roman"/>
          <w:sz w:val="24"/>
          <w:szCs w:val="24"/>
          <w:lang w:eastAsia="el-GR"/>
        </w:rPr>
        <w:t>Μπέττυς</w:t>
      </w:r>
      <w:proofErr w:type="spellEnd"/>
      <w:r w:rsidRPr="008A0F3B">
        <w:rPr>
          <w:rFonts w:ascii="Arial" w:eastAsia="Times New Roman" w:hAnsi="Arial" w:cs="Times New Roman"/>
          <w:sz w:val="24"/>
          <w:szCs w:val="24"/>
          <w:lang w:eastAsia="el-GR"/>
        </w:rPr>
        <w:t xml:space="preserve">) Σκούρα προς τον Υπουργό Εργασίας και Κοινωνικών Υποθέσεων, με θέμα: «Δημιουργία νέου συστηματικού θεσμικού πλαισίου για την προστασία της εργασίας στην περίοδο της μείωσης της οικονομικής δραστηριότητας, εξαιτίας των μέτρων για την αποτροπή μετάδοσης και την καταπολέμηση του </w:t>
      </w:r>
      <w:proofErr w:type="spellStart"/>
      <w:r w:rsidRPr="008A0F3B">
        <w:rPr>
          <w:rFonts w:ascii="Arial" w:eastAsia="Times New Roman" w:hAnsi="Arial" w:cs="Times New Roman"/>
          <w:sz w:val="24"/>
          <w:szCs w:val="24"/>
          <w:lang w:eastAsia="el-GR"/>
        </w:rPr>
        <w:t>κορωνοϊού</w:t>
      </w:r>
      <w:proofErr w:type="spellEnd"/>
      <w:r w:rsidRPr="008A0F3B">
        <w:rPr>
          <w:rFonts w:ascii="Arial" w:eastAsia="Times New Roman" w:hAnsi="Arial" w:cs="Times New Roman"/>
          <w:sz w:val="24"/>
          <w:szCs w:val="24"/>
          <w:lang w:eastAsia="el-GR"/>
        </w:rPr>
        <w:t xml:space="preserve"> (</w:t>
      </w:r>
      <w:r w:rsidRPr="008A0F3B">
        <w:rPr>
          <w:rFonts w:ascii="Arial" w:eastAsia="Times New Roman" w:hAnsi="Arial" w:cs="Times New Roman"/>
          <w:sz w:val="24"/>
          <w:szCs w:val="24"/>
          <w:lang w:val="en-US" w:eastAsia="el-GR"/>
        </w:rPr>
        <w:t>COVID</w:t>
      </w:r>
      <w:r w:rsidRPr="008A0F3B">
        <w:rPr>
          <w:rFonts w:ascii="Arial" w:eastAsia="Times New Roman" w:hAnsi="Arial" w:cs="Times New Roman"/>
          <w:sz w:val="24"/>
          <w:szCs w:val="24"/>
          <w:lang w:eastAsia="el-GR"/>
        </w:rPr>
        <w:t>-19)».</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Κυρίες και κύριοι συνάδελφοι, προχωρούμε τώρα στη συζήτηση των προγραμματισμένων για σήμερα επικαίρων ερωτήσεων.</w:t>
      </w:r>
    </w:p>
    <w:p w:rsidR="008A0F3B" w:rsidRPr="008A0F3B" w:rsidRDefault="008A0F3B" w:rsidP="008A0F3B">
      <w:pPr>
        <w:autoSpaceDE w:val="0"/>
        <w:autoSpaceDN w:val="0"/>
        <w:adjustRightInd w:val="0"/>
        <w:spacing w:after="0" w:line="600" w:lineRule="auto"/>
        <w:ind w:firstLine="720"/>
        <w:contextualSpacing/>
        <w:jc w:val="both"/>
        <w:rPr>
          <w:rFonts w:ascii="Arial" w:eastAsia="Times New Roman" w:hAnsi="Arial" w:cs="Times New Roman"/>
          <w:color w:val="000000" w:themeColor="text1"/>
          <w:sz w:val="24"/>
          <w:szCs w:val="24"/>
          <w:lang w:eastAsia="el-GR"/>
        </w:rPr>
      </w:pPr>
      <w:r w:rsidRPr="008A0F3B">
        <w:rPr>
          <w:rFonts w:ascii="Arial" w:eastAsia="Times New Roman" w:hAnsi="Arial" w:cs="Times New Roman"/>
          <w:color w:val="000000" w:themeColor="text1"/>
          <w:sz w:val="24"/>
          <w:szCs w:val="24"/>
          <w:lang w:eastAsia="el-GR"/>
        </w:rPr>
        <w:t>Με έγγραφό του ο Γενικός Γραμματέας Νομικών και Κοινοβουλευτικών Θεμάτων ενημερώνει το Σώμα πως θα συζητηθούν όλες οι επίκαιρες ερωτήσεις της σημερινής ημέρας.</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Συνεπώς ξεκινάμε με την πρώτη με αριθμό 698/15-5-2020 επίκαιρη ερώτηση πρώτου κύκλου του Βουλευτή Ρεθύμνου του Συνασπισμού Ριζοσπαστικής </w:t>
      </w:r>
      <w:proofErr w:type="spellStart"/>
      <w:r w:rsidRPr="008A0F3B">
        <w:rPr>
          <w:rFonts w:ascii="Arial" w:eastAsia="Times New Roman" w:hAnsi="Arial" w:cs="Times New Roman"/>
          <w:sz w:val="24"/>
          <w:szCs w:val="24"/>
          <w:lang w:eastAsia="el-GR"/>
        </w:rPr>
        <w:t>Αριστεράς</w:t>
      </w:r>
      <w:proofErr w:type="spellEnd"/>
      <w:r w:rsidRPr="008A0F3B">
        <w:rPr>
          <w:rFonts w:ascii="Arial" w:eastAsia="Times New Roman" w:hAnsi="Arial" w:cs="Times New Roman"/>
          <w:sz w:val="24"/>
          <w:szCs w:val="24"/>
          <w:lang w:eastAsia="el-GR"/>
        </w:rPr>
        <w:t xml:space="preserve"> κ. Ανδρέα Ξανθού</w:t>
      </w:r>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προς τον Υπουργό</w:t>
      </w:r>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 xml:space="preserve">Υγείας, με θέμα: «Προβλήματα στη διαχείριση του εργαστηριακού ελέγχου της πανδημίας </w:t>
      </w:r>
      <w:r w:rsidRPr="008A0F3B">
        <w:rPr>
          <w:rFonts w:ascii="Arial" w:eastAsia="Times New Roman" w:hAnsi="Arial" w:cs="Times New Roman"/>
          <w:sz w:val="24"/>
          <w:szCs w:val="24"/>
          <w:lang w:eastAsia="el-GR"/>
        </w:rPr>
        <w:lastRenderedPageBreak/>
        <w:t>- εξακολουθούν οι ασθενείς να πληρώνουν από την τσέπη τους τα διαγνωστικά τεστ στον ιδιωτικό τομέα».</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Στην επίκαιρη ερώτηση του κ. Ξανθού θα απαντήσει ο Υφυπουργός Υγείας κ. Βασίλειος </w:t>
      </w:r>
      <w:proofErr w:type="spellStart"/>
      <w:r w:rsidRPr="008A0F3B">
        <w:rPr>
          <w:rFonts w:ascii="Arial" w:eastAsia="Times New Roman" w:hAnsi="Arial" w:cs="Times New Roman"/>
          <w:sz w:val="24"/>
          <w:szCs w:val="24"/>
          <w:lang w:eastAsia="el-GR"/>
        </w:rPr>
        <w:t>Κοντοζαμάνης</w:t>
      </w:r>
      <w:proofErr w:type="spellEnd"/>
      <w:r w:rsidRPr="008A0F3B">
        <w:rPr>
          <w:rFonts w:ascii="Arial" w:eastAsia="Times New Roman" w:hAnsi="Arial" w:cs="Times New Roman"/>
          <w:sz w:val="24"/>
          <w:szCs w:val="24"/>
          <w:lang w:eastAsia="el-GR"/>
        </w:rPr>
        <w:t>.</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Κύριε Ξανθέ, έχετε τον λόγο.</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b/>
          <w:bCs/>
          <w:sz w:val="24"/>
          <w:szCs w:val="24"/>
          <w:lang w:eastAsia="el-GR"/>
        </w:rPr>
        <w:t>ΑΝΔΡΕΑΣ ΞΑΝΘΟΣ:</w:t>
      </w:r>
      <w:r w:rsidRPr="008A0F3B">
        <w:rPr>
          <w:rFonts w:ascii="Arial" w:eastAsia="Times New Roman" w:hAnsi="Arial" w:cs="Times New Roman"/>
          <w:sz w:val="24"/>
          <w:szCs w:val="24"/>
          <w:lang w:eastAsia="el-GR"/>
        </w:rPr>
        <w:t xml:space="preserve"> Ευχαριστώ πολύ.</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Κύριε Υφυπουργέ, θεωρώ ότι το θέμα του διαγνωστικού ελέγχου της πανδημίας είναι ένα πολύ ευαίσθητο ζήτημα. Από την αρχή εντοπίσαμε ότι δεν υπήρξε σωστή, έγκαιρη και ολοκληρωμένη διαχείρισή του. Υπήρξαν σοβαρά προβλήματα, στην πρώτη φάση, στη διαθεσιμότητα των διαγνωστικών τεστ και στον δημόσιο τομέα -τη στιγμή που υπήρχε μία πραγματική δυσκολία στους γιατρούς των δημόσιων νοσοκομείων που ήθελαν να ιχνηλατήσουν ύποπτα κρούσματα, δεν ήταν πάντα διαθέσιμα τα διαγνωστικά τεστ την πρώτη περίοδο- υπήρξε ασύδοτο τοπίο στον ιδιωτικό τομέα και μία απόλυτη ασυδοσία, μία δυνατότητα σε όποιον έχει λεφτά, να μπορεί να πραγματοποιεί διαγνωστικά τεστ.</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Εντοπίσαμε από την αρχή ότι δεν υπήρξε ένας κεντρικός έλεγχος, από το Υπουργείο, των διαθέσιμων τεστ και του ιδιωτικού και του δημόσιου τομέα και δεν υπήρξε έγκαιρα μία παρέμβαση που να βάζει ενιαία -γιατί αυτό, νομίζω, είναι το κρίσιμο- κλινικά κριτήρια και ενιαίες επιστημονικές ενδείξεις, με βάση </w:t>
      </w:r>
      <w:r w:rsidRPr="008A0F3B">
        <w:rPr>
          <w:rFonts w:ascii="Arial" w:eastAsia="Times New Roman" w:hAnsi="Arial" w:cs="Times New Roman"/>
          <w:sz w:val="24"/>
          <w:szCs w:val="24"/>
          <w:lang w:eastAsia="el-GR"/>
        </w:rPr>
        <w:lastRenderedPageBreak/>
        <w:t xml:space="preserve">τις οποίες θα πραγματοποιούνται τα τεστ και στον δημόσιο και στον ιδιωτικό τομέα. Αυτό ήταν ένας αδύναμος κρίκος -επιτρέψτε μου τον όρο- στη διαχείριση της επιδημίας. Ευτυχώς δεν επηρέασε τη συνολική πορεία της διασποράς του ιού στην κοινότητα και στη χώρα, αλλά σαφέστατα επηρέασε την τσέπη των πολιτών. </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Τώρα, είναι προ των πυλών μία ευρύτατη διαθεσιμότητα διαγνωστικών τεστ που θα αφορούν έλεγχο αντισωμάτων. Έχουμε, όμως, εντοπίσει ότι οι πολίτες, στο πλαίσιο του </w:t>
      </w:r>
      <w:proofErr w:type="spellStart"/>
      <w:r w:rsidRPr="008A0F3B">
        <w:rPr>
          <w:rFonts w:ascii="Arial" w:eastAsia="Times New Roman" w:hAnsi="Arial" w:cs="Times New Roman"/>
          <w:sz w:val="24"/>
          <w:szCs w:val="24"/>
          <w:lang w:eastAsia="el-GR"/>
        </w:rPr>
        <w:t>προεγχειρητικού</w:t>
      </w:r>
      <w:proofErr w:type="spellEnd"/>
      <w:r w:rsidRPr="008A0F3B">
        <w:rPr>
          <w:rFonts w:ascii="Arial" w:eastAsia="Times New Roman" w:hAnsi="Arial" w:cs="Times New Roman"/>
          <w:sz w:val="24"/>
          <w:szCs w:val="24"/>
          <w:lang w:eastAsia="el-GR"/>
        </w:rPr>
        <w:t xml:space="preserve"> ελέγχου και λόγω των γνωστών δυσκολιών του δημόσιου συστήματος υγείας να καλύψει όλη την ανάγκη και όλη τη ζήτηση, απευθύνονται σε ιδιωτικές κλινικές και πληρώνουν από την τσέπη τους. Παρ’ ότι η εξέταση έχει κοστολογηθεί από το ΚΕΣΥ, δεν έχει ενταχθεί ακόμα στην αποζημίωση από τον ΕΟΠΥΥ και νομίζω ότι αυτό είναι απολύτως προβληματικό. </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Έχετε αφήσει, κατά κάποιον τρόπο, το αόρατο χέρι της αγοράς να ρυθμίζει αυτή την υπόθεση στον ιδιωτικό τομέα. Δεν είναι δυνατόν σε ένα θέμα που δεν υπάρχει </w:t>
      </w:r>
      <w:proofErr w:type="spellStart"/>
      <w:r w:rsidRPr="008A0F3B">
        <w:rPr>
          <w:rFonts w:ascii="Arial" w:eastAsia="Times New Roman" w:hAnsi="Arial" w:cs="Times New Roman"/>
          <w:sz w:val="24"/>
          <w:szCs w:val="24"/>
          <w:lang w:eastAsia="el-GR"/>
        </w:rPr>
        <w:t>προκλητή</w:t>
      </w:r>
      <w:proofErr w:type="spellEnd"/>
      <w:r w:rsidRPr="008A0F3B">
        <w:rPr>
          <w:rFonts w:ascii="Arial" w:eastAsia="Times New Roman" w:hAnsi="Arial" w:cs="Times New Roman"/>
          <w:sz w:val="24"/>
          <w:szCs w:val="24"/>
          <w:lang w:eastAsia="el-GR"/>
        </w:rPr>
        <w:t xml:space="preserve"> ζήτηση, που δεν πρέπει να υπάρχει </w:t>
      </w:r>
      <w:proofErr w:type="spellStart"/>
      <w:r w:rsidRPr="008A0F3B">
        <w:rPr>
          <w:rFonts w:ascii="Arial" w:eastAsia="Times New Roman" w:hAnsi="Arial" w:cs="Times New Roman"/>
          <w:sz w:val="24"/>
          <w:szCs w:val="24"/>
          <w:lang w:eastAsia="el-GR"/>
        </w:rPr>
        <w:t>προκλητή</w:t>
      </w:r>
      <w:proofErr w:type="spellEnd"/>
      <w:r w:rsidRPr="008A0F3B">
        <w:rPr>
          <w:rFonts w:ascii="Arial" w:eastAsia="Times New Roman" w:hAnsi="Arial" w:cs="Times New Roman"/>
          <w:sz w:val="24"/>
          <w:szCs w:val="24"/>
          <w:lang w:eastAsia="el-GR"/>
        </w:rPr>
        <w:t xml:space="preserve"> ζήτηση, που πρέπει να υπάρχουν πολύ συγκεκριμένα κριτήρια, που είναι ανελαστική ανάγκη, ειδικά όταν πρόκειται να γίνουν χειρουργικές επεμβάσεις -</w:t>
      </w:r>
      <w:r w:rsidRPr="008A0F3B">
        <w:rPr>
          <w:rFonts w:ascii="Arial" w:eastAsia="Times New Roman" w:hAnsi="Arial" w:cs="Times New Roman"/>
          <w:sz w:val="24"/>
          <w:szCs w:val="24"/>
          <w:lang w:eastAsia="el-GR"/>
        </w:rPr>
        <w:lastRenderedPageBreak/>
        <w:t xml:space="preserve">η ίδια η πολιτεία έχει θεσμοθετήσει αυτή την υποχρέωση- να επιβαρύνεται στο 100% ο πολίτης που αναγκάζεται να απευθυνθεί στον ιδιωτικό τομέα. </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b/>
          <w:bCs/>
          <w:sz w:val="24"/>
          <w:szCs w:val="24"/>
          <w:lang w:eastAsia="el-GR"/>
        </w:rPr>
        <w:t xml:space="preserve">ΠΡΟΕΔΡΕΥΩΝ (Γεώργιος </w:t>
      </w:r>
      <w:proofErr w:type="spellStart"/>
      <w:r w:rsidRPr="008A0F3B">
        <w:rPr>
          <w:rFonts w:ascii="Arial" w:eastAsia="Times New Roman" w:hAnsi="Arial" w:cs="Times New Roman"/>
          <w:b/>
          <w:bCs/>
          <w:sz w:val="24"/>
          <w:szCs w:val="24"/>
          <w:lang w:eastAsia="el-GR"/>
        </w:rPr>
        <w:t>Λαμπρούλης</w:t>
      </w:r>
      <w:proofErr w:type="spellEnd"/>
      <w:r w:rsidRPr="008A0F3B">
        <w:rPr>
          <w:rFonts w:ascii="Arial" w:eastAsia="Times New Roman" w:hAnsi="Arial" w:cs="Times New Roman"/>
          <w:b/>
          <w:bCs/>
          <w:sz w:val="24"/>
          <w:szCs w:val="24"/>
          <w:lang w:eastAsia="el-GR"/>
        </w:rPr>
        <w:t>):</w:t>
      </w:r>
      <w:r w:rsidRPr="008A0F3B">
        <w:rPr>
          <w:rFonts w:ascii="Arial" w:eastAsia="Times New Roman" w:hAnsi="Arial" w:cs="Times New Roman"/>
          <w:sz w:val="24"/>
          <w:szCs w:val="24"/>
          <w:lang w:eastAsia="el-GR"/>
        </w:rPr>
        <w:t xml:space="preserve"> Ολοκληρώστε σας παρακαλώ.</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b/>
          <w:bCs/>
          <w:sz w:val="24"/>
          <w:szCs w:val="24"/>
          <w:lang w:eastAsia="el-GR"/>
        </w:rPr>
        <w:t>ΑΝΔΡΕΑΣ ΞΑΝΘΟΣ:</w:t>
      </w:r>
      <w:r w:rsidRPr="008A0F3B">
        <w:rPr>
          <w:rFonts w:ascii="Arial" w:eastAsia="Times New Roman" w:hAnsi="Arial" w:cs="Times New Roman"/>
          <w:sz w:val="24"/>
          <w:szCs w:val="24"/>
          <w:lang w:eastAsia="el-GR"/>
        </w:rPr>
        <w:t xml:space="preserve"> Τελειώνω, κύριε Πρόεδρε.</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Βεβαίως, έχει αυξηθεί η χωρητικότητα των δημόσιων εργαστηρίων και αυτό το αναγνωρίζουμε. Έγινε μία μεγάλη προσπάθεια και αξιοποιήθηκαν και προτάσεις που είχαμε καταθέσει. Αξιοποιήθηκε το ΕΚΕΑ και τα εργαστήριά του, όχι όμως στον βαθμό που θα έπρεπε. Το τονίζω στην ερώτηση αυτό. Όχι στον βαθμό που θα έπρεπε! Υπάρχει μεγαλύτερη δυνατότητα στο επόμενο διάστημα να αυξηθεί η παραγωγικότητά τους και να καλυφθούν όλες οι ανάγκες μέσα από δημόσια εργαστήρια και τουλάχιστον οι ανάγκες που αφορούν τη διερεύνηση κρουσμάτων και την επιδημιολογική επιτήρηση που είναι αναγκαία σε αυτή τη φάση.</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Άρα το ερώτημα είναι γιατί ο ΕΟΠΥΥ δεν εντάσσει στην αποζημίωση αυτή τη συγκεκριμένη διαγνωστική εξέταση με μηδενική συμμετοχή για τον πολίτη και άρα να μηδενίσουμε την επιβάρυνση για τον ασθενή. Και, βεβαίως, θα έχει την υποχρέωση ο ΕΟΠΥΥ να αποζημιώσει και τα δημόσια εργαστήρια </w:t>
      </w:r>
      <w:r w:rsidRPr="008A0F3B">
        <w:rPr>
          <w:rFonts w:ascii="Arial" w:eastAsia="Times New Roman" w:hAnsi="Arial" w:cs="Times New Roman"/>
          <w:sz w:val="24"/>
          <w:szCs w:val="24"/>
          <w:lang w:eastAsia="el-GR"/>
        </w:rPr>
        <w:lastRenderedPageBreak/>
        <w:t>των πανεπιστημιακών νοσοκομείων, των μεγάλων νοσοκομείων του ΕΣΥ, τα οποία σήμερα επιβαρύνουν με την αγορά αντιδραστηρίων τους προϋπολογισμούς των νοσοκομείων, όπου υπάρχει μία πραγματική δυσκολία και εκεί.</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b/>
          <w:bCs/>
          <w:sz w:val="24"/>
          <w:szCs w:val="24"/>
          <w:lang w:eastAsia="el-GR"/>
        </w:rPr>
        <w:t xml:space="preserve">ΠΡΟΕΔΡΕΥΩΝ (Γεώργιος </w:t>
      </w:r>
      <w:proofErr w:type="spellStart"/>
      <w:r w:rsidRPr="008A0F3B">
        <w:rPr>
          <w:rFonts w:ascii="Arial" w:eastAsia="Times New Roman" w:hAnsi="Arial" w:cs="Times New Roman"/>
          <w:b/>
          <w:bCs/>
          <w:sz w:val="24"/>
          <w:szCs w:val="24"/>
          <w:lang w:eastAsia="el-GR"/>
        </w:rPr>
        <w:t>Λαμπρούλης</w:t>
      </w:r>
      <w:proofErr w:type="spellEnd"/>
      <w:r w:rsidRPr="008A0F3B">
        <w:rPr>
          <w:rFonts w:ascii="Arial" w:eastAsia="Times New Roman" w:hAnsi="Arial" w:cs="Times New Roman"/>
          <w:b/>
          <w:bCs/>
          <w:sz w:val="24"/>
          <w:szCs w:val="24"/>
          <w:lang w:eastAsia="el-GR"/>
        </w:rPr>
        <w:t>):</w:t>
      </w:r>
      <w:r w:rsidRPr="008A0F3B">
        <w:rPr>
          <w:rFonts w:ascii="Arial" w:eastAsia="Times New Roman" w:hAnsi="Arial" w:cs="Times New Roman"/>
          <w:sz w:val="24"/>
          <w:szCs w:val="24"/>
          <w:lang w:eastAsia="el-GR"/>
        </w:rPr>
        <w:t xml:space="preserve"> Καλώς, κύριε Ξανθέ. Τα υπόλοιπα στη δευτερολογία σας.</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b/>
          <w:bCs/>
          <w:sz w:val="24"/>
          <w:szCs w:val="24"/>
          <w:lang w:eastAsia="el-GR"/>
        </w:rPr>
        <w:t>ΑΝΔΡΕΑΣ ΞΑΝΘΟΣ:</w:t>
      </w:r>
      <w:r w:rsidRPr="008A0F3B">
        <w:rPr>
          <w:rFonts w:ascii="Arial" w:eastAsia="Times New Roman" w:hAnsi="Arial" w:cs="Times New Roman"/>
          <w:sz w:val="24"/>
          <w:szCs w:val="24"/>
          <w:lang w:eastAsia="el-GR"/>
        </w:rPr>
        <w:t xml:space="preserve"> Θέλουμε, λοιπόν, πραγματικά να καταλάβουμε γιατί τόσο καιρό, παρ’ ότι έχει κοστολογηθεί η εξέταση, δεν αποζημιώνεται.</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b/>
          <w:bCs/>
          <w:sz w:val="24"/>
          <w:szCs w:val="24"/>
          <w:lang w:eastAsia="el-GR"/>
        </w:rPr>
        <w:t xml:space="preserve">ΠΡΟΕΔΡΕΥΩΝ (Γεώργιος </w:t>
      </w:r>
      <w:proofErr w:type="spellStart"/>
      <w:r w:rsidRPr="008A0F3B">
        <w:rPr>
          <w:rFonts w:ascii="Arial" w:eastAsia="Times New Roman" w:hAnsi="Arial" w:cs="Times New Roman"/>
          <w:b/>
          <w:bCs/>
          <w:sz w:val="24"/>
          <w:szCs w:val="24"/>
          <w:lang w:eastAsia="el-GR"/>
        </w:rPr>
        <w:t>Λαμπρούλης</w:t>
      </w:r>
      <w:proofErr w:type="spellEnd"/>
      <w:r w:rsidRPr="008A0F3B">
        <w:rPr>
          <w:rFonts w:ascii="Arial" w:eastAsia="Times New Roman" w:hAnsi="Arial" w:cs="Times New Roman"/>
          <w:b/>
          <w:bCs/>
          <w:sz w:val="24"/>
          <w:szCs w:val="24"/>
          <w:lang w:eastAsia="el-GR"/>
        </w:rPr>
        <w:t>):</w:t>
      </w:r>
      <w:r w:rsidRPr="008A0F3B">
        <w:rPr>
          <w:rFonts w:ascii="Arial" w:eastAsia="Times New Roman" w:hAnsi="Arial" w:cs="Times New Roman"/>
          <w:sz w:val="24"/>
          <w:szCs w:val="24"/>
          <w:lang w:eastAsia="el-GR"/>
        </w:rPr>
        <w:t xml:space="preserve"> Κύριε Υφυπουργέ, έχετε τον λόγο.</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b/>
          <w:bCs/>
          <w:sz w:val="24"/>
          <w:szCs w:val="24"/>
          <w:lang w:eastAsia="el-GR"/>
        </w:rPr>
        <w:t>ΒΑΣΙΛΕΙΟΣ ΚΟΝΤΟΖΑΜΑΝΗΣ (Υφυπουργός Υγείας):</w:t>
      </w:r>
      <w:r w:rsidRPr="008A0F3B">
        <w:rPr>
          <w:rFonts w:ascii="Arial" w:eastAsia="Times New Roman" w:hAnsi="Arial" w:cs="Times New Roman"/>
          <w:sz w:val="24"/>
          <w:szCs w:val="24"/>
          <w:lang w:eastAsia="el-GR"/>
        </w:rPr>
        <w:t xml:space="preserve"> Ευχαριστώ, κύριε Πρόεδρε.</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Κύριε Ξανθέ, εισαγωγικά στην απάντησή μου θα σας πω τα εξής. </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Όπως έχουμε επανειλημμένα δηλώσει, συνεχίζουμε να δίνουμε τη μάχη για την αντιμετώπιση της πανδημίας, γιατί η πανδημία αυτή ακόμα δεν έχει τελειώσει. Αντιμετωπίσαμε με επάρκεια, ταχύτητα και αποτελεσματικότητα την αρχή της πανδημίας. Γνωρίζουμε ότι δεν έχει τελειώσει. Καθησυχάζουμε, αλλά δεν εφησυχάζουμε και δεν υποτιμούμε σε καμμία περίπτωση την καλή φάση στην οποία βρίσκεται η χώρα μας. Και αυτός είναι και ο βασικός λόγος που συνεχίζουμε την προετοιμασία μας, με στόχο κατ’ αρχάς να ελέγξουμε </w:t>
      </w:r>
      <w:r w:rsidRPr="008A0F3B">
        <w:rPr>
          <w:rFonts w:ascii="Arial" w:eastAsia="Times New Roman" w:hAnsi="Arial" w:cs="Times New Roman"/>
          <w:sz w:val="24"/>
          <w:szCs w:val="24"/>
          <w:lang w:eastAsia="el-GR"/>
        </w:rPr>
        <w:lastRenderedPageBreak/>
        <w:t>ενδεχόμενες αναζωπυρώσεις της πανδημίας, χωρίς σοβαρές συνέπειες στους πολίτες.</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Δεν αφήσαμε, δεν αφήνουμε και δεν θα αφήσουμε τίποτα στην τύχη. Η υπευθυνότητα με την οποία αντιμετωπίσαμε την πανδημία συνεχίζει να αποτελεί το συγκριτικό μας πλεονέκτημα.</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Θα αναφερθώ, κατ’ αρχάς, στο εισαγωγικό μέρος της ερώτησής σας, γιατί θέτει διάφορα ζητήματα, μέχρι να καταλήξω στην απάντηση της ερώτησης την οποία θέτετε.</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Ο μόνος ασφαλής τρόπος διάγνωσης του </w:t>
      </w:r>
      <w:proofErr w:type="spellStart"/>
      <w:r w:rsidRPr="008A0F3B">
        <w:rPr>
          <w:rFonts w:ascii="Arial" w:eastAsia="Times New Roman" w:hAnsi="Arial" w:cs="Times New Roman"/>
          <w:sz w:val="24"/>
          <w:szCs w:val="24"/>
          <w:lang w:eastAsia="el-GR"/>
        </w:rPr>
        <w:t>κορωνοϊού</w:t>
      </w:r>
      <w:proofErr w:type="spellEnd"/>
      <w:r w:rsidRPr="008A0F3B">
        <w:rPr>
          <w:rFonts w:ascii="Arial" w:eastAsia="Times New Roman" w:hAnsi="Arial" w:cs="Times New Roman"/>
          <w:sz w:val="24"/>
          <w:szCs w:val="24"/>
          <w:lang w:eastAsia="el-GR"/>
        </w:rPr>
        <w:t xml:space="preserve"> μέχρι σήμερα είναι ο μοριακός έλεγχος. Αυτή τη στρατηγική ακολουθήσαμε από την αρχή μέχρι τώρα με επιτυχία και αυτή τη στρατηγική θα συνεχίσουμε να ακολουθούμε και στη συνέχεια. </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Αναφερθήκατε στη διαθεσιμότητα του τεστ. Δεν υπήρχε κανένα πρόβλημα. Σε κανέναν συμπολίτη μας, που χρειάστηκε να κάνει το τεστ, δεν του είπαν «δεν μπορείς να το κάνεις, γιατί δεν υπάρχει τεστ». Η χώρα μας, πραγματικά, εξασφάλισε νωρίς επάρκεια αντιδραστηρίων. </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Αναφερθήκατε στο Εθνικό Κέντρο Αιμοδοσίας. Να σας γνωρίσω ότι στις 13 Μαρτίου του 2020 τα αντιδραστήρια τα οποία χρησιμοποιεί το ΕΚΕΑ, εγκρίθηκαν από τον Αμερικανικό Οργανισμό Φαρμάκων και στις 27 Μαρτίου ήταν στην Ελλάδα και μπορέσαμε και αυξήσαμε την παραγωγική δυνατότητα </w:t>
      </w:r>
      <w:r w:rsidRPr="008A0F3B">
        <w:rPr>
          <w:rFonts w:ascii="Arial" w:eastAsia="Times New Roman" w:hAnsi="Arial" w:cs="Times New Roman"/>
          <w:sz w:val="24"/>
          <w:szCs w:val="24"/>
          <w:lang w:eastAsia="el-GR"/>
        </w:rPr>
        <w:lastRenderedPageBreak/>
        <w:t>όλου του συστήματος και βεβαίως του ΕΚΕΑ, την οποία συνεχίζουμε και να αυξάνουμε.</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Από την αρχή ήταν μαζί μας τόσο δημόσια εργαστήρια όσο και πανεπιστήμια. Το Ινστιτούτο Παστέρ, το Καποδιστριακό, πανεπιστημιακές κλινικές, τα πανεπιστήμια της χώρας και τα εργαστήρια των δημόσιων νοσοκομείων. Υπήρχε συνεργασία με ερευνητικά ιδρύματα, λοιπόν, από την αρχή.</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Αναφέρεστε στην ερώτησή σας και για τις κινητές μονάδες. Μέχρι σήμερα -κατά προτεραιότητα- έχουν ελεγχθεί ευάλωτες ομάδες του πληθυσμού, πληθυσμός ο οποίος βρίσκεται σε υψηλό κίνδυνο, διακόσιες ενενήντα τρεις δομές και μέχρι την περασμένη εβδομάδα είχαν γίνει </w:t>
      </w:r>
      <w:proofErr w:type="spellStart"/>
      <w:r w:rsidRPr="008A0F3B">
        <w:rPr>
          <w:rFonts w:ascii="Arial" w:eastAsia="Times New Roman" w:hAnsi="Arial" w:cs="Times New Roman"/>
          <w:sz w:val="24"/>
          <w:szCs w:val="24"/>
          <w:lang w:eastAsia="el-GR"/>
        </w:rPr>
        <w:t>επτάμισι</w:t>
      </w:r>
      <w:proofErr w:type="spellEnd"/>
      <w:r w:rsidRPr="008A0F3B">
        <w:rPr>
          <w:rFonts w:ascii="Arial" w:eastAsia="Times New Roman" w:hAnsi="Arial" w:cs="Times New Roman"/>
          <w:sz w:val="24"/>
          <w:szCs w:val="24"/>
          <w:lang w:eastAsia="el-GR"/>
        </w:rPr>
        <w:t xml:space="preserve"> χιλιάδες λήψεις επιχρισμάτων.</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Θα ήθελα λίγο την ανοχή σας παρακαλώ, κύριε Πρόεδρε. Θα χρησιμοποιήσω χρόνο από τη δευτερολογία μου.</w:t>
      </w:r>
    </w:p>
    <w:p w:rsidR="008A0F3B" w:rsidRPr="008A0F3B" w:rsidRDefault="008A0F3B" w:rsidP="008A0F3B">
      <w:pPr>
        <w:spacing w:after="0"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Σε ό,τι αφορά την παραγωγική δυνατότητα της χώρας: Μέχρι σήμερα η δυνατότητα αυτή ανέρχεται περίπου στα οκτώ χιλιάδες τεστ την ημέρα και αυξάνουμε καθημερινά την παραγωγική αυτή δυνατότητα.</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lastRenderedPageBreak/>
        <w:t>Έχουμε μια σημαντική δωρεά από τα «ΕΛΛΗΝΙΚΑ ΠΕΤΡΕΛΑΙΑ», έχουμε δωρεές στο Πανεπιστήμιο Αθηνών, σε διάφορα νοσοκομεία, στο Αριστοτέλειο Πανεπιστήμιο Θεσσαλονίκης, που όλα αυτά αυξάνουν μέρα με την ημέρα την παραγωγική μας δυνατότητα και μπορούμε να ξεπεράσουμε τα έντεκα χιλιάδες τεστ.</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Εδώ βέβαια τίθεται και το ερώτημα πόσα τεστ χρειαζόμαστε. Υπάρχει αβεβαιότητα σε παγκόσμιο επίπεδο, διότι ο αριθμός των τεστ κυρίως εξαρτάται από την αύξηση των κρουσμάτων. Επιπλέον, δεκαεννέα δημόσια νοσοκομεία διαθέτουν εργαστήρια μοριακής διάγνωσης, κέντρα υγείας έχουν αναλυτές και εξετάζουμε και την ενίσχυση με περισσότερα σημεία στις δομές της πρωτοβάθμιας φροντίδας και εν όψει της τουριστικής περιόδου.</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Επειδή έγινε και μια αναφορά στα αντισώματα, έχουμε πει -το είπα και στην αρχή- ότι ο μόνος αξιόπιστος τρόπος διάγνωσης είναι ο μοριακός έλεγχος και ότι τα τεστ αντισωμάτων θα τα χρησιμοποιήσουμε για επιδημιολογικούς σκοπούς.</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Στην πατρίδα μας εκτιμάται ότι μικρός αριθμός έχει νοσήσει από τον ιό, ίσως λιγότερο και από το 0,5% και έχουμε σε εξέλιξη τρεις μεγάλες μελέτες που έχουν να κάνουν με αντισώματα, προκειμένου να διαπιστώσουμε αυτά τα νούμερα. Προμηθευτήκαμε έγκαιρα αξιόπιστα τεστ αντισωμάτων μέσω δωρεάς. </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lastRenderedPageBreak/>
        <w:t xml:space="preserve">Επομένως, τα τεστ αυτά θα γίνουν χωρίς κόστος για τον πολίτη και έχουν ξεκινήσει, όπως σας είπα, οι μελέτες στον πληθυσμό, η προοπτική πληθυσμιακή μελέτη αντισωμάτων στην Ελλάδα, πρώτον, με συγκεκριμένα επιδημιολογικά κριτήρια, δεύτερον, </w:t>
      </w:r>
      <w:proofErr w:type="spellStart"/>
      <w:r w:rsidRPr="008A0F3B">
        <w:rPr>
          <w:rFonts w:ascii="Arial" w:eastAsia="Times New Roman" w:hAnsi="Arial" w:cs="Times New Roman"/>
          <w:sz w:val="24"/>
          <w:szCs w:val="24"/>
          <w:lang w:eastAsia="el-GR"/>
        </w:rPr>
        <w:t>οροεπιδημιολογική</w:t>
      </w:r>
      <w:proofErr w:type="spellEnd"/>
      <w:r w:rsidRPr="008A0F3B">
        <w:rPr>
          <w:rFonts w:ascii="Arial" w:eastAsia="Times New Roman" w:hAnsi="Arial" w:cs="Times New Roman"/>
          <w:sz w:val="24"/>
          <w:szCs w:val="24"/>
          <w:lang w:eastAsia="el-GR"/>
        </w:rPr>
        <w:t xml:space="preserve"> μελέτη, η οποία γίνεται σε συνεργασία με το Εθνικό Κέντρο Αιμοδοσίας από μέλη της Επιτροπής Εμπειρογνωμόνων και το Υπουργείο Υγείας όπου ελέγχεται ένας σημαντικός αριθμός δειγμάτων, τουλάχιστον δέκα χιλιάδες δείγματα, τρίτον, επαναλαμβανόμενη </w:t>
      </w:r>
      <w:proofErr w:type="spellStart"/>
      <w:r w:rsidRPr="008A0F3B">
        <w:rPr>
          <w:rFonts w:ascii="Arial" w:eastAsia="Times New Roman" w:hAnsi="Arial" w:cs="Times New Roman"/>
          <w:sz w:val="24"/>
          <w:szCs w:val="24"/>
          <w:lang w:eastAsia="el-GR"/>
        </w:rPr>
        <w:t>οροεπιδημιολογική</w:t>
      </w:r>
      <w:proofErr w:type="spellEnd"/>
      <w:r w:rsidRPr="008A0F3B">
        <w:rPr>
          <w:rFonts w:ascii="Arial" w:eastAsia="Times New Roman" w:hAnsi="Arial" w:cs="Times New Roman"/>
          <w:sz w:val="24"/>
          <w:szCs w:val="24"/>
          <w:lang w:eastAsia="el-GR"/>
        </w:rPr>
        <w:t xml:space="preserve"> μελέτη από εναπομείναντες ορούς. Αυτό έχει ξεκινήσει από τον Μάρτιο και συντονίζεται από την Ιατρική Σχολή της Θεσσαλίας σε συνεργασία με τον Εθνικό Οργανισμό Δημόσιας Υγείας και άλλα πανεπιστήμια και οι μελέτες βρίσκονται σε εξέλιξη.</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Στο μέλλον -πολύ σύντομα- σκεφτόμαστε και ειδικές κατηγορίες πληθυσμού που θα θέλαμε να δούμε την εξάπλωση της νόσου με τις μελέτες αντισωμάτων, όπου κάποιες υπηρεσίες μπορεί να εμφανίζουν υψηλότερο ποσοστό προσβολής. Για αυτόν τον λόγο θα δώσουμε προτεραιότητα στην εξέταση των επαγγελματιών υγείας, που είναι και παραμένουν στην πρώτη γραμμή, για να δούμε αν υπάρχουν υψηλά ποσοστά της νόσου.</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Ενισχύσαμε τα δημόσια εργαστήρια σε όλη την επικράτεια με περισσότερους από διακόσιους επικουρικούς.</w:t>
      </w:r>
    </w:p>
    <w:p w:rsidR="008A0F3B" w:rsidRPr="008A0F3B" w:rsidRDefault="008A0F3B" w:rsidP="008A0F3B">
      <w:pPr>
        <w:spacing w:line="600" w:lineRule="auto"/>
        <w:ind w:firstLine="720"/>
        <w:contextualSpacing/>
        <w:jc w:val="both"/>
        <w:rPr>
          <w:rFonts w:ascii="Arial" w:eastAsia="Times New Roman" w:hAnsi="Arial" w:cs="Arial"/>
          <w:sz w:val="24"/>
          <w:szCs w:val="24"/>
          <w:lang w:eastAsia="el-GR"/>
        </w:rPr>
      </w:pPr>
      <w:r w:rsidRPr="008A0F3B">
        <w:rPr>
          <w:rFonts w:ascii="Arial" w:eastAsia="Times New Roman" w:hAnsi="Arial" w:cs="Arial"/>
          <w:sz w:val="24"/>
          <w:szCs w:val="24"/>
          <w:lang w:eastAsia="el-GR"/>
        </w:rPr>
        <w:lastRenderedPageBreak/>
        <w:t>(Στο σημείο αυτό κτυπάει το κουδούνι λήξεως του χρόνου ομιλίας του κυρίου Υφυπουργού)</w:t>
      </w:r>
    </w:p>
    <w:p w:rsidR="008A0F3B" w:rsidRPr="008A0F3B" w:rsidRDefault="008A0F3B" w:rsidP="008A0F3B">
      <w:pPr>
        <w:spacing w:line="600" w:lineRule="auto"/>
        <w:ind w:firstLine="720"/>
        <w:contextualSpacing/>
        <w:jc w:val="both"/>
        <w:rPr>
          <w:rFonts w:ascii="Arial" w:eastAsia="Times New Roman" w:hAnsi="Arial" w:cs="Arial"/>
          <w:sz w:val="24"/>
          <w:szCs w:val="24"/>
          <w:lang w:eastAsia="zh-CN"/>
        </w:rPr>
      </w:pPr>
      <w:r w:rsidRPr="008A0F3B">
        <w:rPr>
          <w:rFonts w:ascii="Arial" w:eastAsia="Times New Roman" w:hAnsi="Arial" w:cs="Arial"/>
          <w:b/>
          <w:bCs/>
          <w:sz w:val="24"/>
          <w:szCs w:val="24"/>
          <w:shd w:val="clear" w:color="auto" w:fill="FFFFFF"/>
          <w:lang w:eastAsia="zh-CN"/>
        </w:rPr>
        <w:t xml:space="preserve">ΠΡΟΕΔΡΕΥΩΝ (Γεώργιος </w:t>
      </w:r>
      <w:proofErr w:type="spellStart"/>
      <w:r w:rsidRPr="008A0F3B">
        <w:rPr>
          <w:rFonts w:ascii="Arial" w:eastAsia="Times New Roman" w:hAnsi="Arial" w:cs="Arial"/>
          <w:b/>
          <w:bCs/>
          <w:sz w:val="24"/>
          <w:szCs w:val="24"/>
          <w:shd w:val="clear" w:color="auto" w:fill="FFFFFF"/>
          <w:lang w:eastAsia="zh-CN"/>
        </w:rPr>
        <w:t>Λαμπρούλης</w:t>
      </w:r>
      <w:proofErr w:type="spellEnd"/>
      <w:r w:rsidRPr="008A0F3B">
        <w:rPr>
          <w:rFonts w:ascii="Arial" w:eastAsia="Times New Roman" w:hAnsi="Arial" w:cs="Arial"/>
          <w:b/>
          <w:bCs/>
          <w:sz w:val="24"/>
          <w:szCs w:val="24"/>
          <w:shd w:val="clear" w:color="auto" w:fill="FFFFFF"/>
          <w:lang w:eastAsia="zh-CN"/>
        </w:rPr>
        <w:t xml:space="preserve">): </w:t>
      </w:r>
      <w:r w:rsidRPr="008A0F3B">
        <w:rPr>
          <w:rFonts w:ascii="Arial" w:eastAsia="Times New Roman" w:hAnsi="Arial" w:cs="Arial"/>
          <w:sz w:val="24"/>
          <w:szCs w:val="24"/>
          <w:lang w:eastAsia="zh-CN"/>
        </w:rPr>
        <w:t xml:space="preserve">Κύριε Υφυπουργέ, έχετε και τη δευτερολογία σας. Βέβαια, εξαντλήσατε τον χρόνο της δευτερολογίας ήδη με την </w:t>
      </w:r>
      <w:proofErr w:type="spellStart"/>
      <w:r w:rsidRPr="008A0F3B">
        <w:rPr>
          <w:rFonts w:ascii="Arial" w:eastAsia="Times New Roman" w:hAnsi="Arial" w:cs="Arial"/>
          <w:sz w:val="24"/>
          <w:szCs w:val="24"/>
          <w:lang w:eastAsia="zh-CN"/>
        </w:rPr>
        <w:t>πρωτολογία</w:t>
      </w:r>
      <w:proofErr w:type="spellEnd"/>
      <w:r w:rsidRPr="008A0F3B">
        <w:rPr>
          <w:rFonts w:ascii="Arial" w:eastAsia="Times New Roman" w:hAnsi="Arial" w:cs="Arial"/>
          <w:sz w:val="24"/>
          <w:szCs w:val="24"/>
          <w:lang w:eastAsia="zh-CN"/>
        </w:rPr>
        <w:t xml:space="preserve"> σας.</w:t>
      </w:r>
    </w:p>
    <w:p w:rsidR="008A0F3B" w:rsidRPr="008A0F3B" w:rsidRDefault="008A0F3B" w:rsidP="008A0F3B">
      <w:pPr>
        <w:spacing w:line="600" w:lineRule="auto"/>
        <w:ind w:firstLine="720"/>
        <w:contextualSpacing/>
        <w:jc w:val="both"/>
        <w:rPr>
          <w:rFonts w:ascii="Arial" w:eastAsia="Times New Roman" w:hAnsi="Arial" w:cs="Arial"/>
          <w:sz w:val="24"/>
          <w:szCs w:val="24"/>
          <w:lang w:eastAsia="zh-CN"/>
        </w:rPr>
      </w:pPr>
      <w:r w:rsidRPr="008A0F3B">
        <w:rPr>
          <w:rFonts w:ascii="Arial" w:eastAsia="Times New Roman" w:hAnsi="Arial" w:cs="Arial"/>
          <w:b/>
          <w:bCs/>
          <w:sz w:val="24"/>
          <w:szCs w:val="24"/>
          <w:lang w:eastAsia="zh-CN"/>
        </w:rPr>
        <w:t xml:space="preserve">ΒΑΣΙΛΕΙΟΣ ΚΟΝΤΟΖΑΜΑΝΗΣ (Υφυπουργός Υγείας): </w:t>
      </w:r>
      <w:r w:rsidRPr="008A0F3B">
        <w:rPr>
          <w:rFonts w:ascii="Arial" w:eastAsia="Times New Roman" w:hAnsi="Arial" w:cs="Arial"/>
          <w:sz w:val="24"/>
          <w:szCs w:val="24"/>
          <w:lang w:eastAsia="zh-CN"/>
        </w:rPr>
        <w:t>Είναι σημαντικό το θέμα.</w:t>
      </w:r>
    </w:p>
    <w:p w:rsidR="008A0F3B" w:rsidRPr="008A0F3B" w:rsidRDefault="008A0F3B" w:rsidP="008A0F3B">
      <w:pPr>
        <w:spacing w:line="600" w:lineRule="auto"/>
        <w:ind w:firstLine="720"/>
        <w:contextualSpacing/>
        <w:jc w:val="both"/>
        <w:rPr>
          <w:rFonts w:ascii="Arial" w:eastAsia="Times New Roman" w:hAnsi="Arial" w:cs="Arial"/>
          <w:sz w:val="24"/>
          <w:szCs w:val="24"/>
          <w:shd w:val="clear" w:color="auto" w:fill="FFFFFF"/>
          <w:lang w:eastAsia="zh-CN"/>
        </w:rPr>
      </w:pPr>
      <w:r w:rsidRPr="008A0F3B">
        <w:rPr>
          <w:rFonts w:ascii="Arial" w:eastAsia="Times New Roman" w:hAnsi="Arial" w:cs="Arial"/>
          <w:b/>
          <w:bCs/>
          <w:sz w:val="24"/>
          <w:szCs w:val="24"/>
          <w:shd w:val="clear" w:color="auto" w:fill="FFFFFF"/>
          <w:lang w:eastAsia="zh-CN"/>
        </w:rPr>
        <w:t xml:space="preserve">ΠΡΟΕΔΡΕΥΩΝ (Γεώργιος </w:t>
      </w:r>
      <w:proofErr w:type="spellStart"/>
      <w:r w:rsidRPr="008A0F3B">
        <w:rPr>
          <w:rFonts w:ascii="Arial" w:eastAsia="Times New Roman" w:hAnsi="Arial" w:cs="Arial"/>
          <w:b/>
          <w:bCs/>
          <w:sz w:val="24"/>
          <w:szCs w:val="24"/>
          <w:shd w:val="clear" w:color="auto" w:fill="FFFFFF"/>
          <w:lang w:eastAsia="zh-CN"/>
        </w:rPr>
        <w:t>Λαμπρούλης</w:t>
      </w:r>
      <w:proofErr w:type="spellEnd"/>
      <w:r w:rsidRPr="008A0F3B">
        <w:rPr>
          <w:rFonts w:ascii="Arial" w:eastAsia="Times New Roman" w:hAnsi="Arial" w:cs="Arial"/>
          <w:b/>
          <w:bCs/>
          <w:sz w:val="24"/>
          <w:szCs w:val="24"/>
          <w:shd w:val="clear" w:color="auto" w:fill="FFFFFF"/>
          <w:lang w:eastAsia="zh-CN"/>
        </w:rPr>
        <w:t xml:space="preserve">): </w:t>
      </w:r>
      <w:r w:rsidRPr="008A0F3B">
        <w:rPr>
          <w:rFonts w:ascii="Arial" w:eastAsia="Times New Roman" w:hAnsi="Arial" w:cs="Arial"/>
          <w:sz w:val="24"/>
          <w:szCs w:val="24"/>
          <w:shd w:val="clear" w:color="auto" w:fill="FFFFFF"/>
          <w:lang w:eastAsia="zh-CN"/>
        </w:rPr>
        <w:t>Ολοκληρώστε, παρακαλώ. Συγγνώμη για τη διακοπή, αλλά θα πρέπει και εγώ να υπενθυμίζω τα της διαδικασίας.</w:t>
      </w:r>
    </w:p>
    <w:p w:rsidR="008A0F3B" w:rsidRPr="008A0F3B" w:rsidRDefault="008A0F3B" w:rsidP="008A0F3B">
      <w:pPr>
        <w:spacing w:line="600" w:lineRule="auto"/>
        <w:ind w:firstLine="720"/>
        <w:contextualSpacing/>
        <w:rPr>
          <w:rFonts w:ascii="Arial" w:eastAsia="Times New Roman" w:hAnsi="Arial" w:cs="Times New Roman"/>
          <w:sz w:val="24"/>
          <w:szCs w:val="24"/>
          <w:lang w:eastAsia="el-GR"/>
        </w:rPr>
      </w:pPr>
      <w:r w:rsidRPr="008A0F3B">
        <w:rPr>
          <w:rFonts w:ascii="Arial" w:eastAsia="Times New Roman" w:hAnsi="Arial" w:cs="Arial"/>
          <w:b/>
          <w:bCs/>
          <w:sz w:val="24"/>
          <w:szCs w:val="24"/>
          <w:lang w:eastAsia="zh-CN"/>
        </w:rPr>
        <w:t xml:space="preserve">ΒΑΣΙΛΕΙΟΣ ΚΟΝΤΟΖΑΜΑΝΗΣ (Υφυπουργός Υγείας): </w:t>
      </w:r>
      <w:r w:rsidRPr="008A0F3B">
        <w:rPr>
          <w:rFonts w:ascii="Arial" w:eastAsia="Times New Roman" w:hAnsi="Arial" w:cs="Arial"/>
          <w:sz w:val="24"/>
          <w:szCs w:val="24"/>
          <w:lang w:eastAsia="zh-CN"/>
        </w:rPr>
        <w:t>Ολοκληρώνω και</w:t>
      </w:r>
      <w:r w:rsidRPr="008A0F3B">
        <w:rPr>
          <w:rFonts w:ascii="Arial" w:eastAsia="Times New Roman" w:hAnsi="Arial" w:cs="Arial"/>
          <w:b/>
          <w:bCs/>
          <w:sz w:val="24"/>
          <w:szCs w:val="24"/>
          <w:lang w:eastAsia="zh-CN"/>
        </w:rPr>
        <w:t xml:space="preserve"> </w:t>
      </w:r>
      <w:r w:rsidRPr="008A0F3B">
        <w:rPr>
          <w:rFonts w:ascii="Arial" w:eastAsia="Times New Roman" w:hAnsi="Arial" w:cs="Times New Roman"/>
          <w:sz w:val="24"/>
          <w:szCs w:val="24"/>
          <w:lang w:eastAsia="el-GR"/>
        </w:rPr>
        <w:t>ευχαριστώ πολύ για την ανοχή σας.</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Σε ό,τι αφορά τα ταχέα τεστ, παγκοσμίως κανένα τέτοιο τεστ αντιγόνου δεν θεωρείται μέχρι στιγμής αξιόπιστο για τη διάγνωση της νόσου και ο Παγκόσμιος Οργανισμός Υγείας αξιολογεί αυτά τα τεστ και, επομένως, και σε αυτή την περίπτωση για μια ακόμη φορά επιβεβαιώνεται η σωστή στρατηγική μας για να έχουμε μοριακό έλεγχο για τη διάγνωση της νόσου.</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Τώρα θα καταλήξω στην ερώτησή σας γιατί δεν αποζημιώνεται από τον ΕΟΠΥΥ η εξέταση που πραγματοποιείται σε ιδιωτικά εργαστήρια.</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lastRenderedPageBreak/>
        <w:t xml:space="preserve">Μας κατηγορούσατε πριν λίγο καιρό ότι επιχορηγούμε τον ΕΟΠΥΥ με 30 εκατομμύρια ευρώ για να κάνουν τα τεστ </w:t>
      </w:r>
      <w:proofErr w:type="spellStart"/>
      <w:r w:rsidRPr="008A0F3B">
        <w:rPr>
          <w:rFonts w:ascii="Arial" w:eastAsia="Times New Roman" w:hAnsi="Arial" w:cs="Times New Roman"/>
          <w:sz w:val="24"/>
          <w:szCs w:val="24"/>
          <w:lang w:eastAsia="el-GR"/>
        </w:rPr>
        <w:t>κορωνοϊού</w:t>
      </w:r>
      <w:proofErr w:type="spellEnd"/>
      <w:r w:rsidRPr="008A0F3B">
        <w:rPr>
          <w:rFonts w:ascii="Arial" w:eastAsia="Times New Roman" w:hAnsi="Arial" w:cs="Times New Roman"/>
          <w:sz w:val="24"/>
          <w:szCs w:val="24"/>
          <w:lang w:eastAsia="el-GR"/>
        </w:rPr>
        <w:t xml:space="preserve"> σε ιδιωτικές κλινικές, σε εργαστήρια, όπως αναφέρουν συνάδελφοί σας, ενώ μπορούν αυτά να γίνουν σε δημόσια εργαστήρια.</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Γιατί, λοιπόν, δεν αποζημιώνεται μέχρι στιγμής; Πράγματι, η εξέταση έχει κοστολογηθεί από τον ΕΟΠΥΥ και υπάρχει η κοστολόγησή της. Δεν αποζημιώνεται μέχρι σήμερα από τον ΕΟΠΥΥ, γιατί μέχρι σήμερα -το τονίζω και είναι σημαντικό αυτό- το δημόσιο καλύπτει πλήρως τις ανάγκες του. Δεν έλειψε ούτε ένα τεστ από το δημόσιο, δεν υπήρξε ούτε ένας πολίτης που θα πληρούσε τα κριτήρια να κάνει το τεστ δωρεάν και δεν το έκανε και το δημόσιο έχει τη δυνατότητα αυτή τη στιγμή να ανταποκριθεί. Άλλωστε, αυτός είναι και ο ρόλος του ιδιωτικού τομέα, να συμπληρώνει το δημόσιο όταν δεν μπορεί. Αυτή τη στιγμή το δημόσιο σύστημα υγείας ανταποκρίνεται επαρκώς. </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Και, βεβαίως, επειδή αναφερθήκατε σε συμπολίτες μας που προσέφυγαν στα ιδιωτικά εργαστήρια για να κάνουν το τεστ, κάποιοι ή μάλλον οι περισσότεροι, η πλειονότητα πήγε χωρίς να υπάρχει παραπομπή από κάποιο νοσοκομείο ή από τον Εθνικό Οργανισμό Δημόσιας Υγείας και ο καθένας το έκανε με δικά του έξοδα.</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Αυτό δημιουργεί και συνθήκες </w:t>
      </w:r>
      <w:proofErr w:type="spellStart"/>
      <w:r w:rsidRPr="008A0F3B">
        <w:rPr>
          <w:rFonts w:ascii="Arial" w:eastAsia="Times New Roman" w:hAnsi="Arial" w:cs="Times New Roman"/>
          <w:sz w:val="24"/>
          <w:szCs w:val="24"/>
          <w:lang w:eastAsia="el-GR"/>
        </w:rPr>
        <w:t>προκλητής</w:t>
      </w:r>
      <w:proofErr w:type="spellEnd"/>
      <w:r w:rsidRPr="008A0F3B">
        <w:rPr>
          <w:rFonts w:ascii="Arial" w:eastAsia="Times New Roman" w:hAnsi="Arial" w:cs="Times New Roman"/>
          <w:sz w:val="24"/>
          <w:szCs w:val="24"/>
          <w:lang w:eastAsia="el-GR"/>
        </w:rPr>
        <w:t xml:space="preserve"> ζήτησης και πρέπει να το ελέγξουμε αυτό και να το προσέξουμε, διότι, για παράδειγμα, ο ΕΟΠΥΥ τη </w:t>
      </w:r>
      <w:r w:rsidRPr="008A0F3B">
        <w:rPr>
          <w:rFonts w:ascii="Arial" w:eastAsia="Times New Roman" w:hAnsi="Arial" w:cs="Times New Roman"/>
          <w:sz w:val="24"/>
          <w:szCs w:val="24"/>
          <w:lang w:eastAsia="el-GR"/>
        </w:rPr>
        <w:lastRenderedPageBreak/>
        <w:t>γλυκοζυλιωμένη αιμοσφαιρίνη την αποζημιώνει για μια φορά το εξάμηνο. Εάν κάποιος ασθενής θέλει να κάνει κάθε μήνα αυτή την εξέταση, λογικό είναι να την πληρώνει από την τσέπη του.</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Εφόσον, λοιπόν, χρειαστεί, θα αποζημιωθεί η δαπάνη από τον ΕΟΠΥΥ. Επαναλαμβάνω ότι αυτή τη στιγμή το δημόσιο καλύπτει πλήρως τις ανάγκες του.</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Και μια τελευταία κουβέντα θέλω να πω -και ευχαριστώ, κύριε Πρόεδρε- επειδή αναφερθήκατε στον </w:t>
      </w:r>
      <w:proofErr w:type="spellStart"/>
      <w:r w:rsidRPr="008A0F3B">
        <w:rPr>
          <w:rFonts w:ascii="Arial" w:eastAsia="Times New Roman" w:hAnsi="Arial" w:cs="Times New Roman"/>
          <w:sz w:val="24"/>
          <w:szCs w:val="24"/>
          <w:lang w:eastAsia="el-GR"/>
        </w:rPr>
        <w:t>προεγχειρητικό</w:t>
      </w:r>
      <w:proofErr w:type="spellEnd"/>
      <w:r w:rsidRPr="008A0F3B">
        <w:rPr>
          <w:rFonts w:ascii="Arial" w:eastAsia="Times New Roman" w:hAnsi="Arial" w:cs="Times New Roman"/>
          <w:sz w:val="24"/>
          <w:szCs w:val="24"/>
          <w:lang w:eastAsia="el-GR"/>
        </w:rPr>
        <w:t xml:space="preserve"> έλεγχο, στις ιδιωτικές κυρίως κλινικές υπάρχουν κριτήρια, τα οποία έχει ορίσει η επιτροπή των ειδικών για το πότε απαιτείται το τεστ. Κυρίως αφορά την περίπτωση που έχουμε ολική αναισθησία σε ένα χειρουργείο που πρόκειται να γίνει και εκεί πέρα υπάρχουν σαφείς οδηγίες προκειμένου να μην υπάρχει επιβάρυνση και για τον πολίτη που προσέρχεται σε ιδιωτικό νοσοκομείο για να κάνει μια επέμβαση.</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Ευχαριστώ, κύριε Πρόεδρε.</w:t>
      </w:r>
    </w:p>
    <w:p w:rsidR="008A0F3B" w:rsidRPr="008A0F3B" w:rsidRDefault="008A0F3B" w:rsidP="008A0F3B">
      <w:pPr>
        <w:spacing w:line="600" w:lineRule="auto"/>
        <w:ind w:firstLine="720"/>
        <w:contextualSpacing/>
        <w:jc w:val="both"/>
        <w:rPr>
          <w:rFonts w:ascii="Arial" w:eastAsia="Times New Roman" w:hAnsi="Arial" w:cs="Arial"/>
          <w:b/>
          <w:bCs/>
          <w:sz w:val="24"/>
          <w:szCs w:val="24"/>
          <w:lang w:eastAsia="zh-CN"/>
        </w:rPr>
      </w:pPr>
      <w:r w:rsidRPr="008A0F3B">
        <w:rPr>
          <w:rFonts w:ascii="Arial" w:eastAsia="Times New Roman" w:hAnsi="Arial" w:cs="Arial"/>
          <w:b/>
          <w:bCs/>
          <w:sz w:val="24"/>
          <w:szCs w:val="24"/>
          <w:shd w:val="clear" w:color="auto" w:fill="FFFFFF"/>
          <w:lang w:eastAsia="zh-CN"/>
        </w:rPr>
        <w:t xml:space="preserve">ΠΡΟΕΔΡΕΥΩΝ (Γεώργιος </w:t>
      </w:r>
      <w:proofErr w:type="spellStart"/>
      <w:r w:rsidRPr="008A0F3B">
        <w:rPr>
          <w:rFonts w:ascii="Arial" w:eastAsia="Times New Roman" w:hAnsi="Arial" w:cs="Arial"/>
          <w:b/>
          <w:bCs/>
          <w:sz w:val="24"/>
          <w:szCs w:val="24"/>
          <w:shd w:val="clear" w:color="auto" w:fill="FFFFFF"/>
          <w:lang w:eastAsia="zh-CN"/>
        </w:rPr>
        <w:t>Λαμπρούλης</w:t>
      </w:r>
      <w:proofErr w:type="spellEnd"/>
      <w:r w:rsidRPr="008A0F3B">
        <w:rPr>
          <w:rFonts w:ascii="Arial" w:eastAsia="Times New Roman" w:hAnsi="Arial" w:cs="Arial"/>
          <w:b/>
          <w:bCs/>
          <w:sz w:val="24"/>
          <w:szCs w:val="24"/>
          <w:shd w:val="clear" w:color="auto" w:fill="FFFFFF"/>
          <w:lang w:eastAsia="zh-CN"/>
        </w:rPr>
        <w:t>):</w:t>
      </w:r>
      <w:r w:rsidRPr="008A0F3B">
        <w:rPr>
          <w:rFonts w:ascii="Arial" w:eastAsia="Times New Roman" w:hAnsi="Arial" w:cs="Arial"/>
          <w:b/>
          <w:bCs/>
          <w:sz w:val="24"/>
          <w:szCs w:val="24"/>
          <w:lang w:eastAsia="zh-CN"/>
        </w:rPr>
        <w:t xml:space="preserve"> </w:t>
      </w:r>
      <w:r w:rsidRPr="008A0F3B">
        <w:rPr>
          <w:rFonts w:ascii="Arial" w:eastAsia="Times New Roman" w:hAnsi="Arial" w:cs="Arial"/>
          <w:sz w:val="24"/>
          <w:szCs w:val="24"/>
          <w:lang w:eastAsia="zh-CN"/>
        </w:rPr>
        <w:t>Κύριε Ξανθέ, έχετε τον λόγο.</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Arial"/>
          <w:b/>
          <w:bCs/>
          <w:sz w:val="24"/>
          <w:szCs w:val="24"/>
          <w:lang w:eastAsia="zh-CN"/>
        </w:rPr>
        <w:t>ΑΝΔΡΕΑΣ ΞΑΝΘΟΣ:</w:t>
      </w:r>
      <w:r w:rsidRPr="008A0F3B">
        <w:rPr>
          <w:rFonts w:ascii="Arial" w:eastAsia="Times New Roman" w:hAnsi="Arial" w:cs="Times New Roman"/>
          <w:sz w:val="24"/>
          <w:szCs w:val="24"/>
          <w:lang w:eastAsia="el-GR"/>
        </w:rPr>
        <w:t xml:space="preserve"> Κύριε Υφυπουργέ, προφανώς συμφωνούμε ότι το ζητούμενο στην πρώτη φάση της πανδημίας, αλλά και τώρα, για τον έλεγχο των πιθανών αναζωπυρώσεων και εξάρσεων σε αυτή τη φάση ή και στην επόμενη φάση, στο νέο επιδημικό κύμα, είναι να έχουμε αυξημένη διαθεσιμότητα </w:t>
      </w:r>
      <w:r w:rsidRPr="008A0F3B">
        <w:rPr>
          <w:rFonts w:ascii="Arial" w:eastAsia="Times New Roman" w:hAnsi="Arial" w:cs="Times New Roman"/>
          <w:sz w:val="24"/>
          <w:szCs w:val="24"/>
          <w:lang w:eastAsia="el-GR"/>
        </w:rPr>
        <w:lastRenderedPageBreak/>
        <w:t xml:space="preserve">μοριακών τεστ και μάλιστα να ενισχυθεί η δυνατότητα δημόσιων δομών, δημόσιων νοσοκομείων -και όχι μόνο των νοσοκομείων αναφοράς- να έχουν πρόσβαση στο γρήγορο μοριακό τεστ. </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Αυτό είναι ιδιαίτερης σημασίας στην ταχύτερη διαχείριση των ύποπτων κρουσμάτων, ώστε να μη χρειάζεται να γίνονται εισαγωγές. </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Υπάρχουν νοσοκομεία σήμερα πανεπιστημιακά νοσοκομεία που έχουν οργανώσει πολύ καλές πρακτικές όπου το τεστ αυτό μπορεί να γίνει στα ΤΕΠ, χωρίς ιδιαίτερη υποδομή και μπορεί πραγματικά να συμβάλει στην έγκαιρη και αποτελεσματική διαχείριση των ύποπτων κρουσμάτων, στην </w:t>
      </w:r>
      <w:proofErr w:type="spellStart"/>
      <w:r w:rsidRPr="008A0F3B">
        <w:rPr>
          <w:rFonts w:ascii="Arial" w:eastAsia="Times New Roman" w:hAnsi="Arial" w:cs="Times New Roman"/>
          <w:sz w:val="24"/>
          <w:szCs w:val="24"/>
          <w:lang w:eastAsia="el-GR"/>
        </w:rPr>
        <w:t>ιχνηλάτηση</w:t>
      </w:r>
      <w:proofErr w:type="spellEnd"/>
      <w:r w:rsidRPr="008A0F3B">
        <w:rPr>
          <w:rFonts w:ascii="Arial" w:eastAsia="Times New Roman" w:hAnsi="Arial" w:cs="Times New Roman"/>
          <w:sz w:val="24"/>
          <w:szCs w:val="24"/>
          <w:lang w:eastAsia="el-GR"/>
        </w:rPr>
        <w:t xml:space="preserve"> και την απομόνωση των επαφών κ.λπ.. Είναι πάρα πολύ σημαντικό αυτό.</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Τα τεστ των αντισωμάτων είναι μια ιστορία που θα μας έρθει στο επόμενο διάστημα και επιτρέψτε μου να πω ότι αν εκεί δεν μπει πλαίσιο και δεν τεθούν κριτήρια και δεν υπάρξει ρύθμιση από την πλευρά του Υπουργείου, θα γίνει «πάρτι». Σας το λέω ευθέως. Θα γίνει «πάρτι» και θα μετακυλιστεί στην τσέπη του ασθενή. Και από την απάντησή σας μέχρι στιγμής αντιλαμβάνομαι ότι έχετε μια δυσκολία να προστατεύσετε αυτή την περίοδο τον πολίτη, ο οποίος είναι αντικείμενο εκμετάλλευσης.</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Τι να κάνουμε τώρα; Βεβαίως τα τεστ τα οποία ζητούνται από τους γιατρούς του δημοσίου συστήματος υγείας με βάση τα κριτήρια τα οποία έχει θέσει η επιτροπή γίνονται από τα δημόσια εργαστήρια και αυξήθηκε η </w:t>
      </w:r>
      <w:r w:rsidRPr="008A0F3B">
        <w:rPr>
          <w:rFonts w:ascii="Arial" w:eastAsia="Times New Roman" w:hAnsi="Arial" w:cs="Times New Roman"/>
          <w:sz w:val="24"/>
          <w:szCs w:val="24"/>
          <w:lang w:eastAsia="el-GR"/>
        </w:rPr>
        <w:lastRenderedPageBreak/>
        <w:t>παραγωγικότητά τους. Εμείς σας το προτείναμε να μπει το ΕΚΕΑ και κάποιοι φρόντισαν αυτό το εξαιρετικό εργαστήριο, το κεντρικό εργαστήριο, να κάνει κεντρικό ορολογικό έλεγχο, να κάνει κεντρικό μοριακό έλεγχο και από σαράντα πέντε εργαζόμενους που είχε το 2015 να έχει τώρα εκατόν εβδομήντα.</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Όμως, το θέμα είναι ότι κάποιος κόσμος απευθύνεται στον ιδιωτικό τομέα για να κάνει χειρουργείο, για να κάνει ακτινοθεραπείες και για άλλους λόγους. Θα τα δούμε και αυτά γιατί και εκεί υπάρχουν θέματα.</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Δεν είναι δυνατόν αυτός ο κόσμος, λοιπόν, να μην προστατεύεται και να επιβαρύνεται στο 100% από αυτή τη δαπάνη που αφορά κριτήρια τα οποία έχει θέσει η πολιτεία. Δεν είναι δυνατόν.</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Και αφού μιλάτε για </w:t>
      </w:r>
      <w:proofErr w:type="spellStart"/>
      <w:r w:rsidRPr="008A0F3B">
        <w:rPr>
          <w:rFonts w:ascii="Arial" w:eastAsia="Times New Roman" w:hAnsi="Arial" w:cs="Times New Roman"/>
          <w:sz w:val="24"/>
          <w:szCs w:val="24"/>
          <w:lang w:eastAsia="el-GR"/>
        </w:rPr>
        <w:t>προκλητή</w:t>
      </w:r>
      <w:proofErr w:type="spellEnd"/>
      <w:r w:rsidRPr="008A0F3B">
        <w:rPr>
          <w:rFonts w:ascii="Arial" w:eastAsia="Times New Roman" w:hAnsi="Arial" w:cs="Times New Roman"/>
          <w:sz w:val="24"/>
          <w:szCs w:val="24"/>
          <w:lang w:eastAsia="el-GR"/>
        </w:rPr>
        <w:t xml:space="preserve"> ζήτηση, ποιο είναι το αντίδοτο στην </w:t>
      </w:r>
      <w:proofErr w:type="spellStart"/>
      <w:r w:rsidRPr="008A0F3B">
        <w:rPr>
          <w:rFonts w:ascii="Arial" w:eastAsia="Times New Roman" w:hAnsi="Arial" w:cs="Times New Roman"/>
          <w:sz w:val="24"/>
          <w:szCs w:val="24"/>
          <w:lang w:eastAsia="el-GR"/>
        </w:rPr>
        <w:t>προκλητή</w:t>
      </w:r>
      <w:proofErr w:type="spellEnd"/>
      <w:r w:rsidRPr="008A0F3B">
        <w:rPr>
          <w:rFonts w:ascii="Arial" w:eastAsia="Times New Roman" w:hAnsi="Arial" w:cs="Times New Roman"/>
          <w:sz w:val="24"/>
          <w:szCs w:val="24"/>
          <w:lang w:eastAsia="el-GR"/>
        </w:rPr>
        <w:t xml:space="preserve"> ζήτηση; Είναι η </w:t>
      </w:r>
      <w:proofErr w:type="spellStart"/>
      <w:r w:rsidRPr="008A0F3B">
        <w:rPr>
          <w:rFonts w:ascii="Arial" w:eastAsia="Times New Roman" w:hAnsi="Arial" w:cs="Times New Roman"/>
          <w:sz w:val="24"/>
          <w:szCs w:val="24"/>
          <w:lang w:eastAsia="el-GR"/>
        </w:rPr>
        <w:t>συνταγογράφηση</w:t>
      </w:r>
      <w:proofErr w:type="spellEnd"/>
      <w:r w:rsidRPr="008A0F3B">
        <w:rPr>
          <w:rFonts w:ascii="Arial" w:eastAsia="Times New Roman" w:hAnsi="Arial" w:cs="Times New Roman"/>
          <w:sz w:val="24"/>
          <w:szCs w:val="24"/>
          <w:lang w:eastAsia="el-GR"/>
        </w:rPr>
        <w:t>.</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Θα υπάρξει, λοιπόν, από το σύστημα του ΕΟΠΥΥ το </w:t>
      </w:r>
      <w:r w:rsidRPr="008A0F3B">
        <w:rPr>
          <w:rFonts w:ascii="Arial" w:eastAsia="Times New Roman" w:hAnsi="Arial" w:cs="Times New Roman"/>
          <w:sz w:val="24"/>
          <w:szCs w:val="24"/>
          <w:lang w:val="en-US" w:eastAsia="el-GR"/>
        </w:rPr>
        <w:t>e</w:t>
      </w:r>
      <w:r w:rsidRPr="008A0F3B">
        <w:rPr>
          <w:rFonts w:ascii="Arial" w:eastAsia="Times New Roman" w:hAnsi="Arial" w:cs="Times New Roman"/>
          <w:sz w:val="24"/>
          <w:szCs w:val="24"/>
          <w:lang w:eastAsia="el-GR"/>
        </w:rPr>
        <w:t>ΔΑΠΥ παραπεμπτικό. Δεν θα κάνει κανένας τεστ στη χώρα, αν δεν έχει παραπεμπτικό από γιατρό, με κοινά κριτήρια και στον δημόσιο και στον ιδιωτικό τομέα και θα αποζημιώνει ο ΕΟΠΥΥ τα τεστ, τα οποία γίνονται στον ιδιωτικό τομέα και επίσης θα υποβάλλουν δαπάνες τα δημόσια εργαστήρια για να αποζημιώνει και τα δημόσια εργαστήρια, όπως κάνει και για τις νοσηλείες των ασφαλισμένων. Δεν είναι δυνατόν να αφήσουμε αυτό το τοπίο αρρύθμιστο και ασύδοτο.</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lastRenderedPageBreak/>
        <w:t xml:space="preserve">Υπάρχει αντίδραση, προφανώς, από τα διαγνωστικά κέντρα, για να μην κρυβόμαστε τώρα. Ακούστε: Τα διαγνωστικά κέντρα και οι ιδιωτικές κλινικές δεν θέλουν να επιβαρυνθούν με </w:t>
      </w:r>
      <w:proofErr w:type="spellStart"/>
      <w:r w:rsidRPr="008A0F3B">
        <w:rPr>
          <w:rFonts w:ascii="Arial" w:eastAsia="Times New Roman" w:hAnsi="Arial" w:cs="Arial"/>
          <w:color w:val="201F1E"/>
          <w:sz w:val="24"/>
          <w:szCs w:val="24"/>
          <w:shd w:val="clear" w:color="auto" w:fill="FFFFFF"/>
          <w:lang w:val="en-US" w:eastAsia="el-GR"/>
        </w:rPr>
        <w:t>clawback</w:t>
      </w:r>
      <w:proofErr w:type="spellEnd"/>
      <w:r w:rsidRPr="008A0F3B">
        <w:rPr>
          <w:rFonts w:ascii="Arial" w:eastAsia="Times New Roman" w:hAnsi="Arial" w:cs="Arial"/>
          <w:color w:val="201F1E"/>
          <w:sz w:val="24"/>
          <w:szCs w:val="24"/>
          <w:shd w:val="clear" w:color="auto" w:fill="FFFFFF"/>
          <w:lang w:eastAsia="el-GR"/>
        </w:rPr>
        <w:t>. Είναι σαφές αυτό. Οπότε αυτή τη στιγμή έχουμε μια κατάσταση «</w:t>
      </w:r>
      <w:r w:rsidRPr="008A0F3B">
        <w:rPr>
          <w:rFonts w:ascii="Arial" w:eastAsia="Times New Roman" w:hAnsi="Arial" w:cs="Arial"/>
          <w:color w:val="201F1E"/>
          <w:sz w:val="24"/>
          <w:szCs w:val="24"/>
          <w:shd w:val="clear" w:color="auto" w:fill="FFFFFF"/>
          <w:lang w:val="en-US" w:eastAsia="el-GR"/>
        </w:rPr>
        <w:t>win</w:t>
      </w:r>
      <w:r w:rsidRPr="008A0F3B">
        <w:rPr>
          <w:rFonts w:ascii="Arial" w:eastAsia="Times New Roman" w:hAnsi="Arial" w:cs="Arial"/>
          <w:color w:val="201F1E"/>
          <w:sz w:val="24"/>
          <w:szCs w:val="24"/>
          <w:shd w:val="clear" w:color="auto" w:fill="FFFFFF"/>
          <w:lang w:eastAsia="el-GR"/>
        </w:rPr>
        <w:t>-</w:t>
      </w:r>
      <w:r w:rsidRPr="008A0F3B">
        <w:rPr>
          <w:rFonts w:ascii="Arial" w:eastAsia="Times New Roman" w:hAnsi="Arial" w:cs="Arial"/>
          <w:color w:val="201F1E"/>
          <w:sz w:val="24"/>
          <w:szCs w:val="24"/>
          <w:shd w:val="clear" w:color="auto" w:fill="FFFFFF"/>
          <w:lang w:val="en-US" w:eastAsia="el-GR"/>
        </w:rPr>
        <w:t>win</w:t>
      </w:r>
      <w:r w:rsidRPr="008A0F3B">
        <w:rPr>
          <w:rFonts w:ascii="Arial" w:eastAsia="Times New Roman" w:hAnsi="Arial" w:cs="Arial"/>
          <w:color w:val="201F1E"/>
          <w:sz w:val="24"/>
          <w:szCs w:val="24"/>
          <w:shd w:val="clear" w:color="auto" w:fill="FFFFFF"/>
          <w:lang w:eastAsia="el-GR"/>
        </w:rPr>
        <w:t xml:space="preserve">». Οι κλινικές και τα διαγνωστικά εργαστήρια δεν κινδυνεύουν με αυξημένο </w:t>
      </w:r>
      <w:proofErr w:type="spellStart"/>
      <w:r w:rsidRPr="008A0F3B">
        <w:rPr>
          <w:rFonts w:ascii="Arial" w:eastAsia="Times New Roman" w:hAnsi="Arial" w:cs="Arial"/>
          <w:color w:val="201F1E"/>
          <w:sz w:val="24"/>
          <w:szCs w:val="24"/>
          <w:shd w:val="clear" w:color="auto" w:fill="FFFFFF"/>
          <w:lang w:val="en-US" w:eastAsia="el-GR"/>
        </w:rPr>
        <w:t>clawback</w:t>
      </w:r>
      <w:proofErr w:type="spellEnd"/>
      <w:r w:rsidRPr="008A0F3B">
        <w:rPr>
          <w:rFonts w:ascii="Arial" w:eastAsia="Times New Roman" w:hAnsi="Arial" w:cs="Arial"/>
          <w:color w:val="201F1E"/>
          <w:sz w:val="24"/>
          <w:szCs w:val="24"/>
          <w:shd w:val="clear" w:color="auto" w:fill="FFFFFF"/>
          <w:lang w:eastAsia="el-GR"/>
        </w:rPr>
        <w:t>, δεν επιβαρύνεται ο προϋπολογισμός του ΕΟΠΥΥ και ο μόνος που χάνει είναι ο ασθενής. Δεν μπορεί να συνεχιστεί αυτό το πράγμα.</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Νομίζω ότι είναι υποχρέωση της πολιτείας να προστατεύσει τον πολίτη ο οποίος για διάφορους λόγους αναγκάζεται πέραν του δημόσιου συστήματος να απευθυνθεί και στον ιδιωτικό τομέα. Μακάρι να μπορούσε το δημόσιο σύστημα να καλύψει όλες τις ανάγκες και να ήταν -ας πούμε- μη αναγκαία η προσφυγή στον ιδιωτικό τομέα. Δεν προκύπτει αυτή τη στιγμή αυτό. Νομίζω ότι πρέπει να το ρυθμίσετε.</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b/>
          <w:bCs/>
          <w:color w:val="201F1E"/>
          <w:sz w:val="24"/>
          <w:szCs w:val="24"/>
          <w:shd w:val="clear" w:color="auto" w:fill="FFFFFF"/>
          <w:lang w:eastAsia="el-GR"/>
        </w:rPr>
        <w:t xml:space="preserve">ΠΡΟΕΔΡΕΥΩΝ (Γεώργιος </w:t>
      </w:r>
      <w:proofErr w:type="spellStart"/>
      <w:r w:rsidRPr="008A0F3B">
        <w:rPr>
          <w:rFonts w:ascii="Arial" w:eastAsia="Times New Roman" w:hAnsi="Arial" w:cs="Arial"/>
          <w:b/>
          <w:bCs/>
          <w:color w:val="201F1E"/>
          <w:sz w:val="24"/>
          <w:szCs w:val="24"/>
          <w:shd w:val="clear" w:color="auto" w:fill="FFFFFF"/>
          <w:lang w:eastAsia="el-GR"/>
        </w:rPr>
        <w:t>Λαμπρούλης</w:t>
      </w:r>
      <w:proofErr w:type="spellEnd"/>
      <w:r w:rsidRPr="008A0F3B">
        <w:rPr>
          <w:rFonts w:ascii="Arial" w:eastAsia="Times New Roman" w:hAnsi="Arial" w:cs="Arial"/>
          <w:b/>
          <w:bCs/>
          <w:color w:val="201F1E"/>
          <w:sz w:val="24"/>
          <w:szCs w:val="24"/>
          <w:shd w:val="clear" w:color="auto" w:fill="FFFFFF"/>
          <w:lang w:eastAsia="el-GR"/>
        </w:rPr>
        <w:t>):</w:t>
      </w:r>
      <w:r w:rsidRPr="008A0F3B">
        <w:rPr>
          <w:rFonts w:ascii="Arial" w:eastAsia="Times New Roman" w:hAnsi="Arial" w:cs="Arial"/>
          <w:color w:val="201F1E"/>
          <w:sz w:val="24"/>
          <w:szCs w:val="24"/>
          <w:shd w:val="clear" w:color="auto" w:fill="FFFFFF"/>
          <w:lang w:eastAsia="el-GR"/>
        </w:rPr>
        <w:t xml:space="preserve"> Καλώς, κύριε Ξανθέ.</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b/>
          <w:bCs/>
          <w:color w:val="201F1E"/>
          <w:sz w:val="24"/>
          <w:szCs w:val="24"/>
          <w:shd w:val="clear" w:color="auto" w:fill="FFFFFF"/>
          <w:lang w:eastAsia="el-GR"/>
        </w:rPr>
        <w:t xml:space="preserve">ΑΝΔΡΕΑΣ ΞΑΝΘΟΣ: </w:t>
      </w:r>
      <w:r w:rsidRPr="008A0F3B">
        <w:rPr>
          <w:rFonts w:ascii="Arial" w:eastAsia="Times New Roman" w:hAnsi="Arial" w:cs="Arial"/>
          <w:color w:val="201F1E"/>
          <w:sz w:val="24"/>
          <w:szCs w:val="24"/>
          <w:shd w:val="clear" w:color="auto" w:fill="FFFFFF"/>
          <w:lang w:eastAsia="el-GR"/>
        </w:rPr>
        <w:t xml:space="preserve">Και ένα τελευταίο: Τα διαγνωστικά τεστ -το λέει και ο Παγκόσμιος Οργανισμός Υγείας, το λένε άνθρωποι κύρους σε όλο τον κόσμο- είναι δημόσιο αγαθό, όπως και τα εμβόλια και τα φάρμακα τα οποία θα μας προκύψουν στο επόμενο διάστημα. Χρειάζονται παρεμβάσεις και σε εθνικό επίπεδο ρύθμισης του τοπίου, αλλά και σε διεθνές επίπεδο πρωτοβουλίες οι οποίες θα διασφαλίζουν ότι ό,τι καλύτερο προκύπτει από την </w:t>
      </w:r>
      <w:proofErr w:type="spellStart"/>
      <w:r w:rsidRPr="008A0F3B">
        <w:rPr>
          <w:rFonts w:ascii="Arial" w:eastAsia="Times New Roman" w:hAnsi="Arial" w:cs="Arial"/>
          <w:color w:val="201F1E"/>
          <w:sz w:val="24"/>
          <w:szCs w:val="24"/>
          <w:shd w:val="clear" w:color="auto" w:fill="FFFFFF"/>
          <w:lang w:eastAsia="el-GR"/>
        </w:rPr>
        <w:t>ιατροτεχνολογική</w:t>
      </w:r>
      <w:proofErr w:type="spellEnd"/>
      <w:r w:rsidRPr="008A0F3B">
        <w:rPr>
          <w:rFonts w:ascii="Arial" w:eastAsia="Times New Roman" w:hAnsi="Arial" w:cs="Arial"/>
          <w:color w:val="201F1E"/>
          <w:sz w:val="24"/>
          <w:szCs w:val="24"/>
          <w:shd w:val="clear" w:color="auto" w:fill="FFFFFF"/>
          <w:lang w:eastAsia="el-GR"/>
        </w:rPr>
        <w:t xml:space="preserve"> </w:t>
      </w:r>
      <w:r w:rsidRPr="008A0F3B">
        <w:rPr>
          <w:rFonts w:ascii="Arial" w:eastAsia="Times New Roman" w:hAnsi="Arial" w:cs="Arial"/>
          <w:color w:val="201F1E"/>
          <w:sz w:val="24"/>
          <w:szCs w:val="24"/>
          <w:shd w:val="clear" w:color="auto" w:fill="FFFFFF"/>
          <w:lang w:eastAsia="el-GR"/>
        </w:rPr>
        <w:lastRenderedPageBreak/>
        <w:t xml:space="preserve">καινοτομία θα είναι </w:t>
      </w:r>
      <w:proofErr w:type="spellStart"/>
      <w:r w:rsidRPr="008A0F3B">
        <w:rPr>
          <w:rFonts w:ascii="Arial" w:eastAsia="Times New Roman" w:hAnsi="Arial" w:cs="Arial"/>
          <w:color w:val="201F1E"/>
          <w:sz w:val="24"/>
          <w:szCs w:val="24"/>
          <w:shd w:val="clear" w:color="auto" w:fill="FFFFFF"/>
          <w:lang w:eastAsia="el-GR"/>
        </w:rPr>
        <w:t>προσβάσιμο</w:t>
      </w:r>
      <w:proofErr w:type="spellEnd"/>
      <w:r w:rsidRPr="008A0F3B">
        <w:rPr>
          <w:rFonts w:ascii="Arial" w:eastAsia="Times New Roman" w:hAnsi="Arial" w:cs="Arial"/>
          <w:color w:val="201F1E"/>
          <w:sz w:val="24"/>
          <w:szCs w:val="24"/>
          <w:shd w:val="clear" w:color="auto" w:fill="FFFFFF"/>
          <w:lang w:eastAsia="el-GR"/>
        </w:rPr>
        <w:t xml:space="preserve"> με όρους δημοσίου συμφέροντος, χωρίς διακρίσεις, σε όλες τις χώρες και σε όλες τις κοινωνίες.</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Και ένα τελευταίο: Νομίζω ότι αυτή η ιστορία της συνεργασίας με…</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b/>
          <w:bCs/>
          <w:color w:val="201F1E"/>
          <w:sz w:val="24"/>
          <w:szCs w:val="24"/>
          <w:shd w:val="clear" w:color="auto" w:fill="FFFFFF"/>
          <w:lang w:eastAsia="el-GR"/>
        </w:rPr>
        <w:t xml:space="preserve">ΠΡΟΕΔΡΕΥΩΝ (Γεώργιος </w:t>
      </w:r>
      <w:proofErr w:type="spellStart"/>
      <w:r w:rsidRPr="008A0F3B">
        <w:rPr>
          <w:rFonts w:ascii="Arial" w:eastAsia="Times New Roman" w:hAnsi="Arial" w:cs="Arial"/>
          <w:b/>
          <w:bCs/>
          <w:color w:val="201F1E"/>
          <w:sz w:val="24"/>
          <w:szCs w:val="24"/>
          <w:shd w:val="clear" w:color="auto" w:fill="FFFFFF"/>
          <w:lang w:eastAsia="el-GR"/>
        </w:rPr>
        <w:t>Λαμπρούλης</w:t>
      </w:r>
      <w:proofErr w:type="spellEnd"/>
      <w:r w:rsidRPr="008A0F3B">
        <w:rPr>
          <w:rFonts w:ascii="Arial" w:eastAsia="Times New Roman" w:hAnsi="Arial" w:cs="Arial"/>
          <w:b/>
          <w:bCs/>
          <w:color w:val="201F1E"/>
          <w:sz w:val="24"/>
          <w:szCs w:val="24"/>
          <w:shd w:val="clear" w:color="auto" w:fill="FFFFFF"/>
          <w:lang w:eastAsia="el-GR"/>
        </w:rPr>
        <w:t>):</w:t>
      </w:r>
      <w:r w:rsidRPr="008A0F3B">
        <w:rPr>
          <w:rFonts w:ascii="Arial" w:eastAsia="Times New Roman" w:hAnsi="Arial" w:cs="Arial"/>
          <w:color w:val="201F1E"/>
          <w:sz w:val="24"/>
          <w:szCs w:val="24"/>
          <w:shd w:val="clear" w:color="auto" w:fill="FFFFFF"/>
          <w:lang w:eastAsia="el-GR"/>
        </w:rPr>
        <w:t xml:space="preserve"> Άρα ήταν το προτελευταίο.</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Ελάτε, κύριε Ξανθέ, τώρα, με φέρνετε σε δύσκολη θέση έναντι των άλλων συναδέλφων που ακολουθούν, που δικαίως θα ζητούν και αυτοί επιπλέον χρόνο.</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b/>
          <w:bCs/>
          <w:color w:val="201F1E"/>
          <w:sz w:val="24"/>
          <w:szCs w:val="24"/>
          <w:shd w:val="clear" w:color="auto" w:fill="FFFFFF"/>
          <w:lang w:eastAsia="el-GR"/>
        </w:rPr>
        <w:t xml:space="preserve">ΑΝΔΡΕΑΣ ΞΑΝΘΟΣ: </w:t>
      </w:r>
      <w:r w:rsidRPr="008A0F3B">
        <w:rPr>
          <w:rFonts w:ascii="Arial" w:eastAsia="Times New Roman" w:hAnsi="Arial" w:cs="Arial"/>
          <w:color w:val="201F1E"/>
          <w:sz w:val="24"/>
          <w:szCs w:val="24"/>
          <w:shd w:val="clear" w:color="auto" w:fill="FFFFFF"/>
          <w:lang w:eastAsia="el-GR"/>
        </w:rPr>
        <w:t>Τελειώνω, κύριε Πρόεδρε, μία τελευταία κουβέντα. Έχετε δίκιο.</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b/>
          <w:bCs/>
          <w:color w:val="201F1E"/>
          <w:sz w:val="24"/>
          <w:szCs w:val="24"/>
          <w:shd w:val="clear" w:color="auto" w:fill="FFFFFF"/>
          <w:lang w:eastAsia="el-GR"/>
        </w:rPr>
        <w:t xml:space="preserve">ΠΡΟΕΔΡΕΥΩΝ (Γεώργιος </w:t>
      </w:r>
      <w:proofErr w:type="spellStart"/>
      <w:r w:rsidRPr="008A0F3B">
        <w:rPr>
          <w:rFonts w:ascii="Arial" w:eastAsia="Times New Roman" w:hAnsi="Arial" w:cs="Arial"/>
          <w:b/>
          <w:bCs/>
          <w:color w:val="201F1E"/>
          <w:sz w:val="24"/>
          <w:szCs w:val="24"/>
          <w:shd w:val="clear" w:color="auto" w:fill="FFFFFF"/>
          <w:lang w:eastAsia="el-GR"/>
        </w:rPr>
        <w:t>Λαμπρούλης</w:t>
      </w:r>
      <w:proofErr w:type="spellEnd"/>
      <w:r w:rsidRPr="008A0F3B">
        <w:rPr>
          <w:rFonts w:ascii="Arial" w:eastAsia="Times New Roman" w:hAnsi="Arial" w:cs="Arial"/>
          <w:b/>
          <w:bCs/>
          <w:color w:val="201F1E"/>
          <w:sz w:val="24"/>
          <w:szCs w:val="24"/>
          <w:shd w:val="clear" w:color="auto" w:fill="FFFFFF"/>
          <w:lang w:eastAsia="el-GR"/>
        </w:rPr>
        <w:t>):</w:t>
      </w:r>
      <w:r w:rsidRPr="008A0F3B">
        <w:rPr>
          <w:rFonts w:ascii="Arial" w:eastAsia="Times New Roman" w:hAnsi="Arial" w:cs="Arial"/>
          <w:color w:val="201F1E"/>
          <w:sz w:val="24"/>
          <w:szCs w:val="24"/>
          <w:shd w:val="clear" w:color="auto" w:fill="FFFFFF"/>
          <w:lang w:eastAsia="el-GR"/>
        </w:rPr>
        <w:t xml:space="preserve"> Μα, έχετε καταχραστεί και εσείς και ο Υφυπουργός προηγουμένως και την ανοχή του Προεδρείου…</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b/>
          <w:bCs/>
          <w:color w:val="201F1E"/>
          <w:sz w:val="24"/>
          <w:szCs w:val="24"/>
          <w:shd w:val="clear" w:color="auto" w:fill="FFFFFF"/>
          <w:lang w:eastAsia="el-GR"/>
        </w:rPr>
        <w:t xml:space="preserve">ΑΝΔΡΕΑΣ ΞΑΝΘΟΣ: </w:t>
      </w:r>
      <w:r w:rsidRPr="008A0F3B">
        <w:rPr>
          <w:rFonts w:ascii="Arial" w:eastAsia="Times New Roman" w:hAnsi="Arial" w:cs="Arial"/>
          <w:color w:val="201F1E"/>
          <w:sz w:val="24"/>
          <w:szCs w:val="24"/>
          <w:shd w:val="clear" w:color="auto" w:fill="FFFFFF"/>
          <w:lang w:eastAsia="el-GR"/>
        </w:rPr>
        <w:t xml:space="preserve">Μία τελευταία κουβέντα. Μισό λεπτό ακόμα και συγγνώμη και σας ευχαριστώ. </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 xml:space="preserve">Μία τελευταία κουβέντα για το θέμα των ΚΟΜΥ. Είναι σαφές ότι τα στοιχεία τα οποία συλλέγονται, τα δεδομένα τα οποία υπάρχουν θα είναι σε γνώση της Επιστημονικής Επιτροπής, της Επιτροπής Εμπειρογνωμόνων, θα αξιολογούνται και με βάση αυτά θα γίνονται τα επόμενα βήματα. </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 xml:space="preserve">Μέχρι στιγμής δεν ήταν σαφές ποιος καθορίζει τη στρατηγική, ποιος δίνει εντολές. Ο ΕΟΔΥ, η πολιτική προστασία; Η Επιτροπή Εμπειρογνωμόνων </w:t>
      </w:r>
      <w:r w:rsidRPr="008A0F3B">
        <w:rPr>
          <w:rFonts w:ascii="Arial" w:eastAsia="Times New Roman" w:hAnsi="Arial" w:cs="Arial"/>
          <w:color w:val="201F1E"/>
          <w:sz w:val="24"/>
          <w:szCs w:val="24"/>
          <w:shd w:val="clear" w:color="auto" w:fill="FFFFFF"/>
          <w:lang w:eastAsia="el-GR"/>
        </w:rPr>
        <w:lastRenderedPageBreak/>
        <w:t>σίγουρα όχι. Ποιος καθορίζει ποιες είναι οι προτεραιότητες, σε ποιες δομές θα πάνε, πώς θα κινηθεί στο επόμενο διάστημα;</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Νομίζω ότι αυτό είναι κρίσιμο και πρέπει οι εξετάσεις που συλλέγονται από τις ΚΟΜΥ ειδικού σκοπού να γίνονται στα δημόσια εργαστήρια και ειδικά στο ΕΚΕΑ, να αξιοποιηθεί στο έπακρο.</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Ευχαριστώ, κύριε Πρόεδρε.</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b/>
          <w:bCs/>
          <w:color w:val="201F1E"/>
          <w:sz w:val="24"/>
          <w:szCs w:val="24"/>
          <w:shd w:val="clear" w:color="auto" w:fill="FFFFFF"/>
          <w:lang w:eastAsia="el-GR"/>
        </w:rPr>
        <w:t xml:space="preserve">ΠΡΟΕΔΡΕΥΩΝ (Γεώργιος </w:t>
      </w:r>
      <w:proofErr w:type="spellStart"/>
      <w:r w:rsidRPr="008A0F3B">
        <w:rPr>
          <w:rFonts w:ascii="Arial" w:eastAsia="Times New Roman" w:hAnsi="Arial" w:cs="Arial"/>
          <w:b/>
          <w:bCs/>
          <w:color w:val="201F1E"/>
          <w:sz w:val="24"/>
          <w:szCs w:val="24"/>
          <w:shd w:val="clear" w:color="auto" w:fill="FFFFFF"/>
          <w:lang w:eastAsia="el-GR"/>
        </w:rPr>
        <w:t>Λαμπρούλης</w:t>
      </w:r>
      <w:proofErr w:type="spellEnd"/>
      <w:r w:rsidRPr="008A0F3B">
        <w:rPr>
          <w:rFonts w:ascii="Arial" w:eastAsia="Times New Roman" w:hAnsi="Arial" w:cs="Arial"/>
          <w:b/>
          <w:bCs/>
          <w:color w:val="201F1E"/>
          <w:sz w:val="24"/>
          <w:szCs w:val="24"/>
          <w:shd w:val="clear" w:color="auto" w:fill="FFFFFF"/>
          <w:lang w:eastAsia="el-GR"/>
        </w:rPr>
        <w:t xml:space="preserve">): </w:t>
      </w:r>
      <w:r w:rsidRPr="008A0F3B">
        <w:rPr>
          <w:rFonts w:ascii="Arial" w:eastAsia="Times New Roman" w:hAnsi="Arial" w:cs="Arial"/>
          <w:color w:val="201F1E"/>
          <w:sz w:val="24"/>
          <w:szCs w:val="24"/>
          <w:shd w:val="clear" w:color="auto" w:fill="FFFFFF"/>
          <w:lang w:eastAsia="el-GR"/>
        </w:rPr>
        <w:t>Κύριε Υφυπουργέ, έχετε τον λόγο και θερμή παράκληση έστω να τηρήσετε τον προβλεπόμενο χρόνο της δευτερολογίας σας, αν και όπως σας είπα και πριν τον έχετε εξαντλήσει ήδη.</w:t>
      </w:r>
    </w:p>
    <w:p w:rsidR="008A0F3B" w:rsidRPr="008A0F3B" w:rsidRDefault="008A0F3B" w:rsidP="008A0F3B">
      <w:pPr>
        <w:spacing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
          <w:color w:val="111111"/>
          <w:sz w:val="24"/>
          <w:szCs w:val="24"/>
          <w:lang w:eastAsia="el-GR"/>
        </w:rPr>
        <w:t xml:space="preserve">ΒΑΣΙΛΕΙΟΣ ΚΟΝΤΟΖΑΜΑΝΗΣ (Υφυπουργός Υγείας): </w:t>
      </w:r>
      <w:r w:rsidRPr="008A0F3B">
        <w:rPr>
          <w:rFonts w:ascii="Arial" w:eastAsia="Times New Roman" w:hAnsi="Arial" w:cs="Arial"/>
          <w:bCs/>
          <w:color w:val="111111"/>
          <w:sz w:val="24"/>
          <w:szCs w:val="24"/>
          <w:lang w:eastAsia="el-GR"/>
        </w:rPr>
        <w:t>Ευχαριστώ.</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bCs/>
          <w:color w:val="111111"/>
          <w:sz w:val="24"/>
          <w:szCs w:val="24"/>
          <w:lang w:eastAsia="el-GR"/>
        </w:rPr>
        <w:t>Θα ξεκινήσω από το τέλος σε αυτό που α</w:t>
      </w:r>
      <w:r w:rsidRPr="008A0F3B">
        <w:rPr>
          <w:rFonts w:ascii="Arial" w:eastAsia="Times New Roman" w:hAnsi="Arial" w:cs="Arial"/>
          <w:color w:val="201F1E"/>
          <w:sz w:val="24"/>
          <w:szCs w:val="24"/>
          <w:shd w:val="clear" w:color="auto" w:fill="FFFFFF"/>
          <w:lang w:eastAsia="el-GR"/>
        </w:rPr>
        <w:t xml:space="preserve">ναφέρθηκε ο κ. Ξανθός σε ό,τι αφορά τις ΚΟΜΥ. Ο σκοπός των ΚΟΜΥ, ένας από τους στόχους για τους οποίους δημιουργήθηκαν ήταν να πάνε σε ομάδες υψηλού κινδύνου. Υπάρχει σαφώς </w:t>
      </w:r>
      <w:proofErr w:type="spellStart"/>
      <w:r w:rsidRPr="008A0F3B">
        <w:rPr>
          <w:rFonts w:ascii="Arial" w:eastAsia="Times New Roman" w:hAnsi="Arial" w:cs="Arial"/>
          <w:color w:val="201F1E"/>
          <w:sz w:val="24"/>
          <w:szCs w:val="24"/>
          <w:shd w:val="clear" w:color="auto" w:fill="FFFFFF"/>
          <w:lang w:eastAsia="el-GR"/>
        </w:rPr>
        <w:t>προτεραιοποίηση</w:t>
      </w:r>
      <w:proofErr w:type="spellEnd"/>
      <w:r w:rsidRPr="008A0F3B">
        <w:rPr>
          <w:rFonts w:ascii="Arial" w:eastAsia="Times New Roman" w:hAnsi="Arial" w:cs="Arial"/>
          <w:color w:val="201F1E"/>
          <w:sz w:val="24"/>
          <w:szCs w:val="24"/>
          <w:shd w:val="clear" w:color="auto" w:fill="FFFFFF"/>
          <w:lang w:eastAsia="el-GR"/>
        </w:rPr>
        <w:t xml:space="preserve"> για το πού πάνε, ποιους βλέπουν και υπάρχει και </w:t>
      </w:r>
      <w:proofErr w:type="spellStart"/>
      <w:r w:rsidRPr="008A0F3B">
        <w:rPr>
          <w:rFonts w:ascii="Arial" w:eastAsia="Times New Roman" w:hAnsi="Arial" w:cs="Arial"/>
          <w:color w:val="201F1E"/>
          <w:sz w:val="24"/>
          <w:szCs w:val="24"/>
          <w:shd w:val="clear" w:color="auto" w:fill="FFFFFF"/>
          <w:lang w:eastAsia="el-GR"/>
        </w:rPr>
        <w:t>προτεραιοποίηση</w:t>
      </w:r>
      <w:proofErr w:type="spellEnd"/>
      <w:r w:rsidRPr="008A0F3B">
        <w:rPr>
          <w:rFonts w:ascii="Arial" w:eastAsia="Times New Roman" w:hAnsi="Arial" w:cs="Arial"/>
          <w:color w:val="201F1E"/>
          <w:sz w:val="24"/>
          <w:szCs w:val="24"/>
          <w:shd w:val="clear" w:color="auto" w:fill="FFFFFF"/>
          <w:lang w:eastAsia="el-GR"/>
        </w:rPr>
        <w:t xml:space="preserve"> από την επιτροπή των ειδικών. Τα τεστ, τα δείγματα τα οποία συλλέγονται από τις ΚΟΜΥ πράγματι τα επεξεργάζονται στο Εθνικό Κέντρο Αιμοδοσίας, κύριε Ξανθέ.</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 xml:space="preserve">Τώρα θέλω να επαναλάβω για μία ακόμη φορά ότι στη διαχείριση της πανδημίας του </w:t>
      </w:r>
      <w:proofErr w:type="spellStart"/>
      <w:r w:rsidRPr="008A0F3B">
        <w:rPr>
          <w:rFonts w:ascii="Arial" w:eastAsia="Times New Roman" w:hAnsi="Arial" w:cs="Arial"/>
          <w:color w:val="201F1E"/>
          <w:sz w:val="24"/>
          <w:szCs w:val="24"/>
          <w:shd w:val="clear" w:color="auto" w:fill="FFFFFF"/>
          <w:lang w:eastAsia="el-GR"/>
        </w:rPr>
        <w:t>κορωνοϊού</w:t>
      </w:r>
      <w:proofErr w:type="spellEnd"/>
      <w:r w:rsidRPr="008A0F3B">
        <w:rPr>
          <w:rFonts w:ascii="Arial" w:eastAsia="Times New Roman" w:hAnsi="Arial" w:cs="Arial"/>
          <w:color w:val="201F1E"/>
          <w:sz w:val="24"/>
          <w:szCs w:val="24"/>
          <w:shd w:val="clear" w:color="auto" w:fill="FFFFFF"/>
          <w:lang w:eastAsia="el-GR"/>
        </w:rPr>
        <w:t xml:space="preserve">, ναι, συμφωνώ μαζί σας ότι το εμβόλιο, τα φάρμακα, τα τεστ είναι ένα δημόσιο αγαθό και αυτό το δημόσιο αγαθό το διαφυλάττουμε </w:t>
      </w:r>
      <w:r w:rsidRPr="008A0F3B">
        <w:rPr>
          <w:rFonts w:ascii="Arial" w:eastAsia="Times New Roman" w:hAnsi="Arial" w:cs="Arial"/>
          <w:color w:val="201F1E"/>
          <w:sz w:val="24"/>
          <w:szCs w:val="24"/>
          <w:shd w:val="clear" w:color="auto" w:fill="FFFFFF"/>
          <w:lang w:eastAsia="el-GR"/>
        </w:rPr>
        <w:lastRenderedPageBreak/>
        <w:t xml:space="preserve">και γι’ αυτό και στην περίπτωση του </w:t>
      </w:r>
      <w:proofErr w:type="spellStart"/>
      <w:r w:rsidRPr="008A0F3B">
        <w:rPr>
          <w:rFonts w:ascii="Arial" w:eastAsia="Times New Roman" w:hAnsi="Arial" w:cs="Arial"/>
          <w:color w:val="201F1E"/>
          <w:sz w:val="24"/>
          <w:szCs w:val="24"/>
          <w:shd w:val="clear" w:color="auto" w:fill="FFFFFF"/>
          <w:lang w:eastAsia="el-GR"/>
        </w:rPr>
        <w:t>κορωνοϊού</w:t>
      </w:r>
      <w:proofErr w:type="spellEnd"/>
      <w:r w:rsidRPr="008A0F3B">
        <w:rPr>
          <w:rFonts w:ascii="Arial" w:eastAsia="Times New Roman" w:hAnsi="Arial" w:cs="Arial"/>
          <w:color w:val="201F1E"/>
          <w:sz w:val="24"/>
          <w:szCs w:val="24"/>
          <w:shd w:val="clear" w:color="auto" w:fill="FFFFFF"/>
          <w:lang w:eastAsia="el-GR"/>
        </w:rPr>
        <w:t xml:space="preserve"> κανένας συμπολίτης μας δεν επιβαρύνθηκε με κόστος. Ήταν μηδενικό το κόστος, όχι απλώς μία απλή επιβάρυνση, εφόσον είχε ανάγκη υπηρεσιών υγείας σε ό,τι αφορά τον </w:t>
      </w:r>
      <w:proofErr w:type="spellStart"/>
      <w:r w:rsidRPr="008A0F3B">
        <w:rPr>
          <w:rFonts w:ascii="Arial" w:eastAsia="Times New Roman" w:hAnsi="Arial" w:cs="Arial"/>
          <w:color w:val="201F1E"/>
          <w:sz w:val="24"/>
          <w:szCs w:val="24"/>
          <w:shd w:val="clear" w:color="auto" w:fill="FFFFFF"/>
          <w:lang w:eastAsia="el-GR"/>
        </w:rPr>
        <w:t>κορωνοϊό</w:t>
      </w:r>
      <w:proofErr w:type="spellEnd"/>
      <w:r w:rsidRPr="008A0F3B">
        <w:rPr>
          <w:rFonts w:ascii="Arial" w:eastAsia="Times New Roman" w:hAnsi="Arial" w:cs="Arial"/>
          <w:color w:val="201F1E"/>
          <w:sz w:val="24"/>
          <w:szCs w:val="24"/>
          <w:shd w:val="clear" w:color="auto" w:fill="FFFFFF"/>
          <w:lang w:eastAsia="el-GR"/>
        </w:rPr>
        <w:t>.</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 xml:space="preserve">Και επειδή αναφερθήκατε στον ιδιωτικό τομέα, η απόφαση η οποία έχει βγει που κοστολογεί την πράξη αυτή για λογαριασμό του ΕΟΠΥΥ και πρέπει να γίνει παραπομπή -το λέει σαφώς η υπουργική απόφαση- από τον ΕΟΔΥ ή το ΕΚΑΒ προκειμένου να γίνει σε ένα πιστοποιημένο ιδιωτικό εργαστήριο η εξέταση, λέει στο τέλος ότι το κόστος, η δαπάνη αυτή δεν </w:t>
      </w:r>
      <w:proofErr w:type="spellStart"/>
      <w:r w:rsidRPr="008A0F3B">
        <w:rPr>
          <w:rFonts w:ascii="Arial" w:eastAsia="Times New Roman" w:hAnsi="Arial" w:cs="Arial"/>
          <w:color w:val="201F1E"/>
          <w:sz w:val="24"/>
          <w:szCs w:val="24"/>
          <w:shd w:val="clear" w:color="auto" w:fill="FFFFFF"/>
          <w:lang w:eastAsia="el-GR"/>
        </w:rPr>
        <w:t>προσμετράται</w:t>
      </w:r>
      <w:proofErr w:type="spellEnd"/>
      <w:r w:rsidRPr="008A0F3B">
        <w:rPr>
          <w:rFonts w:ascii="Arial" w:eastAsia="Times New Roman" w:hAnsi="Arial" w:cs="Arial"/>
          <w:color w:val="201F1E"/>
          <w:sz w:val="24"/>
          <w:szCs w:val="24"/>
          <w:shd w:val="clear" w:color="auto" w:fill="FFFFFF"/>
          <w:lang w:eastAsia="el-GR"/>
        </w:rPr>
        <w:t xml:space="preserve"> στο </w:t>
      </w:r>
      <w:r w:rsidRPr="008A0F3B">
        <w:rPr>
          <w:rFonts w:ascii="Arial" w:eastAsia="Times New Roman" w:hAnsi="Arial" w:cs="Arial"/>
          <w:color w:val="201F1E"/>
          <w:sz w:val="24"/>
          <w:szCs w:val="24"/>
          <w:shd w:val="clear" w:color="auto" w:fill="FFFFFF"/>
          <w:lang w:val="en-US" w:eastAsia="el-GR"/>
        </w:rPr>
        <w:t>claw</w:t>
      </w:r>
      <w:proofErr w:type="spellStart"/>
      <w:r w:rsidRPr="008A0F3B">
        <w:rPr>
          <w:rFonts w:ascii="Arial" w:eastAsia="Times New Roman" w:hAnsi="Arial" w:cs="Arial"/>
          <w:color w:val="201F1E"/>
          <w:sz w:val="24"/>
          <w:szCs w:val="24"/>
          <w:shd w:val="clear" w:color="auto" w:fill="FFFFFF"/>
          <w:lang w:eastAsia="el-GR"/>
        </w:rPr>
        <w:t>back</w:t>
      </w:r>
      <w:proofErr w:type="spellEnd"/>
      <w:r w:rsidRPr="008A0F3B">
        <w:rPr>
          <w:rFonts w:ascii="Arial" w:eastAsia="Times New Roman" w:hAnsi="Arial" w:cs="Arial"/>
          <w:color w:val="201F1E"/>
          <w:sz w:val="24"/>
          <w:szCs w:val="24"/>
          <w:shd w:val="clear" w:color="auto" w:fill="FFFFFF"/>
          <w:lang w:eastAsia="el-GR"/>
        </w:rPr>
        <w:t xml:space="preserve">. Επομένως δεν τίθεται θέμα </w:t>
      </w:r>
      <w:proofErr w:type="spellStart"/>
      <w:r w:rsidRPr="008A0F3B">
        <w:rPr>
          <w:rFonts w:ascii="Arial" w:eastAsia="Times New Roman" w:hAnsi="Arial" w:cs="Arial"/>
          <w:color w:val="201F1E"/>
          <w:sz w:val="24"/>
          <w:szCs w:val="24"/>
          <w:shd w:val="clear" w:color="auto" w:fill="FFFFFF"/>
          <w:lang w:eastAsia="el-GR"/>
        </w:rPr>
        <w:t>clawback</w:t>
      </w:r>
      <w:proofErr w:type="spellEnd"/>
      <w:r w:rsidRPr="008A0F3B">
        <w:rPr>
          <w:rFonts w:ascii="Arial" w:eastAsia="Times New Roman" w:hAnsi="Arial" w:cs="Arial"/>
          <w:color w:val="201F1E"/>
          <w:sz w:val="24"/>
          <w:szCs w:val="24"/>
          <w:shd w:val="clear" w:color="auto" w:fill="FFFFFF"/>
          <w:lang w:eastAsia="el-GR"/>
        </w:rPr>
        <w:t xml:space="preserve"> για τα ιδιωτικά εργαστήρια που λέτε.</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val="en-US" w:eastAsia="el-GR"/>
        </w:rPr>
        <w:t>K</w:t>
      </w:r>
      <w:r w:rsidRPr="008A0F3B">
        <w:rPr>
          <w:rFonts w:ascii="Arial" w:eastAsia="Times New Roman" w:hAnsi="Arial" w:cs="Arial"/>
          <w:color w:val="201F1E"/>
          <w:sz w:val="24"/>
          <w:szCs w:val="24"/>
          <w:shd w:val="clear" w:color="auto" w:fill="FFFFFF"/>
          <w:lang w:eastAsia="el-GR"/>
        </w:rPr>
        <w:t>αι να επαναλάβω για μία ακόμη φορά ότι έχει τεράστια παραγωγική δυνατότητα το δημόσιο σύστημα υγείας αυτή τη στιγμή, αυτή εκμεταλλευόμαστε και εφόσον χρειαστεί, θα πάμε και στον ιδιωτικό τομέα.</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Ευχαριστώ πολύ.</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b/>
          <w:bCs/>
          <w:color w:val="201F1E"/>
          <w:sz w:val="24"/>
          <w:szCs w:val="24"/>
          <w:shd w:val="clear" w:color="auto" w:fill="FFFFFF"/>
          <w:lang w:eastAsia="el-GR"/>
        </w:rPr>
        <w:t xml:space="preserve">ΠΡΟΕΔΡΕΥΩΝ (Γεώργιος </w:t>
      </w:r>
      <w:proofErr w:type="spellStart"/>
      <w:r w:rsidRPr="008A0F3B">
        <w:rPr>
          <w:rFonts w:ascii="Arial" w:eastAsia="Times New Roman" w:hAnsi="Arial" w:cs="Arial"/>
          <w:b/>
          <w:bCs/>
          <w:color w:val="201F1E"/>
          <w:sz w:val="24"/>
          <w:szCs w:val="24"/>
          <w:shd w:val="clear" w:color="auto" w:fill="FFFFFF"/>
          <w:lang w:eastAsia="el-GR"/>
        </w:rPr>
        <w:t>Λαμπρούλης</w:t>
      </w:r>
      <w:proofErr w:type="spellEnd"/>
      <w:r w:rsidRPr="008A0F3B">
        <w:rPr>
          <w:rFonts w:ascii="Arial" w:eastAsia="Times New Roman" w:hAnsi="Arial" w:cs="Arial"/>
          <w:b/>
          <w:bCs/>
          <w:color w:val="201F1E"/>
          <w:sz w:val="24"/>
          <w:szCs w:val="24"/>
          <w:shd w:val="clear" w:color="auto" w:fill="FFFFFF"/>
          <w:lang w:eastAsia="el-GR"/>
        </w:rPr>
        <w:t>):</w:t>
      </w:r>
      <w:r w:rsidRPr="008A0F3B">
        <w:rPr>
          <w:rFonts w:ascii="Arial" w:eastAsia="Times New Roman" w:hAnsi="Arial" w:cs="Arial"/>
          <w:color w:val="201F1E"/>
          <w:sz w:val="24"/>
          <w:szCs w:val="24"/>
          <w:shd w:val="clear" w:color="auto" w:fill="FFFFFF"/>
          <w:lang w:eastAsia="el-GR"/>
        </w:rPr>
        <w:t xml:space="preserve"> Καλώς, ευχαριστούμε τον κύριο Υφυπουργό.</w:t>
      </w:r>
    </w:p>
    <w:p w:rsidR="008A0F3B" w:rsidRPr="008A0F3B" w:rsidRDefault="008A0F3B" w:rsidP="008A0F3B">
      <w:pPr>
        <w:spacing w:line="600" w:lineRule="auto"/>
        <w:ind w:firstLine="720"/>
        <w:contextualSpacing/>
        <w:jc w:val="both"/>
        <w:rPr>
          <w:rFonts w:ascii="Arial" w:eastAsia="Times New Roman" w:hAnsi="Arial" w:cs="Arial"/>
          <w:color w:val="000000"/>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Συνεχίζουμε με την τ</w:t>
      </w:r>
      <w:r w:rsidRPr="008A0F3B">
        <w:rPr>
          <w:rFonts w:ascii="Arial" w:eastAsia="Times New Roman" w:hAnsi="Arial" w:cs="Arial"/>
          <w:color w:val="000000"/>
          <w:sz w:val="24"/>
          <w:szCs w:val="24"/>
          <w:shd w:val="clear" w:color="auto" w:fill="FFFFFF"/>
          <w:lang w:eastAsia="el-GR"/>
        </w:rPr>
        <w:t xml:space="preserve">ρίτη με αριθμό 710/18-5-2020 επίκαιρη ερώτηση πρώτου κύκλου του Βουλευτή Αχαΐας του Κομμουνιστικού Κόμματος Ελλάδας κ. Νικόλαου </w:t>
      </w:r>
      <w:proofErr w:type="spellStart"/>
      <w:r w:rsidRPr="008A0F3B">
        <w:rPr>
          <w:rFonts w:ascii="Arial" w:eastAsia="Times New Roman" w:hAnsi="Arial" w:cs="Arial"/>
          <w:color w:val="000000"/>
          <w:sz w:val="24"/>
          <w:szCs w:val="24"/>
          <w:shd w:val="clear" w:color="auto" w:fill="FFFFFF"/>
          <w:lang w:eastAsia="el-GR"/>
        </w:rPr>
        <w:t>Καραθανασόπουλου</w:t>
      </w:r>
      <w:proofErr w:type="spellEnd"/>
      <w:r w:rsidRPr="008A0F3B">
        <w:rPr>
          <w:rFonts w:ascii="Arial" w:eastAsia="Times New Roman" w:hAnsi="Arial" w:cs="Arial"/>
          <w:color w:val="000000"/>
          <w:sz w:val="24"/>
          <w:szCs w:val="24"/>
          <w:shd w:val="clear" w:color="auto" w:fill="FFFFFF"/>
          <w:lang w:eastAsia="el-GR"/>
        </w:rPr>
        <w:t xml:space="preserve"> προς τον Υπουργό Ανάπτυξης και </w:t>
      </w:r>
      <w:r w:rsidRPr="008A0F3B">
        <w:rPr>
          <w:rFonts w:ascii="Arial" w:eastAsia="Times New Roman" w:hAnsi="Arial" w:cs="Arial"/>
          <w:color w:val="000000"/>
          <w:sz w:val="24"/>
          <w:szCs w:val="24"/>
          <w:shd w:val="clear" w:color="auto" w:fill="FFFFFF"/>
          <w:lang w:eastAsia="el-GR"/>
        </w:rPr>
        <w:lastRenderedPageBreak/>
        <w:t xml:space="preserve">Επενδύσεων, με θέμα: «Να σταματήσει τώρα η συμπαιγνία Κυβερνήσεων – Ε.Ε. - βιομηχάνων σε βάρος των μικρών αμπελοκαλλιεργητών και </w:t>
      </w:r>
      <w:proofErr w:type="spellStart"/>
      <w:r w:rsidRPr="008A0F3B">
        <w:rPr>
          <w:rFonts w:ascii="Arial" w:eastAsia="Times New Roman" w:hAnsi="Arial" w:cs="Arial"/>
          <w:color w:val="000000"/>
          <w:sz w:val="24"/>
          <w:szCs w:val="24"/>
          <w:shd w:val="clear" w:color="auto" w:fill="FFFFFF"/>
          <w:lang w:eastAsia="el-GR"/>
        </w:rPr>
        <w:t>αμβυκούχων</w:t>
      </w:r>
      <w:proofErr w:type="spellEnd"/>
      <w:r w:rsidRPr="008A0F3B">
        <w:rPr>
          <w:rFonts w:ascii="Arial" w:eastAsia="Times New Roman" w:hAnsi="Arial" w:cs="Arial"/>
          <w:color w:val="000000"/>
          <w:sz w:val="24"/>
          <w:szCs w:val="24"/>
          <w:shd w:val="clear" w:color="auto" w:fill="FFFFFF"/>
          <w:lang w:eastAsia="el-GR"/>
        </w:rPr>
        <w:t>».</w:t>
      </w:r>
    </w:p>
    <w:p w:rsidR="008A0F3B" w:rsidRPr="008A0F3B" w:rsidRDefault="008A0F3B" w:rsidP="008A0F3B">
      <w:pPr>
        <w:spacing w:line="600" w:lineRule="auto"/>
        <w:ind w:firstLine="720"/>
        <w:contextualSpacing/>
        <w:jc w:val="both"/>
        <w:rPr>
          <w:rFonts w:ascii="Arial" w:eastAsia="Times New Roman" w:hAnsi="Arial" w:cs="Arial"/>
          <w:color w:val="000000"/>
          <w:sz w:val="24"/>
          <w:szCs w:val="24"/>
          <w:shd w:val="clear" w:color="auto" w:fill="FFFFFF"/>
          <w:lang w:eastAsia="el-GR"/>
        </w:rPr>
      </w:pPr>
      <w:r w:rsidRPr="008A0F3B">
        <w:rPr>
          <w:rFonts w:ascii="Arial" w:eastAsia="Times New Roman" w:hAnsi="Arial" w:cs="Arial"/>
          <w:color w:val="000000"/>
          <w:sz w:val="24"/>
          <w:szCs w:val="24"/>
          <w:shd w:val="clear" w:color="auto" w:fill="FFFFFF"/>
          <w:lang w:eastAsia="el-GR"/>
        </w:rPr>
        <w:t xml:space="preserve">Θα απαντήσει ο Υφυπουργός Ανάπτυξης και Επενδύσεων κ. Νικόλαος Παπαθανάσης. </w:t>
      </w:r>
    </w:p>
    <w:p w:rsidR="008A0F3B" w:rsidRPr="008A0F3B" w:rsidRDefault="008A0F3B" w:rsidP="008A0F3B">
      <w:pPr>
        <w:spacing w:line="600" w:lineRule="auto"/>
        <w:ind w:firstLine="720"/>
        <w:contextualSpacing/>
        <w:jc w:val="both"/>
        <w:rPr>
          <w:rFonts w:ascii="Arial" w:eastAsia="Times New Roman" w:hAnsi="Arial" w:cs="Arial"/>
          <w:color w:val="000000"/>
          <w:sz w:val="24"/>
          <w:szCs w:val="24"/>
          <w:shd w:val="clear" w:color="auto" w:fill="FFFFFF"/>
          <w:lang w:eastAsia="el-GR"/>
        </w:rPr>
      </w:pPr>
      <w:r w:rsidRPr="008A0F3B">
        <w:rPr>
          <w:rFonts w:ascii="Arial" w:eastAsia="Times New Roman" w:hAnsi="Arial" w:cs="Arial"/>
          <w:color w:val="000000"/>
          <w:sz w:val="24"/>
          <w:szCs w:val="24"/>
          <w:shd w:val="clear" w:color="auto" w:fill="FFFFFF"/>
          <w:lang w:eastAsia="el-GR"/>
        </w:rPr>
        <w:t xml:space="preserve">Ορίστε, κύριε </w:t>
      </w:r>
      <w:proofErr w:type="spellStart"/>
      <w:r w:rsidRPr="008A0F3B">
        <w:rPr>
          <w:rFonts w:ascii="Arial" w:eastAsia="Times New Roman" w:hAnsi="Arial" w:cs="Arial"/>
          <w:color w:val="000000"/>
          <w:sz w:val="24"/>
          <w:szCs w:val="24"/>
          <w:shd w:val="clear" w:color="auto" w:fill="FFFFFF"/>
          <w:lang w:eastAsia="el-GR"/>
        </w:rPr>
        <w:t>Καραθανασόπουλε</w:t>
      </w:r>
      <w:proofErr w:type="spellEnd"/>
      <w:r w:rsidRPr="008A0F3B">
        <w:rPr>
          <w:rFonts w:ascii="Arial" w:eastAsia="Times New Roman" w:hAnsi="Arial" w:cs="Arial"/>
          <w:color w:val="000000"/>
          <w:sz w:val="24"/>
          <w:szCs w:val="24"/>
          <w:shd w:val="clear" w:color="auto" w:fill="FFFFFF"/>
          <w:lang w:eastAsia="el-GR"/>
        </w:rPr>
        <w:t>, έχετε τον λόγο.</w:t>
      </w:r>
    </w:p>
    <w:p w:rsidR="008A0F3B" w:rsidRPr="008A0F3B" w:rsidRDefault="008A0F3B" w:rsidP="008A0F3B">
      <w:pPr>
        <w:spacing w:line="600" w:lineRule="auto"/>
        <w:ind w:firstLine="720"/>
        <w:contextualSpacing/>
        <w:jc w:val="both"/>
        <w:rPr>
          <w:rFonts w:ascii="Arial" w:eastAsia="Times New Roman" w:hAnsi="Arial" w:cs="Arial"/>
          <w:color w:val="000000"/>
          <w:sz w:val="24"/>
          <w:szCs w:val="24"/>
          <w:shd w:val="clear" w:color="auto" w:fill="FFFFFF"/>
          <w:lang w:eastAsia="el-GR"/>
        </w:rPr>
      </w:pPr>
      <w:r w:rsidRPr="008A0F3B">
        <w:rPr>
          <w:rFonts w:ascii="Arial" w:eastAsia="Times New Roman" w:hAnsi="Arial" w:cs="Arial"/>
          <w:b/>
          <w:bCs/>
          <w:color w:val="000000"/>
          <w:sz w:val="24"/>
          <w:szCs w:val="24"/>
          <w:shd w:val="clear" w:color="auto" w:fill="FFFFFF"/>
          <w:lang w:eastAsia="el-GR"/>
        </w:rPr>
        <w:t xml:space="preserve">ΝΙΚΟΛΑΟΣ ΚΑΡΑΘΑΝΑΣΟΠΟΥΛΟΣ: </w:t>
      </w:r>
      <w:r w:rsidRPr="008A0F3B">
        <w:rPr>
          <w:rFonts w:ascii="Arial" w:eastAsia="Times New Roman" w:hAnsi="Arial" w:cs="Arial"/>
          <w:color w:val="000000"/>
          <w:sz w:val="24"/>
          <w:szCs w:val="24"/>
          <w:shd w:val="clear" w:color="auto" w:fill="FFFFFF"/>
          <w:lang w:eastAsia="el-GR"/>
        </w:rPr>
        <w:t>Ευχαριστώ πολύ, κύριε Πρόεδρε.</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000000"/>
          <w:sz w:val="24"/>
          <w:szCs w:val="24"/>
          <w:shd w:val="clear" w:color="auto" w:fill="FFFFFF"/>
          <w:lang w:eastAsia="el-GR"/>
        </w:rPr>
        <w:t>Η υπόθεση έχει ως εξής, τη γνωρίζετε πολύ καλά, κύριε Υφυπουργέ, απλώς για να μπού</w:t>
      </w:r>
      <w:r w:rsidRPr="008A0F3B">
        <w:rPr>
          <w:rFonts w:ascii="Arial" w:eastAsia="Times New Roman" w:hAnsi="Arial" w:cs="Arial"/>
          <w:color w:val="201F1E"/>
          <w:sz w:val="24"/>
          <w:szCs w:val="24"/>
          <w:shd w:val="clear" w:color="auto" w:fill="FFFFFF"/>
          <w:lang w:eastAsia="el-GR"/>
        </w:rPr>
        <w:t xml:space="preserve">με στη συζήτηση: Στις αρχές Γενάρη του 2010 βγήκε μια απόφαση της Γενικής Γραμματείας Εμπορίου με την οποία επιβάλλεται πρόστιμο 1.000 ευρώ στα καταστήματα μαζικής εστίασης που πουλάνε χύμα τσίπουρο ή τσικουδιά, όταν αυτό καταγράφεται ως τσίπουρο ή τσικουδιά, ενώ θα έπρεπε να έχει μια άλλη ονομασία, «προϊόν απόσταξης», κάτι παρόμοιο, οπότε ο καταναλωτής να ζητάει «θέλω ένα προϊόν απόσταξης να </w:t>
      </w:r>
      <w:proofErr w:type="spellStart"/>
      <w:r w:rsidRPr="008A0F3B">
        <w:rPr>
          <w:rFonts w:ascii="Arial" w:eastAsia="Times New Roman" w:hAnsi="Arial" w:cs="Arial"/>
          <w:color w:val="201F1E"/>
          <w:sz w:val="24"/>
          <w:szCs w:val="24"/>
          <w:shd w:val="clear" w:color="auto" w:fill="FFFFFF"/>
          <w:lang w:eastAsia="el-GR"/>
        </w:rPr>
        <w:t>πιω</w:t>
      </w:r>
      <w:proofErr w:type="spellEnd"/>
      <w:r w:rsidRPr="008A0F3B">
        <w:rPr>
          <w:rFonts w:ascii="Arial" w:eastAsia="Times New Roman" w:hAnsi="Arial" w:cs="Arial"/>
          <w:color w:val="201F1E"/>
          <w:sz w:val="24"/>
          <w:szCs w:val="24"/>
          <w:shd w:val="clear" w:color="auto" w:fill="FFFFFF"/>
          <w:lang w:eastAsia="el-GR"/>
        </w:rPr>
        <w:t xml:space="preserve">». </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 xml:space="preserve">Καταλαβαίνετε πάρα πολύ καλά ποιους πλήττει αυτό το μέτρο. Πλήττει τους μικρούς παραγωγούς, αυτούς τους </w:t>
      </w:r>
      <w:proofErr w:type="spellStart"/>
      <w:r w:rsidRPr="008A0F3B">
        <w:rPr>
          <w:rFonts w:ascii="Arial" w:eastAsia="Times New Roman" w:hAnsi="Arial" w:cs="Arial"/>
          <w:color w:val="201F1E"/>
          <w:sz w:val="24"/>
          <w:szCs w:val="24"/>
          <w:shd w:val="clear" w:color="auto" w:fill="FFFFFF"/>
          <w:lang w:eastAsia="el-GR"/>
        </w:rPr>
        <w:t>αμβυκούχους</w:t>
      </w:r>
      <w:proofErr w:type="spellEnd"/>
      <w:r w:rsidRPr="008A0F3B">
        <w:rPr>
          <w:rFonts w:ascii="Arial" w:eastAsia="Times New Roman" w:hAnsi="Arial" w:cs="Arial"/>
          <w:color w:val="201F1E"/>
          <w:sz w:val="24"/>
          <w:szCs w:val="24"/>
          <w:shd w:val="clear" w:color="auto" w:fill="FFFFFF"/>
          <w:lang w:eastAsia="el-GR"/>
        </w:rPr>
        <w:t xml:space="preserve"> οι οποίοι προσπαθούν με ένα εισόδημα να καλύψουν τις ανάγκες τους. Και όλο αυτό γίνεται προς όφελος των </w:t>
      </w:r>
      <w:proofErr w:type="spellStart"/>
      <w:r w:rsidRPr="008A0F3B">
        <w:rPr>
          <w:rFonts w:ascii="Arial" w:eastAsia="Times New Roman" w:hAnsi="Arial" w:cs="Arial"/>
          <w:color w:val="201F1E"/>
          <w:sz w:val="24"/>
          <w:szCs w:val="24"/>
          <w:shd w:val="clear" w:color="auto" w:fill="FFFFFF"/>
          <w:lang w:eastAsia="el-GR"/>
        </w:rPr>
        <w:t>ποτοβιομηχάνων</w:t>
      </w:r>
      <w:proofErr w:type="spellEnd"/>
      <w:r w:rsidRPr="008A0F3B">
        <w:rPr>
          <w:rFonts w:ascii="Arial" w:eastAsia="Times New Roman" w:hAnsi="Arial" w:cs="Arial"/>
          <w:color w:val="201F1E"/>
          <w:sz w:val="24"/>
          <w:szCs w:val="24"/>
          <w:shd w:val="clear" w:color="auto" w:fill="FFFFFF"/>
          <w:lang w:eastAsia="el-GR"/>
        </w:rPr>
        <w:t xml:space="preserve">. </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lastRenderedPageBreak/>
        <w:t>Και αυτό γίνεται με πρόσχημα την ευρωπαϊκή νομοθεσία όσον αφορά τις γεωγραφικές ενδείξεις, που με αυθαίρετο τρόπο -όχι της δικής σας Κυβέρνησης, εσείς πήρατε τη σκυτάλη- η προηγούμενη κυβέρνηση του ΣΥΡΙΖΑ, όταν καθόρισε τον τεχνικό φάκελο των γεωγραφικών ενδείξεων καθόρισε ότι βασική προϋπόθεση για να έχει την ονομασία είναι ότι πρέπει να συνδέεται με την εμφιάλωση και όχι με την παραγωγή, το οποίο είναι ένας παραλογισμός πέρα και έξω από αυτά που προβλέπει η ευρωπαϊκή και η ελληνική νομοθεσία. Δηλαδή, απαγορεύεται να εμφιαλώσει κάποιος κάτι το οποίο είναι προϊόν εισαγωγής;</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 xml:space="preserve">Καταλαβαίνετε πώς το θέτω το ζήτημα. Γιατί γίνεται αυτό; Ακριβώς για να βγουν έξω, να εξοβελισθούν οι μικροί παραγωγοί. Και στις σημερινές συνθήκες της πανδημίας, όπου υπάρχουν μεγάλα αποθέματα οίνου και τσίπουρου, καταλαβαίνετε πάρα πολύ καλά ότι θα είναι ένα σοβαρό χτύπημα και για τους παραγωγούς, </w:t>
      </w:r>
      <w:proofErr w:type="spellStart"/>
      <w:r w:rsidRPr="008A0F3B">
        <w:rPr>
          <w:rFonts w:ascii="Arial" w:eastAsia="Times New Roman" w:hAnsi="Arial" w:cs="Arial"/>
          <w:color w:val="201F1E"/>
          <w:sz w:val="24"/>
          <w:szCs w:val="24"/>
          <w:shd w:val="clear" w:color="auto" w:fill="FFFFFF"/>
          <w:lang w:eastAsia="el-GR"/>
        </w:rPr>
        <w:t>αμπελοπαραγωγούς</w:t>
      </w:r>
      <w:proofErr w:type="spellEnd"/>
      <w:r w:rsidRPr="008A0F3B">
        <w:rPr>
          <w:rFonts w:ascii="Arial" w:eastAsia="Times New Roman" w:hAnsi="Arial" w:cs="Arial"/>
          <w:color w:val="201F1E"/>
          <w:sz w:val="24"/>
          <w:szCs w:val="24"/>
          <w:shd w:val="clear" w:color="auto" w:fill="FFFFFF"/>
          <w:lang w:eastAsia="el-GR"/>
        </w:rPr>
        <w:t xml:space="preserve">, αλλά και γι’ αυτούς οι οποίοι μπορούν να αποσύρουν, να πάρουν ένα τμήμα αυτής της παραγωγής, τους μικρούς παραγωγούς, για να στηρίξουν και τα εισοδήματα των αμπελοκαλλιεργητών, αλλά και τα δικά τους. Διότι υπάρχει κίνδυνος πραγματικά το επόμενο διάστημα τα αμπέλια και η παραγωγή δηλαδή να καταστραφεί μέσα από αυτή τη διαδικασία ή οι </w:t>
      </w:r>
      <w:proofErr w:type="spellStart"/>
      <w:r w:rsidRPr="008A0F3B">
        <w:rPr>
          <w:rFonts w:ascii="Arial" w:eastAsia="Times New Roman" w:hAnsi="Arial" w:cs="Arial"/>
          <w:color w:val="201F1E"/>
          <w:sz w:val="24"/>
          <w:szCs w:val="24"/>
          <w:shd w:val="clear" w:color="auto" w:fill="FFFFFF"/>
          <w:lang w:eastAsia="el-GR"/>
        </w:rPr>
        <w:t>ποτοπαραγωγοί</w:t>
      </w:r>
      <w:proofErr w:type="spellEnd"/>
      <w:r w:rsidRPr="008A0F3B">
        <w:rPr>
          <w:rFonts w:ascii="Arial" w:eastAsia="Times New Roman" w:hAnsi="Arial" w:cs="Arial"/>
          <w:color w:val="201F1E"/>
          <w:sz w:val="24"/>
          <w:szCs w:val="24"/>
          <w:shd w:val="clear" w:color="auto" w:fill="FFFFFF"/>
          <w:lang w:eastAsia="el-GR"/>
        </w:rPr>
        <w:t>, οι μεγάλοι εμφιαλωτές, να επιβάλουν εξευτελιστικές τιμές απόσυρσης των προϊόντων.</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lastRenderedPageBreak/>
        <w:t>Από αυτή την άποψη, λοιπόν, είναι φανερό τι πρέπει να γίνει. Πρέπει να απαλειφθεί η συγκεκριμένη απόφαση της Γενικής Γραμματείας και να αλλάξει και ο τεχνικός φάκελος. Διαφορετικά θα έχουμε μια μαζική και βίαιη έξοδο από την αγορά αυτών των μικρών παραγωγών.</w:t>
      </w:r>
    </w:p>
    <w:p w:rsidR="008A0F3B" w:rsidRPr="008A0F3B" w:rsidRDefault="008A0F3B" w:rsidP="008A0F3B">
      <w:pPr>
        <w:spacing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b/>
          <w:bCs/>
          <w:color w:val="201F1E"/>
          <w:sz w:val="24"/>
          <w:szCs w:val="24"/>
          <w:shd w:val="clear" w:color="auto" w:fill="FFFFFF"/>
          <w:lang w:eastAsia="el-GR"/>
        </w:rPr>
        <w:t xml:space="preserve">ΠΡΟΕΔΡΕΥΩΝ (Γεώργιος </w:t>
      </w:r>
      <w:proofErr w:type="spellStart"/>
      <w:r w:rsidRPr="008A0F3B">
        <w:rPr>
          <w:rFonts w:ascii="Arial" w:eastAsia="Times New Roman" w:hAnsi="Arial" w:cs="Arial"/>
          <w:b/>
          <w:bCs/>
          <w:color w:val="201F1E"/>
          <w:sz w:val="24"/>
          <w:szCs w:val="24"/>
          <w:shd w:val="clear" w:color="auto" w:fill="FFFFFF"/>
          <w:lang w:eastAsia="el-GR"/>
        </w:rPr>
        <w:t>Λαμπρούλης</w:t>
      </w:r>
      <w:proofErr w:type="spellEnd"/>
      <w:r w:rsidRPr="008A0F3B">
        <w:rPr>
          <w:rFonts w:ascii="Arial" w:eastAsia="Times New Roman" w:hAnsi="Arial" w:cs="Arial"/>
          <w:b/>
          <w:bCs/>
          <w:color w:val="201F1E"/>
          <w:sz w:val="24"/>
          <w:szCs w:val="24"/>
          <w:shd w:val="clear" w:color="auto" w:fill="FFFFFF"/>
          <w:lang w:eastAsia="el-GR"/>
        </w:rPr>
        <w:t>):</w:t>
      </w:r>
      <w:r w:rsidRPr="008A0F3B">
        <w:rPr>
          <w:rFonts w:ascii="Arial" w:eastAsia="Times New Roman" w:hAnsi="Arial" w:cs="Arial"/>
          <w:color w:val="201F1E"/>
          <w:sz w:val="24"/>
          <w:szCs w:val="24"/>
          <w:shd w:val="clear" w:color="auto" w:fill="FFFFFF"/>
          <w:lang w:eastAsia="el-GR"/>
        </w:rPr>
        <w:t xml:space="preserve"> Ορίστε, κύριε Υφυπουργέ, έχετε τον λόγο για την </w:t>
      </w:r>
      <w:proofErr w:type="spellStart"/>
      <w:r w:rsidRPr="008A0F3B">
        <w:rPr>
          <w:rFonts w:ascii="Arial" w:eastAsia="Times New Roman" w:hAnsi="Arial" w:cs="Arial"/>
          <w:color w:val="201F1E"/>
          <w:sz w:val="24"/>
          <w:szCs w:val="24"/>
          <w:shd w:val="clear" w:color="auto" w:fill="FFFFFF"/>
          <w:lang w:eastAsia="el-GR"/>
        </w:rPr>
        <w:t>πρωτολογία</w:t>
      </w:r>
      <w:proofErr w:type="spellEnd"/>
      <w:r w:rsidRPr="008A0F3B">
        <w:rPr>
          <w:rFonts w:ascii="Arial" w:eastAsia="Times New Roman" w:hAnsi="Arial" w:cs="Arial"/>
          <w:color w:val="201F1E"/>
          <w:sz w:val="24"/>
          <w:szCs w:val="24"/>
          <w:shd w:val="clear" w:color="auto" w:fill="FFFFFF"/>
          <w:lang w:eastAsia="el-GR"/>
        </w:rPr>
        <w:t xml:space="preserve"> σας. </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b/>
          <w:color w:val="111111"/>
          <w:sz w:val="24"/>
          <w:szCs w:val="24"/>
          <w:lang w:eastAsia="el-GR"/>
        </w:rPr>
        <w:t xml:space="preserve">ΝΙΚΟΛΑΟΣ ΠΑΠΑΘΑΝΑΣΗΣ (Υφυπουργός </w:t>
      </w:r>
      <w:r w:rsidRPr="008A0F3B">
        <w:rPr>
          <w:rFonts w:ascii="Arial" w:eastAsia="Times New Roman" w:hAnsi="Arial" w:cs="Arial"/>
          <w:b/>
          <w:bCs/>
          <w:color w:val="111111"/>
          <w:sz w:val="24"/>
          <w:szCs w:val="24"/>
          <w:lang w:eastAsia="el-GR"/>
        </w:rPr>
        <w:t>Ανάπτυξης και Επενδύσεων):</w:t>
      </w:r>
      <w:r w:rsidRPr="008A0F3B">
        <w:rPr>
          <w:rFonts w:ascii="Arial" w:eastAsia="Times New Roman" w:hAnsi="Arial" w:cs="Arial"/>
          <w:color w:val="111111"/>
          <w:sz w:val="24"/>
          <w:szCs w:val="24"/>
          <w:lang w:eastAsia="el-GR"/>
        </w:rPr>
        <w:t xml:space="preserve"> Ε</w:t>
      </w:r>
      <w:r w:rsidRPr="008A0F3B">
        <w:rPr>
          <w:rFonts w:ascii="Arial" w:eastAsia="Times New Roman" w:hAnsi="Arial" w:cs="Arial"/>
          <w:color w:val="201F1E"/>
          <w:sz w:val="24"/>
          <w:szCs w:val="24"/>
          <w:shd w:val="clear" w:color="auto" w:fill="FFFFFF"/>
          <w:lang w:eastAsia="el-GR"/>
        </w:rPr>
        <w:t>υχαριστώ πολύ, κύριε Πρόεδρε.</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 xml:space="preserve">Κύριε </w:t>
      </w:r>
      <w:proofErr w:type="spellStart"/>
      <w:r w:rsidRPr="008A0F3B">
        <w:rPr>
          <w:rFonts w:ascii="Arial" w:eastAsia="Times New Roman" w:hAnsi="Arial" w:cs="Arial"/>
          <w:color w:val="201F1E"/>
          <w:sz w:val="24"/>
          <w:szCs w:val="24"/>
          <w:shd w:val="clear" w:color="auto" w:fill="FFFFFF"/>
          <w:lang w:eastAsia="el-GR"/>
        </w:rPr>
        <w:t>Καραθανασόπουλε</w:t>
      </w:r>
      <w:proofErr w:type="spellEnd"/>
      <w:r w:rsidRPr="008A0F3B">
        <w:rPr>
          <w:rFonts w:ascii="Arial" w:eastAsia="Times New Roman" w:hAnsi="Arial" w:cs="Arial"/>
          <w:color w:val="201F1E"/>
          <w:sz w:val="24"/>
          <w:szCs w:val="24"/>
          <w:shd w:val="clear" w:color="auto" w:fill="FFFFFF"/>
          <w:lang w:eastAsia="el-GR"/>
        </w:rPr>
        <w:t>, θα ήθελα να κρατήσω για τη δευτερολογία μου κάτι που έχει σχέση με την προστασία της προστατευόμενης γεωγραφικής ένδειξης, αλλά θα ξεκινήσω με αυτό γιατί βλέπω ότι θέλετε να μπούμε στην ουσιαστική κουβέντα και να μην επαναλάβουμε αυτά τα οποία είπαμε δύο φορές εδώ στη Βουλή σε παρόμοιες ερωτήσεις.</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Μία από τις βασικές επιτυχίες που είχαμε ως χώρα είναι ότι εγκλωβίσαμε αυτό το προϊόν, την ονομασία αυτού του προϊόντος, εντός της επικράτειάς μας, δηλαδή με μία γρήγορη κίνηση και καταθέτοντας έναν τεχνικό φάκελο καταφέραμε και προστατεύσαμε το προϊόν και δεν είχαμε διαρροή της ονομασίας αυτού του προϊόντος σε άλλες χώρες.</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color w:val="201F1E"/>
          <w:sz w:val="24"/>
          <w:szCs w:val="24"/>
          <w:shd w:val="clear" w:color="auto" w:fill="FFFFFF"/>
          <w:lang w:eastAsia="el-GR"/>
        </w:rPr>
      </w:pPr>
      <w:r w:rsidRPr="008A0F3B">
        <w:rPr>
          <w:rFonts w:ascii="Arial" w:eastAsia="Times New Roman" w:hAnsi="Arial" w:cs="Arial"/>
          <w:color w:val="201F1E"/>
          <w:sz w:val="24"/>
          <w:szCs w:val="24"/>
          <w:shd w:val="clear" w:color="auto" w:fill="FFFFFF"/>
          <w:lang w:eastAsia="el-GR"/>
        </w:rPr>
        <w:t xml:space="preserve">Θέλω να σας πω ότι κάτι παρόμοιο δεν συνέβη -ας πούμε- με τη βότκα και έχει σημασία. Και σε άλλα προϊόντα μπορώ να αναφερθώ. </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lastRenderedPageBreak/>
        <w:t xml:space="preserve">Ας πούμε εδώ ότι οκτώ χώρες, χρησιμοποιώντας σύνθετες ονομασίες, έχουν κατοχυρώσει τα προϊόντα τους ως προστατευόμενης γεωγραφικής ένδειξης με άλλες ονομασίες για το ίδιο προϊόν, τη βότκα.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Έτσι, λοιπόν, όσον αφορά τα τρία σκέλη της ερώτησής σας, στο πρώτο σκέλος μιλάτε για την εγκύκλιο, στο δεύτερο για τον φάκελο και στο τρίτο για τους «</w:t>
      </w:r>
      <w:proofErr w:type="spellStart"/>
      <w:r w:rsidRPr="008A0F3B">
        <w:rPr>
          <w:rFonts w:ascii="Arial" w:eastAsia="Times New Roman" w:hAnsi="Arial" w:cs="Arial"/>
          <w:color w:val="222222"/>
          <w:sz w:val="24"/>
          <w:szCs w:val="24"/>
          <w:shd w:val="clear" w:color="auto" w:fill="FFFFFF"/>
          <w:lang w:eastAsia="el-GR"/>
        </w:rPr>
        <w:t>καζανάδες</w:t>
      </w:r>
      <w:proofErr w:type="spellEnd"/>
      <w:r w:rsidRPr="008A0F3B">
        <w:rPr>
          <w:rFonts w:ascii="Arial" w:eastAsia="Times New Roman" w:hAnsi="Arial" w:cs="Arial"/>
          <w:color w:val="222222"/>
          <w:sz w:val="24"/>
          <w:szCs w:val="24"/>
          <w:shd w:val="clear" w:color="auto" w:fill="FFFFFF"/>
          <w:lang w:eastAsia="el-GR"/>
        </w:rPr>
        <w:t xml:space="preserve">». Θα ξεκινήσω, λοιπόν, λέγοντάς σας ότι μία εγκύκλιος, όπως γνωρίζετε, πατάει επάνω σε νόμους. Η Γενική Γραμματεία Καταναλωτή δεν κάνει τίποτε άλλο από το να προστατεύει με μία εγκύκλιο τον καταναλωτή. Αυτή ακριβώς είναι και η έννοια της ύπαρξης της Γενικής Γραμματείας Προστασίας του Καταναλωτή. Επομένως αν η εγκύκλιος αυτή δεν είχε βάση και δεν πατούσε σε νόμο, τότε η επιβολή των 1000 ευρώ δεν θα είχε καμμία έννοια ύπαρξης. Άρα, πατώντας πάνω σε αυτό, πατώντας πάνω σε έναν νόμο, βγήκε αυτή η εγκύκλιος.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Όμως, από την προηγούμενη φορά έχουμε ένα νέο στοιχείο -και θα συνεχίσω με αυτό στη δευτερολογία μου- το οποίο πράγματι αποδεικνύει ότι εμείς εδώ εφαρμόζουμε έναν νόμο, κατόπιν ενός τεχνικού φακέλου. Υπάρχει, λοιπόν, ένας τεχνικός φάκελος στον οποίο και αναφερθήκατε.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Σε αυτή, λοιπόν, την απάντηση που έδωσε το Γενικό Χημείο του Κράτους -και πιστεύω ότι μπορεί να την έχετε διαβάσει, γιατί ίσως την έχετε λάβει, αλλά θα την καταθέσω και στη Βουλή- λέει ότι το προϊόν απόσταξης των </w:t>
      </w:r>
      <w:r w:rsidRPr="008A0F3B">
        <w:rPr>
          <w:rFonts w:ascii="Arial" w:eastAsia="Times New Roman" w:hAnsi="Arial" w:cs="Arial"/>
          <w:color w:val="222222"/>
          <w:sz w:val="24"/>
          <w:szCs w:val="24"/>
          <w:shd w:val="clear" w:color="auto" w:fill="FFFFFF"/>
          <w:lang w:eastAsia="el-GR"/>
        </w:rPr>
        <w:lastRenderedPageBreak/>
        <w:t xml:space="preserve">μικρών </w:t>
      </w:r>
      <w:proofErr w:type="spellStart"/>
      <w:r w:rsidRPr="008A0F3B">
        <w:rPr>
          <w:rFonts w:ascii="Arial" w:eastAsia="Times New Roman" w:hAnsi="Arial" w:cs="Arial"/>
          <w:color w:val="222222"/>
          <w:sz w:val="24"/>
          <w:szCs w:val="24"/>
          <w:shd w:val="clear" w:color="auto" w:fill="FFFFFF"/>
          <w:lang w:eastAsia="el-GR"/>
        </w:rPr>
        <w:t>αποσταγματοποιών</w:t>
      </w:r>
      <w:proofErr w:type="spellEnd"/>
      <w:r w:rsidRPr="008A0F3B">
        <w:rPr>
          <w:rFonts w:ascii="Arial" w:eastAsia="Times New Roman" w:hAnsi="Arial" w:cs="Arial"/>
          <w:color w:val="222222"/>
          <w:sz w:val="24"/>
          <w:szCs w:val="24"/>
          <w:shd w:val="clear" w:color="auto" w:fill="FFFFFF"/>
          <w:lang w:eastAsia="el-GR"/>
        </w:rPr>
        <w:t xml:space="preserve">, των διημέρων, προορίζεται κυρίως για ιδιωτική κατανάλωση. Ωστόσο, σύμφωνα με το άρθρο 7, παράγραφος ε8, περίπτωση γ του ν.2969/2001, επιτρέπεται η διάθεσή του στην κατανάλωση, αλλά μόνο χύμα.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Η πρώτη ύλη για την παραγωγή του προϊόντος αποστάγματος μικρών </w:t>
      </w:r>
      <w:proofErr w:type="spellStart"/>
      <w:r w:rsidRPr="008A0F3B">
        <w:rPr>
          <w:rFonts w:ascii="Arial" w:eastAsia="Times New Roman" w:hAnsi="Arial" w:cs="Arial"/>
          <w:color w:val="222222"/>
          <w:sz w:val="24"/>
          <w:szCs w:val="24"/>
          <w:shd w:val="clear" w:color="auto" w:fill="FFFFFF"/>
          <w:lang w:eastAsia="el-GR"/>
        </w:rPr>
        <w:t>αποσταγματοποιών</w:t>
      </w:r>
      <w:proofErr w:type="spellEnd"/>
      <w:r w:rsidRPr="008A0F3B">
        <w:rPr>
          <w:rFonts w:ascii="Arial" w:eastAsia="Times New Roman" w:hAnsi="Arial" w:cs="Arial"/>
          <w:color w:val="222222"/>
          <w:sz w:val="24"/>
          <w:szCs w:val="24"/>
          <w:shd w:val="clear" w:color="auto" w:fill="FFFFFF"/>
          <w:lang w:eastAsia="el-GR"/>
        </w:rPr>
        <w:t xml:space="preserve"> δεν είναι μόνο τα στέμφυλα σταφυλής, αλλά και άλλες πρώτες ύλες, όπως μούρα, </w:t>
      </w:r>
      <w:proofErr w:type="spellStart"/>
      <w:r w:rsidRPr="008A0F3B">
        <w:rPr>
          <w:rFonts w:ascii="Arial" w:eastAsia="Times New Roman" w:hAnsi="Arial" w:cs="Arial"/>
          <w:color w:val="222222"/>
          <w:sz w:val="24"/>
          <w:szCs w:val="24"/>
          <w:shd w:val="clear" w:color="auto" w:fill="FFFFFF"/>
          <w:lang w:eastAsia="el-GR"/>
        </w:rPr>
        <w:t>κράνα</w:t>
      </w:r>
      <w:proofErr w:type="spellEnd"/>
      <w:r w:rsidRPr="008A0F3B">
        <w:rPr>
          <w:rFonts w:ascii="Arial" w:eastAsia="Times New Roman" w:hAnsi="Arial" w:cs="Arial"/>
          <w:color w:val="222222"/>
          <w:sz w:val="24"/>
          <w:szCs w:val="24"/>
          <w:shd w:val="clear" w:color="auto" w:fill="FFFFFF"/>
          <w:lang w:eastAsia="el-GR"/>
        </w:rPr>
        <w:t xml:space="preserve">, κούμαρα, </w:t>
      </w:r>
      <w:proofErr w:type="spellStart"/>
      <w:r w:rsidRPr="008A0F3B">
        <w:rPr>
          <w:rFonts w:ascii="Arial" w:eastAsia="Times New Roman" w:hAnsi="Arial" w:cs="Arial"/>
          <w:color w:val="222222"/>
          <w:sz w:val="24"/>
          <w:szCs w:val="24"/>
          <w:shd w:val="clear" w:color="auto" w:fill="FFFFFF"/>
          <w:lang w:eastAsia="el-GR"/>
        </w:rPr>
        <w:t>ζίζιφα</w:t>
      </w:r>
      <w:proofErr w:type="spellEnd"/>
      <w:r w:rsidRPr="008A0F3B">
        <w:rPr>
          <w:rFonts w:ascii="Arial" w:eastAsia="Times New Roman" w:hAnsi="Arial" w:cs="Arial"/>
          <w:color w:val="222222"/>
          <w:sz w:val="24"/>
          <w:szCs w:val="24"/>
          <w:shd w:val="clear" w:color="auto" w:fill="FFFFFF"/>
          <w:lang w:eastAsia="el-GR"/>
        </w:rPr>
        <w:t xml:space="preserve"> και υπολείμματα μέλιτος, ενώ με απόφαση του Υπουργού Οικονομικών μπορεί να επιτρέπεται η απόσταξη και άλλων καρπών ή φρούτων, άρθρο 7, παράγραφος ε2 του ν.2969/2001. Δεν πληρούνται οι λοιπές προδιαγραφές που προβλέπονται για την εν λόγω κατηγορία αλκοολούχου ποτού, δηλαδή όπως είναι ο ελάχιστος απαιτούμενος αλκοολικός τίτλος.</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Και επειδή δεν έχω πολύ χρόνο, αλλά θα συνεχίσω και στη δευτερολογία μου, θα ήθελα να σας πω ότι το τσίπουρο-τσικουδιά παράγεται με τη χρήση </w:t>
      </w:r>
      <w:proofErr w:type="spellStart"/>
      <w:r w:rsidRPr="008A0F3B">
        <w:rPr>
          <w:rFonts w:ascii="Arial" w:eastAsia="Times New Roman" w:hAnsi="Arial" w:cs="Arial"/>
          <w:color w:val="222222"/>
          <w:sz w:val="24"/>
          <w:szCs w:val="24"/>
          <w:shd w:val="clear" w:color="auto" w:fill="FFFFFF"/>
          <w:lang w:eastAsia="el-GR"/>
        </w:rPr>
        <w:t>αμβύκων</w:t>
      </w:r>
      <w:proofErr w:type="spellEnd"/>
      <w:r w:rsidRPr="008A0F3B">
        <w:rPr>
          <w:rFonts w:ascii="Arial" w:eastAsia="Times New Roman" w:hAnsi="Arial" w:cs="Arial"/>
          <w:color w:val="222222"/>
          <w:sz w:val="24"/>
          <w:szCs w:val="24"/>
          <w:shd w:val="clear" w:color="auto" w:fill="FFFFFF"/>
          <w:lang w:eastAsia="el-GR"/>
        </w:rPr>
        <w:t xml:space="preserve"> χωρητικότητας άνω των εκατόν τριάντα λίτρων, στην πράξη αποστακτικών μηχανημάτων άνω των διακοσίων λίτρων, ενώ το προϊόν απόσταξης μικρών </w:t>
      </w:r>
      <w:proofErr w:type="spellStart"/>
      <w:r w:rsidRPr="008A0F3B">
        <w:rPr>
          <w:rFonts w:ascii="Arial" w:eastAsia="Times New Roman" w:hAnsi="Arial" w:cs="Arial"/>
          <w:color w:val="222222"/>
          <w:sz w:val="24"/>
          <w:szCs w:val="24"/>
          <w:shd w:val="clear" w:color="auto" w:fill="FFFFFF"/>
          <w:lang w:eastAsia="el-GR"/>
        </w:rPr>
        <w:t>αποσταγματοποιών</w:t>
      </w:r>
      <w:proofErr w:type="spellEnd"/>
      <w:r w:rsidRPr="008A0F3B">
        <w:rPr>
          <w:rFonts w:ascii="Arial" w:eastAsia="Times New Roman" w:hAnsi="Arial" w:cs="Arial"/>
          <w:color w:val="222222"/>
          <w:sz w:val="24"/>
          <w:szCs w:val="24"/>
          <w:shd w:val="clear" w:color="auto" w:fill="FFFFFF"/>
          <w:lang w:eastAsia="el-GR"/>
        </w:rPr>
        <w:t xml:space="preserve"> παράγεται από </w:t>
      </w:r>
      <w:proofErr w:type="spellStart"/>
      <w:r w:rsidRPr="008A0F3B">
        <w:rPr>
          <w:rFonts w:ascii="Arial" w:eastAsia="Times New Roman" w:hAnsi="Arial" w:cs="Arial"/>
          <w:color w:val="222222"/>
          <w:sz w:val="24"/>
          <w:szCs w:val="24"/>
          <w:shd w:val="clear" w:color="auto" w:fill="FFFFFF"/>
          <w:lang w:eastAsia="el-GR"/>
        </w:rPr>
        <w:t>άμβυκες</w:t>
      </w:r>
      <w:proofErr w:type="spellEnd"/>
      <w:r w:rsidRPr="008A0F3B">
        <w:rPr>
          <w:rFonts w:ascii="Arial" w:eastAsia="Times New Roman" w:hAnsi="Arial" w:cs="Arial"/>
          <w:color w:val="222222"/>
          <w:sz w:val="24"/>
          <w:szCs w:val="24"/>
          <w:shd w:val="clear" w:color="auto" w:fill="FFFFFF"/>
          <w:lang w:eastAsia="el-GR"/>
        </w:rPr>
        <w:t xml:space="preserve"> χωρητικότητας έως εκατόν τριάντα λίτρα. Αποτέλεσμα είναι η διαφοροποίηση των ποιοτικών χαρακτηριστικών των δύο προϊόντων.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lastRenderedPageBreak/>
        <w:t xml:space="preserve">Έχουμε δύο προϊόντα. Η έννοια της τυποποίησης και η έννοια της προστασίας του προϊόντος σημαίνουν ότι ο καταναλωτής παίρνει και καταναλώνει ένα συγκεκριμένο προϊόν. Όπως γνωρίζετε, πολλοί από τους μικρούς </w:t>
      </w:r>
      <w:proofErr w:type="spellStart"/>
      <w:r w:rsidRPr="008A0F3B">
        <w:rPr>
          <w:rFonts w:ascii="Arial" w:eastAsia="Times New Roman" w:hAnsi="Arial" w:cs="Arial"/>
          <w:color w:val="222222"/>
          <w:sz w:val="24"/>
          <w:szCs w:val="24"/>
          <w:shd w:val="clear" w:color="auto" w:fill="FFFFFF"/>
          <w:lang w:eastAsia="el-GR"/>
        </w:rPr>
        <w:t>αποσταγματοποιούς</w:t>
      </w:r>
      <w:proofErr w:type="spellEnd"/>
      <w:r w:rsidRPr="008A0F3B">
        <w:rPr>
          <w:rFonts w:ascii="Arial" w:eastAsia="Times New Roman" w:hAnsi="Arial" w:cs="Arial"/>
          <w:color w:val="222222"/>
          <w:sz w:val="24"/>
          <w:szCs w:val="24"/>
          <w:shd w:val="clear" w:color="auto" w:fill="FFFFFF"/>
          <w:lang w:eastAsia="el-GR"/>
        </w:rPr>
        <w:t xml:space="preserve"> δεν έχουν τον δικό τους </w:t>
      </w:r>
      <w:proofErr w:type="spellStart"/>
      <w:r w:rsidRPr="008A0F3B">
        <w:rPr>
          <w:rFonts w:ascii="Arial" w:eastAsia="Times New Roman" w:hAnsi="Arial" w:cs="Arial"/>
          <w:color w:val="222222"/>
          <w:sz w:val="24"/>
          <w:szCs w:val="24"/>
          <w:shd w:val="clear" w:color="auto" w:fill="FFFFFF"/>
          <w:lang w:eastAsia="el-GR"/>
        </w:rPr>
        <w:t>άμβυκα</w:t>
      </w:r>
      <w:proofErr w:type="spellEnd"/>
      <w:r w:rsidRPr="008A0F3B">
        <w:rPr>
          <w:rFonts w:ascii="Arial" w:eastAsia="Times New Roman" w:hAnsi="Arial" w:cs="Arial"/>
          <w:color w:val="222222"/>
          <w:sz w:val="24"/>
          <w:szCs w:val="24"/>
          <w:shd w:val="clear" w:color="auto" w:fill="FFFFFF"/>
          <w:lang w:eastAsia="el-GR"/>
        </w:rPr>
        <w:t xml:space="preserve">. Χρησιμοποιούν </w:t>
      </w:r>
      <w:proofErr w:type="spellStart"/>
      <w:r w:rsidRPr="008A0F3B">
        <w:rPr>
          <w:rFonts w:ascii="Arial" w:eastAsia="Times New Roman" w:hAnsi="Arial" w:cs="Arial"/>
          <w:color w:val="222222"/>
          <w:sz w:val="24"/>
          <w:szCs w:val="24"/>
          <w:shd w:val="clear" w:color="auto" w:fill="FFFFFF"/>
          <w:lang w:eastAsia="el-GR"/>
        </w:rPr>
        <w:t>άμβυκες</w:t>
      </w:r>
      <w:proofErr w:type="spellEnd"/>
      <w:r w:rsidRPr="008A0F3B">
        <w:rPr>
          <w:rFonts w:ascii="Arial" w:eastAsia="Times New Roman" w:hAnsi="Arial" w:cs="Arial"/>
          <w:color w:val="222222"/>
          <w:sz w:val="24"/>
          <w:szCs w:val="24"/>
          <w:shd w:val="clear" w:color="auto" w:fill="FFFFFF"/>
          <w:lang w:eastAsia="el-GR"/>
        </w:rPr>
        <w:t xml:space="preserve"> οι οποίοι βρίσκονται στην κοινότητα και ούτω καθεξής. Επομένως δεν μπορεί αυτό το συγκεκριμένο προϊόν να χαρακτηριστεί ακριβώς «τσίπουρο».</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Τώρα, αντιλαμβάνομαι αυτό που λέτε, ότι πάει κάποιος και λέει «φέρε μου κάτι, ένα μικρό απόσταγμα» και ότι αυτό προφανώς μπορεί να προκαλέσει μία σύγχυση. Όμως, αν σταθούμε πάνω στην περιγραφή του τεχνικού φακέλου και έτσι όπως έχει κατοχυρώσει η Ελλάδα την ονομασία του «τσίπουρου-τσικουδιάς», δεν μπορούμε να πούμε ότι δεχόμαστε το ίδιο προϊόν, αυτό το χύμα προϊόν να ονομάζεται ακριβώς «τσίπουρο» ή «τσικουδιά».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Θα συνεχίσω στη δευτερολογία μου. </w:t>
      </w:r>
    </w:p>
    <w:p w:rsidR="008A0F3B" w:rsidRPr="008A0F3B" w:rsidRDefault="008A0F3B" w:rsidP="008A0F3B">
      <w:pPr>
        <w:spacing w:line="600" w:lineRule="auto"/>
        <w:ind w:firstLine="720"/>
        <w:contextualSpacing/>
        <w:jc w:val="both"/>
        <w:rPr>
          <w:rFonts w:ascii="Arial" w:eastAsia="Times New Roman" w:hAnsi="Arial" w:cs="Arial"/>
          <w:bCs/>
          <w:color w:val="222222"/>
          <w:sz w:val="24"/>
          <w:szCs w:val="24"/>
          <w:shd w:val="clear" w:color="auto" w:fill="FFFFFF"/>
          <w:lang w:eastAsia="zh-CN"/>
        </w:rPr>
      </w:pPr>
      <w:r w:rsidRPr="008A0F3B">
        <w:rPr>
          <w:rFonts w:ascii="Arial" w:eastAsia="Times New Roman" w:hAnsi="Arial" w:cs="Arial"/>
          <w:b/>
          <w:bCs/>
          <w:color w:val="222222"/>
          <w:sz w:val="24"/>
          <w:szCs w:val="24"/>
          <w:shd w:val="clear" w:color="auto" w:fill="FFFFFF"/>
          <w:lang w:eastAsia="zh-CN"/>
        </w:rPr>
        <w:t xml:space="preserve">ΠΡΟΕΔΡΕΥΩΝ (Γεώργιος </w:t>
      </w:r>
      <w:proofErr w:type="spellStart"/>
      <w:r w:rsidRPr="008A0F3B">
        <w:rPr>
          <w:rFonts w:ascii="Arial" w:eastAsia="Times New Roman" w:hAnsi="Arial" w:cs="Arial"/>
          <w:b/>
          <w:bCs/>
          <w:color w:val="222222"/>
          <w:sz w:val="24"/>
          <w:szCs w:val="24"/>
          <w:shd w:val="clear" w:color="auto" w:fill="FFFFFF"/>
          <w:lang w:eastAsia="zh-CN"/>
        </w:rPr>
        <w:t>Λαμπρούλης</w:t>
      </w:r>
      <w:proofErr w:type="spellEnd"/>
      <w:r w:rsidRPr="008A0F3B">
        <w:rPr>
          <w:rFonts w:ascii="Arial" w:eastAsia="Times New Roman" w:hAnsi="Arial" w:cs="Arial"/>
          <w:b/>
          <w:bCs/>
          <w:color w:val="222222"/>
          <w:sz w:val="24"/>
          <w:szCs w:val="24"/>
          <w:shd w:val="clear" w:color="auto" w:fill="FFFFFF"/>
          <w:lang w:eastAsia="zh-CN"/>
        </w:rPr>
        <w:t>):</w:t>
      </w:r>
      <w:r w:rsidRPr="008A0F3B">
        <w:rPr>
          <w:rFonts w:ascii="Arial" w:eastAsia="Times New Roman" w:hAnsi="Arial" w:cs="Arial"/>
          <w:bCs/>
          <w:color w:val="222222"/>
          <w:sz w:val="24"/>
          <w:szCs w:val="24"/>
          <w:shd w:val="clear" w:color="auto" w:fill="FFFFFF"/>
          <w:lang w:eastAsia="zh-CN"/>
        </w:rPr>
        <w:t xml:space="preserve"> Καλώς, κύριε Υφυπουργέ.</w:t>
      </w:r>
    </w:p>
    <w:p w:rsidR="008A0F3B" w:rsidRPr="008A0F3B" w:rsidRDefault="008A0F3B" w:rsidP="008A0F3B">
      <w:pPr>
        <w:spacing w:line="600" w:lineRule="auto"/>
        <w:ind w:firstLine="720"/>
        <w:contextualSpacing/>
        <w:jc w:val="both"/>
        <w:rPr>
          <w:rFonts w:ascii="Arial" w:eastAsia="Times New Roman" w:hAnsi="Arial" w:cs="Arial"/>
          <w:bCs/>
          <w:color w:val="222222"/>
          <w:sz w:val="24"/>
          <w:szCs w:val="24"/>
          <w:shd w:val="clear" w:color="auto" w:fill="FFFFFF"/>
          <w:lang w:eastAsia="zh-CN"/>
        </w:rPr>
      </w:pPr>
      <w:r w:rsidRPr="008A0F3B">
        <w:rPr>
          <w:rFonts w:ascii="Arial" w:eastAsia="Times New Roman" w:hAnsi="Arial" w:cs="Arial"/>
          <w:bCs/>
          <w:color w:val="222222"/>
          <w:sz w:val="24"/>
          <w:szCs w:val="24"/>
          <w:shd w:val="clear" w:color="auto" w:fill="FFFFFF"/>
          <w:lang w:eastAsia="zh-CN"/>
        </w:rPr>
        <w:t xml:space="preserve">Ορίστε, κύριε </w:t>
      </w:r>
      <w:proofErr w:type="spellStart"/>
      <w:r w:rsidRPr="008A0F3B">
        <w:rPr>
          <w:rFonts w:ascii="Arial" w:eastAsia="Times New Roman" w:hAnsi="Arial" w:cs="Arial"/>
          <w:bCs/>
          <w:color w:val="222222"/>
          <w:sz w:val="24"/>
          <w:szCs w:val="24"/>
          <w:shd w:val="clear" w:color="auto" w:fill="FFFFFF"/>
          <w:lang w:eastAsia="zh-CN"/>
        </w:rPr>
        <w:t>Καραθανασόπουλε</w:t>
      </w:r>
      <w:proofErr w:type="spellEnd"/>
      <w:r w:rsidRPr="008A0F3B">
        <w:rPr>
          <w:rFonts w:ascii="Arial" w:eastAsia="Times New Roman" w:hAnsi="Arial" w:cs="Arial"/>
          <w:bCs/>
          <w:color w:val="222222"/>
          <w:sz w:val="24"/>
          <w:szCs w:val="24"/>
          <w:shd w:val="clear" w:color="auto" w:fill="FFFFFF"/>
          <w:lang w:eastAsia="zh-CN"/>
        </w:rPr>
        <w:t xml:space="preserve">, έχετε τον λόγο για να δευτερολογήσετε.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sz w:val="24"/>
          <w:szCs w:val="24"/>
          <w:lang w:eastAsia="el-GR"/>
        </w:rPr>
        <w:t>ΝΙΚΟΛΑΟΣ ΚΑΡΑΘΑΝΑΣΟΠΟΥΛΟΣ:</w:t>
      </w:r>
      <w:r w:rsidRPr="008A0F3B">
        <w:rPr>
          <w:rFonts w:ascii="Arial" w:eastAsia="Times New Roman" w:hAnsi="Arial" w:cs="Arial"/>
          <w:sz w:val="24"/>
          <w:szCs w:val="24"/>
          <w:lang w:eastAsia="el-GR"/>
        </w:rPr>
        <w:t xml:space="preserve"> </w:t>
      </w:r>
      <w:r w:rsidRPr="008A0F3B">
        <w:rPr>
          <w:rFonts w:ascii="Arial" w:eastAsia="Times New Roman" w:hAnsi="Arial" w:cs="Arial"/>
          <w:color w:val="222222"/>
          <w:sz w:val="24"/>
          <w:szCs w:val="24"/>
          <w:shd w:val="clear" w:color="auto" w:fill="FFFFFF"/>
          <w:lang w:eastAsia="el-GR"/>
        </w:rPr>
        <w:t>Κύριε Υφυπουργέ,</w:t>
      </w:r>
      <w:r w:rsidRPr="008A0F3B">
        <w:rPr>
          <w:rFonts w:ascii="Arial" w:eastAsia="Times New Roman" w:hAnsi="Arial" w:cs="Arial"/>
          <w:sz w:val="24"/>
          <w:szCs w:val="24"/>
          <w:lang w:eastAsia="el-GR"/>
        </w:rPr>
        <w:t xml:space="preserve"> μένω πραγματικά άφωνος με την απάντησή σας.</w:t>
      </w:r>
      <w:r w:rsidRPr="008A0F3B">
        <w:rPr>
          <w:rFonts w:ascii="Arial" w:eastAsia="Times New Roman" w:hAnsi="Arial" w:cs="Arial"/>
          <w:color w:val="222222"/>
          <w:sz w:val="24"/>
          <w:szCs w:val="24"/>
          <w:shd w:val="clear" w:color="auto" w:fill="FFFFFF"/>
          <w:lang w:eastAsia="el-GR"/>
        </w:rPr>
        <w:t xml:space="preserve"> Παραδοσιακά το τσίπουρο ήταν χύμα και η παραγωγή έβγαινε από τους μικρούς </w:t>
      </w:r>
      <w:proofErr w:type="spellStart"/>
      <w:r w:rsidRPr="008A0F3B">
        <w:rPr>
          <w:rFonts w:ascii="Arial" w:eastAsia="Times New Roman" w:hAnsi="Arial" w:cs="Arial"/>
          <w:color w:val="222222"/>
          <w:sz w:val="24"/>
          <w:szCs w:val="24"/>
          <w:shd w:val="clear" w:color="auto" w:fill="FFFFFF"/>
          <w:lang w:eastAsia="el-GR"/>
        </w:rPr>
        <w:t>αμβυκούχους</w:t>
      </w:r>
      <w:proofErr w:type="spellEnd"/>
      <w:r w:rsidRPr="008A0F3B">
        <w:rPr>
          <w:rFonts w:ascii="Arial" w:eastAsia="Times New Roman" w:hAnsi="Arial" w:cs="Arial"/>
          <w:color w:val="222222"/>
          <w:sz w:val="24"/>
          <w:szCs w:val="24"/>
          <w:shd w:val="clear" w:color="auto" w:fill="FFFFFF"/>
          <w:lang w:eastAsia="el-GR"/>
        </w:rPr>
        <w:t xml:space="preserve">. Παραδοσιακά! Και η τσικουδιά. Μετά ήρθε η εμφιάλωση. Τώρα να ερχόμαστε και να λέμε ότι </w:t>
      </w:r>
      <w:r w:rsidRPr="008A0F3B">
        <w:rPr>
          <w:rFonts w:ascii="Arial" w:eastAsia="Times New Roman" w:hAnsi="Arial" w:cs="Arial"/>
          <w:color w:val="222222"/>
          <w:sz w:val="24"/>
          <w:szCs w:val="24"/>
          <w:shd w:val="clear" w:color="auto" w:fill="FFFFFF"/>
          <w:lang w:eastAsia="el-GR"/>
        </w:rPr>
        <w:lastRenderedPageBreak/>
        <w:t xml:space="preserve">αυτό δεν είναι τσίπουρο και ότι είναι κάτι άλλο, εδώ η επιστήμη και η ιστορία σηκώνουν τα χέρια ψηλά!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Βεβαίως και μπορεί να υπάρχουν αποστάγματα από διάφορα φρούτα και από διάφορους καρπούς, αλλά αυτό δεν είναι τσίπουρο μα κάτι άλλο. Το τσίπουρο και η τσικουδιά προέρχονται από το αμπέλι. Και, μάλιστα, όσον αφορά το παραδοσιακό τσίπουρο και την παραδοσιακή τσικουδιά, είναι διαφορετική η τεχνική με την οποία παράγονται σε σχέση με αυτό που κάνουν οι μεγάλοι </w:t>
      </w:r>
      <w:proofErr w:type="spellStart"/>
      <w:r w:rsidRPr="008A0F3B">
        <w:rPr>
          <w:rFonts w:ascii="Arial" w:eastAsia="Times New Roman" w:hAnsi="Arial" w:cs="Arial"/>
          <w:color w:val="222222"/>
          <w:sz w:val="24"/>
          <w:szCs w:val="24"/>
          <w:shd w:val="clear" w:color="auto" w:fill="FFFFFF"/>
          <w:lang w:eastAsia="el-GR"/>
        </w:rPr>
        <w:t>ποτοπαραγωγοί</w:t>
      </w:r>
      <w:proofErr w:type="spellEnd"/>
      <w:r w:rsidRPr="008A0F3B">
        <w:rPr>
          <w:rFonts w:ascii="Arial" w:eastAsia="Times New Roman" w:hAnsi="Arial" w:cs="Arial"/>
          <w:color w:val="222222"/>
          <w:sz w:val="24"/>
          <w:szCs w:val="24"/>
          <w:shd w:val="clear" w:color="auto" w:fill="FFFFFF"/>
          <w:lang w:eastAsia="el-GR"/>
        </w:rPr>
        <w:t xml:space="preserve"> που </w:t>
      </w:r>
      <w:proofErr w:type="spellStart"/>
      <w:r w:rsidRPr="008A0F3B">
        <w:rPr>
          <w:rFonts w:ascii="Arial" w:eastAsia="Times New Roman" w:hAnsi="Arial" w:cs="Arial"/>
          <w:color w:val="222222"/>
          <w:sz w:val="24"/>
          <w:szCs w:val="24"/>
          <w:shd w:val="clear" w:color="auto" w:fill="FFFFFF"/>
          <w:lang w:eastAsia="el-GR"/>
        </w:rPr>
        <w:t>εμφυαλώνουν</w:t>
      </w:r>
      <w:proofErr w:type="spellEnd"/>
      <w:r w:rsidRPr="008A0F3B">
        <w:rPr>
          <w:rFonts w:ascii="Arial" w:eastAsia="Times New Roman" w:hAnsi="Arial" w:cs="Arial"/>
          <w:color w:val="222222"/>
          <w:sz w:val="24"/>
          <w:szCs w:val="24"/>
          <w:shd w:val="clear" w:color="auto" w:fill="FFFFFF"/>
          <w:lang w:eastAsia="el-GR"/>
        </w:rPr>
        <w:t xml:space="preserve">, οι οποίοι έχουν τη λάσπη, το υπόλειμμα που περισσεύει από την παραγωγή του κρασιού.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Για ποια ανάγκη, λοιπόν, προστασίας του καταναλωτή μάς λέτε τώρα; Εδώ είναι συγκεκριμένη η επιλογή. Ποια συμφέροντα εξυπηρετείτε με αυτή τη διάταξη; Τα συμφέροντα των μεγάλων παραγωγών, των </w:t>
      </w:r>
      <w:proofErr w:type="spellStart"/>
      <w:r w:rsidRPr="008A0F3B">
        <w:rPr>
          <w:rFonts w:ascii="Arial" w:eastAsia="Times New Roman" w:hAnsi="Arial" w:cs="Arial"/>
          <w:color w:val="222222"/>
          <w:sz w:val="24"/>
          <w:szCs w:val="24"/>
          <w:shd w:val="clear" w:color="auto" w:fill="FFFFFF"/>
          <w:lang w:eastAsia="el-GR"/>
        </w:rPr>
        <w:t>ποτοβιομηχανιών</w:t>
      </w:r>
      <w:proofErr w:type="spellEnd"/>
      <w:r w:rsidRPr="008A0F3B">
        <w:rPr>
          <w:rFonts w:ascii="Arial" w:eastAsia="Times New Roman" w:hAnsi="Arial" w:cs="Arial"/>
          <w:color w:val="222222"/>
          <w:sz w:val="24"/>
          <w:szCs w:val="24"/>
          <w:shd w:val="clear" w:color="auto" w:fill="FFFFFF"/>
          <w:lang w:eastAsia="el-GR"/>
        </w:rPr>
        <w:t xml:space="preserve">. Αυτών τα συμφέροντα εξυπηρετείτε, κάτι που είναι καθαρό.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Είπατε για τη μεγάλη προσπάθεια την οποία έκαναν οι κυβερνήσεις να κατοχυρωθεί η γεωγραφική ένδειξη. Για ποιον σκοπό την κάνατε; Την κάνατε για να βοηθήσετε τους </w:t>
      </w:r>
      <w:proofErr w:type="spellStart"/>
      <w:r w:rsidRPr="008A0F3B">
        <w:rPr>
          <w:rFonts w:ascii="Arial" w:eastAsia="Times New Roman" w:hAnsi="Arial" w:cs="Arial"/>
          <w:color w:val="222222"/>
          <w:sz w:val="24"/>
          <w:szCs w:val="24"/>
          <w:shd w:val="clear" w:color="auto" w:fill="FFFFFF"/>
          <w:lang w:eastAsia="el-GR"/>
        </w:rPr>
        <w:t>αμπελοπαραγωγούς</w:t>
      </w:r>
      <w:proofErr w:type="spellEnd"/>
      <w:r w:rsidRPr="008A0F3B">
        <w:rPr>
          <w:rFonts w:ascii="Arial" w:eastAsia="Times New Roman" w:hAnsi="Arial" w:cs="Arial"/>
          <w:color w:val="222222"/>
          <w:sz w:val="24"/>
          <w:szCs w:val="24"/>
          <w:shd w:val="clear" w:color="auto" w:fill="FFFFFF"/>
          <w:lang w:eastAsia="el-GR"/>
        </w:rPr>
        <w:t xml:space="preserve"> να έχουν καλή τιμή στην πώληση των σταφυλιών; Την κάνατε για τους μικρούς </w:t>
      </w:r>
      <w:proofErr w:type="spellStart"/>
      <w:r w:rsidRPr="008A0F3B">
        <w:rPr>
          <w:rFonts w:ascii="Arial" w:eastAsia="Times New Roman" w:hAnsi="Arial" w:cs="Arial"/>
          <w:color w:val="222222"/>
          <w:sz w:val="24"/>
          <w:szCs w:val="24"/>
          <w:shd w:val="clear" w:color="auto" w:fill="FFFFFF"/>
          <w:lang w:eastAsia="el-GR"/>
        </w:rPr>
        <w:t>αμβυκούχους</w:t>
      </w:r>
      <w:proofErr w:type="spellEnd"/>
      <w:r w:rsidRPr="008A0F3B">
        <w:rPr>
          <w:rFonts w:ascii="Arial" w:eastAsia="Times New Roman" w:hAnsi="Arial" w:cs="Arial"/>
          <w:color w:val="222222"/>
          <w:sz w:val="24"/>
          <w:szCs w:val="24"/>
          <w:shd w:val="clear" w:color="auto" w:fill="FFFFFF"/>
          <w:lang w:eastAsia="el-GR"/>
        </w:rPr>
        <w:t xml:space="preserve">; Όχι. Με βάση την απάντηση που δώσατε, τη γεωγραφική ένδειξη την κάνατε για τους βιομήχανους. Εσείς το είπατε καθαρά. Βγαίνει από τα λεγόμενά σας. Τότε, τι να την κάνουμε τη γεωγραφική ένδειξη; Για να εξασφαλίσουν περισσότερα </w:t>
      </w:r>
      <w:r w:rsidRPr="008A0F3B">
        <w:rPr>
          <w:rFonts w:ascii="Arial" w:eastAsia="Times New Roman" w:hAnsi="Arial" w:cs="Arial"/>
          <w:color w:val="222222"/>
          <w:sz w:val="24"/>
          <w:szCs w:val="24"/>
          <w:shd w:val="clear" w:color="auto" w:fill="FFFFFF"/>
          <w:lang w:eastAsia="el-GR"/>
        </w:rPr>
        <w:lastRenderedPageBreak/>
        <w:t xml:space="preserve">συμφέρονται και δικαιώματα οι παραγωγοί και οι βιομήχανοι; Γι’ αυτό γίνεται; Ή για να προστατευθεί το εισόδημα των αγροτών; Το αντίθετο συμβαίνει.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Και σας λέμε ότι σήμερα υπάρχουν τεράστιες αδιάθετες ποσότητες σε οίνο. Σε τι τιμή θα πουλήσει, λοιπόν, ο παραγωγός το σταφύλι του; Θα το πουλήσει </w:t>
      </w:r>
      <w:proofErr w:type="spellStart"/>
      <w:r w:rsidRPr="008A0F3B">
        <w:rPr>
          <w:rFonts w:ascii="Arial" w:eastAsia="Times New Roman" w:hAnsi="Arial" w:cs="Arial"/>
          <w:color w:val="222222"/>
          <w:sz w:val="24"/>
          <w:szCs w:val="24"/>
          <w:shd w:val="clear" w:color="auto" w:fill="FFFFFF"/>
          <w:lang w:eastAsia="el-GR"/>
        </w:rPr>
        <w:t>μπιρ</w:t>
      </w:r>
      <w:proofErr w:type="spellEnd"/>
      <w:r w:rsidRPr="008A0F3B">
        <w:rPr>
          <w:rFonts w:ascii="Arial" w:eastAsia="Times New Roman" w:hAnsi="Arial" w:cs="Arial"/>
          <w:color w:val="222222"/>
          <w:sz w:val="24"/>
          <w:szCs w:val="24"/>
          <w:shd w:val="clear" w:color="auto" w:fill="FFFFFF"/>
          <w:lang w:eastAsia="el-GR"/>
        </w:rPr>
        <w:t xml:space="preserve"> παρά και αν θα το πάρουν κιόλας. Και εδώ πέρα υπάρχουν και διάφορες σκέψεις οι οποίες γίνονται από το Υπουργείο για μαζική καταστροφή της παραγωγής και για αποζημίωση αυτής της παραγωγής στο 60%, δηλαδή να τη θάψουμε. Θα δώσετε, δηλαδή, </w:t>
      </w:r>
      <w:proofErr w:type="spellStart"/>
      <w:r w:rsidRPr="008A0F3B">
        <w:rPr>
          <w:rFonts w:ascii="Arial" w:eastAsia="Times New Roman" w:hAnsi="Arial" w:cs="Arial"/>
          <w:color w:val="222222"/>
          <w:sz w:val="24"/>
          <w:szCs w:val="24"/>
          <w:shd w:val="clear" w:color="auto" w:fill="FFFFFF"/>
          <w:lang w:eastAsia="el-GR"/>
        </w:rPr>
        <w:t>θαφτικά</w:t>
      </w:r>
      <w:proofErr w:type="spellEnd"/>
      <w:r w:rsidRPr="008A0F3B">
        <w:rPr>
          <w:rFonts w:ascii="Arial" w:eastAsia="Times New Roman" w:hAnsi="Arial" w:cs="Arial"/>
          <w:color w:val="222222"/>
          <w:sz w:val="24"/>
          <w:szCs w:val="24"/>
          <w:shd w:val="clear" w:color="auto" w:fill="FFFFFF"/>
          <w:lang w:eastAsia="el-GR"/>
        </w:rPr>
        <w:t>, αντί να μπορεί ο κόσμος, τα λαϊκά στρώματα να έχουν πολύ πιο εύκολη πρόσβαση σε φθηνότερα αγροτικά εμπορεύματα.</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Και από αυτή την άποψη, εμείς λέμε καθαρά ότι αυτό το οποίο βάζει μέσα ο τεχνικός φάκελος που συγκροτήθηκε επί της Κυβέρνησής σας είναι αυθαίρετο. Αποτελεί μία διασταλτική ερμηνεία των νόμων, τόσο της Ευρωπαϊκής Ένωσης όσο και των ελληνικών, όταν λέει ότι η γεωγραφική ένδειξη δίνεται μόνο στην εμφιάλωση και όχι στην παραγωγή. Είναι παραλογισμός. Ενώ η ουσία είναι η παραγωγή στη γεωγραφική ένδειξη και όχι η </w:t>
      </w:r>
      <w:proofErr w:type="spellStart"/>
      <w:r w:rsidRPr="008A0F3B">
        <w:rPr>
          <w:rFonts w:ascii="Arial" w:eastAsia="Times New Roman" w:hAnsi="Arial" w:cs="Arial"/>
          <w:color w:val="222222"/>
          <w:sz w:val="24"/>
          <w:szCs w:val="24"/>
          <w:shd w:val="clear" w:color="auto" w:fill="FFFFFF"/>
          <w:lang w:eastAsia="el-GR"/>
        </w:rPr>
        <w:t>εμφυάλωση</w:t>
      </w:r>
      <w:proofErr w:type="spellEnd"/>
      <w:r w:rsidRPr="008A0F3B">
        <w:rPr>
          <w:rFonts w:ascii="Arial" w:eastAsia="Times New Roman" w:hAnsi="Arial" w:cs="Arial"/>
          <w:color w:val="222222"/>
          <w:sz w:val="24"/>
          <w:szCs w:val="24"/>
          <w:shd w:val="clear" w:color="auto" w:fill="FFFFFF"/>
          <w:lang w:eastAsia="el-GR"/>
        </w:rPr>
        <w:t>.</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Άρα, λοιπόν, πρέπει να τροποποιήσετε και τον τεχνικό φάκελο αλλά και να τον αποσύρετε με βάση αυτή τη συγκεκριμένη απόφαση που αφορά την επιβολή προστίμου 1000 ευρώ. Διαφορετικά, οδηγείτε με μαθηματική ακρίβεια </w:t>
      </w:r>
      <w:r w:rsidRPr="008A0F3B">
        <w:rPr>
          <w:rFonts w:ascii="Arial" w:eastAsia="Times New Roman" w:hAnsi="Arial" w:cs="Arial"/>
          <w:color w:val="222222"/>
          <w:sz w:val="24"/>
          <w:szCs w:val="24"/>
          <w:shd w:val="clear" w:color="auto" w:fill="FFFFFF"/>
          <w:lang w:eastAsia="el-GR"/>
        </w:rPr>
        <w:lastRenderedPageBreak/>
        <w:t xml:space="preserve">στον εξοστρακισμό των </w:t>
      </w:r>
      <w:proofErr w:type="spellStart"/>
      <w:r w:rsidRPr="008A0F3B">
        <w:rPr>
          <w:rFonts w:ascii="Arial" w:eastAsia="Times New Roman" w:hAnsi="Arial" w:cs="Arial"/>
          <w:color w:val="222222"/>
          <w:sz w:val="24"/>
          <w:szCs w:val="24"/>
          <w:shd w:val="clear" w:color="auto" w:fill="FFFFFF"/>
          <w:lang w:eastAsia="el-GR"/>
        </w:rPr>
        <w:t>αμβυκούχων</w:t>
      </w:r>
      <w:proofErr w:type="spellEnd"/>
      <w:r w:rsidRPr="008A0F3B">
        <w:rPr>
          <w:rFonts w:ascii="Arial" w:eastAsia="Times New Roman" w:hAnsi="Arial" w:cs="Arial"/>
          <w:color w:val="222222"/>
          <w:sz w:val="24"/>
          <w:szCs w:val="24"/>
          <w:shd w:val="clear" w:color="auto" w:fill="FFFFFF"/>
          <w:lang w:eastAsia="el-GR"/>
        </w:rPr>
        <w:t xml:space="preserve">, των διήμερων παραγωγών και βεβαίως σε κατάρρευση του εισοδήματος των καλλιεργητών της αμπέλου. Όλα τα υπόλοιπα είναι απλά προφάσεις εν αμαρτίαις, κύριε Υφυπουργέ.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bCs/>
          <w:color w:val="222222"/>
          <w:sz w:val="24"/>
          <w:szCs w:val="24"/>
          <w:shd w:val="clear" w:color="auto" w:fill="FFFFFF"/>
          <w:lang w:eastAsia="zh-CN"/>
        </w:rPr>
        <w:t xml:space="preserve">ΠΡΟΕΔΡΕΥΩΝ (Γεώργιος </w:t>
      </w:r>
      <w:proofErr w:type="spellStart"/>
      <w:r w:rsidRPr="008A0F3B">
        <w:rPr>
          <w:rFonts w:ascii="Arial" w:eastAsia="Times New Roman" w:hAnsi="Arial" w:cs="Arial"/>
          <w:b/>
          <w:bCs/>
          <w:color w:val="222222"/>
          <w:sz w:val="24"/>
          <w:szCs w:val="24"/>
          <w:shd w:val="clear" w:color="auto" w:fill="FFFFFF"/>
          <w:lang w:eastAsia="zh-CN"/>
        </w:rPr>
        <w:t>Λαμπρούλης</w:t>
      </w:r>
      <w:proofErr w:type="spellEnd"/>
      <w:r w:rsidRPr="008A0F3B">
        <w:rPr>
          <w:rFonts w:ascii="Arial" w:eastAsia="Times New Roman" w:hAnsi="Arial" w:cs="Arial"/>
          <w:b/>
          <w:bCs/>
          <w:color w:val="222222"/>
          <w:sz w:val="24"/>
          <w:szCs w:val="24"/>
          <w:shd w:val="clear" w:color="auto" w:fill="FFFFFF"/>
          <w:lang w:eastAsia="zh-CN"/>
        </w:rPr>
        <w:t>):</w:t>
      </w:r>
      <w:r w:rsidRPr="008A0F3B">
        <w:rPr>
          <w:rFonts w:ascii="Arial" w:eastAsia="Times New Roman" w:hAnsi="Arial" w:cs="Arial"/>
          <w:bCs/>
          <w:color w:val="222222"/>
          <w:sz w:val="24"/>
          <w:szCs w:val="24"/>
          <w:shd w:val="clear" w:color="auto" w:fill="FFFFFF"/>
          <w:lang w:eastAsia="zh-CN"/>
        </w:rPr>
        <w:t xml:space="preserve"> </w:t>
      </w:r>
      <w:r w:rsidRPr="008A0F3B">
        <w:rPr>
          <w:rFonts w:ascii="Arial" w:eastAsia="Times New Roman" w:hAnsi="Arial" w:cs="Arial"/>
          <w:color w:val="222222"/>
          <w:sz w:val="24"/>
          <w:szCs w:val="24"/>
          <w:shd w:val="clear" w:color="auto" w:fill="FFFFFF"/>
          <w:lang w:eastAsia="el-GR"/>
        </w:rPr>
        <w:t xml:space="preserve">Ορίστε, κύριε Υφυπουργέ, έχετε τον λόγο για να δευτερολογήσετε.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111111"/>
          <w:sz w:val="24"/>
          <w:szCs w:val="24"/>
          <w:shd w:val="clear" w:color="auto" w:fill="FFFFFF"/>
          <w:lang w:eastAsia="el-GR"/>
        </w:rPr>
        <w:t xml:space="preserve">ΝΙΚΟΛΑΟΣ ΠΑΠΑΘΑΝΑΣΗΣ (Υφυπουργός </w:t>
      </w:r>
      <w:r w:rsidRPr="008A0F3B">
        <w:rPr>
          <w:rFonts w:ascii="Arial" w:eastAsia="Times New Roman" w:hAnsi="Arial" w:cs="Arial"/>
          <w:b/>
          <w:bCs/>
          <w:color w:val="111111"/>
          <w:sz w:val="24"/>
          <w:szCs w:val="24"/>
          <w:shd w:val="clear" w:color="auto" w:fill="FFFFFF"/>
          <w:lang w:eastAsia="el-GR"/>
        </w:rPr>
        <w:t>Ανάπτυξης και Επενδύσεων):</w:t>
      </w:r>
      <w:r w:rsidRPr="008A0F3B">
        <w:rPr>
          <w:rFonts w:ascii="Arial" w:eastAsia="Times New Roman" w:hAnsi="Arial" w:cs="Arial"/>
          <w:color w:val="222222"/>
          <w:sz w:val="24"/>
          <w:szCs w:val="24"/>
          <w:shd w:val="clear" w:color="auto" w:fill="FFFFFF"/>
          <w:lang w:eastAsia="el-GR"/>
        </w:rPr>
        <w:t xml:space="preserve"> Ευχαριστώ, κύριε Πρόεδρε.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Επομένως, κύριε </w:t>
      </w:r>
      <w:proofErr w:type="spellStart"/>
      <w:r w:rsidRPr="008A0F3B">
        <w:rPr>
          <w:rFonts w:ascii="Arial" w:eastAsia="Times New Roman" w:hAnsi="Arial" w:cs="Arial"/>
          <w:color w:val="222222"/>
          <w:sz w:val="24"/>
          <w:szCs w:val="24"/>
          <w:shd w:val="clear" w:color="auto" w:fill="FFFFFF"/>
          <w:lang w:eastAsia="el-GR"/>
        </w:rPr>
        <w:t>Καραθανασόπουλε</w:t>
      </w:r>
      <w:proofErr w:type="spellEnd"/>
      <w:r w:rsidRPr="008A0F3B">
        <w:rPr>
          <w:rFonts w:ascii="Arial" w:eastAsia="Times New Roman" w:hAnsi="Arial" w:cs="Arial"/>
          <w:color w:val="222222"/>
          <w:sz w:val="24"/>
          <w:szCs w:val="24"/>
          <w:shd w:val="clear" w:color="auto" w:fill="FFFFFF"/>
          <w:lang w:eastAsia="el-GR"/>
        </w:rPr>
        <w:t>, δεν πιστεύετε ότι τα κράτη-μέλη προστατεύουν τα προϊόντα τους, για να προστατεύσουν το παραδοσιακό, αυτή την άυλη αξία ενός παραδοσιακού προϊόντος με κάποιες διαδικασίες. Πιστεύετε ότι η κάθε προστασία ενός προϊόντος έχει άλλον στόχο και σκοπό.</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Σας είπα, λοιπόν, στην </w:t>
      </w:r>
      <w:proofErr w:type="spellStart"/>
      <w:r w:rsidRPr="008A0F3B">
        <w:rPr>
          <w:rFonts w:ascii="Arial" w:eastAsia="Times New Roman" w:hAnsi="Arial" w:cs="Arial"/>
          <w:color w:val="222222"/>
          <w:sz w:val="24"/>
          <w:szCs w:val="24"/>
          <w:shd w:val="clear" w:color="auto" w:fill="FFFFFF"/>
          <w:lang w:eastAsia="el-GR"/>
        </w:rPr>
        <w:t>πρωτολογία</w:t>
      </w:r>
      <w:proofErr w:type="spellEnd"/>
      <w:r w:rsidRPr="008A0F3B">
        <w:rPr>
          <w:rFonts w:ascii="Arial" w:eastAsia="Times New Roman" w:hAnsi="Arial" w:cs="Arial"/>
          <w:color w:val="222222"/>
          <w:sz w:val="24"/>
          <w:szCs w:val="24"/>
          <w:shd w:val="clear" w:color="auto" w:fill="FFFFFF"/>
          <w:lang w:eastAsia="el-GR"/>
        </w:rPr>
        <w:t xml:space="preserve"> μου ότι το προϊόν βότκα έχει κατοχυρωθεί με σύνθετες ονομασίες σε οκτώ χώρες. Και ότι εμείς εδώ κατοχυρώσαμε πολύ γρήγορα -αυτό έγινε μέσα από δύο τρεις κυβερνήσεις, δεν έγινε στη σημερινή Κυβέρνηση, αλλά από τις προηγούμενες κυβερνήσεις- την ονομασία αυτή του παραδοσιακού προϊόντος εντός της Ελλάδας, έτσι ώστε να μην μπορεί να πάρει άλλος αυτό το προϊόν, αυτή την παραδοσιακή άυλη αξία και ακριβώς για να μπορέσουν να συνεχίσουν να παράγουν το προϊόν αυτό εντός της χώρας μας και οι μικροί </w:t>
      </w:r>
      <w:proofErr w:type="spellStart"/>
      <w:r w:rsidRPr="008A0F3B">
        <w:rPr>
          <w:rFonts w:ascii="Arial" w:eastAsia="Times New Roman" w:hAnsi="Arial" w:cs="Arial"/>
          <w:color w:val="222222"/>
          <w:sz w:val="24"/>
          <w:szCs w:val="24"/>
          <w:shd w:val="clear" w:color="auto" w:fill="FFFFFF"/>
          <w:lang w:eastAsia="el-GR"/>
        </w:rPr>
        <w:t>αποσταγματοποιοί</w:t>
      </w:r>
      <w:proofErr w:type="spellEnd"/>
      <w:r w:rsidRPr="008A0F3B">
        <w:rPr>
          <w:rFonts w:ascii="Arial" w:eastAsia="Times New Roman" w:hAnsi="Arial" w:cs="Arial"/>
          <w:color w:val="222222"/>
          <w:sz w:val="24"/>
          <w:szCs w:val="24"/>
          <w:shd w:val="clear" w:color="auto" w:fill="FFFFFF"/>
          <w:lang w:eastAsia="el-GR"/>
        </w:rPr>
        <w:t xml:space="preserve"> με αυτή την έννοια που θέσατε. Έτσι, λοιπόν, με μεγάλη ταχύτητα καταθέσαμε έναν τεχνικό φάκελο. </w:t>
      </w:r>
      <w:r w:rsidRPr="008A0F3B">
        <w:rPr>
          <w:rFonts w:ascii="Arial" w:eastAsia="Times New Roman" w:hAnsi="Arial" w:cs="Arial"/>
          <w:color w:val="222222"/>
          <w:sz w:val="24"/>
          <w:szCs w:val="24"/>
          <w:shd w:val="clear" w:color="auto" w:fill="FFFFFF"/>
          <w:lang w:eastAsia="el-GR"/>
        </w:rPr>
        <w:lastRenderedPageBreak/>
        <w:t xml:space="preserve">Ένα προϊόν πρέπει να είναι, να βρίσκεται και να παρασκευάζεται σε μία συγκεκριμένη γεωγραφική περιοχή. Έτσι ακριβώς αποκτά την αξία του και ονομάζεται «παραδοσιακό προϊόν».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Σας ανέφερα, λοιπόν, οκτώ κράτη που έχουν διαφορετική σύνθετη ονομασία για τη βότκα. Και θέλω να σας πω ότι ακριβώς αυτοί οι κανόνες οι οποίοι εφαρμόζονται από το Υπουργείο Ανάπτυξης μέσω της Γενικής Γραμματείας -στους οποίους και αναφέρθηκα- πατούν επάνω σε νόμους. Δεν βγήκε απλά η Γενική Γραμματεία να βγάλει μια εγκύκλιο. Διότι, όπως λέτε και εσείς στην ερώτησή σας, πρέπει να τροποποιηθεί ο φάκελος.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Αυτό, λοιπόν, δηλαδή η τροποποίηση του φακέλου, κατ’ αρχάς είναι αρμοδιότητα του Υπουργείου Οικονομικών, αλλά συνεχίζω και λέω ότι δεν θα είχε έννοια η εγκύκλιος αυτή των 1.000 ευρώ, αν δεν πατούσε πάνω σε κάποια νομοθεσία. Επομένως, ίσως θα πρέπει να απευθύνετε την ερώτησή σας και αλλού, σχετικά με τον φάκελο. Σας ανέφερα όμως τα στοιχεία αυτά τα οποία υποστηρίζουν την άποψη αυτή.</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Επίσης, επειδή πρέπει να απαντήσω σε όλες σας τις ερωτήσεις -σας απάντησα στη δεύτερη και στην πρώτη- σχετικά με το τρίτο σκέλος της ερώτησής σας θα σας πω ότι πράγματι η πολιτεία έρχεται και στηρίζει αυτούς τους μικρούς </w:t>
      </w:r>
      <w:proofErr w:type="spellStart"/>
      <w:r w:rsidRPr="008A0F3B">
        <w:rPr>
          <w:rFonts w:ascii="Arial" w:eastAsia="SimSun" w:hAnsi="Arial" w:cs="Arial"/>
          <w:sz w:val="24"/>
          <w:szCs w:val="24"/>
          <w:shd w:val="clear" w:color="auto" w:fill="FFFFFF"/>
          <w:lang w:eastAsia="zh-CN"/>
        </w:rPr>
        <w:t>αποσταγματοποιούς</w:t>
      </w:r>
      <w:proofErr w:type="spellEnd"/>
      <w:r w:rsidRPr="008A0F3B">
        <w:rPr>
          <w:rFonts w:ascii="Arial" w:eastAsia="SimSun" w:hAnsi="Arial" w:cs="Arial"/>
          <w:sz w:val="24"/>
          <w:szCs w:val="24"/>
          <w:shd w:val="clear" w:color="auto" w:fill="FFFFFF"/>
          <w:lang w:eastAsia="zh-CN"/>
        </w:rPr>
        <w:t xml:space="preserve">. Και τους στηρίζει, διότι είναι φυσικά πρόσωπα, νομοθέτησε να διαθέτουν τα προϊόντα τους απευθείας στην </w:t>
      </w:r>
      <w:r w:rsidRPr="008A0F3B">
        <w:rPr>
          <w:rFonts w:ascii="Arial" w:eastAsia="SimSun" w:hAnsi="Arial" w:cs="Arial"/>
          <w:sz w:val="24"/>
          <w:szCs w:val="24"/>
          <w:shd w:val="clear" w:color="auto" w:fill="FFFFFF"/>
          <w:lang w:eastAsia="zh-CN"/>
        </w:rPr>
        <w:lastRenderedPageBreak/>
        <w:t xml:space="preserve">κατανάλωση, χωρίς την παρουσία μεσαζόντων -το γνωρίζετε αυτό πολύ καλά- και στο τέλος καταβάλλουν μόνο το 1/12 του φόρου που πληρώνουν οι επιχειρήσεις.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Άρα περί ποιας στήριξης των επιχειρήσεων μιλάτε, όταν οι μικροί </w:t>
      </w:r>
      <w:proofErr w:type="spellStart"/>
      <w:r w:rsidRPr="008A0F3B">
        <w:rPr>
          <w:rFonts w:ascii="Arial" w:eastAsia="SimSun" w:hAnsi="Arial" w:cs="Arial"/>
          <w:sz w:val="24"/>
          <w:szCs w:val="24"/>
          <w:shd w:val="clear" w:color="auto" w:fill="FFFFFF"/>
          <w:lang w:eastAsia="zh-CN"/>
        </w:rPr>
        <w:t>αποσταγματοποιοί</w:t>
      </w:r>
      <w:proofErr w:type="spellEnd"/>
      <w:r w:rsidRPr="008A0F3B">
        <w:rPr>
          <w:rFonts w:ascii="Arial" w:eastAsia="SimSun" w:hAnsi="Arial" w:cs="Arial"/>
          <w:sz w:val="24"/>
          <w:szCs w:val="24"/>
          <w:shd w:val="clear" w:color="auto" w:fill="FFFFFF"/>
          <w:lang w:eastAsia="zh-CN"/>
        </w:rPr>
        <w:t xml:space="preserve"> έχουν από το κράτος τη στήριξη, έτσι ώστε να πληρώνουν χαμηλό φόρο, για να μπορούν να διαθέτουν αυτό το προϊόν τους και να έχουν το απαραίτητο εισόδημα το οποίο πρέπει να έχουν για την παραγωγή αυτού του αποστάγματος;</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Ευχαριστώ.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b/>
          <w:bCs/>
          <w:sz w:val="24"/>
          <w:szCs w:val="24"/>
          <w:shd w:val="clear" w:color="auto" w:fill="FFFFFF"/>
          <w:lang w:eastAsia="zh-CN"/>
        </w:rPr>
        <w:t xml:space="preserve">ΠΡΟΕΔΡΕΥΩΝ (Γεώργιος </w:t>
      </w:r>
      <w:proofErr w:type="spellStart"/>
      <w:r w:rsidRPr="008A0F3B">
        <w:rPr>
          <w:rFonts w:ascii="Arial" w:eastAsia="SimSun" w:hAnsi="Arial" w:cs="Arial"/>
          <w:b/>
          <w:bCs/>
          <w:sz w:val="24"/>
          <w:szCs w:val="24"/>
          <w:shd w:val="clear" w:color="auto" w:fill="FFFFFF"/>
          <w:lang w:eastAsia="zh-CN"/>
        </w:rPr>
        <w:t>Λαμπρούλης</w:t>
      </w:r>
      <w:proofErr w:type="spellEnd"/>
      <w:r w:rsidRPr="008A0F3B">
        <w:rPr>
          <w:rFonts w:ascii="Arial" w:eastAsia="SimSun" w:hAnsi="Arial" w:cs="Arial"/>
          <w:b/>
          <w:bCs/>
          <w:sz w:val="24"/>
          <w:szCs w:val="24"/>
          <w:shd w:val="clear" w:color="auto" w:fill="FFFFFF"/>
          <w:lang w:eastAsia="zh-CN"/>
        </w:rPr>
        <w:t>):</w:t>
      </w:r>
      <w:r w:rsidRPr="008A0F3B">
        <w:rPr>
          <w:rFonts w:ascii="Arial" w:eastAsia="SimSun" w:hAnsi="Arial" w:cs="Arial"/>
          <w:sz w:val="24"/>
          <w:szCs w:val="24"/>
          <w:shd w:val="clear" w:color="auto" w:fill="FFFFFF"/>
          <w:lang w:eastAsia="zh-CN"/>
        </w:rPr>
        <w:t xml:space="preserve"> Καλώς. Ευχαριστούμε τον κύριο Υπουργό.</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lang w:eastAsia="zh-CN"/>
        </w:rPr>
      </w:pPr>
      <w:r w:rsidRPr="008A0F3B">
        <w:rPr>
          <w:rFonts w:ascii="Arial" w:eastAsia="SimSun" w:hAnsi="Arial" w:cs="Arial"/>
          <w:sz w:val="24"/>
          <w:szCs w:val="24"/>
          <w:shd w:val="clear" w:color="auto" w:fill="FFFFFF"/>
          <w:lang w:eastAsia="zh-CN"/>
        </w:rPr>
        <w:t xml:space="preserve">Συνεχίζουμε με την πρώτη </w:t>
      </w:r>
      <w:r w:rsidRPr="008A0F3B">
        <w:rPr>
          <w:rFonts w:ascii="Arial" w:eastAsia="SimSun" w:hAnsi="Arial" w:cs="Arial"/>
          <w:sz w:val="24"/>
          <w:szCs w:val="24"/>
          <w:lang w:eastAsia="zh-CN"/>
        </w:rPr>
        <w:t xml:space="preserve">με αριθμό 706/18-5-2020 επίκαιρη ερώτηση δεύτερου κύκλου του Βουλευτή Ηρακλείου του Κινήματος Αλλαγής κ. Βασιλείου </w:t>
      </w:r>
      <w:proofErr w:type="spellStart"/>
      <w:r w:rsidRPr="008A0F3B">
        <w:rPr>
          <w:rFonts w:ascii="Arial" w:eastAsia="SimSun" w:hAnsi="Arial" w:cs="Arial"/>
          <w:bCs/>
          <w:sz w:val="24"/>
          <w:szCs w:val="24"/>
          <w:lang w:eastAsia="zh-CN"/>
        </w:rPr>
        <w:t>Κεγκέρογλου</w:t>
      </w:r>
      <w:proofErr w:type="spellEnd"/>
      <w:r w:rsidRPr="008A0F3B">
        <w:rPr>
          <w:rFonts w:ascii="Arial" w:eastAsia="SimSun" w:hAnsi="Arial" w:cs="Arial"/>
          <w:b/>
          <w:sz w:val="24"/>
          <w:szCs w:val="24"/>
          <w:lang w:eastAsia="zh-CN"/>
        </w:rPr>
        <w:t xml:space="preserve"> </w:t>
      </w:r>
      <w:r w:rsidRPr="008A0F3B">
        <w:rPr>
          <w:rFonts w:ascii="Arial" w:eastAsia="SimSun" w:hAnsi="Arial" w:cs="Arial"/>
          <w:sz w:val="24"/>
          <w:szCs w:val="24"/>
          <w:lang w:eastAsia="zh-CN"/>
        </w:rPr>
        <w:t xml:space="preserve">προς τον Υπουργό </w:t>
      </w:r>
      <w:r w:rsidRPr="008A0F3B">
        <w:rPr>
          <w:rFonts w:ascii="Arial" w:eastAsia="SimSun" w:hAnsi="Arial" w:cs="Arial"/>
          <w:bCs/>
          <w:sz w:val="24"/>
          <w:szCs w:val="24"/>
          <w:lang w:eastAsia="zh-CN"/>
        </w:rPr>
        <w:t xml:space="preserve">Οικονομικών, </w:t>
      </w:r>
      <w:r w:rsidRPr="008A0F3B">
        <w:rPr>
          <w:rFonts w:ascii="Arial" w:eastAsia="SimSun" w:hAnsi="Arial" w:cs="Arial"/>
          <w:sz w:val="24"/>
          <w:szCs w:val="24"/>
          <w:lang w:eastAsia="zh-CN"/>
        </w:rPr>
        <w:t>με θέμα: «Χρηματοδότηση για το Πρόγραμμα Εσωτερικού Τουρισμού για όλους 2020».</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Στην επίκαιρη ερώτηση θα απαντήσει ο Υφυπουργός Οικονομικών κ. Θεόδωρος </w:t>
      </w:r>
      <w:proofErr w:type="spellStart"/>
      <w:r w:rsidRPr="008A0F3B">
        <w:rPr>
          <w:rFonts w:ascii="Arial" w:eastAsia="SimSun" w:hAnsi="Arial" w:cs="Arial"/>
          <w:sz w:val="24"/>
          <w:szCs w:val="24"/>
          <w:shd w:val="clear" w:color="auto" w:fill="FFFFFF"/>
          <w:lang w:eastAsia="zh-CN"/>
        </w:rPr>
        <w:t>Σκυλακάκης</w:t>
      </w:r>
      <w:proofErr w:type="spellEnd"/>
      <w:r w:rsidRPr="008A0F3B">
        <w:rPr>
          <w:rFonts w:ascii="Arial" w:eastAsia="SimSun" w:hAnsi="Arial" w:cs="Arial"/>
          <w:sz w:val="24"/>
          <w:szCs w:val="24"/>
          <w:shd w:val="clear" w:color="auto" w:fill="FFFFFF"/>
          <w:lang w:eastAsia="zh-CN"/>
        </w:rPr>
        <w:t xml:space="preserve">.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Κύριε </w:t>
      </w:r>
      <w:proofErr w:type="spellStart"/>
      <w:r w:rsidRPr="008A0F3B">
        <w:rPr>
          <w:rFonts w:ascii="Arial" w:eastAsia="SimSun" w:hAnsi="Arial" w:cs="Arial"/>
          <w:sz w:val="24"/>
          <w:szCs w:val="24"/>
          <w:shd w:val="clear" w:color="auto" w:fill="FFFFFF"/>
          <w:lang w:eastAsia="zh-CN"/>
        </w:rPr>
        <w:t>Κεγκέρογλου</w:t>
      </w:r>
      <w:proofErr w:type="spellEnd"/>
      <w:r w:rsidRPr="008A0F3B">
        <w:rPr>
          <w:rFonts w:ascii="Arial" w:eastAsia="SimSun" w:hAnsi="Arial" w:cs="Arial"/>
          <w:sz w:val="24"/>
          <w:szCs w:val="24"/>
          <w:shd w:val="clear" w:color="auto" w:fill="FFFFFF"/>
          <w:lang w:eastAsia="zh-CN"/>
        </w:rPr>
        <w:t>, έχετε τον λόγο.</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b/>
          <w:sz w:val="24"/>
          <w:szCs w:val="24"/>
          <w:shd w:val="clear" w:color="auto" w:fill="FFFFFF"/>
          <w:lang w:eastAsia="zh-CN"/>
        </w:rPr>
        <w:t>ΒΑΣΙΛΕΙΟΣ ΚΕΓΚΕΡΟΓΛΟΥ:</w:t>
      </w:r>
      <w:r w:rsidRPr="008A0F3B">
        <w:rPr>
          <w:rFonts w:ascii="Arial" w:eastAsia="SimSun" w:hAnsi="Arial" w:cs="Arial"/>
          <w:sz w:val="24"/>
          <w:szCs w:val="24"/>
          <w:shd w:val="clear" w:color="auto" w:fill="FFFFFF"/>
          <w:lang w:eastAsia="zh-CN"/>
        </w:rPr>
        <w:t xml:space="preserve"> Ευχαριστώ, κύριε Πρόεδρε.</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lastRenderedPageBreak/>
        <w:t xml:space="preserve">Κύριε Υφυπουργέ, απ’ ό,τι καταλάβατε και η προηγούμενη ερώτηση εσάς αφορούσε. Η κομπίνα με τον τεχνικό φάκελο, που ονόμασαν παραδοσιακό προϊόν «τσίπουρο» και «τσικουδιά» μόνο αυτή που παράγεται από 130 και πάνω λίτρα </w:t>
      </w:r>
      <w:proofErr w:type="spellStart"/>
      <w:r w:rsidRPr="008A0F3B">
        <w:rPr>
          <w:rFonts w:ascii="Arial" w:eastAsia="SimSun" w:hAnsi="Arial" w:cs="Arial"/>
          <w:sz w:val="24"/>
          <w:szCs w:val="24"/>
          <w:shd w:val="clear" w:color="auto" w:fill="FFFFFF"/>
          <w:lang w:eastAsia="zh-CN"/>
        </w:rPr>
        <w:t>άμβυκες</w:t>
      </w:r>
      <w:proofErr w:type="spellEnd"/>
      <w:r w:rsidRPr="008A0F3B">
        <w:rPr>
          <w:rFonts w:ascii="Arial" w:eastAsia="SimSun" w:hAnsi="Arial" w:cs="Arial"/>
          <w:sz w:val="24"/>
          <w:szCs w:val="24"/>
          <w:shd w:val="clear" w:color="auto" w:fill="FFFFFF"/>
          <w:lang w:eastAsia="zh-CN"/>
        </w:rPr>
        <w:t xml:space="preserve">, έγινε από το Γενικό Χημείο του Κράτους. Αυτή η κομπίνα έγινε από τις Υπηρεσίες σας, πράγματι, και ο κ. Παπαθανάσης έρχεται να καλύψει τα </w:t>
      </w:r>
      <w:proofErr w:type="spellStart"/>
      <w:r w:rsidRPr="008A0F3B">
        <w:rPr>
          <w:rFonts w:ascii="Arial" w:eastAsia="SimSun" w:hAnsi="Arial" w:cs="Arial"/>
          <w:sz w:val="24"/>
          <w:szCs w:val="24"/>
          <w:shd w:val="clear" w:color="auto" w:fill="FFFFFF"/>
          <w:lang w:eastAsia="zh-CN"/>
        </w:rPr>
        <w:t>απόνερα</w:t>
      </w:r>
      <w:proofErr w:type="spellEnd"/>
      <w:r w:rsidRPr="008A0F3B">
        <w:rPr>
          <w:rFonts w:ascii="Arial" w:eastAsia="SimSun" w:hAnsi="Arial" w:cs="Arial"/>
          <w:sz w:val="24"/>
          <w:szCs w:val="24"/>
          <w:shd w:val="clear" w:color="auto" w:fill="FFFFFF"/>
          <w:lang w:eastAsia="zh-CN"/>
        </w:rPr>
        <w:t xml:space="preserve"> αυτής της δικιάς σας, ως Υπουργείο, άνομης πράξης. Το αν στη συνέχεια την καλύψατε με μια νομοτεχνική ρύθμιση, δεν λέει τίποτα.</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b/>
          <w:bCs/>
          <w:sz w:val="24"/>
          <w:szCs w:val="24"/>
          <w:shd w:val="clear" w:color="auto" w:fill="FFFFFF"/>
          <w:lang w:eastAsia="zh-CN"/>
        </w:rPr>
        <w:t xml:space="preserve">ΠΡΟΕΔΡΕΥΩΝ (Γεώργιος </w:t>
      </w:r>
      <w:proofErr w:type="spellStart"/>
      <w:r w:rsidRPr="008A0F3B">
        <w:rPr>
          <w:rFonts w:ascii="Arial" w:eastAsia="SimSun" w:hAnsi="Arial" w:cs="Arial"/>
          <w:b/>
          <w:bCs/>
          <w:sz w:val="24"/>
          <w:szCs w:val="24"/>
          <w:shd w:val="clear" w:color="auto" w:fill="FFFFFF"/>
          <w:lang w:eastAsia="zh-CN"/>
        </w:rPr>
        <w:t>Λαμπρούλης</w:t>
      </w:r>
      <w:proofErr w:type="spellEnd"/>
      <w:r w:rsidRPr="008A0F3B">
        <w:rPr>
          <w:rFonts w:ascii="Arial" w:eastAsia="SimSun" w:hAnsi="Arial" w:cs="Arial"/>
          <w:b/>
          <w:bCs/>
          <w:sz w:val="24"/>
          <w:szCs w:val="24"/>
          <w:shd w:val="clear" w:color="auto" w:fill="FFFFFF"/>
          <w:lang w:eastAsia="zh-CN"/>
        </w:rPr>
        <w:t>):</w:t>
      </w:r>
      <w:r w:rsidRPr="008A0F3B">
        <w:rPr>
          <w:rFonts w:ascii="Arial" w:eastAsia="SimSun" w:hAnsi="Arial" w:cs="Arial"/>
          <w:sz w:val="24"/>
          <w:szCs w:val="24"/>
          <w:shd w:val="clear" w:color="auto" w:fill="FFFFFF"/>
          <w:lang w:eastAsia="zh-CN"/>
        </w:rPr>
        <w:t xml:space="preserve"> Κύριε </w:t>
      </w:r>
      <w:proofErr w:type="spellStart"/>
      <w:r w:rsidRPr="008A0F3B">
        <w:rPr>
          <w:rFonts w:ascii="Arial" w:eastAsia="SimSun" w:hAnsi="Arial" w:cs="Arial"/>
          <w:sz w:val="24"/>
          <w:szCs w:val="24"/>
          <w:shd w:val="clear" w:color="auto" w:fill="FFFFFF"/>
          <w:lang w:eastAsia="zh-CN"/>
        </w:rPr>
        <w:t>Κεγκέρογλου</w:t>
      </w:r>
      <w:proofErr w:type="spellEnd"/>
      <w:r w:rsidRPr="008A0F3B">
        <w:rPr>
          <w:rFonts w:ascii="Arial" w:eastAsia="SimSun" w:hAnsi="Arial" w:cs="Arial"/>
          <w:sz w:val="24"/>
          <w:szCs w:val="24"/>
          <w:shd w:val="clear" w:color="auto" w:fill="FFFFFF"/>
          <w:lang w:eastAsia="zh-CN"/>
        </w:rPr>
        <w:t>, να προχωρήσουμε στην ερώτησή σας.</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b/>
          <w:sz w:val="24"/>
          <w:szCs w:val="24"/>
          <w:shd w:val="clear" w:color="auto" w:fill="FFFFFF"/>
          <w:lang w:eastAsia="zh-CN"/>
        </w:rPr>
        <w:t>ΒΑΣΙΛΕΙΟΣ ΚΕΓΚΕΡΟΓΛΟΥ:</w:t>
      </w:r>
      <w:r w:rsidRPr="008A0F3B">
        <w:rPr>
          <w:rFonts w:ascii="Arial" w:eastAsia="SimSun" w:hAnsi="Arial" w:cs="Arial"/>
          <w:sz w:val="24"/>
          <w:szCs w:val="24"/>
          <w:shd w:val="clear" w:color="auto" w:fill="FFFFFF"/>
          <w:lang w:eastAsia="zh-CN"/>
        </w:rPr>
        <w:t xml:space="preserve"> Άρα, λοιπόν, πράγματι πρέπει να απευθυνθούμε και σε εσάς γι’ αυτή την κομπίνα η οποία έγινε.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Συμμορία λειτούργησε, κύριε Πρόεδρε. Δεν μπορούμε να αποσιωπούμε μία συμμορία που λειτούργησε στο Γενικό Χημείο του Κράτους.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b/>
          <w:bCs/>
          <w:sz w:val="24"/>
          <w:szCs w:val="24"/>
          <w:shd w:val="clear" w:color="auto" w:fill="FFFFFF"/>
          <w:lang w:eastAsia="zh-CN"/>
        </w:rPr>
        <w:t xml:space="preserve">ΠΡΟΕΔΡΕΥΩΝ (Γεώργιος </w:t>
      </w:r>
      <w:proofErr w:type="spellStart"/>
      <w:r w:rsidRPr="008A0F3B">
        <w:rPr>
          <w:rFonts w:ascii="Arial" w:eastAsia="SimSun" w:hAnsi="Arial" w:cs="Arial"/>
          <w:b/>
          <w:bCs/>
          <w:sz w:val="24"/>
          <w:szCs w:val="24"/>
          <w:shd w:val="clear" w:color="auto" w:fill="FFFFFF"/>
          <w:lang w:eastAsia="zh-CN"/>
        </w:rPr>
        <w:t>Λαμπρούλης</w:t>
      </w:r>
      <w:proofErr w:type="spellEnd"/>
      <w:r w:rsidRPr="008A0F3B">
        <w:rPr>
          <w:rFonts w:ascii="Arial" w:eastAsia="SimSun" w:hAnsi="Arial" w:cs="Arial"/>
          <w:b/>
          <w:bCs/>
          <w:sz w:val="24"/>
          <w:szCs w:val="24"/>
          <w:shd w:val="clear" w:color="auto" w:fill="FFFFFF"/>
          <w:lang w:eastAsia="zh-CN"/>
        </w:rPr>
        <w:t>):</w:t>
      </w:r>
      <w:r w:rsidRPr="008A0F3B">
        <w:rPr>
          <w:rFonts w:ascii="Arial" w:eastAsia="SimSun" w:hAnsi="Arial" w:cs="Arial"/>
          <w:sz w:val="24"/>
          <w:szCs w:val="24"/>
          <w:shd w:val="clear" w:color="auto" w:fill="FFFFFF"/>
          <w:lang w:eastAsia="zh-CN"/>
        </w:rPr>
        <w:t xml:space="preserve"> Κύριε </w:t>
      </w:r>
      <w:proofErr w:type="spellStart"/>
      <w:r w:rsidRPr="008A0F3B">
        <w:rPr>
          <w:rFonts w:ascii="Arial" w:eastAsia="SimSun" w:hAnsi="Arial" w:cs="Arial"/>
          <w:sz w:val="24"/>
          <w:szCs w:val="24"/>
          <w:shd w:val="clear" w:color="auto" w:fill="FFFFFF"/>
          <w:lang w:eastAsia="zh-CN"/>
        </w:rPr>
        <w:t>Κεγκέρογλου</w:t>
      </w:r>
      <w:proofErr w:type="spellEnd"/>
      <w:r w:rsidRPr="008A0F3B">
        <w:rPr>
          <w:rFonts w:ascii="Arial" w:eastAsia="SimSun" w:hAnsi="Arial" w:cs="Arial"/>
          <w:sz w:val="24"/>
          <w:szCs w:val="24"/>
          <w:shd w:val="clear" w:color="auto" w:fill="FFFFFF"/>
          <w:lang w:eastAsia="zh-CN"/>
        </w:rPr>
        <w:t>, να περιοριστούμε στα της ερώτησής σας παρακαλώ.</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b/>
          <w:sz w:val="24"/>
          <w:szCs w:val="24"/>
          <w:shd w:val="clear" w:color="auto" w:fill="FFFFFF"/>
          <w:lang w:eastAsia="zh-CN"/>
        </w:rPr>
        <w:t>ΒΑΣΙΛΕΙΟΣ ΚΕΓΚΕΡΟΓΛΟΥ:</w:t>
      </w:r>
      <w:r w:rsidRPr="008A0F3B">
        <w:rPr>
          <w:rFonts w:ascii="Arial" w:eastAsia="SimSun" w:hAnsi="Arial" w:cs="Arial"/>
          <w:sz w:val="24"/>
          <w:szCs w:val="24"/>
          <w:shd w:val="clear" w:color="auto" w:fill="FFFFFF"/>
          <w:lang w:eastAsia="zh-CN"/>
        </w:rPr>
        <w:t xml:space="preserve"> Πάμε τώρα στην ερώτηση.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Έχουμε καταθέσει, λοιπόν, κύριε Υφυπουργέ, από τις 7 Απριλίου ένα ερώτημα προς εσάς και άλλους δύο Υπουργούς για το τι κάνετε σχετικά με τη στήριξη των επιχειρήσεων στις τουριστικές περιοχές, αλλά που οι ΚΑΔ τους, οι </w:t>
      </w:r>
      <w:r w:rsidRPr="008A0F3B">
        <w:rPr>
          <w:rFonts w:ascii="Arial" w:eastAsia="SimSun" w:hAnsi="Arial" w:cs="Arial"/>
          <w:sz w:val="24"/>
          <w:szCs w:val="24"/>
          <w:shd w:val="clear" w:color="auto" w:fill="FFFFFF"/>
          <w:lang w:eastAsia="zh-CN"/>
        </w:rPr>
        <w:lastRenderedPageBreak/>
        <w:t xml:space="preserve">κωδικοί τους, δηλαδή, όπως δηλώνονται στο Υπουργείο Οικονομικών, δεν περιλαμβάνονται στους </w:t>
      </w:r>
      <w:proofErr w:type="spellStart"/>
      <w:r w:rsidRPr="008A0F3B">
        <w:rPr>
          <w:rFonts w:ascii="Arial" w:eastAsia="SimSun" w:hAnsi="Arial" w:cs="Arial"/>
          <w:sz w:val="24"/>
          <w:szCs w:val="24"/>
          <w:shd w:val="clear" w:color="auto" w:fill="FFFFFF"/>
          <w:lang w:eastAsia="zh-CN"/>
        </w:rPr>
        <w:t>πληττόμενους</w:t>
      </w:r>
      <w:proofErr w:type="spellEnd"/>
      <w:r w:rsidRPr="008A0F3B">
        <w:rPr>
          <w:rFonts w:ascii="Arial" w:eastAsia="SimSun" w:hAnsi="Arial" w:cs="Arial"/>
          <w:sz w:val="24"/>
          <w:szCs w:val="24"/>
          <w:shd w:val="clear" w:color="auto" w:fill="FFFFFF"/>
          <w:lang w:eastAsia="zh-CN"/>
        </w:rPr>
        <w:t xml:space="preserve">.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Και ερωτούμε: Για παράδειγμα, ένα μίνι μάρκετ σε μία τουριστική περιοχή, που προφανώς δεν έχει τη δυνατότητα να λειτουργήσει όλο αυτό το διάστημα, από την άνοιξη και μετά όπως λειτουργούσε κάθε χρόνο, πώς σκέφτεστε να το στηρίξετε, πώς σκέφτεστε να του δώσετε τη δυνατότητα να επαναλειτουργήσει, όταν θα επαναλειτουργήσει η αγορά; Αυτό είναι μία εκκρεμότητα γιατί δεν έχετε απαντήσει.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Ερχόμαστε, λοιπόν, εμείς ως Κίνημα Αλλαγής, και λέμε ότι χρειάζονται μέτρα στήριξης της εργασίας, με αναπλήρωση 40% του μισθολογικού κόστους για ένα εκατομμύριο -υπολογίσαμε- εργαζόμενους για έξι μήνες, προκειμένου συνολικά να επανεκκινήσει η οικονομία. Γιατί πιστεύουμε ότι ναι μεν η διακοπή γίνεται με διαταγή, η επανεκκίνηση όμως δεν γίνεται με διαταγή και χρειάζονται μέτρα.</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Με χαρά ακούσαμε ότι θα ανακοινωθούν σήμερα κάποια μέτρα από τον Πρωθυπουργό. Είναι όμως στην κατεύθυνση που πρέπει; Έχουμε φορολογικά κίνητρα ουσίας ή μόνο τυπικά, να πούμε ότι κάτι κάναμε; Δηλαδή όταν λέτε ότι ο ΦΠΑ εστίασης θα πάει στο 13% -που ήδη έχει πάει και πρέπει να πάει στο 6%-, δεν είναι ένα μέτρο ουσίας αυτό. Όταν λέμε 0% προκαταβολή για τις επιχειρήσεις, από τη στιγμή που δεν έχουν δραστηριότητα φέτος, με βάση </w:t>
      </w:r>
      <w:r w:rsidRPr="008A0F3B">
        <w:rPr>
          <w:rFonts w:ascii="Arial" w:eastAsia="SimSun" w:hAnsi="Arial" w:cs="Arial"/>
          <w:sz w:val="24"/>
          <w:szCs w:val="24"/>
          <w:shd w:val="clear" w:color="auto" w:fill="FFFFFF"/>
          <w:lang w:eastAsia="zh-CN"/>
        </w:rPr>
        <w:lastRenderedPageBreak/>
        <w:t xml:space="preserve">βεβαίως τους </w:t>
      </w:r>
      <w:proofErr w:type="spellStart"/>
      <w:r w:rsidRPr="008A0F3B">
        <w:rPr>
          <w:rFonts w:ascii="Arial" w:eastAsia="SimSun" w:hAnsi="Arial" w:cs="Arial"/>
          <w:sz w:val="24"/>
          <w:szCs w:val="24"/>
          <w:shd w:val="clear" w:color="auto" w:fill="FFFFFF"/>
          <w:lang w:eastAsia="zh-CN"/>
        </w:rPr>
        <w:t>πληττόμενους</w:t>
      </w:r>
      <w:proofErr w:type="spellEnd"/>
      <w:r w:rsidRPr="008A0F3B">
        <w:rPr>
          <w:rFonts w:ascii="Arial" w:eastAsia="SimSun" w:hAnsi="Arial" w:cs="Arial"/>
          <w:sz w:val="24"/>
          <w:szCs w:val="24"/>
          <w:shd w:val="clear" w:color="auto" w:fill="FFFFFF"/>
          <w:lang w:eastAsia="zh-CN"/>
        </w:rPr>
        <w:t xml:space="preserve"> πάντα, και 50% για τις υπόλοιπες, είναι κάτι που πρέπει να το δείτε.</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Προτείνουμε, λοιπόν, ένα πρόγραμμα εσωτερικού τουρισμού με τρία εκατομμύρια ωφελούμενους, το οποίο χρειάζεται δεκαπέντε εκατομμύρια διανυκτερεύσεις και έχει ανάγκη από εργασία που αντιστοιχεί σε επτά εκατομμύρια ημερομίσθια. Σε αυτό το πρόγραμμα που προτείναμε στο Εργασίας, μας είπαν «ναι, πολύ καλό, το κάνω αποδεκτό, αλλά κάντε την ερώτηση στον κ. </w:t>
      </w:r>
      <w:proofErr w:type="spellStart"/>
      <w:r w:rsidRPr="008A0F3B">
        <w:rPr>
          <w:rFonts w:ascii="Arial" w:eastAsia="SimSun" w:hAnsi="Arial" w:cs="Arial"/>
          <w:sz w:val="24"/>
          <w:szCs w:val="24"/>
          <w:shd w:val="clear" w:color="auto" w:fill="FFFFFF"/>
          <w:lang w:eastAsia="zh-CN"/>
        </w:rPr>
        <w:t>Σκυλακάκη</w:t>
      </w:r>
      <w:proofErr w:type="spellEnd"/>
      <w:r w:rsidRPr="008A0F3B">
        <w:rPr>
          <w:rFonts w:ascii="Arial" w:eastAsia="SimSun" w:hAnsi="Arial" w:cs="Arial"/>
          <w:sz w:val="24"/>
          <w:szCs w:val="24"/>
          <w:shd w:val="clear" w:color="auto" w:fill="FFFFFF"/>
          <w:lang w:eastAsia="zh-CN"/>
        </w:rPr>
        <w:t xml:space="preserve"> και στον κ. </w:t>
      </w:r>
      <w:proofErr w:type="spellStart"/>
      <w:r w:rsidRPr="008A0F3B">
        <w:rPr>
          <w:rFonts w:ascii="Arial" w:eastAsia="SimSun" w:hAnsi="Arial" w:cs="Arial"/>
          <w:sz w:val="24"/>
          <w:szCs w:val="24"/>
          <w:shd w:val="clear" w:color="auto" w:fill="FFFFFF"/>
          <w:lang w:eastAsia="zh-CN"/>
        </w:rPr>
        <w:t>Σταϊκούρα</w:t>
      </w:r>
      <w:proofErr w:type="spellEnd"/>
      <w:r w:rsidRPr="008A0F3B">
        <w:rPr>
          <w:rFonts w:ascii="Arial" w:eastAsia="SimSun" w:hAnsi="Arial" w:cs="Arial"/>
          <w:sz w:val="24"/>
          <w:szCs w:val="24"/>
          <w:shd w:val="clear" w:color="auto" w:fill="FFFFFF"/>
          <w:lang w:eastAsia="zh-CN"/>
        </w:rPr>
        <w:t xml:space="preserve">»! Μας είπαν ονομαστικά κιόλας ποιοι είναι αρμόδιοι Υπουργοί και Υφυπουργοί.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Έχετε κάνει κάποια συζήτηση στην Κυβέρνηση; Σκέφτεστε να κάνετε ένα τέτοιο ευρύ πρόγραμμα για τον τουρισμό, προκειμένου να υπάρχει η κρίσιμη μάζα των ανθρώπων να λειτουργήσουν αυτές οι επιχειρήσεις; Αυτό είναι το ερώτημά μας. Να έχετε υπ’ όψιν σας ότι πρώτα το απευθύναμε στο Εργασίας που είναι αρμόδιο για τα μικρά προγράμματα κοινωνικού τουρισμού που λειτουργούν κάθε χρόνο.</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b/>
          <w:bCs/>
          <w:sz w:val="24"/>
          <w:szCs w:val="24"/>
          <w:shd w:val="clear" w:color="auto" w:fill="FFFFFF"/>
          <w:lang w:eastAsia="zh-CN"/>
        </w:rPr>
        <w:t xml:space="preserve">ΠΡΟΕΔΡΕΥΩΝ (Γεώργιος </w:t>
      </w:r>
      <w:proofErr w:type="spellStart"/>
      <w:r w:rsidRPr="008A0F3B">
        <w:rPr>
          <w:rFonts w:ascii="Arial" w:eastAsia="SimSun" w:hAnsi="Arial" w:cs="Arial"/>
          <w:b/>
          <w:bCs/>
          <w:sz w:val="24"/>
          <w:szCs w:val="24"/>
          <w:shd w:val="clear" w:color="auto" w:fill="FFFFFF"/>
          <w:lang w:eastAsia="zh-CN"/>
        </w:rPr>
        <w:t>Λαμπρούλης</w:t>
      </w:r>
      <w:proofErr w:type="spellEnd"/>
      <w:r w:rsidRPr="008A0F3B">
        <w:rPr>
          <w:rFonts w:ascii="Arial" w:eastAsia="SimSun" w:hAnsi="Arial" w:cs="Arial"/>
          <w:b/>
          <w:bCs/>
          <w:sz w:val="24"/>
          <w:szCs w:val="24"/>
          <w:shd w:val="clear" w:color="auto" w:fill="FFFFFF"/>
          <w:lang w:eastAsia="zh-CN"/>
        </w:rPr>
        <w:t>):</w:t>
      </w:r>
      <w:r w:rsidRPr="008A0F3B">
        <w:rPr>
          <w:rFonts w:ascii="Arial" w:eastAsia="SimSun" w:hAnsi="Arial" w:cs="Arial"/>
          <w:sz w:val="24"/>
          <w:szCs w:val="24"/>
          <w:shd w:val="clear" w:color="auto" w:fill="FFFFFF"/>
          <w:lang w:eastAsia="zh-CN"/>
        </w:rPr>
        <w:t xml:space="preserve"> Κύριε </w:t>
      </w:r>
      <w:proofErr w:type="spellStart"/>
      <w:r w:rsidRPr="008A0F3B">
        <w:rPr>
          <w:rFonts w:ascii="Arial" w:eastAsia="SimSun" w:hAnsi="Arial" w:cs="Arial"/>
          <w:sz w:val="24"/>
          <w:szCs w:val="24"/>
          <w:shd w:val="clear" w:color="auto" w:fill="FFFFFF"/>
          <w:lang w:eastAsia="zh-CN"/>
        </w:rPr>
        <w:t>Σκυλακάκη</w:t>
      </w:r>
      <w:proofErr w:type="spellEnd"/>
      <w:r w:rsidRPr="008A0F3B">
        <w:rPr>
          <w:rFonts w:ascii="Arial" w:eastAsia="SimSun" w:hAnsi="Arial" w:cs="Arial"/>
          <w:sz w:val="24"/>
          <w:szCs w:val="24"/>
          <w:shd w:val="clear" w:color="auto" w:fill="FFFFFF"/>
          <w:lang w:eastAsia="zh-CN"/>
        </w:rPr>
        <w:t>, έχετε τον λόγο.</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b/>
          <w:sz w:val="24"/>
          <w:szCs w:val="24"/>
          <w:shd w:val="clear" w:color="auto" w:fill="FFFFFF"/>
          <w:lang w:eastAsia="zh-CN"/>
        </w:rPr>
        <w:t xml:space="preserve">ΘΕΟΔΩΡΟΣ ΣΚΥΛΑΚΑΚΗΣ (Υφυπουργός Οικονομικών): </w:t>
      </w:r>
      <w:r w:rsidRPr="008A0F3B">
        <w:rPr>
          <w:rFonts w:ascii="Arial" w:eastAsia="SimSun" w:hAnsi="Arial" w:cs="Arial"/>
          <w:sz w:val="24"/>
          <w:szCs w:val="24"/>
          <w:shd w:val="clear" w:color="auto" w:fill="FFFFFF"/>
          <w:lang w:eastAsia="zh-CN"/>
        </w:rPr>
        <w:t xml:space="preserve">Ευχαριστώ, κύριε Πρόεδρε.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lastRenderedPageBreak/>
        <w:t xml:space="preserve">Ευχαριστώ για την ερώτηση και την ευκαιρία να πούμε δυο λόγια γι’ αυτό το θέμα. Προφανώς, επειδή ακριβώς θα γίνουν σήμερα ανακοινώσεις από τον Πρωθυπουργό και μετά από τους αρμόδιους Υπουργούς, δεν μπορώ να μπω σε μεγάλη λεπτομέρεια. Νομίζω έχω ενημερώσει τον κ. </w:t>
      </w:r>
      <w:proofErr w:type="spellStart"/>
      <w:r w:rsidRPr="008A0F3B">
        <w:rPr>
          <w:rFonts w:ascii="Arial" w:eastAsia="SimSun" w:hAnsi="Arial" w:cs="Arial"/>
          <w:sz w:val="24"/>
          <w:szCs w:val="24"/>
          <w:shd w:val="clear" w:color="auto" w:fill="FFFFFF"/>
          <w:lang w:eastAsia="zh-CN"/>
        </w:rPr>
        <w:t>Κεγκέρογλου</w:t>
      </w:r>
      <w:proofErr w:type="spellEnd"/>
      <w:r w:rsidRPr="008A0F3B">
        <w:rPr>
          <w:rFonts w:ascii="Arial" w:eastAsia="SimSun" w:hAnsi="Arial" w:cs="Arial"/>
          <w:sz w:val="24"/>
          <w:szCs w:val="24"/>
          <w:shd w:val="clear" w:color="auto" w:fill="FFFFFF"/>
          <w:lang w:eastAsia="zh-CN"/>
        </w:rPr>
        <w:t xml:space="preserve"> γι’ αυτό.</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Ωστόσο θα πω δυο-τρία πράγματα. Το ένα είναι σε σχέση με τις επιχειρήσεις σε τουριστικές περιοχές που δεν ανήκαν σε αυτό που λέμε «</w:t>
      </w:r>
      <w:proofErr w:type="spellStart"/>
      <w:r w:rsidRPr="008A0F3B">
        <w:rPr>
          <w:rFonts w:ascii="Arial" w:eastAsia="SimSun" w:hAnsi="Arial" w:cs="Arial"/>
          <w:sz w:val="24"/>
          <w:szCs w:val="24"/>
          <w:shd w:val="clear" w:color="auto" w:fill="FFFFFF"/>
          <w:lang w:eastAsia="zh-CN"/>
        </w:rPr>
        <w:t>πληττόμενοι</w:t>
      </w:r>
      <w:proofErr w:type="spellEnd"/>
      <w:r w:rsidRPr="008A0F3B">
        <w:rPr>
          <w:rFonts w:ascii="Arial" w:eastAsia="SimSun" w:hAnsi="Arial" w:cs="Arial"/>
          <w:sz w:val="24"/>
          <w:szCs w:val="24"/>
          <w:shd w:val="clear" w:color="auto" w:fill="FFFFFF"/>
          <w:lang w:eastAsia="zh-CN"/>
        </w:rPr>
        <w:t xml:space="preserve"> ΚΑΔ». Πράγματι, αυτό είναι ένα αντικειμενικό πρόβλημα το οποίο αρχίζει και επιλύεται, καθώς φεύγουμε από τη λογική των ΚΑΔ, που ήταν αναγκαστικοί, γιατί δεν είχαμε την εικόνα τού τι συμβαίνει σε κάθε επιχείρηση ατομικά και πάμε πράγματι τώρα στο τι συμβαίνει σε κάθε επιχείρηση ατομικά.</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Πρώτο βήμα γι’ αυτό ήταν η επιστρεπτέα προκαταβολή του Μαρτίου. Θα υπάρξει και δεύτερη φάση -έχουμε πει- της επιστρεπτέας, όπου θα μπουν στο παιχνίδι οι τζίροι Απριλίου και Μαΐου. Και εκεί τα μίνι μάρκετ, τα εποχικά θα μπορούν να καταγραφούν πολύ πραγματικά, γιατί ο Απρίλιος και ο Μάιος είναι δύο μήνες που υπάρχει εποχική δραστηριότητα σε πάρα πολλές περιοχές.</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Επίσης, έχουμε πει ότι κι άλλα μέτρα που εξετάζονται, όπως ας πούμε η προκαταβολή φόρου εισοδήματος, και αυτή θα έχει έναν τέτοιον χαρακτήρα, γιατί πρέπει να συνειδητοποιήσουμε ότι τα χρήματα που έχουμε δεν είναι απεριόριστα. Συνεπώς πρέπει να πάνε όσο περισσότερο γίνεται σε αυτούς που πλήττονται περισσότερο, εξ ου και η εξατομίκευση.</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lastRenderedPageBreak/>
        <w:t>Φορολογικά κίνητρα μαζικά αυτή τη στιγμή δεν μπορούμε να χρησιμοποιήσουμε, γιατί δεν έχουμε εικόνα ακόμη πώς θα εξελιχθεί η χρονιά, σε σχέση με τον προϋπολογισμό του 2021. Θα χρειαστούμε λίγο χρόνο για τον προϋπολογισμό του 2021 για να δούμε την εξέλιξη της φετινής χρονιάς.</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Επίσης, το θέμα της βοήθειας στον εσωτερικό τουρισμό είναι μία καλή ιδέα. Θα δούμε σε ποιον βαθμό μπορεί να αξιοποιηθεί. Γενικότερα θεωρούμε ότι δεν υπάρχει κάποια μαγική σφαίρα, ένα πρόγραμμα που να μπορεί να φροντίσει τον τουρισμό μας. Πρέπει να επενδύσουμε σε πολλά διαφορετικά μέτωπα. Μπορεί να πρέπει να επενδύσουμε περισσότερα χρήματα στο να έρθουν τουρίστες, γιατί υπάρχει η αίσθηση ότι πράγματι μπορεί να ανοίξει μία πραγματική τουριστική σεζόν. Θα δούμε το μείγμα και την αναλογία.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Αυτά θα τα παρουσιάσει η Κυβέρνηση σήμερα. Δυστυχώς είναι αμήχανη η θέση μου να μην μπορώ να σας τα παρουσιάσω εδώ στη Βουλή. </w:t>
      </w:r>
      <w:proofErr w:type="spellStart"/>
      <w:r w:rsidRPr="008A0F3B">
        <w:rPr>
          <w:rFonts w:ascii="Arial" w:eastAsia="SimSun" w:hAnsi="Arial" w:cs="Arial"/>
          <w:sz w:val="24"/>
          <w:szCs w:val="24"/>
          <w:shd w:val="clear" w:color="auto" w:fill="FFFFFF"/>
          <w:lang w:eastAsia="zh-CN"/>
        </w:rPr>
        <w:t>Συγχωρέστε</w:t>
      </w:r>
      <w:proofErr w:type="spellEnd"/>
      <w:r w:rsidRPr="008A0F3B">
        <w:rPr>
          <w:rFonts w:ascii="Arial" w:eastAsia="SimSun" w:hAnsi="Arial" w:cs="Arial"/>
          <w:sz w:val="24"/>
          <w:szCs w:val="24"/>
          <w:shd w:val="clear" w:color="auto" w:fill="FFFFFF"/>
          <w:lang w:eastAsia="zh-CN"/>
        </w:rPr>
        <w:t xml:space="preserve"> με γι’ αυτό.</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b/>
          <w:bCs/>
          <w:sz w:val="24"/>
          <w:szCs w:val="24"/>
          <w:shd w:val="clear" w:color="auto" w:fill="FFFFFF"/>
          <w:lang w:eastAsia="zh-CN"/>
        </w:rPr>
        <w:t xml:space="preserve">ΠΡΟΕΔΡΕΥΩΝ (Γεώργιος </w:t>
      </w:r>
      <w:proofErr w:type="spellStart"/>
      <w:r w:rsidRPr="008A0F3B">
        <w:rPr>
          <w:rFonts w:ascii="Arial" w:eastAsia="SimSun" w:hAnsi="Arial" w:cs="Arial"/>
          <w:b/>
          <w:bCs/>
          <w:sz w:val="24"/>
          <w:szCs w:val="24"/>
          <w:shd w:val="clear" w:color="auto" w:fill="FFFFFF"/>
          <w:lang w:eastAsia="zh-CN"/>
        </w:rPr>
        <w:t>Λαμπρούλης</w:t>
      </w:r>
      <w:proofErr w:type="spellEnd"/>
      <w:r w:rsidRPr="008A0F3B">
        <w:rPr>
          <w:rFonts w:ascii="Arial" w:eastAsia="SimSun" w:hAnsi="Arial" w:cs="Arial"/>
          <w:b/>
          <w:bCs/>
          <w:sz w:val="24"/>
          <w:szCs w:val="24"/>
          <w:shd w:val="clear" w:color="auto" w:fill="FFFFFF"/>
          <w:lang w:eastAsia="zh-CN"/>
        </w:rPr>
        <w:t>):</w:t>
      </w:r>
      <w:r w:rsidRPr="008A0F3B">
        <w:rPr>
          <w:rFonts w:ascii="Arial" w:eastAsia="SimSun" w:hAnsi="Arial" w:cs="Arial"/>
          <w:sz w:val="24"/>
          <w:szCs w:val="24"/>
          <w:shd w:val="clear" w:color="auto" w:fill="FFFFFF"/>
          <w:lang w:eastAsia="zh-CN"/>
        </w:rPr>
        <w:t xml:space="preserve"> Καλώς.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Κύριε </w:t>
      </w:r>
      <w:proofErr w:type="spellStart"/>
      <w:r w:rsidRPr="008A0F3B">
        <w:rPr>
          <w:rFonts w:ascii="Arial" w:eastAsia="SimSun" w:hAnsi="Arial" w:cs="Arial"/>
          <w:sz w:val="24"/>
          <w:szCs w:val="24"/>
          <w:shd w:val="clear" w:color="auto" w:fill="FFFFFF"/>
          <w:lang w:eastAsia="zh-CN"/>
        </w:rPr>
        <w:t>Κεγκέρογλου</w:t>
      </w:r>
      <w:proofErr w:type="spellEnd"/>
      <w:r w:rsidRPr="008A0F3B">
        <w:rPr>
          <w:rFonts w:ascii="Arial" w:eastAsia="SimSun" w:hAnsi="Arial" w:cs="Arial"/>
          <w:sz w:val="24"/>
          <w:szCs w:val="24"/>
          <w:shd w:val="clear" w:color="auto" w:fill="FFFFFF"/>
          <w:lang w:eastAsia="zh-CN"/>
        </w:rPr>
        <w:t xml:space="preserve">, έχετε τον λόγο.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b/>
          <w:sz w:val="24"/>
          <w:szCs w:val="24"/>
          <w:shd w:val="clear" w:color="auto" w:fill="FFFFFF"/>
          <w:lang w:eastAsia="zh-CN"/>
        </w:rPr>
        <w:t>ΒΑΣΙΛΕΙΟΣ ΚΕΓΚΕΡΟΓΛΟΥ:</w:t>
      </w:r>
      <w:r w:rsidRPr="008A0F3B">
        <w:rPr>
          <w:rFonts w:ascii="Arial" w:eastAsia="SimSun" w:hAnsi="Arial" w:cs="Arial"/>
          <w:sz w:val="24"/>
          <w:szCs w:val="24"/>
          <w:shd w:val="clear" w:color="auto" w:fill="FFFFFF"/>
          <w:lang w:eastAsia="zh-CN"/>
        </w:rPr>
        <w:t xml:space="preserve"> Για επικοινωνιακούς λόγους δηλαδή, προκειμένου να παρουσιαστεί το πακέτο το βράδυ.</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 xml:space="preserve">Εμείς, βεβαίως, δεν συγχρονιζόμαστε με τον επικοινωνιακό σχεδιασμό της Κυβέρνησης, γιατί έχουμε ζητήματα ουσίας που νομίζουμε ότι πρέπει να </w:t>
      </w:r>
      <w:r w:rsidRPr="008A0F3B">
        <w:rPr>
          <w:rFonts w:ascii="Arial" w:eastAsia="SimSun" w:hAnsi="Arial" w:cs="Arial"/>
          <w:sz w:val="24"/>
          <w:szCs w:val="24"/>
          <w:shd w:val="clear" w:color="auto" w:fill="FFFFFF"/>
          <w:lang w:eastAsia="zh-CN"/>
        </w:rPr>
        <w:lastRenderedPageBreak/>
        <w:t xml:space="preserve">αντιμετωπιστούν και γι’ αυτό έγκαιρα, πριν σαράντα μέρες, πριν πενήντα μέρες, από την αρχή, ακόμα και για τα μέτρα για την υγειονομική κρίση στις 22 Ιανουαρίου κάναμε την παρέμβασή μας, όταν ήταν εννέα νεκροί παγκοσμίως -επαναλαμβάνω, πολύ έγκαιρα. </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sz w:val="24"/>
          <w:szCs w:val="24"/>
          <w:shd w:val="clear" w:color="auto" w:fill="FFFFFF"/>
          <w:lang w:eastAsia="zh-CN"/>
        </w:rPr>
      </w:pPr>
      <w:r w:rsidRPr="008A0F3B">
        <w:rPr>
          <w:rFonts w:ascii="Arial" w:eastAsia="SimSun" w:hAnsi="Arial" w:cs="Arial"/>
          <w:sz w:val="24"/>
          <w:szCs w:val="24"/>
          <w:shd w:val="clear" w:color="auto" w:fill="FFFFFF"/>
          <w:lang w:eastAsia="zh-CN"/>
        </w:rPr>
        <w:t>Και τι λέμε; Λέμε ότι κάθε ώρα που περνά, κάθε μέρα που περνά στο ζήτημα της οικονομίας, όπως το ξέρετε πάρα πολύ καλά, είναι κρίσιμο. Δεν μπορεί να αφήνετε το χρονικό διάστημα να περνά και να είμαστε άπραγοι, «να δούμε τι θα γίνει». Αυτό θεωρώ ότι είναι η πιο κακή συνταγή.</w:t>
      </w:r>
    </w:p>
    <w:p w:rsidR="008A0F3B" w:rsidRPr="008A0F3B" w:rsidRDefault="008A0F3B" w:rsidP="008A0F3B">
      <w:pPr>
        <w:autoSpaceDE w:val="0"/>
        <w:autoSpaceDN w:val="0"/>
        <w:adjustRightInd w:val="0"/>
        <w:spacing w:line="600" w:lineRule="auto"/>
        <w:ind w:firstLine="720"/>
        <w:contextualSpacing/>
        <w:jc w:val="both"/>
        <w:rPr>
          <w:rFonts w:ascii="Arial" w:eastAsia="SimSun" w:hAnsi="Arial" w:cs="Arial"/>
          <w:color w:val="000000" w:themeColor="text1"/>
          <w:sz w:val="24"/>
          <w:szCs w:val="24"/>
          <w:shd w:val="clear" w:color="auto" w:fill="FFFFFF"/>
          <w:lang w:eastAsia="zh-CN"/>
        </w:rPr>
      </w:pPr>
      <w:r w:rsidRPr="008A0F3B">
        <w:rPr>
          <w:rFonts w:ascii="Arial" w:eastAsia="SimSun" w:hAnsi="Arial" w:cs="Arial"/>
          <w:color w:val="000000" w:themeColor="text1"/>
          <w:sz w:val="24"/>
          <w:szCs w:val="24"/>
          <w:shd w:val="clear" w:color="auto" w:fill="FFFFFF"/>
          <w:lang w:eastAsia="zh-CN"/>
        </w:rPr>
        <w:t xml:space="preserve">Το Κίνημα Αλλαγής καθώς και -οφείλω να το πω γιατί έχει κάνει μια πολύ σημαντική δουλειά- η Προοδευτική Δημοκρατική Συνεργασία των Οικονομολόγων, που στηρίζουμε, έχουν επεξεργαστεί μέτρα που έχουν να κάνουν με την οικονομία και την περίοδο, που πραγματικά μπορούν να δώσουν τη δυνατότητα να επαναλειτουργήσουν οι επιχειρήσεις, και φορολογικά κίνητρα αλλά και μέτρα ελάφρυνσης των επιχειρήσεων και στήριξης της εργασίας. </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bCs/>
          <w:color w:val="212121"/>
          <w:sz w:val="24"/>
          <w:szCs w:val="24"/>
          <w:shd w:val="clear" w:color="auto" w:fill="FFFFFF"/>
          <w:lang w:eastAsia="el-GR"/>
        </w:rPr>
        <w:t xml:space="preserve">Το πρόγραμμα που λέμε </w:t>
      </w:r>
      <w:r w:rsidRPr="008A0F3B">
        <w:rPr>
          <w:rFonts w:ascii="Arial" w:eastAsia="Times New Roman" w:hAnsi="Arial" w:cs="Arial"/>
          <w:color w:val="212121"/>
          <w:sz w:val="24"/>
          <w:szCs w:val="24"/>
          <w:shd w:val="clear" w:color="auto" w:fill="FFFFFF"/>
          <w:lang w:eastAsia="el-GR"/>
        </w:rPr>
        <w:t>για στήριξη της εργασίας για ένα εκατομμύριο εργαζόμενους είναι η καρδιά της πολιτικής μας πρότασης για το ενδιάμεσο πρόγραμμα και θεωρώ ότι χωρίς άλλο πρέπει να υιοθετηθεί. Δηλώνετε αδυναμία, αλλά θα το δούμε το βράδυ.</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Το δεύτερο έχει να κάνει με το πρόγραμμα εσωτερικού τουρισμού. Δεν μιλάμε τώρα για μια μείωση τουρισμού απ’ έξω, η οποία θα είναι της τάξης του </w:t>
      </w:r>
      <w:r w:rsidRPr="008A0F3B">
        <w:rPr>
          <w:rFonts w:ascii="Arial" w:eastAsia="Times New Roman" w:hAnsi="Arial" w:cs="Arial"/>
          <w:color w:val="212121"/>
          <w:sz w:val="24"/>
          <w:szCs w:val="24"/>
          <w:shd w:val="clear" w:color="auto" w:fill="FFFFFF"/>
          <w:lang w:eastAsia="el-GR"/>
        </w:rPr>
        <w:lastRenderedPageBreak/>
        <w:t>10%, του 20%, του 30% και άρα θα δούμε πώς θα τη διαχειριστούμε. Τώρα πρέπει να ξεκινήσουμε διαφορετικά. Πρέπει να δημιουργήσουμε τις προϋποθέσεις ούτως ώστε να υπάρχει η κρίσιμη μάζα για να λειτουργήσουν μια σειρά από τουριστικές επιχειρήσεις και πάνω εκεί θα στηριχθεί και βεβαίως το όποιο ποσοστό των τουριστών έρθει από το εξωτερικό. Θα πρέπει να πάμε αντίστροφα, δηλαδή. Δεν μπορούμε να δούμε τι θα γίνει και μετά συμπληρωματικά να προχωρήσουμε.</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Αυτή, λοιπόν, είναι μια διαφορετική αντίληψη σε σχέση με την αντιμετώπιση της ύφεσης. Και αν η ύφεση έχει πέντε ή δέκα μονάδες ύψος, έχει τεράστια διαφορά. Για ύφεση μιλάμε και στη μία περίπτωση, για ύφεση και στην άλλη, αλλά άλλο είναι 5% και άλλο 10%. Η αδράνεια φέρνει ύφεση. Οι πρωτοβουλίες φέρνουν άμυνα και φυσικά μειωμένες αρνητικές επιδράσεις στην οικονομία.</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Με αυτή την έννοια θα έλεγα να μελετήσετε καλύτερα το πρόγραμμα του εσωτερικού τουρισμού το οποίο δεν θα έρθει να καλύψει εκ των υστέρων κάποιο ποσοστό μείωσης από το εξωτερικό, αλλά μπορεί να αποτελέσει την κινητήριο δύναμη για να λειτουργήσουν οι επιχειρήσεις, γιατί μπορεί να είναι </w:t>
      </w:r>
      <w:proofErr w:type="spellStart"/>
      <w:r w:rsidRPr="008A0F3B">
        <w:rPr>
          <w:rFonts w:ascii="Arial" w:eastAsia="Times New Roman" w:hAnsi="Arial" w:cs="Arial"/>
          <w:color w:val="212121"/>
          <w:sz w:val="24"/>
          <w:szCs w:val="24"/>
          <w:shd w:val="clear" w:color="auto" w:fill="FFFFFF"/>
          <w:lang w:eastAsia="el-GR"/>
        </w:rPr>
        <w:t>εμπροσθοβαρές</w:t>
      </w:r>
      <w:proofErr w:type="spellEnd"/>
      <w:r w:rsidRPr="008A0F3B">
        <w:rPr>
          <w:rFonts w:ascii="Arial" w:eastAsia="Times New Roman" w:hAnsi="Arial" w:cs="Arial"/>
          <w:color w:val="212121"/>
          <w:sz w:val="24"/>
          <w:szCs w:val="24"/>
          <w:shd w:val="clear" w:color="auto" w:fill="FFFFFF"/>
          <w:lang w:eastAsia="el-GR"/>
        </w:rPr>
        <w:t xml:space="preserve">. Μπορεί, δηλαδή, να αποφασιστεί εκ των προτέρων ότι ξεκινάμε βεβαίως προοδευτικά, βεβαίως με </w:t>
      </w:r>
      <w:proofErr w:type="spellStart"/>
      <w:r w:rsidRPr="008A0F3B">
        <w:rPr>
          <w:rFonts w:ascii="Arial" w:eastAsia="Times New Roman" w:hAnsi="Arial" w:cs="Arial"/>
          <w:color w:val="212121"/>
          <w:sz w:val="24"/>
          <w:szCs w:val="24"/>
          <w:shd w:val="clear" w:color="auto" w:fill="FFFFFF"/>
          <w:lang w:eastAsia="el-GR"/>
        </w:rPr>
        <w:t>χρονοκατανομή</w:t>
      </w:r>
      <w:proofErr w:type="spellEnd"/>
      <w:r w:rsidRPr="008A0F3B">
        <w:rPr>
          <w:rFonts w:ascii="Arial" w:eastAsia="Times New Roman" w:hAnsi="Arial" w:cs="Arial"/>
          <w:color w:val="212121"/>
          <w:sz w:val="24"/>
          <w:szCs w:val="24"/>
          <w:shd w:val="clear" w:color="auto" w:fill="FFFFFF"/>
          <w:lang w:eastAsia="el-GR"/>
        </w:rPr>
        <w:t xml:space="preserve"> από την 1</w:t>
      </w:r>
      <w:r w:rsidRPr="008A0F3B">
        <w:rPr>
          <w:rFonts w:ascii="Arial" w:eastAsia="Times New Roman" w:hAnsi="Arial" w:cs="Arial"/>
          <w:color w:val="212121"/>
          <w:sz w:val="24"/>
          <w:szCs w:val="24"/>
          <w:shd w:val="clear" w:color="auto" w:fill="FFFFFF"/>
          <w:vertAlign w:val="superscript"/>
          <w:lang w:eastAsia="el-GR"/>
        </w:rPr>
        <w:t>η</w:t>
      </w:r>
      <w:r w:rsidRPr="008A0F3B">
        <w:rPr>
          <w:rFonts w:ascii="Arial" w:eastAsia="Times New Roman" w:hAnsi="Arial" w:cs="Arial"/>
          <w:color w:val="212121"/>
          <w:sz w:val="24"/>
          <w:szCs w:val="24"/>
          <w:shd w:val="clear" w:color="auto" w:fill="FFFFFF"/>
          <w:lang w:eastAsia="el-GR"/>
        </w:rPr>
        <w:t xml:space="preserve"> Ιουνίου ή τις 15 που λέτε ότι θα ξεκινήσουν από το εξωτερικό μέχρι τις 15 ή το τέλος </w:t>
      </w:r>
      <w:r w:rsidRPr="008A0F3B">
        <w:rPr>
          <w:rFonts w:ascii="Arial" w:eastAsia="Times New Roman" w:hAnsi="Arial" w:cs="Arial"/>
          <w:color w:val="212121"/>
          <w:sz w:val="24"/>
          <w:szCs w:val="24"/>
          <w:shd w:val="clear" w:color="auto" w:fill="FFFFFF"/>
          <w:lang w:eastAsia="el-GR"/>
        </w:rPr>
        <w:lastRenderedPageBreak/>
        <w:t>Οκτωβρίου και με τη δυνατότητα αυτό να ενισχύεται περαιτέρω και να δίνεται βεβαίως η δυνατότητα και της μετακίνησης.</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Γιατί, ξέρετε, το μεγαλύτερο πρόβλημα που θα έχουμε φέτος με τον εσωτερικό τουρισμό θα είναι και η μετακίνηση. Τα έξοδα μετακίνησης είναι πάρα πολύ σημαντικά και θα πρέπει στο πακέτο να περιληφθούν εκτός από την επιδότηση για τέσσερις, πέντε, έξι μέρες ή διανυκτερεύσεις, να υπάρχει ημιδιατροφή και να υπάρχουν και τα έξοδα μετακίνησης. Είναι πάρα πολύ σημαντικό και θεωρούμε ότι πρέπει να το δείτε με μεγαλύτερη προσοχή και ενδιαφέρον. </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Ευχαριστώ, κύριε Πρόεδρε.</w:t>
      </w:r>
    </w:p>
    <w:p w:rsidR="008A0F3B" w:rsidRPr="008A0F3B" w:rsidRDefault="008A0F3B" w:rsidP="008A0F3B">
      <w:pPr>
        <w:tabs>
          <w:tab w:val="left" w:pos="1791"/>
        </w:tabs>
        <w:spacing w:line="600" w:lineRule="auto"/>
        <w:ind w:firstLine="720"/>
        <w:contextualSpacing/>
        <w:jc w:val="both"/>
        <w:rPr>
          <w:rFonts w:ascii="Arial" w:eastAsia="Times New Roman" w:hAnsi="Arial" w:cs="Arial"/>
          <w:bCs/>
          <w:color w:val="212121"/>
          <w:sz w:val="24"/>
          <w:szCs w:val="24"/>
          <w:shd w:val="clear" w:color="auto" w:fill="FFFFFF"/>
          <w:lang w:eastAsia="zh-CN"/>
        </w:rPr>
      </w:pPr>
      <w:r w:rsidRPr="008A0F3B">
        <w:rPr>
          <w:rFonts w:ascii="Arial" w:eastAsia="Times New Roman" w:hAnsi="Arial" w:cs="Arial"/>
          <w:b/>
          <w:bCs/>
          <w:color w:val="212121"/>
          <w:sz w:val="24"/>
          <w:szCs w:val="24"/>
          <w:shd w:val="clear" w:color="auto" w:fill="FFFFFF"/>
          <w:lang w:eastAsia="zh-CN"/>
        </w:rPr>
        <w:t xml:space="preserve">ΠΡΟΕΔΡΕΥΩΝ (ΓΕΩΡΓΙΟΣ ΛΑΜΠΡΟΥΛΗΣ): </w:t>
      </w:r>
      <w:r w:rsidRPr="008A0F3B">
        <w:rPr>
          <w:rFonts w:ascii="Arial" w:eastAsia="Times New Roman" w:hAnsi="Arial" w:cs="Arial"/>
          <w:bCs/>
          <w:color w:val="212121"/>
          <w:sz w:val="24"/>
          <w:szCs w:val="24"/>
          <w:shd w:val="clear" w:color="auto" w:fill="FFFFFF"/>
          <w:lang w:eastAsia="zh-CN"/>
        </w:rPr>
        <w:t>Κύριε Υπουργέ, έχετε τον λόγο.</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b/>
          <w:color w:val="212121"/>
          <w:sz w:val="24"/>
          <w:szCs w:val="24"/>
          <w:shd w:val="clear" w:color="auto" w:fill="FFFFFF"/>
          <w:lang w:eastAsia="zh-CN"/>
        </w:rPr>
        <w:t xml:space="preserve">ΘΕΟΔΩΡΟΣ ΣΚΥΛΑΚΑΚΗΣ (Υφυπουργός Οικονομικών): </w:t>
      </w:r>
      <w:r w:rsidRPr="008A0F3B">
        <w:rPr>
          <w:rFonts w:ascii="Arial" w:eastAsia="Times New Roman" w:hAnsi="Arial" w:cs="Arial"/>
          <w:color w:val="212121"/>
          <w:sz w:val="24"/>
          <w:szCs w:val="24"/>
          <w:shd w:val="clear" w:color="auto" w:fill="FFFFFF"/>
          <w:lang w:eastAsia="el-GR"/>
        </w:rPr>
        <w:t>Ασφαλώς το βλέπουμε με προσοχή και ενδιαφέρον. Θα το διαπιστώσετε. Προφανώς ο ρυθμός και οι κυβερνητικές αποφάσεις λαμβάνονται στον δικό τους χρόνο. Σας διαβεβαιώ ότι δεν υπήρχε οποιαδήποτε σκοπιμότητα σε σχέση με την σημερινή ερώτηση.</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Από κει και πέρα για τον χρονισμό, το </w:t>
      </w:r>
      <w:proofErr w:type="spellStart"/>
      <w:r w:rsidRPr="008A0F3B">
        <w:rPr>
          <w:rFonts w:ascii="Arial" w:eastAsia="Times New Roman" w:hAnsi="Arial" w:cs="Arial"/>
          <w:color w:val="212121"/>
          <w:sz w:val="24"/>
          <w:szCs w:val="24"/>
          <w:shd w:val="clear" w:color="auto" w:fill="FFFFFF"/>
          <w:lang w:eastAsia="el-GR"/>
        </w:rPr>
        <w:t>timing</w:t>
      </w:r>
      <w:proofErr w:type="spellEnd"/>
      <w:r w:rsidRPr="008A0F3B">
        <w:rPr>
          <w:rFonts w:ascii="Arial" w:eastAsia="Times New Roman" w:hAnsi="Arial" w:cs="Arial"/>
          <w:color w:val="212121"/>
          <w:sz w:val="24"/>
          <w:szCs w:val="24"/>
          <w:shd w:val="clear" w:color="auto" w:fill="FFFFFF"/>
          <w:lang w:eastAsia="el-GR"/>
        </w:rPr>
        <w:t xml:space="preserve"> που θα έλεγαν και οι Αγγλοσάξονες, των μέτρων θα πρέπει να λάβουμε υπ’ όψιν μας δύο πράγματα: πρώτον, τον πολύ μεγάλο βαθμό αβεβαιότητας που υπάρχει και συνεχίζει να </w:t>
      </w:r>
      <w:r w:rsidRPr="008A0F3B">
        <w:rPr>
          <w:rFonts w:ascii="Arial" w:eastAsia="Times New Roman" w:hAnsi="Arial" w:cs="Arial"/>
          <w:color w:val="212121"/>
          <w:sz w:val="24"/>
          <w:szCs w:val="24"/>
          <w:shd w:val="clear" w:color="auto" w:fill="FFFFFF"/>
          <w:lang w:eastAsia="el-GR"/>
        </w:rPr>
        <w:lastRenderedPageBreak/>
        <w:t>υπάρχει σε σχέση με την έκταση της ύφεσης, τον τρόπο που αυτή θα εξελιχθεί και τις αντιδράσεις των κυβερνήσεων.</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Η δική μας αίσθηση είναι ότι μπορεί να υπάρχουν και ευκαιρίες μπροστά μας καθώς βγαίνουμε εμείς ειδικά από την υγειονομική κρίση και το πώς θα χρησιμοποιήσουμε τα χρήματα δεν είναι αυτονόητο. Μπορεί ένα κομμάτι να πρέπει να πάει σε κοινωνικό τουρισμό, μπορεί ένα άλλο κομμάτι σημαντικό να πρέπει να πάει σε επικοινωνία για να φέρουμε ξένους τουρίστες. </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Αντιλαμβανόμαστε όλοι ότι εάν οι τουρίστες έρχονται από το εξωτερικό, η οικονομική τους επίπτωση είναι τελείως διαφορετική. Μιλάμε για άλλον πολλαπλασιαστή της οικονομίας και άλλα χρήματα αφήνουν στο τραπέζι και των τοπικών κοινωνιών.</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Αυτή η αναλογία δεν είναι εύκολη. Κάνεις δεν διεκδικεί το αλάθητο, αλλά ως τώρα διαθέτουμε τα χρήματα με βάση τις καλύτερες πληροφορίες, την καλύτερη εκτίμηση που έχουμε. Η κατάσταση είναι εξόχως δυναμική και ενδεχομένως μπορεί να ανακαλύψουμε ότι ο αναβαλλόμενος τουρισμός που όλοι πιστεύουμε ότι θα επηρεάσει το 2021 κατά κύριο λόγο, δηλαδή ο πόθος των ανθρώπων να έρθουν σε μια χώρα σαν την Ελλάδα και κάνουν διακοπές, μπορεί ένα κομμάτι του να εξελιχθεί και φέτος.</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lastRenderedPageBreak/>
        <w:t xml:space="preserve">Συνεπώς πρέπει να διαμορφώσουμε το πακέτο και αυτό θα το δείτε πώς θα είναι, ώστε να καλύπτονται όλες αυτές οι ανάγκες, περιλαμβανομένων και των αναγκών μετακίνησης, σημειώνω εδώ. </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Ευχαριστώ πολύ και ελπίζω στην επόμενη ερώτηση να μπορώ να σας απαντήσω πολύ περισσότερα. Σήμερα ήτανε λίγο αμήχανη η θέση μου, όπως σας είπα.</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Ευχαριστώ πολύ. </w:t>
      </w:r>
    </w:p>
    <w:p w:rsidR="008A0F3B" w:rsidRPr="008A0F3B" w:rsidRDefault="008A0F3B" w:rsidP="008A0F3B">
      <w:pPr>
        <w:tabs>
          <w:tab w:val="left" w:pos="1791"/>
        </w:tabs>
        <w:spacing w:line="600" w:lineRule="auto"/>
        <w:ind w:firstLine="720"/>
        <w:contextualSpacing/>
        <w:jc w:val="both"/>
        <w:rPr>
          <w:rFonts w:ascii="Arial" w:eastAsia="Times New Roman" w:hAnsi="Arial" w:cs="Arial"/>
          <w:bCs/>
          <w:color w:val="212121"/>
          <w:sz w:val="24"/>
          <w:szCs w:val="24"/>
          <w:shd w:val="clear" w:color="auto" w:fill="FFFFFF"/>
          <w:lang w:eastAsia="el-GR"/>
        </w:rPr>
      </w:pPr>
      <w:r w:rsidRPr="008A0F3B">
        <w:rPr>
          <w:rFonts w:ascii="Arial" w:eastAsia="Times New Roman" w:hAnsi="Arial" w:cs="Arial"/>
          <w:b/>
          <w:bCs/>
          <w:color w:val="212121"/>
          <w:sz w:val="24"/>
          <w:szCs w:val="24"/>
          <w:shd w:val="clear" w:color="auto" w:fill="FFFFFF"/>
          <w:lang w:eastAsia="zh-CN"/>
        </w:rPr>
        <w:t xml:space="preserve">ΠΡΟΕΔΡΕΥΩΝ (ΓΕΩΡΓΙΟΣ ΛΑΜΠΡΟΥΛΗΣ): </w:t>
      </w:r>
      <w:r w:rsidRPr="008A0F3B">
        <w:rPr>
          <w:rFonts w:ascii="Arial" w:eastAsia="Times New Roman" w:hAnsi="Arial" w:cs="Arial"/>
          <w:bCs/>
          <w:color w:val="212121"/>
          <w:sz w:val="24"/>
          <w:szCs w:val="24"/>
          <w:shd w:val="clear" w:color="auto" w:fill="FFFFFF"/>
          <w:lang w:eastAsia="zh-CN"/>
        </w:rPr>
        <w:t>Κι εμείς ευχαριστούμε τον κύριο Υπουργό.</w:t>
      </w:r>
    </w:p>
    <w:p w:rsidR="008A0F3B" w:rsidRPr="008A0F3B" w:rsidRDefault="008A0F3B" w:rsidP="008A0F3B">
      <w:pPr>
        <w:tabs>
          <w:tab w:val="left" w:pos="1791"/>
        </w:tabs>
        <w:spacing w:line="600" w:lineRule="auto"/>
        <w:ind w:firstLine="720"/>
        <w:contextualSpacing/>
        <w:jc w:val="both"/>
        <w:rPr>
          <w:rFonts w:ascii="Arial" w:eastAsia="Times New Roman" w:hAnsi="Arial" w:cs="Arial"/>
          <w:b/>
          <w:color w:val="212121"/>
          <w:sz w:val="24"/>
          <w:szCs w:val="24"/>
          <w:shd w:val="clear" w:color="auto" w:fill="FFFFFF"/>
          <w:lang w:eastAsia="el-GR"/>
        </w:rPr>
      </w:pPr>
      <w:r w:rsidRPr="008A0F3B">
        <w:rPr>
          <w:rFonts w:ascii="Arial" w:eastAsia="Times New Roman" w:hAnsi="Arial" w:cs="Arial"/>
          <w:bCs/>
          <w:color w:val="212121"/>
          <w:sz w:val="24"/>
          <w:szCs w:val="24"/>
          <w:shd w:val="clear" w:color="auto" w:fill="FFFFFF"/>
          <w:lang w:eastAsia="el-GR"/>
        </w:rPr>
        <w:t xml:space="preserve">Συνεχίζουμε με την δεύτερη με αριθμό </w:t>
      </w:r>
      <w:r w:rsidRPr="008A0F3B">
        <w:rPr>
          <w:rFonts w:ascii="Arial" w:eastAsia="Times New Roman" w:hAnsi="Arial" w:cs="Arial"/>
          <w:color w:val="000000"/>
          <w:sz w:val="24"/>
          <w:szCs w:val="24"/>
          <w:shd w:val="clear" w:color="auto" w:fill="FFFFFF"/>
          <w:lang w:eastAsia="el-GR"/>
        </w:rPr>
        <w:t xml:space="preserve">700/17-5-2020 </w:t>
      </w:r>
      <w:r w:rsidRPr="008A0F3B">
        <w:rPr>
          <w:rFonts w:ascii="Arial" w:eastAsia="Times New Roman" w:hAnsi="Arial" w:cs="Arial"/>
          <w:bCs/>
          <w:color w:val="212121"/>
          <w:sz w:val="24"/>
          <w:szCs w:val="24"/>
          <w:shd w:val="clear" w:color="auto" w:fill="FFFFFF"/>
          <w:lang w:eastAsia="el-GR"/>
        </w:rPr>
        <w:t xml:space="preserve">επίκαιρη ερώτηση </w:t>
      </w:r>
      <w:r w:rsidRPr="008A0F3B">
        <w:rPr>
          <w:rFonts w:ascii="Arial" w:eastAsia="Times New Roman" w:hAnsi="Arial" w:cs="Arial"/>
          <w:color w:val="000000"/>
          <w:sz w:val="24"/>
          <w:szCs w:val="24"/>
          <w:shd w:val="clear" w:color="auto" w:fill="FFFFFF"/>
          <w:lang w:eastAsia="el-GR"/>
        </w:rPr>
        <w:t xml:space="preserve">πρώτου κύκλου του Βουλευτή Ηλείας του Κινήματος Αλλαγής κ. Μιχάλη </w:t>
      </w:r>
      <w:proofErr w:type="spellStart"/>
      <w:r w:rsidRPr="008A0F3B">
        <w:rPr>
          <w:rFonts w:ascii="Arial" w:eastAsia="Times New Roman" w:hAnsi="Arial" w:cs="Arial"/>
          <w:color w:val="000000"/>
          <w:sz w:val="24"/>
          <w:szCs w:val="24"/>
          <w:shd w:val="clear" w:color="auto" w:fill="FFFFFF"/>
          <w:lang w:eastAsia="el-GR"/>
        </w:rPr>
        <w:t>Κατρίνη</w:t>
      </w:r>
      <w:proofErr w:type="spellEnd"/>
      <w:r w:rsidRPr="008A0F3B">
        <w:rPr>
          <w:rFonts w:ascii="Arial" w:eastAsia="Times New Roman" w:hAnsi="Arial" w:cs="Times New Roman"/>
          <w:sz w:val="24"/>
          <w:szCs w:val="24"/>
          <w:lang w:eastAsia="el-GR"/>
        </w:rPr>
        <w:t xml:space="preserve"> </w:t>
      </w:r>
      <w:r w:rsidRPr="008A0F3B">
        <w:rPr>
          <w:rFonts w:ascii="Arial" w:eastAsia="Times New Roman" w:hAnsi="Arial" w:cs="Arial"/>
          <w:color w:val="000000"/>
          <w:sz w:val="24"/>
          <w:szCs w:val="24"/>
          <w:shd w:val="clear" w:color="auto" w:fill="FFFFFF"/>
          <w:lang w:eastAsia="el-GR"/>
        </w:rPr>
        <w:t>προς τον Υπουργό Οικονομικών, με θέμα: «Η αναποτελεσματικότητα των επιλογών για τα μη εξυπηρετούμενα δάνεια (ΜΕΔ) και ο αποκλεισμός από τις ρυθμίσεις των δανείων των πυρόπληκτων περιοχών».</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Στην ερώτηση θα απαντήσει ο Υφυπουργός Οικονομικών κ. Γεώργιος </w:t>
      </w:r>
      <w:proofErr w:type="spellStart"/>
      <w:r w:rsidRPr="008A0F3B">
        <w:rPr>
          <w:rFonts w:ascii="Arial" w:eastAsia="Times New Roman" w:hAnsi="Arial" w:cs="Arial"/>
          <w:color w:val="212121"/>
          <w:sz w:val="24"/>
          <w:szCs w:val="24"/>
          <w:shd w:val="clear" w:color="auto" w:fill="FFFFFF"/>
          <w:lang w:eastAsia="el-GR"/>
        </w:rPr>
        <w:t>Ζαββός</w:t>
      </w:r>
      <w:proofErr w:type="spellEnd"/>
      <w:r w:rsidRPr="008A0F3B">
        <w:rPr>
          <w:rFonts w:ascii="Arial" w:eastAsia="Times New Roman" w:hAnsi="Arial" w:cs="Arial"/>
          <w:color w:val="212121"/>
          <w:sz w:val="24"/>
          <w:szCs w:val="24"/>
          <w:shd w:val="clear" w:color="auto" w:fill="FFFFFF"/>
          <w:lang w:eastAsia="el-GR"/>
        </w:rPr>
        <w:t>.</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Κύριε </w:t>
      </w:r>
      <w:proofErr w:type="spellStart"/>
      <w:r w:rsidRPr="008A0F3B">
        <w:rPr>
          <w:rFonts w:ascii="Arial" w:eastAsia="Times New Roman" w:hAnsi="Arial" w:cs="Arial"/>
          <w:color w:val="212121"/>
          <w:sz w:val="24"/>
          <w:szCs w:val="24"/>
          <w:shd w:val="clear" w:color="auto" w:fill="FFFFFF"/>
          <w:lang w:eastAsia="el-GR"/>
        </w:rPr>
        <w:t>Κατρίνη</w:t>
      </w:r>
      <w:proofErr w:type="spellEnd"/>
      <w:r w:rsidRPr="008A0F3B">
        <w:rPr>
          <w:rFonts w:ascii="Arial" w:eastAsia="Times New Roman" w:hAnsi="Arial" w:cs="Arial"/>
          <w:color w:val="212121"/>
          <w:sz w:val="24"/>
          <w:szCs w:val="24"/>
          <w:shd w:val="clear" w:color="auto" w:fill="FFFFFF"/>
          <w:lang w:eastAsia="el-GR"/>
        </w:rPr>
        <w:t xml:space="preserve">, έχετε τον λόγο για την </w:t>
      </w:r>
      <w:proofErr w:type="spellStart"/>
      <w:r w:rsidRPr="008A0F3B">
        <w:rPr>
          <w:rFonts w:ascii="Arial" w:eastAsia="Times New Roman" w:hAnsi="Arial" w:cs="Arial"/>
          <w:color w:val="212121"/>
          <w:sz w:val="24"/>
          <w:szCs w:val="24"/>
          <w:shd w:val="clear" w:color="auto" w:fill="FFFFFF"/>
          <w:lang w:eastAsia="el-GR"/>
        </w:rPr>
        <w:t>πρωτολογία</w:t>
      </w:r>
      <w:proofErr w:type="spellEnd"/>
      <w:r w:rsidRPr="008A0F3B">
        <w:rPr>
          <w:rFonts w:ascii="Arial" w:eastAsia="Times New Roman" w:hAnsi="Arial" w:cs="Arial"/>
          <w:color w:val="212121"/>
          <w:sz w:val="24"/>
          <w:szCs w:val="24"/>
          <w:shd w:val="clear" w:color="auto" w:fill="FFFFFF"/>
          <w:lang w:eastAsia="el-GR"/>
        </w:rPr>
        <w:t xml:space="preserve"> σας.</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b/>
          <w:bCs/>
          <w:color w:val="212121"/>
          <w:sz w:val="24"/>
          <w:szCs w:val="24"/>
          <w:shd w:val="clear" w:color="auto" w:fill="FFFFFF"/>
          <w:lang w:eastAsia="el-GR"/>
        </w:rPr>
        <w:t xml:space="preserve">ΜΙΧΑΗΛ ΚΑΤΡΙΝΗΣ: </w:t>
      </w:r>
      <w:r w:rsidRPr="008A0F3B">
        <w:rPr>
          <w:rFonts w:ascii="Arial" w:eastAsia="Times New Roman" w:hAnsi="Arial" w:cs="Arial"/>
          <w:color w:val="212121"/>
          <w:sz w:val="24"/>
          <w:szCs w:val="24"/>
          <w:shd w:val="clear" w:color="auto" w:fill="FFFFFF"/>
          <w:lang w:eastAsia="el-GR"/>
        </w:rPr>
        <w:t>Ευχαριστώ πολύ, κύριε Πρόεδρε.</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Κύριε Υπουργέ, γνωρίζετε πολύ καλά ότι λόγω της κρίσης του </w:t>
      </w:r>
      <w:proofErr w:type="spellStart"/>
      <w:r w:rsidRPr="008A0F3B">
        <w:rPr>
          <w:rFonts w:ascii="Arial" w:eastAsia="Times New Roman" w:hAnsi="Arial" w:cs="Arial"/>
          <w:color w:val="212121"/>
          <w:sz w:val="24"/>
          <w:szCs w:val="24"/>
          <w:shd w:val="clear" w:color="auto" w:fill="FFFFFF"/>
          <w:lang w:eastAsia="el-GR"/>
        </w:rPr>
        <w:t>κορωνοϊού</w:t>
      </w:r>
      <w:proofErr w:type="spellEnd"/>
      <w:r w:rsidRPr="008A0F3B">
        <w:rPr>
          <w:rFonts w:ascii="Arial" w:eastAsia="Times New Roman" w:hAnsi="Arial" w:cs="Arial"/>
          <w:color w:val="212121"/>
          <w:sz w:val="24"/>
          <w:szCs w:val="24"/>
          <w:shd w:val="clear" w:color="auto" w:fill="FFFFFF"/>
          <w:lang w:eastAsia="el-GR"/>
        </w:rPr>
        <w:t xml:space="preserve"> επίκειται αύξηση των μην εξυπηρετούμενων απαιτήσεων. Οι πιο </w:t>
      </w:r>
      <w:r w:rsidRPr="008A0F3B">
        <w:rPr>
          <w:rFonts w:ascii="Arial" w:eastAsia="Times New Roman" w:hAnsi="Arial" w:cs="Arial"/>
          <w:color w:val="212121"/>
          <w:sz w:val="24"/>
          <w:szCs w:val="24"/>
          <w:shd w:val="clear" w:color="auto" w:fill="FFFFFF"/>
          <w:lang w:eastAsia="el-GR"/>
        </w:rPr>
        <w:lastRenderedPageBreak/>
        <w:t>μετριοπαθείς εκτιμήσεις μιλούν για αύξηση 7 με 10 δισεκατομμύρια ευρώ τα οποία θα προστεθούν ήδη στα 67 δισεκατομμύρια ευρώ που υπάρχουν στις τράπεζες μη εξυπηρετούμενων δανείων, την ίδια στιγμή που έχουμε αύξηση της ανεργίας και μείωση των εισοδημάτων.</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Αυτό, όπως και εσείς καταλαβαίνετε, δυσκολεύει την υλοποίηση του προγράμματος «ΗΡΑΚΛΗΣ», το οποίο από ό,τι δείχνουν όλα παγώνει μέχρι τις αρχές του 2021. Οι τράπεζες τηρούν στάση αναμονής ως τον Σεπτέμβριο για να δουν τι θα κάνουνε, με πιθανότερο σενάριο να μην είναι ευνοϊκοί οι όροι για τις ελληνικές τράπεζες για να βγουν για </w:t>
      </w:r>
      <w:proofErr w:type="spellStart"/>
      <w:r w:rsidRPr="008A0F3B">
        <w:rPr>
          <w:rFonts w:ascii="Arial" w:eastAsia="Times New Roman" w:hAnsi="Arial" w:cs="Arial"/>
          <w:color w:val="212121"/>
          <w:sz w:val="24"/>
          <w:szCs w:val="24"/>
          <w:shd w:val="clear" w:color="auto" w:fill="FFFFFF"/>
          <w:lang w:eastAsia="el-GR"/>
        </w:rPr>
        <w:t>τιτλοποιήσεις</w:t>
      </w:r>
      <w:proofErr w:type="spellEnd"/>
      <w:r w:rsidRPr="008A0F3B">
        <w:rPr>
          <w:rFonts w:ascii="Arial" w:eastAsia="Times New Roman" w:hAnsi="Arial" w:cs="Arial"/>
          <w:color w:val="212121"/>
          <w:sz w:val="24"/>
          <w:szCs w:val="24"/>
          <w:shd w:val="clear" w:color="auto" w:fill="FFFFFF"/>
          <w:lang w:eastAsia="el-GR"/>
        </w:rPr>
        <w:t xml:space="preserve">. Και την ίδια στιγμή οι τράπεζες μεταφέρουν εξυπηρετούμενα δάνεια και δάνεια με μικρή καθυστέρηση σε εταιρείες διαχείρισης, παρά τις δικές σας περί του αντιθέτου προσωπικές διαβεβαιώσεις έξι μήνες πριν σε αυτήν εδώ την Αίθουσα. </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Ήδη μια τράπεζα το έχει κάνει αυτό. Μετέφερε στο χαρτοφυλάκιό της 7,5 δισεκατομμύρια ευρώ δάνεια με πολύ μικρή καθυστέρηση και δεν είναι τυχαίο ότι ήταν η μόνη τράπεζα η οποία στην αξιολόγηση του οίκου «MOODY’S» δεν είχε δυσμενή επίπτωση, αλλά βεβαίως και για να αποφύγει τον κίνδυνο ζημιογόνου χρήσης, ο οποίος, όπως ξέρετε πολύ καλά, θα οδηγήσει σε κρατικοποίηση. </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Την ίδια στιγμή η Τράπεζα της Ελλάδος επαναφέρει την πρόταση για «κακή τράπεζα» την οποία έχουμε εμείς ως Κίνημα Αλλαγής προτείνει από το </w:t>
      </w:r>
      <w:r w:rsidRPr="008A0F3B">
        <w:rPr>
          <w:rFonts w:ascii="Arial" w:eastAsia="Times New Roman" w:hAnsi="Arial" w:cs="Arial"/>
          <w:color w:val="212121"/>
          <w:sz w:val="24"/>
          <w:szCs w:val="24"/>
          <w:shd w:val="clear" w:color="auto" w:fill="FFFFFF"/>
          <w:lang w:eastAsia="el-GR"/>
        </w:rPr>
        <w:lastRenderedPageBreak/>
        <w:t>2017 και οι τράπεζες παραμένουν επιφυλακτικές. Οι τράπεζες που άντλησαν 9,2 δισεκατομμύρια ευρώ τον Απρίλιο με ενέχυρο τα κρατικά ομόλογα μέσω του μηχανισμού LTRO με πολύ χαμηλό επιτόκιο αντί του ELA, αλλά την ίδια στιγμή αντί να τα διοχετεύσουν στην πραγματική οικονομία μέσω του ΤΕΠΙΧ ΙΙ και μέσω του Ταμείου Εγγυοδοσίας με μεγάλη εγγύηση του ελληνικού δημοσίου, έχουν αυστηρούς όρους που αποκλείουν τις επιχειρήσεις στην πράξη με κύρια την τραπεζική ενημερότητα, τη στιγμή που το 60% των πολύ μικρών επιχειρήσεων είναι τραπεζικά μη ενήμερο στο τέλος του 2019.</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Αυτός ο όρος είναι που αποκλείει τους δανειολήπτες των πυρόπληκτων περιοχών που είχαν λάβει το 2007 τα δάνεια με την εγγύηση του ελληνικού δημοσίου, Ηλεία, Αρκαδία, Μεσσηνία, Λακωνία και Εύβοια, και δεν μπόρεσαν μέσα στη δεκαετή κρίση να τα ρυθμίσουν.</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Δύο λοιπόν, ερωτήματα. Το πρώτο ερώτημα: Ποια είναι η πορεία του προγράμματος </w:t>
      </w:r>
      <w:proofErr w:type="spellStart"/>
      <w:r w:rsidRPr="008A0F3B">
        <w:rPr>
          <w:rFonts w:ascii="Arial" w:eastAsia="Times New Roman" w:hAnsi="Arial" w:cs="Arial"/>
          <w:color w:val="212121"/>
          <w:sz w:val="24"/>
          <w:szCs w:val="24"/>
          <w:shd w:val="clear" w:color="auto" w:fill="FFFFFF"/>
          <w:lang w:eastAsia="el-GR"/>
        </w:rPr>
        <w:t>τιτλοποιήσεων</w:t>
      </w:r>
      <w:proofErr w:type="spellEnd"/>
      <w:r w:rsidRPr="008A0F3B">
        <w:rPr>
          <w:rFonts w:ascii="Arial" w:eastAsia="Times New Roman" w:hAnsi="Arial" w:cs="Arial"/>
          <w:color w:val="212121"/>
          <w:sz w:val="24"/>
          <w:szCs w:val="24"/>
          <w:shd w:val="clear" w:color="auto" w:fill="FFFFFF"/>
          <w:lang w:eastAsia="el-GR"/>
        </w:rPr>
        <w:t xml:space="preserve"> «ΗΡΑΚΛΗΣ»; Εσείς ο ίδιος είχατε πει ότι θέλετε κατά τακτά διαστήματα να μας ενημερώνετε, γι’ αυτό, λοιπόν, σας ρωτάω και αν εξετάζετε τη δημιουργία μιας </w:t>
      </w:r>
      <w:proofErr w:type="spellStart"/>
      <w:r w:rsidRPr="008A0F3B">
        <w:rPr>
          <w:rFonts w:ascii="Arial" w:eastAsia="Times New Roman" w:hAnsi="Arial" w:cs="Arial"/>
          <w:color w:val="212121"/>
          <w:sz w:val="24"/>
          <w:szCs w:val="24"/>
          <w:shd w:val="clear" w:color="auto" w:fill="FFFFFF"/>
          <w:lang w:eastAsia="el-GR"/>
        </w:rPr>
        <w:t>bad</w:t>
      </w:r>
      <w:proofErr w:type="spellEnd"/>
      <w:r w:rsidRPr="008A0F3B">
        <w:rPr>
          <w:rFonts w:ascii="Arial" w:eastAsia="Times New Roman" w:hAnsi="Arial" w:cs="Arial"/>
          <w:color w:val="212121"/>
          <w:sz w:val="24"/>
          <w:szCs w:val="24"/>
          <w:shd w:val="clear" w:color="auto" w:fill="FFFFFF"/>
          <w:lang w:eastAsia="el-GR"/>
        </w:rPr>
        <w:t xml:space="preserve"> </w:t>
      </w:r>
      <w:proofErr w:type="spellStart"/>
      <w:r w:rsidRPr="008A0F3B">
        <w:rPr>
          <w:rFonts w:ascii="Arial" w:eastAsia="Times New Roman" w:hAnsi="Arial" w:cs="Arial"/>
          <w:color w:val="212121"/>
          <w:sz w:val="24"/>
          <w:szCs w:val="24"/>
          <w:shd w:val="clear" w:color="auto" w:fill="FFFFFF"/>
          <w:lang w:eastAsia="el-GR"/>
        </w:rPr>
        <w:t>bank</w:t>
      </w:r>
      <w:proofErr w:type="spellEnd"/>
      <w:r w:rsidRPr="008A0F3B">
        <w:rPr>
          <w:rFonts w:ascii="Arial" w:eastAsia="Times New Roman" w:hAnsi="Arial" w:cs="Arial"/>
          <w:color w:val="212121"/>
          <w:sz w:val="24"/>
          <w:szCs w:val="24"/>
          <w:shd w:val="clear" w:color="auto" w:fill="FFFFFF"/>
          <w:lang w:eastAsia="el-GR"/>
        </w:rPr>
        <w:t xml:space="preserve">, όπως προτείνει η Τράπεζα της Ελλάδος και όχι μόνο, παράλληλα με το σχήμα του προγράμματος «ΗΡΑΚΛΗ». </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 xml:space="preserve">Και το δεύτερο ερώτημα είναι αν θα εντάξτε τα πυρόπληκτα δάνεια των επαγγελματιών και εμπόρων της Ηλείας και των άλλων περιοχών σε κάποια ρύθμιση φορολογικού χαρακτήρα και αν θα πιέσετε επιτέλους τις τράπεζες να </w:t>
      </w:r>
      <w:r w:rsidRPr="008A0F3B">
        <w:rPr>
          <w:rFonts w:ascii="Arial" w:eastAsia="Times New Roman" w:hAnsi="Arial" w:cs="Arial"/>
          <w:color w:val="212121"/>
          <w:sz w:val="24"/>
          <w:szCs w:val="24"/>
          <w:shd w:val="clear" w:color="auto" w:fill="FFFFFF"/>
          <w:lang w:eastAsia="el-GR"/>
        </w:rPr>
        <w:lastRenderedPageBreak/>
        <w:t>κάνουν κάτι ανάλογο, ώστε να μπορέσουν οι επαγγελματίες και επιχειρηματίες της Ηλείας και των πυρόπληκτων περιοχών να έχουν πρόσβαση στη ρευστότητα. Αυτό ξέρετε ότι είναι κάτι που δεν μπορεί να γίνει στο απώτερο μέλλον, είναι το επόμενο διάστημα που θα υπάρχει το Ταμείο Εγγυοδοσίας.</w:t>
      </w:r>
    </w:p>
    <w:p w:rsidR="008A0F3B" w:rsidRPr="008A0F3B" w:rsidRDefault="008A0F3B" w:rsidP="008A0F3B">
      <w:pPr>
        <w:tabs>
          <w:tab w:val="left" w:pos="1791"/>
        </w:tabs>
        <w:spacing w:line="600" w:lineRule="auto"/>
        <w:ind w:firstLine="720"/>
        <w:contextualSpacing/>
        <w:jc w:val="both"/>
        <w:rPr>
          <w:rFonts w:ascii="Arial" w:eastAsia="Times New Roman" w:hAnsi="Arial" w:cs="Arial"/>
          <w:color w:val="212121"/>
          <w:sz w:val="24"/>
          <w:szCs w:val="24"/>
          <w:shd w:val="clear" w:color="auto" w:fill="FFFFFF"/>
          <w:lang w:eastAsia="el-GR"/>
        </w:rPr>
      </w:pPr>
      <w:r w:rsidRPr="008A0F3B">
        <w:rPr>
          <w:rFonts w:ascii="Arial" w:eastAsia="Times New Roman" w:hAnsi="Arial" w:cs="Arial"/>
          <w:color w:val="212121"/>
          <w:sz w:val="24"/>
          <w:szCs w:val="24"/>
          <w:shd w:val="clear" w:color="auto" w:fill="FFFFFF"/>
          <w:lang w:eastAsia="el-GR"/>
        </w:rPr>
        <w:t>Ευχαριστώ πολύ, κύριε Πρόεδρε.</w:t>
      </w:r>
    </w:p>
    <w:p w:rsidR="008A0F3B" w:rsidRPr="008A0F3B" w:rsidRDefault="008A0F3B" w:rsidP="008A0F3B">
      <w:pPr>
        <w:spacing w:line="600" w:lineRule="auto"/>
        <w:ind w:firstLine="720"/>
        <w:contextualSpacing/>
        <w:jc w:val="both"/>
        <w:rPr>
          <w:rFonts w:ascii="Arial" w:eastAsia="Times New Roman" w:hAnsi="Arial" w:cs="Arial"/>
          <w:sz w:val="24"/>
          <w:szCs w:val="24"/>
          <w:lang w:eastAsia="el-GR"/>
        </w:rPr>
      </w:pPr>
      <w:r w:rsidRPr="008A0F3B">
        <w:rPr>
          <w:rFonts w:ascii="Arial" w:eastAsia="Times New Roman" w:hAnsi="Arial" w:cs="Arial"/>
          <w:b/>
          <w:bCs/>
          <w:sz w:val="24"/>
          <w:szCs w:val="24"/>
          <w:lang w:eastAsia="el-GR"/>
        </w:rPr>
        <w:t xml:space="preserve">ΠΡΟΕΔΡΕΥΩΝ (Γεώργιος </w:t>
      </w:r>
      <w:proofErr w:type="spellStart"/>
      <w:r w:rsidRPr="008A0F3B">
        <w:rPr>
          <w:rFonts w:ascii="Arial" w:eastAsia="Times New Roman" w:hAnsi="Arial" w:cs="Arial"/>
          <w:b/>
          <w:bCs/>
          <w:sz w:val="24"/>
          <w:szCs w:val="24"/>
          <w:lang w:eastAsia="el-GR"/>
        </w:rPr>
        <w:t>Λαμπρούλης</w:t>
      </w:r>
      <w:proofErr w:type="spellEnd"/>
      <w:r w:rsidRPr="008A0F3B">
        <w:rPr>
          <w:rFonts w:ascii="Arial" w:eastAsia="Times New Roman" w:hAnsi="Arial" w:cs="Arial"/>
          <w:b/>
          <w:bCs/>
          <w:sz w:val="24"/>
          <w:szCs w:val="24"/>
          <w:lang w:eastAsia="el-GR"/>
        </w:rPr>
        <w:t>):</w:t>
      </w:r>
      <w:r w:rsidRPr="008A0F3B">
        <w:rPr>
          <w:rFonts w:ascii="Arial" w:eastAsia="Times New Roman" w:hAnsi="Arial" w:cs="Arial"/>
          <w:sz w:val="24"/>
          <w:szCs w:val="24"/>
          <w:lang w:eastAsia="el-GR"/>
        </w:rPr>
        <w:t xml:space="preserve"> Κύριε Υπουργέ, έχετε τον λόγο για την </w:t>
      </w:r>
      <w:proofErr w:type="spellStart"/>
      <w:r w:rsidRPr="008A0F3B">
        <w:rPr>
          <w:rFonts w:ascii="Arial" w:eastAsia="Times New Roman" w:hAnsi="Arial" w:cs="Arial"/>
          <w:sz w:val="24"/>
          <w:szCs w:val="24"/>
          <w:lang w:eastAsia="el-GR"/>
        </w:rPr>
        <w:t>πρωτολογία</w:t>
      </w:r>
      <w:proofErr w:type="spellEnd"/>
      <w:r w:rsidRPr="008A0F3B">
        <w:rPr>
          <w:rFonts w:ascii="Arial" w:eastAsia="Times New Roman" w:hAnsi="Arial" w:cs="Arial"/>
          <w:sz w:val="24"/>
          <w:szCs w:val="24"/>
          <w:lang w:eastAsia="el-GR"/>
        </w:rPr>
        <w:t xml:space="preserve"> σας.</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
          <w:color w:val="111111"/>
          <w:sz w:val="24"/>
          <w:szCs w:val="24"/>
          <w:lang w:eastAsia="el-GR"/>
        </w:rPr>
        <w:t>ΓΕΩΡΓΙΟΣ ΖΑΒΒΟΣ (Υφυπουργός Οικονομικών):</w:t>
      </w:r>
      <w:r w:rsidRPr="008A0F3B">
        <w:rPr>
          <w:rFonts w:ascii="Arial" w:eastAsia="Times New Roman" w:hAnsi="Arial" w:cs="Arial"/>
          <w:bCs/>
          <w:color w:val="111111"/>
          <w:sz w:val="24"/>
          <w:szCs w:val="24"/>
          <w:lang w:eastAsia="el-GR"/>
        </w:rPr>
        <w:t xml:space="preserve"> Σας ευχαριστώ, κύριε Πρόεδρε.</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 xml:space="preserve">Η ερώτηση του κυρίου Βουλευτή έχει δυο σκέλη. Το ένα αφορά στην επάρκεια του σχεδίου «ΗΡΑΚΛΗΣ» για τη μείωση των κόκκινων δανείων και το δεύτερο στο θέμα των πυρόπληκτων. Ο κύριος Βουλευτής είπε ότι το σχέδιο «ΗΡΑΚΛΗΣ», όπως φαίνεται, παγώνει μέχρι τις αρχές του 2021. Αυτό θα ήθελα να πω ότι δεν είναι ακριβές. Πρώτον, γιατί όπως έχετε δει, κύριε Βουλευτά, αυτή τη δύσκολη περίοδο της πιο δεινής κρίσης που έχει περάσει η χώρα μας, η Ευρώπη αλλά και ο κόσμος, μία από τις τέσσερις συστημικές τράπεζες μόλις λίγες μέρες πριν υπέβαλε αίτηση να μπει στον «ΗΡΑΚΛΗ» για </w:t>
      </w:r>
      <w:proofErr w:type="spellStart"/>
      <w:r w:rsidRPr="008A0F3B">
        <w:rPr>
          <w:rFonts w:ascii="Arial" w:eastAsia="Times New Roman" w:hAnsi="Arial" w:cs="Arial"/>
          <w:bCs/>
          <w:color w:val="111111"/>
          <w:sz w:val="24"/>
          <w:szCs w:val="24"/>
          <w:lang w:eastAsia="el-GR"/>
        </w:rPr>
        <w:t>τιτλοποιήσεις</w:t>
      </w:r>
      <w:proofErr w:type="spellEnd"/>
      <w:r w:rsidRPr="008A0F3B">
        <w:rPr>
          <w:rFonts w:ascii="Arial" w:eastAsia="Times New Roman" w:hAnsi="Arial" w:cs="Arial"/>
          <w:bCs/>
          <w:color w:val="111111"/>
          <w:sz w:val="24"/>
          <w:szCs w:val="24"/>
          <w:lang w:eastAsia="el-GR"/>
        </w:rPr>
        <w:t xml:space="preserve"> συνολικής αξίας 7,5 δισεκατομμυρίων ευρώ. Την επόμενη μέρα της κατάθεσης της αίτησης η μετοχή της τράπεζας που υπέβαλε την αίτηση είχε σημαντική άνοδο.</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lastRenderedPageBreak/>
        <w:t xml:space="preserve">Όλα αυτά σηματοδοτούν την εμπιστοσύνη, ακόμα και σε αυτή την περίοδο, της διεθνούς επενδυτικής κοινότητας στο εγχείρημα του «ΗΡΑΚΛΗ», που αποτελεί την κορυφαία πρωτοβουλία της ελληνικής Κυβέρνησης για τη μείωση των κόκκινων δανείων. Όπως γνωρίζετε, επιλέξαμε τον «ΗΡΑΚΛΗ» για να μην φορτωθεί ο Έλληνας φορολογούμενος το κόστος της μείωσης των κόκκινων δανείων, αλλά οι επενδυτές. </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 xml:space="preserve">Επίσης, και άλλες τρεις συστημικές τράπεζες έχουν επανειλημμένα δηλώσει δημόσια ότι εργάζονται πυρετωδώς για να εντάξουν τα σχέδια των </w:t>
      </w:r>
      <w:proofErr w:type="spellStart"/>
      <w:r w:rsidRPr="008A0F3B">
        <w:rPr>
          <w:rFonts w:ascii="Arial" w:eastAsia="Times New Roman" w:hAnsi="Arial" w:cs="Arial"/>
          <w:bCs/>
          <w:color w:val="111111"/>
          <w:sz w:val="24"/>
          <w:szCs w:val="24"/>
          <w:lang w:eastAsia="el-GR"/>
        </w:rPr>
        <w:t>τιτλοποιήσεών</w:t>
      </w:r>
      <w:proofErr w:type="spellEnd"/>
      <w:r w:rsidRPr="008A0F3B">
        <w:rPr>
          <w:rFonts w:ascii="Arial" w:eastAsia="Times New Roman" w:hAnsi="Arial" w:cs="Arial"/>
          <w:bCs/>
          <w:color w:val="111111"/>
          <w:sz w:val="24"/>
          <w:szCs w:val="24"/>
          <w:lang w:eastAsia="el-GR"/>
        </w:rPr>
        <w:t xml:space="preserve"> τους στον «ΗΡΑΚΛΗ» μόλις επιστρέψουν σε συνθήκες κανονικότητας, δηλαδή μόλις καμφθεί η κρίση και έρθει πάλι η ρευστότητα, που οι επενδυτές με σωρευμένη τη ρευστότητα θα αναζητούν κατ’ εξοχήν στοιχεία ενεργητικού με την εγγύηση του κράτους για να επενδύσουν.</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 xml:space="preserve">Το δεύτερο στοιχείο είναι ότι ο «ΗΡΑΚΛΗΣ» έχει την υποστήριξη όλης της Ευρωπαϊκής Ένωσης. Η λύση επαινέθηκε σε εθνικό, ευρωπαϊκό και παγκόσμιο επίπεδο. Ακόμα, την προηγούμενη εβδομάδα ο Εκτελεστικός Αντιπρόεδρος της Ευρωπαϊκής Ένωσης, ο κ. </w:t>
      </w:r>
      <w:proofErr w:type="spellStart"/>
      <w:r w:rsidRPr="008A0F3B">
        <w:rPr>
          <w:rFonts w:ascii="Arial" w:eastAsia="Times New Roman" w:hAnsi="Arial" w:cs="Arial"/>
          <w:bCs/>
          <w:color w:val="111111"/>
          <w:sz w:val="24"/>
          <w:szCs w:val="24"/>
          <w:lang w:eastAsia="el-GR"/>
        </w:rPr>
        <w:t>Ντομπρόβσκις</w:t>
      </w:r>
      <w:proofErr w:type="spellEnd"/>
      <w:r w:rsidRPr="008A0F3B">
        <w:rPr>
          <w:rFonts w:ascii="Arial" w:eastAsia="Times New Roman" w:hAnsi="Arial" w:cs="Arial"/>
          <w:bCs/>
          <w:color w:val="111111"/>
          <w:sz w:val="24"/>
          <w:szCs w:val="24"/>
          <w:lang w:eastAsia="el-GR"/>
        </w:rPr>
        <w:t xml:space="preserve">, υπεύθυνος για το ευρωπαϊκό τραπεζικό σύστημα είπε ότι ο «ΗΡΑΚΛΗΣ» είναι η μόνη ενδεδειγμένη λύση για την επίλυση του προβλήματος των κόκκινων δανείων στην Ελλάδα, την οποία και υποστηρίζει προφανώς η Ευρωπαϊκή Επιτροπή. Αλλά και η ηγεσία όλων των άλλων ευρωπαϊκών οργάνων έχει εκφράσει </w:t>
      </w:r>
      <w:r w:rsidRPr="008A0F3B">
        <w:rPr>
          <w:rFonts w:ascii="Arial" w:eastAsia="Times New Roman" w:hAnsi="Arial" w:cs="Arial"/>
          <w:bCs/>
          <w:color w:val="111111"/>
          <w:sz w:val="24"/>
          <w:szCs w:val="24"/>
          <w:lang w:eastAsia="el-GR"/>
        </w:rPr>
        <w:lastRenderedPageBreak/>
        <w:t xml:space="preserve">δημόσια τη στήριξή της στο πρόγραμμα «ΗΡΑΚΛΗΣ». Στις 10 του περασμένου Οκτωβρίου η κ. </w:t>
      </w:r>
      <w:proofErr w:type="spellStart"/>
      <w:r w:rsidRPr="008A0F3B">
        <w:rPr>
          <w:rFonts w:ascii="Arial" w:eastAsia="Times New Roman" w:hAnsi="Arial" w:cs="Arial"/>
          <w:bCs/>
          <w:color w:val="111111"/>
          <w:sz w:val="24"/>
          <w:szCs w:val="24"/>
          <w:lang w:eastAsia="el-GR"/>
        </w:rPr>
        <w:t>Βεστάγκερ</w:t>
      </w:r>
      <w:proofErr w:type="spellEnd"/>
      <w:r w:rsidRPr="008A0F3B">
        <w:rPr>
          <w:rFonts w:ascii="Arial" w:eastAsia="Times New Roman" w:hAnsi="Arial" w:cs="Arial"/>
          <w:bCs/>
          <w:color w:val="111111"/>
          <w:sz w:val="24"/>
          <w:szCs w:val="24"/>
          <w:lang w:eastAsia="el-GR"/>
        </w:rPr>
        <w:t xml:space="preserve"> –τότε Αντιπρόεδρος και σήμερα εκτελεστική Αντιπρόεδρος της Ευρωπαϊκής Επιτροπής- το πρότεινε ως το καταλληλότερο σχήμα μείωσης των κόκκινων δανείων. Ο Πρόεδρος </w:t>
      </w:r>
      <w:proofErr w:type="spellStart"/>
      <w:r w:rsidRPr="008A0F3B">
        <w:rPr>
          <w:rFonts w:ascii="Arial" w:eastAsia="Times New Roman" w:hAnsi="Arial" w:cs="Arial"/>
          <w:bCs/>
          <w:color w:val="111111"/>
          <w:sz w:val="24"/>
          <w:szCs w:val="24"/>
          <w:lang w:eastAsia="el-GR"/>
        </w:rPr>
        <w:t>Ντράγκι</w:t>
      </w:r>
      <w:proofErr w:type="spellEnd"/>
      <w:r w:rsidRPr="008A0F3B">
        <w:rPr>
          <w:rFonts w:ascii="Arial" w:eastAsia="Times New Roman" w:hAnsi="Arial" w:cs="Arial"/>
          <w:bCs/>
          <w:color w:val="111111"/>
          <w:sz w:val="24"/>
          <w:szCs w:val="24"/>
          <w:lang w:eastAsia="el-GR"/>
        </w:rPr>
        <w:t xml:space="preserve"> στην επίσκεψή του στην Αθήνα, ο κ. </w:t>
      </w:r>
      <w:proofErr w:type="spellStart"/>
      <w:r w:rsidRPr="008A0F3B">
        <w:rPr>
          <w:rFonts w:ascii="Arial" w:eastAsia="Times New Roman" w:hAnsi="Arial" w:cs="Arial"/>
          <w:bCs/>
          <w:color w:val="111111"/>
          <w:sz w:val="24"/>
          <w:szCs w:val="24"/>
          <w:lang w:eastAsia="el-GR"/>
        </w:rPr>
        <w:t>Ενρία</w:t>
      </w:r>
      <w:proofErr w:type="spellEnd"/>
      <w:r w:rsidRPr="008A0F3B">
        <w:rPr>
          <w:rFonts w:ascii="Arial" w:eastAsia="Times New Roman" w:hAnsi="Arial" w:cs="Arial"/>
          <w:bCs/>
          <w:color w:val="111111"/>
          <w:sz w:val="24"/>
          <w:szCs w:val="24"/>
          <w:lang w:eastAsia="el-GR"/>
        </w:rPr>
        <w:t xml:space="preserve">, Πρόεδρος του Ευρωπαϊκού Εποπτικού Μηχανισμού, ο κ. </w:t>
      </w:r>
      <w:proofErr w:type="spellStart"/>
      <w:r w:rsidRPr="008A0F3B">
        <w:rPr>
          <w:rFonts w:ascii="Arial" w:eastAsia="Times New Roman" w:hAnsi="Arial" w:cs="Arial"/>
          <w:bCs/>
          <w:color w:val="111111"/>
          <w:sz w:val="24"/>
          <w:szCs w:val="24"/>
          <w:lang w:eastAsia="el-GR"/>
        </w:rPr>
        <w:t>Ρέγκλινγκ</w:t>
      </w:r>
      <w:proofErr w:type="spellEnd"/>
      <w:r w:rsidRPr="008A0F3B">
        <w:rPr>
          <w:rFonts w:ascii="Arial" w:eastAsia="Times New Roman" w:hAnsi="Arial" w:cs="Arial"/>
          <w:bCs/>
          <w:color w:val="111111"/>
          <w:sz w:val="24"/>
          <w:szCs w:val="24"/>
          <w:lang w:eastAsia="el-GR"/>
        </w:rPr>
        <w:t xml:space="preserve">, η κ. Έλκε </w:t>
      </w:r>
      <w:proofErr w:type="spellStart"/>
      <w:r w:rsidRPr="008A0F3B">
        <w:rPr>
          <w:rFonts w:ascii="Arial" w:eastAsia="Times New Roman" w:hAnsi="Arial" w:cs="Arial"/>
          <w:bCs/>
          <w:color w:val="111111"/>
          <w:sz w:val="24"/>
          <w:szCs w:val="24"/>
          <w:lang w:eastAsia="el-GR"/>
        </w:rPr>
        <w:t>Κένινγκ</w:t>
      </w:r>
      <w:proofErr w:type="spellEnd"/>
      <w:r w:rsidRPr="008A0F3B">
        <w:rPr>
          <w:rFonts w:ascii="Arial" w:eastAsia="Times New Roman" w:hAnsi="Arial" w:cs="Arial"/>
          <w:bCs/>
          <w:color w:val="111111"/>
          <w:sz w:val="24"/>
          <w:szCs w:val="24"/>
          <w:lang w:eastAsia="el-GR"/>
        </w:rPr>
        <w:t xml:space="preserve"> και αρκετοί άλλοι υποστήριξαν την ίδια θέση. Γιατί όλοι αυτοί; Γιατί έχει εγκριθεί, έχει υποστηριχθεί από τα ευρωπαϊκά όργανα διότι πληροί τις εποπτικές προϋποθέσεις. Είναι ένα σχέδιο σύμφωνο με τους κανόνες περί κρατικών ενισχύσεων.</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 xml:space="preserve">Τέλος, κύριε Πρόεδρε, θέλω να πω ότι η λύση αυτή είναι η λιγότερο εποπτικά </w:t>
      </w:r>
      <w:proofErr w:type="spellStart"/>
      <w:r w:rsidRPr="008A0F3B">
        <w:rPr>
          <w:rFonts w:ascii="Arial" w:eastAsia="Times New Roman" w:hAnsi="Arial" w:cs="Arial"/>
          <w:bCs/>
          <w:color w:val="111111"/>
          <w:sz w:val="24"/>
          <w:szCs w:val="24"/>
          <w:lang w:eastAsia="el-GR"/>
        </w:rPr>
        <w:t>κοστοβόρα</w:t>
      </w:r>
      <w:proofErr w:type="spellEnd"/>
      <w:r w:rsidRPr="008A0F3B">
        <w:rPr>
          <w:rFonts w:ascii="Arial" w:eastAsia="Times New Roman" w:hAnsi="Arial" w:cs="Arial"/>
          <w:bCs/>
          <w:color w:val="111111"/>
          <w:sz w:val="24"/>
          <w:szCs w:val="24"/>
          <w:lang w:eastAsia="el-GR"/>
        </w:rPr>
        <w:t>, γιατί έχουμε εξασφαλίσει τη μηδενική στάθμιση για το πακέτο της υψηλής προεξοφλητικής προτεραιότητας που σημαίνει ότι μπορεί να ενισχυθεί σημαντικά –από αυτούς που χρησιμοποιούν το σχήμα- η κεφαλαιακή τους επάρκεια, κάτι που έχει πολύ μεγάλη σημασία αυτή την περίοδο γιατί, όπως γνωρίζετε, με σκληρές διαπραγματεύσεις αυτής της Κυβέρνησης εξασφαλίστηκε αυτή η μηδενική στάθμιση και κερδήθηκαν πράγματα που μερικοί ούτε είχαν διανοηθεί, πράγματα που αφορούν στον Έλληνα φορολογούμενο, καταθέτη, αλλά και στην ευστάθεια του τραπεζικού συστήματος.</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lastRenderedPageBreak/>
        <w:t xml:space="preserve">Σε αυτό θα ήθελα να προσθέσω την τεράστια προσωπική επιτυχία του Πρωθυπουργού, κ. Μητσοτάκη που διασφάλισε την πρόσβαση των ελληνικών ομολόγων στο σύστημα ποσοτικής χαλάρωσης της Ευρωπαϊκής Κεντρικής Τράπεζας. Αυτό κερδήθηκε με το τεράστιο πολιτικό κύρος που χαίρει αυτή τη στιγμή αλλά και τις προσωπικές σχέσεις του με τους κορυφαίους ιθύνοντες στην Ευρωπαϊκή Κεντρική Τράπεζα. Επομένως πολύ δύσκολα θα έβλεπα αυτό που είπε ο κύριος Βουλευτής ότι υπάρχει ανεπάρκεια του σχεδίου για τα κόκκινα δάνεια. Αντίθετα νομίζω ότι είναι ένα σχέδιο που αποτελεί την καταλληλότερη απάντηση αυτή την περίοδο. </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Όσον αφορά το δεύτερο σκέλος της ερώτησης του κυρίου Βουλευτή θα ήθελα να πω ότι με το άρθρο 103 του ν.4549/2018 παρασχέθηκε η δυνατότητα στα πιστωτικά ιδρύματα και στους δανειολήπτες να ρυθμίζουν δάνεια για τα οποία έχει εγγυηθεί το ελληνικό δημόσιο, υπό τους όρους και τις προϋποθέσεις της υπουργικής απόφασης 94253/21-12-2018 που προβλέπει τους όρους, τις προϋποθέσεις διατήρησης της εγγύησης του ελληνικού δημοσίου σε περιπτώσεις ρυθμίσεων δανείων, καθώς και σχετικές οδηγίες που έχουν δοθεί για την ορθή εκτέλεση από το Υπουργείο προς την Ένωση Ελληνικών Τραπεζών, ώστε να ενημερωθούν όλα τα πιστωτικά ιδρύματα. Έχουν ήδη παρασχεθεί.</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lastRenderedPageBreak/>
        <w:t xml:space="preserve">Θα ήθελα να σημειώσω ότι η ρύθμιση για τη μακροχρόνια αποπληρωμή των βεβαιωμένων οφειλών από τα εν λόγω δάνεια η οποία έχει αναβληθεί λόγω της κρίσης του </w:t>
      </w:r>
      <w:proofErr w:type="spellStart"/>
      <w:r w:rsidRPr="008A0F3B">
        <w:rPr>
          <w:rFonts w:ascii="Arial" w:eastAsia="Times New Roman" w:hAnsi="Arial" w:cs="Arial"/>
          <w:bCs/>
          <w:color w:val="111111"/>
          <w:sz w:val="24"/>
          <w:szCs w:val="24"/>
          <w:lang w:eastAsia="el-GR"/>
        </w:rPr>
        <w:t>κορωνοϊού</w:t>
      </w:r>
      <w:proofErr w:type="spellEnd"/>
      <w:r w:rsidRPr="008A0F3B">
        <w:rPr>
          <w:rFonts w:ascii="Arial" w:eastAsia="Times New Roman" w:hAnsi="Arial" w:cs="Arial"/>
          <w:bCs/>
          <w:color w:val="111111"/>
          <w:sz w:val="24"/>
          <w:szCs w:val="24"/>
          <w:lang w:eastAsia="el-GR"/>
        </w:rPr>
        <w:t xml:space="preserve"> προγραμματίζεται να προωθηθεί στο αμέσως επόμενο διάστημα.</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 xml:space="preserve">Ευχαριστώ, κύριε Πρόεδρε. </w:t>
      </w:r>
    </w:p>
    <w:p w:rsidR="008A0F3B" w:rsidRPr="008A0F3B" w:rsidRDefault="008A0F3B" w:rsidP="008A0F3B">
      <w:pPr>
        <w:spacing w:line="600" w:lineRule="auto"/>
        <w:ind w:firstLine="720"/>
        <w:contextualSpacing/>
        <w:jc w:val="both"/>
        <w:rPr>
          <w:rFonts w:ascii="Arial" w:eastAsia="Times New Roman" w:hAnsi="Arial" w:cs="Arial"/>
          <w:sz w:val="24"/>
          <w:szCs w:val="24"/>
          <w:lang w:eastAsia="el-GR"/>
        </w:rPr>
      </w:pPr>
      <w:r w:rsidRPr="008A0F3B">
        <w:rPr>
          <w:rFonts w:ascii="Arial" w:eastAsia="Times New Roman" w:hAnsi="Arial" w:cs="Arial"/>
          <w:b/>
          <w:bCs/>
          <w:sz w:val="24"/>
          <w:szCs w:val="24"/>
          <w:lang w:eastAsia="el-GR"/>
        </w:rPr>
        <w:t xml:space="preserve">ΠΡΟΕΔΡΕΥΩΝ (Γεώργιος </w:t>
      </w:r>
      <w:proofErr w:type="spellStart"/>
      <w:r w:rsidRPr="008A0F3B">
        <w:rPr>
          <w:rFonts w:ascii="Arial" w:eastAsia="Times New Roman" w:hAnsi="Arial" w:cs="Arial"/>
          <w:b/>
          <w:bCs/>
          <w:sz w:val="24"/>
          <w:szCs w:val="24"/>
          <w:lang w:eastAsia="el-GR"/>
        </w:rPr>
        <w:t>Λαμπρούλης</w:t>
      </w:r>
      <w:proofErr w:type="spellEnd"/>
      <w:r w:rsidRPr="008A0F3B">
        <w:rPr>
          <w:rFonts w:ascii="Arial" w:eastAsia="Times New Roman" w:hAnsi="Arial" w:cs="Arial"/>
          <w:b/>
          <w:bCs/>
          <w:sz w:val="24"/>
          <w:szCs w:val="24"/>
          <w:lang w:eastAsia="el-GR"/>
        </w:rPr>
        <w:t>):</w:t>
      </w:r>
      <w:r w:rsidRPr="008A0F3B">
        <w:rPr>
          <w:rFonts w:ascii="Arial" w:eastAsia="Times New Roman" w:hAnsi="Arial" w:cs="Arial"/>
          <w:sz w:val="24"/>
          <w:szCs w:val="24"/>
          <w:lang w:eastAsia="el-GR"/>
        </w:rPr>
        <w:t xml:space="preserve"> Κύριε </w:t>
      </w:r>
      <w:proofErr w:type="spellStart"/>
      <w:r w:rsidRPr="008A0F3B">
        <w:rPr>
          <w:rFonts w:ascii="Arial" w:eastAsia="Times New Roman" w:hAnsi="Arial" w:cs="Arial"/>
          <w:sz w:val="24"/>
          <w:szCs w:val="24"/>
          <w:lang w:eastAsia="el-GR"/>
        </w:rPr>
        <w:t>Κατρίνη</w:t>
      </w:r>
      <w:proofErr w:type="spellEnd"/>
      <w:r w:rsidRPr="008A0F3B">
        <w:rPr>
          <w:rFonts w:ascii="Arial" w:eastAsia="Times New Roman" w:hAnsi="Arial" w:cs="Arial"/>
          <w:sz w:val="24"/>
          <w:szCs w:val="24"/>
          <w:lang w:eastAsia="el-GR"/>
        </w:rPr>
        <w:t>, έχετε τον λόγο για τη δευτερολογία σας.</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
          <w:color w:val="111111"/>
          <w:sz w:val="24"/>
          <w:szCs w:val="24"/>
          <w:lang w:eastAsia="el-GR"/>
        </w:rPr>
        <w:t>ΜΙΧΑΗΛ ΚΑΤΡΙΝΗΣ:</w:t>
      </w:r>
      <w:r w:rsidRPr="008A0F3B">
        <w:rPr>
          <w:rFonts w:ascii="Arial" w:eastAsia="Times New Roman" w:hAnsi="Arial" w:cs="Arial"/>
          <w:bCs/>
          <w:color w:val="111111"/>
          <w:sz w:val="24"/>
          <w:szCs w:val="24"/>
          <w:lang w:eastAsia="el-GR"/>
        </w:rPr>
        <w:t xml:space="preserve"> Ευχαριστώ πολύ, κύριε Πρόεδρε.</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 xml:space="preserve">Κύριε Υπουργέ, θα μου επιτρέψετε κατ’ αρχάς να παρατηρήσω ότι η συμμετοχή της Ελλάδας στο Πρόγραμμα Ανταλλαγής Ομολόγων σε καμμία των περιπτώσεων δεν συνιστά προσωπική επιτυχία του Πρωθυπουργού, αλλά αποτελεί ξεκάθαρα πολιτική απόφαση της Ευρωπαϊκής Κεντρικής Τράπεζας στην προσπάθεια να υπάρξει ρευστότητα σε όλες τις ευρωπαϊκές χώρες που πλήττονται από τον </w:t>
      </w:r>
      <w:proofErr w:type="spellStart"/>
      <w:r w:rsidRPr="008A0F3B">
        <w:rPr>
          <w:rFonts w:ascii="Arial" w:eastAsia="Times New Roman" w:hAnsi="Arial" w:cs="Arial"/>
          <w:bCs/>
          <w:color w:val="111111"/>
          <w:sz w:val="24"/>
          <w:szCs w:val="24"/>
          <w:lang w:eastAsia="el-GR"/>
        </w:rPr>
        <w:t>κορωνοϊό</w:t>
      </w:r>
      <w:proofErr w:type="spellEnd"/>
      <w:r w:rsidRPr="008A0F3B">
        <w:rPr>
          <w:rFonts w:ascii="Arial" w:eastAsia="Times New Roman" w:hAnsi="Arial" w:cs="Arial"/>
          <w:bCs/>
          <w:color w:val="111111"/>
          <w:sz w:val="24"/>
          <w:szCs w:val="24"/>
          <w:lang w:eastAsia="el-GR"/>
        </w:rPr>
        <w:t>, μέσω των εμπορικών τραπεζών, διαμέσου της Ευρωπαϊκής Κεντρικής Τράπεζας. Είναι κάτι το οποίο καλό θα είναι να μην επαναλαμβάνεται στην Εθνική Αντιπροσωπεία γιατί οι επαΐοντες των τραπεζικών και οικονομικών γνωρίζουν πολύ καλά τους όρους και τις προϋποθέσεις με τους οποίους μπήκε -ευτυχώς που μπήκε- η Ελλάδα σε αυτό το πρόγραμμα.</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lastRenderedPageBreak/>
        <w:t xml:space="preserve">Όσον αφορά στα πυρόπληκτα, θα μου επιτρέψετε να πω ότι η απάντησή σας είναι ακριβώς η ίδια, κύριε Υπουργέ, που μου έδωσε εγγράφως ο κ. </w:t>
      </w:r>
      <w:proofErr w:type="spellStart"/>
      <w:r w:rsidRPr="008A0F3B">
        <w:rPr>
          <w:rFonts w:ascii="Arial" w:eastAsia="Times New Roman" w:hAnsi="Arial" w:cs="Arial"/>
          <w:bCs/>
          <w:color w:val="111111"/>
          <w:sz w:val="24"/>
          <w:szCs w:val="24"/>
          <w:lang w:eastAsia="el-GR"/>
        </w:rPr>
        <w:t>Σκυλακάκης</w:t>
      </w:r>
      <w:proofErr w:type="spellEnd"/>
      <w:r w:rsidRPr="008A0F3B">
        <w:rPr>
          <w:rFonts w:ascii="Arial" w:eastAsia="Times New Roman" w:hAnsi="Arial" w:cs="Arial"/>
          <w:bCs/>
          <w:color w:val="111111"/>
          <w:sz w:val="24"/>
          <w:szCs w:val="24"/>
          <w:lang w:eastAsia="el-GR"/>
        </w:rPr>
        <w:t xml:space="preserve">, ο οποίος έφυγε πριν από λίγα λεπτά, στις 26 Νοεμβρίου 2019. Αφού, λοιπόν, ανέφερε αυτά που είπατε και εσείς καταλήγει -έξι μήνες πριν- στο ότι «στο προσεχές μέλλον, καθώς η σχετική ροή καταπτώσεων αναμένετε να αυξηθεί, σχεδιάζεται η νομοθέτηση ειδικής μακροχρόνιας ρύθμισης των σχετικών οφειλών προς το δημόσιο ειδικά για τους πυρόπληκτους δανειολήπτες». Έξι μήνες πριν η Κυβέρνηση λέει ότι στο προσεχές μέλλον θα σχεδιάσει για τους πυρόπληκτους, άρα δεν φταίει ο </w:t>
      </w:r>
      <w:proofErr w:type="spellStart"/>
      <w:r w:rsidRPr="008A0F3B">
        <w:rPr>
          <w:rFonts w:ascii="Arial" w:eastAsia="Times New Roman" w:hAnsi="Arial" w:cs="Arial"/>
          <w:bCs/>
          <w:color w:val="111111"/>
          <w:sz w:val="24"/>
          <w:szCs w:val="24"/>
          <w:lang w:eastAsia="el-GR"/>
        </w:rPr>
        <w:t>κορωνοϊός</w:t>
      </w:r>
      <w:proofErr w:type="spellEnd"/>
      <w:r w:rsidRPr="008A0F3B">
        <w:rPr>
          <w:rFonts w:ascii="Arial" w:eastAsia="Times New Roman" w:hAnsi="Arial" w:cs="Arial"/>
          <w:bCs/>
          <w:color w:val="111111"/>
          <w:sz w:val="24"/>
          <w:szCs w:val="24"/>
          <w:lang w:eastAsia="el-GR"/>
        </w:rPr>
        <w:t xml:space="preserve">. Και έρχεστε εσείς σήμερα -εκπροσωπώντας την Κυβέρνηση, προφανώς, και όχι προσωπικά- να πείτε ακριβώς το ίδιο για δάνεια για τα οποία έχει λήξει η εγγύηση του ελληνικού δημοσίου στις 31 Δεκεμβρίου 2019, για δάνεια για τα οποία παρά τη σχετική εγκύκλιο, αρχές του 2019 οι τράπεζες ουδέποτε προέβησαν σε βιώσιμες ρυθμίσεις, αλλά έγιναν ελάχιστες. Έχει αξία να δούμε πόσες ρυθμίσεις έγιναν σε πυρόπληκτα δάνεια και βεβαίως να δούμε πόσα αιτήματα έχουν υποβληθεί από τραπεζικά ιδρύματα για κατάπτωση εγγυήσεων και πόσα έχουν γίνει αποδεκτά από τη διεύθυνση του Υπουργείου Οικονομικών. </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 xml:space="preserve">Το ζητούμενο για μας είναι να μπορούν οι επαγγελματίες που έχουν πυρόπληκτα δάνεια να προβούν πρώτον, άμεσα σε ρύθμιση με τις τράπεζες, </w:t>
      </w:r>
      <w:r w:rsidRPr="008A0F3B">
        <w:rPr>
          <w:rFonts w:ascii="Arial" w:eastAsia="Times New Roman" w:hAnsi="Arial" w:cs="Arial"/>
          <w:bCs/>
          <w:color w:val="111111"/>
          <w:sz w:val="24"/>
          <w:szCs w:val="24"/>
          <w:lang w:eastAsia="el-GR"/>
        </w:rPr>
        <w:lastRenderedPageBreak/>
        <w:t xml:space="preserve">διότι ακούμε ότι θα βγάλετε ένα πρόγραμμα επιδότησης δανείων και κόκκινων προ του </w:t>
      </w:r>
      <w:proofErr w:type="spellStart"/>
      <w:r w:rsidRPr="008A0F3B">
        <w:rPr>
          <w:rFonts w:ascii="Arial" w:eastAsia="Times New Roman" w:hAnsi="Arial" w:cs="Arial"/>
          <w:bCs/>
          <w:color w:val="111111"/>
          <w:sz w:val="24"/>
          <w:szCs w:val="24"/>
          <w:lang w:eastAsia="el-GR"/>
        </w:rPr>
        <w:t>κορωνοϊού</w:t>
      </w:r>
      <w:proofErr w:type="spellEnd"/>
      <w:r w:rsidRPr="008A0F3B">
        <w:rPr>
          <w:rFonts w:ascii="Arial" w:eastAsia="Times New Roman" w:hAnsi="Arial" w:cs="Arial"/>
          <w:bCs/>
          <w:color w:val="111111"/>
          <w:sz w:val="24"/>
          <w:szCs w:val="24"/>
          <w:lang w:eastAsia="el-GR"/>
        </w:rPr>
        <w:t xml:space="preserve">, αρκεί να τα ρυθμίσουν και άρα να γίνει η ρύθμιση με τις τράπεζες άμεσα για να μπορούν οι επαγγελματίες να έχουν πρόσβαση στη ρευστότητα μέσω ταμείου εγγυοδοσίας. Δεύτερον, για όσα δάνεια έχουν καταπέσει οι εγγυήσεις άμεσα, μέσα στον μήνα αυτόν, να έχετε προβεί σε νομοθετική ρύθμιση με μακροχρόνια αποπληρωμή τουλάχιστον εκατόν είκοσι δόσεων. </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 xml:space="preserve">Όσον αφορά στο πρόγραμμα «ΗΡΑΚΛΗΣ», ξέρετε πολύ καλά ότι η πρόταση για </w:t>
      </w:r>
      <w:r w:rsidRPr="008A0F3B">
        <w:rPr>
          <w:rFonts w:ascii="Arial" w:eastAsia="Times New Roman" w:hAnsi="Arial" w:cs="Arial"/>
          <w:bCs/>
          <w:color w:val="111111"/>
          <w:sz w:val="24"/>
          <w:szCs w:val="24"/>
          <w:lang w:val="en-US" w:eastAsia="el-GR"/>
        </w:rPr>
        <w:t>bad</w:t>
      </w:r>
      <w:r w:rsidRPr="008A0F3B">
        <w:rPr>
          <w:rFonts w:ascii="Arial" w:eastAsia="Times New Roman" w:hAnsi="Arial" w:cs="Arial"/>
          <w:bCs/>
          <w:color w:val="111111"/>
          <w:sz w:val="24"/>
          <w:szCs w:val="24"/>
          <w:lang w:eastAsia="el-GR"/>
        </w:rPr>
        <w:t xml:space="preserve"> </w:t>
      </w:r>
      <w:r w:rsidRPr="008A0F3B">
        <w:rPr>
          <w:rFonts w:ascii="Arial" w:eastAsia="Times New Roman" w:hAnsi="Arial" w:cs="Arial"/>
          <w:bCs/>
          <w:color w:val="111111"/>
          <w:sz w:val="24"/>
          <w:szCs w:val="24"/>
          <w:lang w:val="en-US" w:eastAsia="el-GR"/>
        </w:rPr>
        <w:t>bank</w:t>
      </w:r>
      <w:r w:rsidRPr="008A0F3B">
        <w:rPr>
          <w:rFonts w:ascii="Arial" w:eastAsia="Times New Roman" w:hAnsi="Arial" w:cs="Arial"/>
          <w:bCs/>
          <w:color w:val="111111"/>
          <w:sz w:val="24"/>
          <w:szCs w:val="24"/>
          <w:lang w:eastAsia="el-GR"/>
        </w:rPr>
        <w:t xml:space="preserve"> δεν είναι μόνο ελληνικής κοπής, αλλά τη ζητάει και η Ευρωπαϊκή Κεντρική Τράπεζα γιατί είναι μια λύση που βελτιώνει τους δείκτες κεφαλαιακής επάρκειας μέσω περιορισμού της αναβαλλόμενης φορολογίας που στην Ελλάδα είναι το 56% του κεφαλαίου των τραπεζών και έχει μικρότερο κόστος ανά μονάδα μη εξυπηρετούμενων δανείων σε σχέση με τις </w:t>
      </w:r>
      <w:proofErr w:type="spellStart"/>
      <w:r w:rsidRPr="008A0F3B">
        <w:rPr>
          <w:rFonts w:ascii="Arial" w:eastAsia="Times New Roman" w:hAnsi="Arial" w:cs="Arial"/>
          <w:bCs/>
          <w:color w:val="111111"/>
          <w:sz w:val="24"/>
          <w:szCs w:val="24"/>
          <w:lang w:eastAsia="el-GR"/>
        </w:rPr>
        <w:t>τιτλοποιήσεις</w:t>
      </w:r>
      <w:proofErr w:type="spellEnd"/>
      <w:r w:rsidRPr="008A0F3B">
        <w:rPr>
          <w:rFonts w:ascii="Arial" w:eastAsia="Times New Roman" w:hAnsi="Arial" w:cs="Arial"/>
          <w:bCs/>
          <w:color w:val="111111"/>
          <w:sz w:val="24"/>
          <w:szCs w:val="24"/>
          <w:lang w:eastAsia="el-GR"/>
        </w:rPr>
        <w:t xml:space="preserve">. </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(Στο σημείο αυτό κτυπάει το κουδούνι λήξης της ομιλίας του κυρίου Βουλευτή)</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Ολοκληρώνω σε μισό λεπτό, κύριε Πρόεδρε.</w:t>
      </w:r>
    </w:p>
    <w:p w:rsidR="008A0F3B" w:rsidRPr="008A0F3B" w:rsidRDefault="008A0F3B" w:rsidP="008A0F3B">
      <w:pPr>
        <w:shd w:val="clear" w:color="auto" w:fill="FFFFFF"/>
        <w:spacing w:before="100" w:beforeAutospacing="1" w:after="100" w:afterAutospacing="1" w:line="600" w:lineRule="auto"/>
        <w:ind w:firstLine="720"/>
        <w:contextualSpacing/>
        <w:jc w:val="both"/>
        <w:rPr>
          <w:rFonts w:ascii="Arial" w:eastAsia="Times New Roman" w:hAnsi="Arial" w:cs="Arial"/>
          <w:bCs/>
          <w:color w:val="111111"/>
          <w:sz w:val="24"/>
          <w:szCs w:val="24"/>
          <w:lang w:eastAsia="el-GR"/>
        </w:rPr>
      </w:pPr>
      <w:r w:rsidRPr="008A0F3B">
        <w:rPr>
          <w:rFonts w:ascii="Arial" w:eastAsia="Times New Roman" w:hAnsi="Arial" w:cs="Arial"/>
          <w:bCs/>
          <w:color w:val="111111"/>
          <w:sz w:val="24"/>
          <w:szCs w:val="24"/>
          <w:lang w:eastAsia="el-GR"/>
        </w:rPr>
        <w:t xml:space="preserve">Βεβαίως, οι τράπεζες είναι επιφυλακτικές σε αυτό το ενδεχόμενο γιατί θα οδηγηθούν σε </w:t>
      </w:r>
      <w:proofErr w:type="spellStart"/>
      <w:r w:rsidRPr="008A0F3B">
        <w:rPr>
          <w:rFonts w:ascii="Arial" w:eastAsia="Times New Roman" w:hAnsi="Arial" w:cs="Arial"/>
          <w:bCs/>
          <w:color w:val="111111"/>
          <w:sz w:val="24"/>
          <w:szCs w:val="24"/>
          <w:lang w:eastAsia="el-GR"/>
        </w:rPr>
        <w:t>ανακεφαλαιοποίηση</w:t>
      </w:r>
      <w:proofErr w:type="spellEnd"/>
      <w:r w:rsidRPr="008A0F3B">
        <w:rPr>
          <w:rFonts w:ascii="Arial" w:eastAsia="Times New Roman" w:hAnsi="Arial" w:cs="Arial"/>
          <w:bCs/>
          <w:color w:val="111111"/>
          <w:sz w:val="24"/>
          <w:szCs w:val="24"/>
          <w:lang w:eastAsia="el-GR"/>
        </w:rPr>
        <w:t xml:space="preserve"> και πιθανότατα σε κρατικοποίηση. Αυτό, όμως, στο οποίο δεν μου απαντήσατε, κύριε Υπουργέ, και θέλω να μου </w:t>
      </w:r>
      <w:r w:rsidRPr="008A0F3B">
        <w:rPr>
          <w:rFonts w:ascii="Arial" w:eastAsia="Times New Roman" w:hAnsi="Arial" w:cs="Arial"/>
          <w:bCs/>
          <w:color w:val="111111"/>
          <w:sz w:val="24"/>
          <w:szCs w:val="24"/>
          <w:lang w:eastAsia="el-GR"/>
        </w:rPr>
        <w:lastRenderedPageBreak/>
        <w:t xml:space="preserve">απαντήσετε στη δευτερολογία σας, είναι με πιο ηθικό και πολιτικό δικαίωμα οι τράπεζες μεταβιβάζουν –και αυτό πρέπει να το ξέρει ο ελληνικός λαός- εξυπηρετούμενα δάνεια στις εταιρείες διαχείρισης απαιτήσεων με μοναδικό στόχο να κάνουν πιο δελεαστικές τις </w:t>
      </w:r>
      <w:proofErr w:type="spellStart"/>
      <w:r w:rsidRPr="008A0F3B">
        <w:rPr>
          <w:rFonts w:ascii="Arial" w:eastAsia="Times New Roman" w:hAnsi="Arial" w:cs="Arial"/>
          <w:bCs/>
          <w:color w:val="111111"/>
          <w:sz w:val="24"/>
          <w:szCs w:val="24"/>
          <w:lang w:eastAsia="el-GR"/>
        </w:rPr>
        <w:t>τιτλοποιήσεις</w:t>
      </w:r>
      <w:proofErr w:type="spellEnd"/>
      <w:r w:rsidRPr="008A0F3B">
        <w:rPr>
          <w:rFonts w:ascii="Arial" w:eastAsia="Times New Roman" w:hAnsi="Arial" w:cs="Arial"/>
          <w:bCs/>
          <w:color w:val="111111"/>
          <w:sz w:val="24"/>
          <w:szCs w:val="24"/>
          <w:lang w:eastAsia="el-GR"/>
        </w:rPr>
        <w:t xml:space="preserve"> και να αποσχιστεί το κομμάτι τους για να μην αναγκαστούν να κάνουν </w:t>
      </w:r>
      <w:proofErr w:type="spellStart"/>
      <w:r w:rsidRPr="008A0F3B">
        <w:rPr>
          <w:rFonts w:ascii="Arial" w:eastAsia="Times New Roman" w:hAnsi="Arial" w:cs="Arial"/>
          <w:bCs/>
          <w:color w:val="111111"/>
          <w:sz w:val="24"/>
          <w:szCs w:val="24"/>
          <w:lang w:eastAsia="el-GR"/>
        </w:rPr>
        <w:t>ανακεφαλαιοποίηση</w:t>
      </w:r>
      <w:proofErr w:type="spellEnd"/>
      <w:r w:rsidRPr="008A0F3B">
        <w:rPr>
          <w:rFonts w:ascii="Arial" w:eastAsia="Times New Roman" w:hAnsi="Arial" w:cs="Arial"/>
          <w:bCs/>
          <w:color w:val="111111"/>
          <w:sz w:val="24"/>
          <w:szCs w:val="24"/>
          <w:lang w:eastAsia="el-GR"/>
        </w:rPr>
        <w:t>. Πρέπει οι Έλληνες πολίτες να πάρουν μια απάντηση. Στη συζήτηση για το πρόγραμμα «ΗΡΑΚΛΗΣ» ήσασταν ξεκάθαρος και είπατε ότι δεν θα μεταφερθούν εξυπηρετούμενα δάνεια εκτός αν το ίδιο πρόσωπο έχει εξυπηρετούμενο και μη εξυπηρετούμενο.</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Έχω περίπτωση δανειολήπτη, που ίσως καταθέσω στα Πρακτικά, πολύ στενού μου προσώπου –γι’ αυτό και το λέω με τόση έμφαση-, όπου εξυπηρετείται εδώ και χρόνια το δάνειο του κανονικά, έκανε ρύθμιση επ’ </w:t>
      </w:r>
      <w:proofErr w:type="spellStart"/>
      <w:r w:rsidRPr="008A0F3B">
        <w:rPr>
          <w:rFonts w:ascii="Arial" w:eastAsia="Times New Roman" w:hAnsi="Arial" w:cs="Arial"/>
          <w:color w:val="222222"/>
          <w:sz w:val="24"/>
          <w:szCs w:val="24"/>
          <w:shd w:val="clear" w:color="auto" w:fill="FFFFFF"/>
          <w:lang w:eastAsia="el-GR"/>
        </w:rPr>
        <w:t>ωφελεία</w:t>
      </w:r>
      <w:proofErr w:type="spellEnd"/>
      <w:r w:rsidRPr="008A0F3B">
        <w:rPr>
          <w:rFonts w:ascii="Arial" w:eastAsia="Times New Roman" w:hAnsi="Arial" w:cs="Arial"/>
          <w:color w:val="222222"/>
          <w:sz w:val="24"/>
          <w:szCs w:val="24"/>
          <w:shd w:val="clear" w:color="auto" w:fill="FFFFFF"/>
          <w:lang w:eastAsia="el-GR"/>
        </w:rPr>
        <w:t xml:space="preserve"> της τράπεζας πληρώνοντας κεφάλαιο και μικρότερη δόση στο ίδιο διάστημα αποπληρωμής και έρχεται η τράπεζα στις 30 Μαρτίου εν μέσω </w:t>
      </w:r>
      <w:proofErr w:type="spellStart"/>
      <w:r w:rsidRPr="008A0F3B">
        <w:rPr>
          <w:rFonts w:ascii="Arial" w:eastAsia="Times New Roman" w:hAnsi="Arial" w:cs="Arial"/>
          <w:color w:val="222222"/>
          <w:sz w:val="24"/>
          <w:szCs w:val="24"/>
          <w:shd w:val="clear" w:color="auto" w:fill="FFFFFF"/>
          <w:lang w:eastAsia="el-GR"/>
        </w:rPr>
        <w:t>κορωνοϊού</w:t>
      </w:r>
      <w:proofErr w:type="spellEnd"/>
      <w:r w:rsidRPr="008A0F3B">
        <w:rPr>
          <w:rFonts w:ascii="Arial" w:eastAsia="Times New Roman" w:hAnsi="Arial" w:cs="Arial"/>
          <w:color w:val="222222"/>
          <w:sz w:val="24"/>
          <w:szCs w:val="24"/>
          <w:shd w:val="clear" w:color="auto" w:fill="FFFFFF"/>
          <w:lang w:eastAsia="el-GR"/>
        </w:rPr>
        <w:t xml:space="preserve"> και του λέει ότι μεταφέρει το δάνειο, το οποίο είναι εξυπηρετούμενο, στην εταιρεία διαχείρισης απαιτήσεων, προφανώς για να μπορέσει να την πουλήσει καλύτερα σε έναν ξένο επενδυτή.</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Άρα οι Έλληνες να ξέρουν ότι τα δάνειά τους αυτή τη στιγμή είτε τα πληρώνουν είτε δεν τα πληρώνουν μεταφέρονται σε εταιρείες διαχείρισης απαιτήσεων, γιατί το μόνο που ενδιαφέρει τις τράπεζες είναι να γλιτώσουν </w:t>
      </w:r>
      <w:proofErr w:type="spellStart"/>
      <w:r w:rsidRPr="008A0F3B">
        <w:rPr>
          <w:rFonts w:ascii="Arial" w:eastAsia="Times New Roman" w:hAnsi="Arial" w:cs="Arial"/>
          <w:color w:val="222222"/>
          <w:sz w:val="24"/>
          <w:szCs w:val="24"/>
          <w:shd w:val="clear" w:color="auto" w:fill="FFFFFF"/>
          <w:lang w:eastAsia="el-GR"/>
        </w:rPr>
        <w:lastRenderedPageBreak/>
        <w:t>ανακεφαλαιοποίηση</w:t>
      </w:r>
      <w:proofErr w:type="spellEnd"/>
      <w:r w:rsidRPr="008A0F3B">
        <w:rPr>
          <w:rFonts w:ascii="Arial" w:eastAsia="Times New Roman" w:hAnsi="Arial" w:cs="Arial"/>
          <w:color w:val="222222"/>
          <w:sz w:val="24"/>
          <w:szCs w:val="24"/>
          <w:shd w:val="clear" w:color="auto" w:fill="FFFFFF"/>
          <w:lang w:eastAsia="el-GR"/>
        </w:rPr>
        <w:t xml:space="preserve"> που θα τους οδηγήσει σε κρατικοποίηση. Και γι’ αυτό φέρετε ακεραία την πολιτική ευθύνη.</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Ευχαριστώ πολύ.</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222222"/>
          <w:sz w:val="24"/>
          <w:szCs w:val="24"/>
          <w:shd w:val="clear" w:color="auto" w:fill="FFFFFF"/>
          <w:lang w:eastAsia="el-GR"/>
        </w:rPr>
        <w:t xml:space="preserve">ΠΡΟΕΔΡΕΥΩΝ (Γεώργιος </w:t>
      </w:r>
      <w:proofErr w:type="spellStart"/>
      <w:r w:rsidRPr="008A0F3B">
        <w:rPr>
          <w:rFonts w:ascii="Arial" w:eastAsia="Times New Roman" w:hAnsi="Arial" w:cs="Arial"/>
          <w:b/>
          <w:color w:val="222222"/>
          <w:sz w:val="24"/>
          <w:szCs w:val="24"/>
          <w:shd w:val="clear" w:color="auto" w:fill="FFFFFF"/>
          <w:lang w:eastAsia="el-GR"/>
        </w:rPr>
        <w:t>Λαμπρούλης</w:t>
      </w:r>
      <w:proofErr w:type="spellEnd"/>
      <w:r w:rsidRPr="008A0F3B">
        <w:rPr>
          <w:rFonts w:ascii="Arial" w:eastAsia="Times New Roman" w:hAnsi="Arial" w:cs="Arial"/>
          <w:b/>
          <w:color w:val="222222"/>
          <w:sz w:val="24"/>
          <w:szCs w:val="24"/>
          <w:shd w:val="clear" w:color="auto" w:fill="FFFFFF"/>
          <w:lang w:eastAsia="el-GR"/>
        </w:rPr>
        <w:t>):</w:t>
      </w:r>
      <w:r w:rsidRPr="008A0F3B">
        <w:rPr>
          <w:rFonts w:ascii="Arial" w:eastAsia="Times New Roman" w:hAnsi="Arial" w:cs="Arial"/>
          <w:color w:val="222222"/>
          <w:sz w:val="24"/>
          <w:szCs w:val="24"/>
          <w:shd w:val="clear" w:color="auto" w:fill="FFFFFF"/>
          <w:lang w:eastAsia="el-GR"/>
        </w:rPr>
        <w:t xml:space="preserve"> Ευχαριστώ.</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Κύριε Υπουργέ, έχετε τον λόγο.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111111"/>
          <w:sz w:val="24"/>
          <w:szCs w:val="24"/>
          <w:lang w:eastAsia="el-GR"/>
        </w:rPr>
        <w:t xml:space="preserve">ΓΕΩΡΓΙΟΣ ΖΑΒΒΟΣ (Υφυπουργός Οικονομικών): </w:t>
      </w:r>
      <w:r w:rsidRPr="008A0F3B">
        <w:rPr>
          <w:rFonts w:ascii="Arial" w:eastAsia="Times New Roman" w:hAnsi="Arial" w:cs="Arial"/>
          <w:color w:val="111111"/>
          <w:sz w:val="24"/>
          <w:szCs w:val="24"/>
          <w:lang w:eastAsia="el-GR"/>
        </w:rPr>
        <w:t xml:space="preserve">Κύριε Βουλευτά, σχετικά </w:t>
      </w:r>
      <w:r w:rsidRPr="008A0F3B">
        <w:rPr>
          <w:rFonts w:ascii="Arial" w:eastAsia="Times New Roman" w:hAnsi="Arial" w:cs="Arial"/>
          <w:color w:val="222222"/>
          <w:sz w:val="24"/>
          <w:szCs w:val="24"/>
          <w:shd w:val="clear" w:color="auto" w:fill="FFFFFF"/>
          <w:lang w:eastAsia="el-GR"/>
        </w:rPr>
        <w:t xml:space="preserve">με το θέμα της τεράστιας επιτυχίας -και πάλι το λέω, γιατί αποτελεί τεράστια ελληνική επιτυχία, προσωπική επιτυχία του Πρωθυπουργού- της δυνατότητας εξαίρεσης από το </w:t>
      </w:r>
      <w:proofErr w:type="spellStart"/>
      <w:r w:rsidRPr="008A0F3B">
        <w:rPr>
          <w:rFonts w:ascii="Arial" w:eastAsia="Times New Roman" w:hAnsi="Arial" w:cs="Arial"/>
          <w:color w:val="222222"/>
          <w:sz w:val="24"/>
          <w:szCs w:val="24"/>
          <w:shd w:val="clear" w:color="auto" w:fill="FFFFFF"/>
          <w:lang w:eastAsia="el-GR"/>
        </w:rPr>
        <w:t>waiver</w:t>
      </w:r>
      <w:proofErr w:type="spellEnd"/>
      <w:r w:rsidRPr="008A0F3B">
        <w:rPr>
          <w:rFonts w:ascii="Arial" w:eastAsia="Times New Roman" w:hAnsi="Arial" w:cs="Arial"/>
          <w:color w:val="222222"/>
          <w:sz w:val="24"/>
          <w:szCs w:val="24"/>
          <w:shd w:val="clear" w:color="auto" w:fill="FFFFFF"/>
          <w:lang w:eastAsia="el-GR"/>
        </w:rPr>
        <w:t xml:space="preserve"> για τα θέματα των ελληνικών ομολόγων, ήταν κάτι που δεν ήταν δεδομένο και θα έπρεπε ενδεχομένως να είχε γίνει και πριν. Όπως καταλαβαίνετε δεν ήταν καθόλου εύκολο και αποτελεί πραγματικά τεράστια επιτυχία.</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Το δεύτερο θέμα είναι το θέμα του προγράμματος «ΗΡΑΚΛΗΣ». Θα ήθελα να πω ότι το πρόγραμμα «ΗΡΑΚΛΗΣ» είναι ένα σχήμα το οποίο έχει αποδείξει αυτή τη στιγμή την επάρκεια και την επιτυχία του. Θα χρειαστούμε όχι απλές προτάσεις, όχι διάφορες απλές ασκήσεις επί </w:t>
      </w:r>
      <w:proofErr w:type="spellStart"/>
      <w:r w:rsidRPr="008A0F3B">
        <w:rPr>
          <w:rFonts w:ascii="Arial" w:eastAsia="Times New Roman" w:hAnsi="Arial" w:cs="Arial"/>
          <w:color w:val="222222"/>
          <w:sz w:val="24"/>
          <w:szCs w:val="24"/>
          <w:shd w:val="clear" w:color="auto" w:fill="FFFFFF"/>
          <w:lang w:eastAsia="el-GR"/>
        </w:rPr>
        <w:t>χάρτου</w:t>
      </w:r>
      <w:proofErr w:type="spellEnd"/>
      <w:r w:rsidRPr="008A0F3B">
        <w:rPr>
          <w:rFonts w:ascii="Arial" w:eastAsia="Times New Roman" w:hAnsi="Arial" w:cs="Arial"/>
          <w:color w:val="222222"/>
          <w:sz w:val="24"/>
          <w:szCs w:val="24"/>
          <w:shd w:val="clear" w:color="auto" w:fill="FFFFFF"/>
          <w:lang w:eastAsia="el-GR"/>
        </w:rPr>
        <w:t xml:space="preserve">, αλλά λύσεις ρεαλιστικές. Λύσεις ρεαλιστικές σημαίνει αυτές οι οποίες μπορούν να εγκριθούν από τα ευρωπαϊκά όργανα, δηλαδή να είναι συμβατές με το Ευρωπαϊκό Δίκαιο.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Και εδώ θα ήθελα να υπογραμμίσω ότι και στη συζήτηση που είχαμε τον Οκτώβριο και στη συζήτηση που είχαμε τον Δεκέμβριο υπάρχουν τρία βασικά </w:t>
      </w:r>
      <w:r w:rsidRPr="008A0F3B">
        <w:rPr>
          <w:rFonts w:ascii="Arial" w:eastAsia="Times New Roman" w:hAnsi="Arial" w:cs="Arial"/>
          <w:color w:val="222222"/>
          <w:sz w:val="24"/>
          <w:szCs w:val="24"/>
          <w:shd w:val="clear" w:color="auto" w:fill="FFFFFF"/>
          <w:lang w:eastAsia="el-GR"/>
        </w:rPr>
        <w:lastRenderedPageBreak/>
        <w:t xml:space="preserve">κριτήρια, με τα οποία θα ελέγξουμε κάθε πρόταση ώστε να είναι ρεαλιστική. Πρώτον, σε ποιο βαθμό επηρεάζει το δημοσιονομικό κόστος. Πόσα λεφτά χρειάζονται και ποιος και από πού θα βρει αυτά τα λεφτά. Δεύτερον, πόσα εποπτικά κεφάλαια χρειάζονται να χρησιμοποιηθούν -αυτό είναι το δεύτερο σημαντικό σημείο- και το τρίτο είναι αν οι λύσεις αυτές είναι συμβατές με την ευρωπαϊκή νομοθεσία περί κρατικών ενισχύσεων και με το </w:t>
      </w:r>
      <w:r w:rsidRPr="008A0F3B">
        <w:rPr>
          <w:rFonts w:ascii="Arial" w:eastAsia="Times New Roman" w:hAnsi="Arial" w:cs="Arial"/>
          <w:color w:val="222222"/>
          <w:sz w:val="24"/>
          <w:szCs w:val="24"/>
          <w:shd w:val="clear" w:color="auto" w:fill="FFFFFF"/>
          <w:lang w:val="en-US" w:eastAsia="el-GR"/>
        </w:rPr>
        <w:t>bail</w:t>
      </w:r>
      <w:r w:rsidRPr="008A0F3B">
        <w:rPr>
          <w:rFonts w:ascii="Arial" w:eastAsia="Times New Roman" w:hAnsi="Arial" w:cs="Arial"/>
          <w:color w:val="222222"/>
          <w:sz w:val="24"/>
          <w:szCs w:val="24"/>
          <w:shd w:val="clear" w:color="auto" w:fill="FFFFFF"/>
          <w:lang w:eastAsia="el-GR"/>
        </w:rPr>
        <w:t xml:space="preserve"> </w:t>
      </w:r>
      <w:r w:rsidRPr="008A0F3B">
        <w:rPr>
          <w:rFonts w:ascii="Arial" w:eastAsia="Times New Roman" w:hAnsi="Arial" w:cs="Arial"/>
          <w:color w:val="222222"/>
          <w:sz w:val="24"/>
          <w:szCs w:val="24"/>
          <w:shd w:val="clear" w:color="auto" w:fill="FFFFFF"/>
          <w:lang w:val="en-US" w:eastAsia="el-GR"/>
        </w:rPr>
        <w:t>in</w:t>
      </w:r>
      <w:r w:rsidRPr="008A0F3B">
        <w:rPr>
          <w:rFonts w:ascii="Arial" w:eastAsia="Times New Roman" w:hAnsi="Arial" w:cs="Arial"/>
          <w:color w:val="222222"/>
          <w:sz w:val="24"/>
          <w:szCs w:val="24"/>
          <w:shd w:val="clear" w:color="auto" w:fill="FFFFFF"/>
          <w:lang w:eastAsia="el-GR"/>
        </w:rPr>
        <w:t>. Όποιος έχει απαντήσεις, έρχεται και απαντάει σε αυτά τα τρία ερωτήματα και τότε μπορούμε να συζητήσουμε.</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Από εκεί και πέρα, σε σχέση με την ερώτηση, στην οποία αναφερθήκατε στους πυρόπληκτους, ήθελα να σας πω ότι προφανώς η θέση της Κυβέρνησης παραμένει η ίδια. Επεξεργαζόμαστε το πρόγραμμα, το οποίο και θα δημοσιευτεί σύντομα. Ήθελα να πω ότι δεν θα πρέπει να γίνεται καμμία σύγχυση. Όπως σημείωσα και τον Οκτώβριο, που είπατε, υπάρχει η δυνατότητα να μπαίνουν στις </w:t>
      </w:r>
      <w:proofErr w:type="spellStart"/>
      <w:r w:rsidRPr="008A0F3B">
        <w:rPr>
          <w:rFonts w:ascii="Arial" w:eastAsia="Times New Roman" w:hAnsi="Arial" w:cs="Arial"/>
          <w:color w:val="222222"/>
          <w:sz w:val="24"/>
          <w:szCs w:val="24"/>
          <w:shd w:val="clear" w:color="auto" w:fill="FFFFFF"/>
          <w:lang w:eastAsia="el-GR"/>
        </w:rPr>
        <w:t>τιτλοποιήσεις</w:t>
      </w:r>
      <w:proofErr w:type="spellEnd"/>
      <w:r w:rsidRPr="008A0F3B">
        <w:rPr>
          <w:rFonts w:ascii="Arial" w:eastAsia="Times New Roman" w:hAnsi="Arial" w:cs="Arial"/>
          <w:color w:val="222222"/>
          <w:sz w:val="24"/>
          <w:szCs w:val="24"/>
          <w:shd w:val="clear" w:color="auto" w:fill="FFFFFF"/>
          <w:lang w:eastAsia="el-GR"/>
        </w:rPr>
        <w:t xml:space="preserve"> και εξυπηρετούμενα δάνεια μαζί με μη εξυπηρετούμενα. Αυτό υπάρχει και ισχύει. Δεν θα πρέπει όμως να κάνετε την εξής σύγχυση: Δεν μεταβιβάζονται τα δάνεια στους </w:t>
      </w:r>
      <w:r w:rsidRPr="008A0F3B">
        <w:rPr>
          <w:rFonts w:ascii="Arial" w:eastAsia="Times New Roman" w:hAnsi="Arial" w:cs="Arial"/>
          <w:color w:val="222222"/>
          <w:sz w:val="24"/>
          <w:szCs w:val="24"/>
          <w:shd w:val="clear" w:color="auto" w:fill="FFFFFF"/>
          <w:lang w:val="en-US" w:eastAsia="el-GR"/>
        </w:rPr>
        <w:t>service</w:t>
      </w:r>
      <w:r w:rsidRPr="008A0F3B">
        <w:rPr>
          <w:rFonts w:ascii="Arial" w:eastAsia="Times New Roman" w:hAnsi="Arial" w:cs="Arial"/>
          <w:color w:val="222222"/>
          <w:sz w:val="24"/>
          <w:szCs w:val="24"/>
          <w:shd w:val="clear" w:color="auto" w:fill="FFFFFF"/>
          <w:lang w:eastAsia="el-GR"/>
        </w:rPr>
        <w:t>, στις εταιρείες διαχείρισης, γίνεται απλώς και μόνο η διαχείριση από αυτές.</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Συνεπώς τα προγράμματα τα οποία σήμερα ισχύουν και εφαρμόζονται για τη διευθέτηση υπάρχουν, εφαρμόζονται και το πρόγραμμα το οποίο </w:t>
      </w:r>
      <w:r w:rsidRPr="008A0F3B">
        <w:rPr>
          <w:rFonts w:ascii="Arial" w:eastAsia="Times New Roman" w:hAnsi="Arial" w:cs="Arial"/>
          <w:color w:val="222222"/>
          <w:sz w:val="24"/>
          <w:szCs w:val="24"/>
          <w:shd w:val="clear" w:color="auto" w:fill="FFFFFF"/>
          <w:lang w:eastAsia="el-GR"/>
        </w:rPr>
        <w:lastRenderedPageBreak/>
        <w:t>ανακοινώσαμε και πριν έξι μήνες -και καθυστερεί αυτή τη στιγμή, λόγω της κρίσης- θα δημοσιευτεί μέσα στο επόμενο χρονικό διάστημα.</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Σας ευχαριστώ, κύριε Πρόεδρε.</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222222"/>
          <w:sz w:val="24"/>
          <w:szCs w:val="24"/>
          <w:shd w:val="clear" w:color="auto" w:fill="FFFFFF"/>
          <w:lang w:eastAsia="el-GR"/>
        </w:rPr>
        <w:t xml:space="preserve">ΠΡΟΕΔΡΕΥΩΝ (Γεώργιος </w:t>
      </w:r>
      <w:proofErr w:type="spellStart"/>
      <w:r w:rsidRPr="008A0F3B">
        <w:rPr>
          <w:rFonts w:ascii="Arial" w:eastAsia="Times New Roman" w:hAnsi="Arial" w:cs="Arial"/>
          <w:b/>
          <w:color w:val="222222"/>
          <w:sz w:val="24"/>
          <w:szCs w:val="24"/>
          <w:shd w:val="clear" w:color="auto" w:fill="FFFFFF"/>
          <w:lang w:eastAsia="el-GR"/>
        </w:rPr>
        <w:t>Λαμπρούλης</w:t>
      </w:r>
      <w:proofErr w:type="spellEnd"/>
      <w:r w:rsidRPr="008A0F3B">
        <w:rPr>
          <w:rFonts w:ascii="Arial" w:eastAsia="Times New Roman" w:hAnsi="Arial" w:cs="Arial"/>
          <w:b/>
          <w:color w:val="222222"/>
          <w:sz w:val="24"/>
          <w:szCs w:val="24"/>
          <w:shd w:val="clear" w:color="auto" w:fill="FFFFFF"/>
          <w:lang w:eastAsia="el-GR"/>
        </w:rPr>
        <w:t>):</w:t>
      </w:r>
      <w:r w:rsidRPr="008A0F3B">
        <w:rPr>
          <w:rFonts w:ascii="Arial" w:eastAsia="Times New Roman" w:hAnsi="Arial" w:cs="Arial"/>
          <w:color w:val="222222"/>
          <w:sz w:val="24"/>
          <w:szCs w:val="24"/>
          <w:shd w:val="clear" w:color="auto" w:fill="FFFFFF"/>
          <w:lang w:eastAsia="el-GR"/>
        </w:rPr>
        <w:t xml:space="preserve"> Ευχαριστούμε, κύριε Υπουργέ.</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Και συνεχίζουμε με δύο ερωτήσεις που απευθύνονται στο Υπουργείο Προστασίας του Πολίτη.</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Θα συζητηθεί η δεύτερη με αριθμό 704/18-5-2020 επίκαιρη ερώτηση δεύτερου κύκλου του Βουλευτή Β2 Δυτικού Τομέα Αθηνών του ΜέΡΑ25 κ. </w:t>
      </w:r>
      <w:proofErr w:type="spellStart"/>
      <w:r w:rsidRPr="008A0F3B">
        <w:rPr>
          <w:rFonts w:ascii="Arial" w:eastAsia="Times New Roman" w:hAnsi="Arial" w:cs="Arial"/>
          <w:color w:val="222222"/>
          <w:sz w:val="24"/>
          <w:szCs w:val="24"/>
          <w:shd w:val="clear" w:color="auto" w:fill="FFFFFF"/>
          <w:lang w:eastAsia="el-GR"/>
        </w:rPr>
        <w:t>Κρίτωνα</w:t>
      </w:r>
      <w:proofErr w:type="spellEnd"/>
      <w:r w:rsidRPr="008A0F3B">
        <w:rPr>
          <w:rFonts w:ascii="Arial" w:eastAsia="Times New Roman" w:hAnsi="Arial" w:cs="Arial"/>
          <w:color w:val="222222"/>
          <w:sz w:val="24"/>
          <w:szCs w:val="24"/>
          <w:shd w:val="clear" w:color="auto" w:fill="FFFFFF"/>
          <w:lang w:eastAsia="el-GR"/>
        </w:rPr>
        <w:t xml:space="preserve"> Αρσένη προς τον Υπουργό Προστασίας του Πολίτη, με θέμα: «Αδικαιολόγητη καταστολή ειρηνικής διαδήλωσης διαμαρτυρίας ενάντια στον </w:t>
      </w:r>
      <w:proofErr w:type="spellStart"/>
      <w:r w:rsidRPr="008A0F3B">
        <w:rPr>
          <w:rFonts w:ascii="Arial" w:eastAsia="Times New Roman" w:hAnsi="Arial" w:cs="Arial"/>
          <w:color w:val="222222"/>
          <w:sz w:val="24"/>
          <w:szCs w:val="24"/>
          <w:shd w:val="clear" w:color="auto" w:fill="FFFFFF"/>
          <w:lang w:eastAsia="el-GR"/>
        </w:rPr>
        <w:t>περιβαλλοντοκτόνο</w:t>
      </w:r>
      <w:proofErr w:type="spellEnd"/>
      <w:r w:rsidRPr="008A0F3B">
        <w:rPr>
          <w:rFonts w:ascii="Arial" w:eastAsia="Times New Roman" w:hAnsi="Arial" w:cs="Arial"/>
          <w:color w:val="222222"/>
          <w:sz w:val="24"/>
          <w:szCs w:val="24"/>
          <w:shd w:val="clear" w:color="auto" w:fill="FFFFFF"/>
          <w:lang w:eastAsia="el-GR"/>
        </w:rPr>
        <w:t xml:space="preserve"> νόμο». Στην ερώτηση θα απαντήσει ο Υφυπουργός Προστασίας του Πολίτη, κ. Ελευθέριος Οικονόμου.</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Κύριε Αρσένη, έχετε τον λόγο.</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222222"/>
          <w:sz w:val="24"/>
          <w:szCs w:val="24"/>
          <w:shd w:val="clear" w:color="auto" w:fill="FFFFFF"/>
          <w:lang w:eastAsia="el-GR"/>
        </w:rPr>
        <w:t>ΚΡΙΤΩΝ - ΗΛΙΑΣ ΑΡΣΕΝΗΣ:</w:t>
      </w:r>
      <w:r w:rsidRPr="008A0F3B">
        <w:rPr>
          <w:rFonts w:ascii="Arial" w:eastAsia="Times New Roman" w:hAnsi="Arial" w:cs="Arial"/>
          <w:color w:val="222222"/>
          <w:sz w:val="24"/>
          <w:szCs w:val="24"/>
          <w:shd w:val="clear" w:color="auto" w:fill="FFFFFF"/>
          <w:lang w:eastAsia="el-GR"/>
        </w:rPr>
        <w:t xml:space="preserve"> Ευχαριστώ, κύριε Πρόεδρε.</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Κύριε Υφυπουργέ, είναι γνωστή η κατακραυγή της κοινωνίας απέναντι στην Κυβέρνηση για τον </w:t>
      </w:r>
      <w:proofErr w:type="spellStart"/>
      <w:r w:rsidRPr="008A0F3B">
        <w:rPr>
          <w:rFonts w:ascii="Arial" w:eastAsia="Times New Roman" w:hAnsi="Arial" w:cs="Arial"/>
          <w:color w:val="222222"/>
          <w:sz w:val="24"/>
          <w:szCs w:val="24"/>
          <w:shd w:val="clear" w:color="auto" w:fill="FFFFFF"/>
          <w:lang w:eastAsia="el-GR"/>
        </w:rPr>
        <w:t>περιβαλλοντοκτόνο</w:t>
      </w:r>
      <w:proofErr w:type="spellEnd"/>
      <w:r w:rsidRPr="008A0F3B">
        <w:rPr>
          <w:rFonts w:ascii="Arial" w:eastAsia="Times New Roman" w:hAnsi="Arial" w:cs="Arial"/>
          <w:color w:val="222222"/>
          <w:sz w:val="24"/>
          <w:szCs w:val="24"/>
          <w:shd w:val="clear" w:color="auto" w:fill="FFFFFF"/>
          <w:lang w:eastAsia="el-GR"/>
        </w:rPr>
        <w:t xml:space="preserve"> νόμο. Είναι αρκετές οι μαζικές αντιδράσεις και από το διαδίκτυο με τη συλλογή υπογραφών, πάνω από σαράντα χιλιάδες πολίτες, πάνω από εκατόν τριάντα κινήματα, φορείς επιπλέον, όλες οι περιβαλλοντικές οργανώσεις, </w:t>
      </w:r>
      <w:proofErr w:type="spellStart"/>
      <w:r w:rsidRPr="008A0F3B">
        <w:rPr>
          <w:rFonts w:ascii="Arial" w:eastAsia="Times New Roman" w:hAnsi="Arial" w:cs="Arial"/>
          <w:color w:val="222222"/>
          <w:sz w:val="24"/>
          <w:szCs w:val="24"/>
          <w:shd w:val="clear" w:color="auto" w:fill="FFFFFF"/>
          <w:lang w:eastAsia="el-GR"/>
        </w:rPr>
        <w:t>κ.ο.κ.</w:t>
      </w:r>
      <w:proofErr w:type="spellEnd"/>
      <w:r w:rsidRPr="008A0F3B">
        <w:rPr>
          <w:rFonts w:ascii="Arial" w:eastAsia="Times New Roman" w:hAnsi="Arial" w:cs="Arial"/>
          <w:color w:val="222222"/>
          <w:sz w:val="24"/>
          <w:szCs w:val="24"/>
          <w:shd w:val="clear" w:color="auto" w:fill="FFFFFF"/>
          <w:lang w:eastAsia="el-GR"/>
        </w:rPr>
        <w:t>.</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lastRenderedPageBreak/>
        <w:t xml:space="preserve">Η Κυβέρνηση πέρασε αυτόν τον </w:t>
      </w:r>
      <w:proofErr w:type="spellStart"/>
      <w:r w:rsidRPr="008A0F3B">
        <w:rPr>
          <w:rFonts w:ascii="Arial" w:eastAsia="Times New Roman" w:hAnsi="Arial" w:cs="Arial"/>
          <w:color w:val="222222"/>
          <w:sz w:val="24"/>
          <w:szCs w:val="24"/>
          <w:shd w:val="clear" w:color="auto" w:fill="FFFFFF"/>
          <w:lang w:eastAsia="el-GR"/>
        </w:rPr>
        <w:t>περιβαλλοντοκτόνο</w:t>
      </w:r>
      <w:proofErr w:type="spellEnd"/>
      <w:r w:rsidRPr="008A0F3B">
        <w:rPr>
          <w:rFonts w:ascii="Arial" w:eastAsia="Times New Roman" w:hAnsi="Arial" w:cs="Arial"/>
          <w:color w:val="222222"/>
          <w:sz w:val="24"/>
          <w:szCs w:val="24"/>
          <w:shd w:val="clear" w:color="auto" w:fill="FFFFFF"/>
          <w:lang w:eastAsia="el-GR"/>
        </w:rPr>
        <w:t xml:space="preserve"> νόμο στηριζόμενη αποκλειστικά στην κυβερνητική πλειοψηφία. Αυτό ήταν δικαίωμα της. Δεν είναι δικαίωμά της, όμως, να καταπατά τα δικαιώματα, στην ουσία να απαγορεύει οποιαδήποτε αντίδραση και να προσαγάγει οποιονδήποτε αντιδρά στα νομοσχέδια που φέρνει. Αυτό αποτελεί πραγματικά ένα κτύπημα στη δημοκρατία.</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Θα είμαι συγκεκριμένος. Στις 4 Μαΐου, ημέρα συζήτησης στην Ολομέλεια για την ψηφοφορία του </w:t>
      </w:r>
      <w:proofErr w:type="spellStart"/>
      <w:r w:rsidRPr="008A0F3B">
        <w:rPr>
          <w:rFonts w:ascii="Arial" w:eastAsia="Times New Roman" w:hAnsi="Arial" w:cs="Arial"/>
          <w:color w:val="222222"/>
          <w:sz w:val="24"/>
          <w:szCs w:val="24"/>
          <w:shd w:val="clear" w:color="auto" w:fill="FFFFFF"/>
          <w:lang w:eastAsia="el-GR"/>
        </w:rPr>
        <w:t>περιβαλλοντοκτόνου</w:t>
      </w:r>
      <w:proofErr w:type="spellEnd"/>
      <w:r w:rsidRPr="008A0F3B">
        <w:rPr>
          <w:rFonts w:ascii="Arial" w:eastAsia="Times New Roman" w:hAnsi="Arial" w:cs="Arial"/>
          <w:color w:val="222222"/>
          <w:sz w:val="24"/>
          <w:szCs w:val="24"/>
          <w:shd w:val="clear" w:color="auto" w:fill="FFFFFF"/>
          <w:lang w:eastAsia="el-GR"/>
        </w:rPr>
        <w:t xml:space="preserve"> νόμου, αστυνομικές δυνάμεις με εντολές άνωθεν, πήγαν στους δεκαοκτώ διαμαρτυρόμενους, που είχαν μείνει μετά την διαδήλωση για ολονυχτία έξω από τη Βουλή, και τους έκαναν έλεγχο ταυτότητας. Οι άνθρωποι αυτοί ήταν ξεκάθαρο τι έκαναν εκεί, είχαν πλακάτ, κάθονταν ειρηνικά και διαμαρτύρονταν για το πολυνομοσχέδιο που συζητείτο στη Βουλή. Στη συνέχεια, παρ’ όλο που είχαν ταυτότητες, </w:t>
      </w:r>
      <w:proofErr w:type="spellStart"/>
      <w:r w:rsidRPr="008A0F3B">
        <w:rPr>
          <w:rFonts w:ascii="Arial" w:eastAsia="Times New Roman" w:hAnsi="Arial" w:cs="Arial"/>
          <w:color w:val="222222"/>
          <w:sz w:val="24"/>
          <w:szCs w:val="24"/>
          <w:shd w:val="clear" w:color="auto" w:fill="FFFFFF"/>
          <w:lang w:eastAsia="el-GR"/>
        </w:rPr>
        <w:t>προσήχθησαν</w:t>
      </w:r>
      <w:proofErr w:type="spellEnd"/>
      <w:r w:rsidRPr="008A0F3B">
        <w:rPr>
          <w:rFonts w:ascii="Arial" w:eastAsia="Times New Roman" w:hAnsi="Arial" w:cs="Arial"/>
          <w:color w:val="222222"/>
          <w:sz w:val="24"/>
          <w:szCs w:val="24"/>
          <w:shd w:val="clear" w:color="auto" w:fill="FFFFFF"/>
          <w:lang w:eastAsia="el-GR"/>
        </w:rPr>
        <w:t xml:space="preserve"> με κλούβα εν μέσω </w:t>
      </w:r>
      <w:proofErr w:type="spellStart"/>
      <w:r w:rsidRPr="008A0F3B">
        <w:rPr>
          <w:rFonts w:ascii="Arial" w:eastAsia="Times New Roman" w:hAnsi="Arial" w:cs="Arial"/>
          <w:color w:val="222222"/>
          <w:sz w:val="24"/>
          <w:szCs w:val="24"/>
          <w:shd w:val="clear" w:color="auto" w:fill="FFFFFF"/>
          <w:lang w:eastAsia="el-GR"/>
        </w:rPr>
        <w:t>κορωνοϊού</w:t>
      </w:r>
      <w:proofErr w:type="spellEnd"/>
      <w:r w:rsidRPr="008A0F3B">
        <w:rPr>
          <w:rFonts w:ascii="Arial" w:eastAsia="Times New Roman" w:hAnsi="Arial" w:cs="Arial"/>
          <w:color w:val="222222"/>
          <w:sz w:val="24"/>
          <w:szCs w:val="24"/>
          <w:shd w:val="clear" w:color="auto" w:fill="FFFFFF"/>
          <w:lang w:eastAsia="el-GR"/>
        </w:rPr>
        <w:t xml:space="preserve"> στο τμήμα και όταν τελείωσε η διαδικασία, γιατί όλοι είχαν ταυτότητες και ήταν πολίτες χωρίς να υπάρχει κάποιο άλλο ζήτημα να εκκρεμεί εναντίον τους νομικά, γύρισαν στο Σύνταγμα, όπου τους απαγορεύτηκε από την αστυνομία να συνεχίσουν τη διαδήλωση. </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Ολοκληρώνω, κύριε Πρόεδρε.</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lastRenderedPageBreak/>
        <w:t>Τις επόμενες μέρες συνεχίστηκε η διαμαρτυρία, που τους καλούσαν τα όργανα της Αστυνομίας να αποχωρήσουν με την απειλή ότι διαφορετικά θα προσαχθούν στο τμήμα. Την όγδοη μέρα αστυνομικός της ασφάλειας της Βουλής αφαίρεσε δύο πλακάτ από διαμαρτυρόμενο πολίτη, τη δέκατη μέρα ζητήθηκε να αποχωρήσουν -και πάλι χωρίς καμμία δικαιολογία-, ενώ σε μία πολίτη, η οποία διαμαρτυρόταν και κατά τη διάρκεια της ημέρας, έγινε προσαγωγή τρεις φορές χωρίς κανέναν λόγο στο αστυνομικό τμήμα.</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Είναι γνωστές αυτές οι μέθοδοι, κύριε Υπουργέ, αλλά είναι γνωστές από άλλες εποχές. Γι’ αυτό πραγματικά θέλω να σας καλέσω να το σταματήσετε, να δεσμευτείτε ότι θα σταματήσουν και να δεσμευτείτε ότι θα σταματήσει οποιαδήποτε δίωξη σε οποιονδήποτε πολίτη που διαμαρτύρεται απλά, ειρηνικά απέναντι στις κυβερνητικές πολιτικές που έχουν καταδικαστεί και είναι </w:t>
      </w:r>
      <w:proofErr w:type="spellStart"/>
      <w:r w:rsidRPr="008A0F3B">
        <w:rPr>
          <w:rFonts w:ascii="Arial" w:eastAsia="Times New Roman" w:hAnsi="Arial" w:cs="Arial"/>
          <w:color w:val="222222"/>
          <w:sz w:val="24"/>
          <w:szCs w:val="24"/>
          <w:shd w:val="clear" w:color="auto" w:fill="FFFFFF"/>
          <w:lang w:eastAsia="el-GR"/>
        </w:rPr>
        <w:t>απονομιμοποιημένες</w:t>
      </w:r>
      <w:proofErr w:type="spellEnd"/>
      <w:r w:rsidRPr="008A0F3B">
        <w:rPr>
          <w:rFonts w:ascii="Arial" w:eastAsia="Times New Roman" w:hAnsi="Arial" w:cs="Arial"/>
          <w:color w:val="222222"/>
          <w:sz w:val="24"/>
          <w:szCs w:val="24"/>
          <w:shd w:val="clear" w:color="auto" w:fill="FFFFFF"/>
          <w:lang w:eastAsia="el-GR"/>
        </w:rPr>
        <w:t xml:space="preserve"> κοινωνικά.</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222222"/>
          <w:sz w:val="24"/>
          <w:szCs w:val="24"/>
          <w:shd w:val="clear" w:color="auto" w:fill="FFFFFF"/>
          <w:lang w:eastAsia="el-GR"/>
        </w:rPr>
        <w:t xml:space="preserve">ΠΡΟΕΔΡΕΥΩΝ (Γεώργιος </w:t>
      </w:r>
      <w:proofErr w:type="spellStart"/>
      <w:r w:rsidRPr="008A0F3B">
        <w:rPr>
          <w:rFonts w:ascii="Arial" w:eastAsia="Times New Roman" w:hAnsi="Arial" w:cs="Arial"/>
          <w:b/>
          <w:color w:val="222222"/>
          <w:sz w:val="24"/>
          <w:szCs w:val="24"/>
          <w:shd w:val="clear" w:color="auto" w:fill="FFFFFF"/>
          <w:lang w:eastAsia="el-GR"/>
        </w:rPr>
        <w:t>Λαμπρούλης</w:t>
      </w:r>
      <w:proofErr w:type="spellEnd"/>
      <w:r w:rsidRPr="008A0F3B">
        <w:rPr>
          <w:rFonts w:ascii="Arial" w:eastAsia="Times New Roman" w:hAnsi="Arial" w:cs="Arial"/>
          <w:b/>
          <w:color w:val="222222"/>
          <w:sz w:val="24"/>
          <w:szCs w:val="24"/>
          <w:shd w:val="clear" w:color="auto" w:fill="FFFFFF"/>
          <w:lang w:eastAsia="el-GR"/>
        </w:rPr>
        <w:t>):</w:t>
      </w:r>
      <w:r w:rsidRPr="008A0F3B">
        <w:rPr>
          <w:rFonts w:ascii="Arial" w:eastAsia="Times New Roman" w:hAnsi="Arial" w:cs="Arial"/>
          <w:color w:val="222222"/>
          <w:sz w:val="24"/>
          <w:szCs w:val="24"/>
          <w:shd w:val="clear" w:color="auto" w:fill="FFFFFF"/>
          <w:lang w:eastAsia="el-GR"/>
        </w:rPr>
        <w:t xml:space="preserve"> Κύριε Υπουργέ, έχετε τον λόγο.</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111111"/>
          <w:sz w:val="24"/>
          <w:szCs w:val="24"/>
          <w:lang w:eastAsia="el-GR"/>
        </w:rPr>
        <w:t xml:space="preserve">ΕΛΕΥΘΕΡΙΟΣ ΟΙΚΟΝΟΜΟΥ (Υφυπουργός Προστασίας του Πολίτη): </w:t>
      </w:r>
      <w:r w:rsidRPr="008A0F3B">
        <w:rPr>
          <w:rFonts w:ascii="Arial" w:eastAsia="Times New Roman" w:hAnsi="Arial" w:cs="Arial"/>
          <w:color w:val="111111"/>
          <w:sz w:val="24"/>
          <w:szCs w:val="24"/>
          <w:lang w:eastAsia="el-GR"/>
        </w:rPr>
        <w:t>Κύριε Πρόεδρε, κ</w:t>
      </w:r>
      <w:r w:rsidRPr="008A0F3B">
        <w:rPr>
          <w:rFonts w:ascii="Arial" w:eastAsia="Times New Roman" w:hAnsi="Arial" w:cs="Arial"/>
          <w:color w:val="222222"/>
          <w:sz w:val="24"/>
          <w:szCs w:val="24"/>
          <w:shd w:val="clear" w:color="auto" w:fill="FFFFFF"/>
          <w:lang w:eastAsia="el-GR"/>
        </w:rPr>
        <w:t xml:space="preserve">υρίες και κύριοι Βουλευτές, τη Δευτέρα 4 Μαΐου 2020 και ενώ ήταν σε εξέλιξη στη Βουλή η συζήτηση του νομοσχεδίου του Υπουργείου Περιβάλλοντος και Ενέργειας, πραγματοποιήθηκε έξω από τη Βουλή των Ελλήνων ειρηνική συγκέντρωση εξακοσίων περίπου ατόμων, μελών </w:t>
      </w:r>
      <w:r w:rsidRPr="008A0F3B">
        <w:rPr>
          <w:rFonts w:ascii="Arial" w:eastAsia="Times New Roman" w:hAnsi="Arial" w:cs="Arial"/>
          <w:color w:val="222222"/>
          <w:sz w:val="24"/>
          <w:szCs w:val="24"/>
          <w:shd w:val="clear" w:color="auto" w:fill="FFFFFF"/>
          <w:lang w:eastAsia="el-GR"/>
        </w:rPr>
        <w:lastRenderedPageBreak/>
        <w:t>συλλογικοτήτων, με έμφαση σε θέματα κλιματικής αλλαγής. Σχεδόν όλα τα άτομα αποχώρησαν από το σημείο στις 21.15΄ με εξαίρεση δεκαέξι άτομα τα οποία παρέμειναν μπροστά από το Μνημείο του Αγνώστου Στρατιώτη. Στην 1.45΄ της 5</w:t>
      </w:r>
      <w:r w:rsidRPr="008A0F3B">
        <w:rPr>
          <w:rFonts w:ascii="Arial" w:eastAsia="Times New Roman" w:hAnsi="Arial" w:cs="Arial"/>
          <w:color w:val="222222"/>
          <w:sz w:val="24"/>
          <w:szCs w:val="24"/>
          <w:shd w:val="clear" w:color="auto" w:fill="FFFFFF"/>
          <w:vertAlign w:val="superscript"/>
          <w:lang w:eastAsia="el-GR"/>
        </w:rPr>
        <w:t xml:space="preserve">ης </w:t>
      </w:r>
      <w:r w:rsidRPr="008A0F3B">
        <w:rPr>
          <w:rFonts w:ascii="Arial" w:eastAsia="Times New Roman" w:hAnsi="Arial" w:cs="Arial"/>
          <w:color w:val="222222"/>
          <w:sz w:val="24"/>
          <w:szCs w:val="24"/>
          <w:shd w:val="clear" w:color="auto" w:fill="FFFFFF"/>
          <w:lang w:eastAsia="el-GR"/>
        </w:rPr>
        <w:t xml:space="preserve">Μαΐου 2020 τα άτομα αυτά </w:t>
      </w:r>
      <w:proofErr w:type="spellStart"/>
      <w:r w:rsidRPr="008A0F3B">
        <w:rPr>
          <w:rFonts w:ascii="Arial" w:eastAsia="Times New Roman" w:hAnsi="Arial" w:cs="Arial"/>
          <w:color w:val="222222"/>
          <w:sz w:val="24"/>
          <w:szCs w:val="24"/>
          <w:shd w:val="clear" w:color="auto" w:fill="FFFFFF"/>
          <w:lang w:eastAsia="el-GR"/>
        </w:rPr>
        <w:t>προσήχθησαν</w:t>
      </w:r>
      <w:proofErr w:type="spellEnd"/>
      <w:r w:rsidRPr="008A0F3B">
        <w:rPr>
          <w:rFonts w:ascii="Arial" w:eastAsia="Times New Roman" w:hAnsi="Arial" w:cs="Arial"/>
          <w:color w:val="222222"/>
          <w:sz w:val="24"/>
          <w:szCs w:val="24"/>
          <w:shd w:val="clear" w:color="auto" w:fill="FFFFFF"/>
          <w:lang w:eastAsia="el-GR"/>
        </w:rPr>
        <w:t xml:space="preserve"> στο αστυνομικό τμήμα Συντάγματος για εξακρίβωση των στοιχείων της ταυτότητας τους. Αξίζει να σημειωθεί ότι η προσαγωγή πολιτών στο αστυνομικό κατάστημα προς εξακρίβωση της ταυτότητάς τους προβλέπεται στο πλαίσιο της προληπτικής και κατασταλτικής δράσης της Αστυνομίας από την κείμενη νομοθεσία, σύμφωνα με το άρθρο 74 του π.δ.141/1991. Υπογραμμίζεται δε ότι η κατοχή και επίδειξη του δελτίου αστυνομικής ταυτότητας κατά τον έλεγχο δεν στερεί από τον αστυνομικό το δικαίωμα και την υποχρέωση να προσάγει στο αστυνομικό κατάστημα τον ελεγχόμενο και όπως γνωρίζετε για τα συγκεκριμένα άτομα, αφού ολοκληρώθηκε ο σχετικός έλεγχος, </w:t>
      </w:r>
      <w:proofErr w:type="spellStart"/>
      <w:r w:rsidRPr="008A0F3B">
        <w:rPr>
          <w:rFonts w:ascii="Arial" w:eastAsia="Times New Roman" w:hAnsi="Arial" w:cs="Arial"/>
          <w:color w:val="222222"/>
          <w:sz w:val="24"/>
          <w:szCs w:val="24"/>
          <w:shd w:val="clear" w:color="auto" w:fill="FFFFFF"/>
          <w:lang w:eastAsia="el-GR"/>
        </w:rPr>
        <w:t>αφέθησαν</w:t>
      </w:r>
      <w:proofErr w:type="spellEnd"/>
      <w:r w:rsidRPr="008A0F3B">
        <w:rPr>
          <w:rFonts w:ascii="Arial" w:eastAsia="Times New Roman" w:hAnsi="Arial" w:cs="Arial"/>
          <w:color w:val="222222"/>
          <w:sz w:val="24"/>
          <w:szCs w:val="24"/>
          <w:shd w:val="clear" w:color="auto" w:fill="FFFFFF"/>
          <w:lang w:eastAsia="el-GR"/>
        </w:rPr>
        <w:t xml:space="preserve"> ελεύθεροι και δεν δημιουργήθηκε κανένα άλλο θέμα.</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Ευχαριστώ.</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222222"/>
          <w:sz w:val="24"/>
          <w:szCs w:val="24"/>
          <w:shd w:val="clear" w:color="auto" w:fill="FFFFFF"/>
          <w:lang w:eastAsia="el-GR"/>
        </w:rPr>
        <w:t xml:space="preserve">ΠΡΟΕΔΡΕΥΩΝ (Γεώργιος </w:t>
      </w:r>
      <w:proofErr w:type="spellStart"/>
      <w:r w:rsidRPr="008A0F3B">
        <w:rPr>
          <w:rFonts w:ascii="Arial" w:eastAsia="Times New Roman" w:hAnsi="Arial" w:cs="Arial"/>
          <w:b/>
          <w:color w:val="222222"/>
          <w:sz w:val="24"/>
          <w:szCs w:val="24"/>
          <w:shd w:val="clear" w:color="auto" w:fill="FFFFFF"/>
          <w:lang w:eastAsia="el-GR"/>
        </w:rPr>
        <w:t>Λαμπρούλης</w:t>
      </w:r>
      <w:proofErr w:type="spellEnd"/>
      <w:r w:rsidRPr="008A0F3B">
        <w:rPr>
          <w:rFonts w:ascii="Arial" w:eastAsia="Times New Roman" w:hAnsi="Arial" w:cs="Arial"/>
          <w:b/>
          <w:color w:val="222222"/>
          <w:sz w:val="24"/>
          <w:szCs w:val="24"/>
          <w:shd w:val="clear" w:color="auto" w:fill="FFFFFF"/>
          <w:lang w:eastAsia="el-GR"/>
        </w:rPr>
        <w:t>):</w:t>
      </w:r>
      <w:r w:rsidRPr="008A0F3B">
        <w:rPr>
          <w:rFonts w:ascii="Arial" w:eastAsia="Times New Roman" w:hAnsi="Arial" w:cs="Arial"/>
          <w:color w:val="222222"/>
          <w:sz w:val="24"/>
          <w:szCs w:val="24"/>
          <w:shd w:val="clear" w:color="auto" w:fill="FFFFFF"/>
          <w:lang w:eastAsia="el-GR"/>
        </w:rPr>
        <w:t xml:space="preserve"> Κύριε Αρσένη, έχετε τον λόγο για τη δευτερολογία σας.</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222222"/>
          <w:sz w:val="24"/>
          <w:szCs w:val="24"/>
          <w:shd w:val="clear" w:color="auto" w:fill="FFFFFF"/>
          <w:lang w:eastAsia="el-GR"/>
        </w:rPr>
        <w:t>ΚΡΙΤΩΝ - ΗΛΙΑΣ ΑΡΣΕΝΗΣ:</w:t>
      </w:r>
      <w:r w:rsidRPr="008A0F3B">
        <w:rPr>
          <w:rFonts w:ascii="Arial" w:eastAsia="Times New Roman" w:hAnsi="Arial" w:cs="Arial"/>
          <w:color w:val="222222"/>
          <w:sz w:val="24"/>
          <w:szCs w:val="24"/>
          <w:shd w:val="clear" w:color="auto" w:fill="FFFFFF"/>
          <w:lang w:eastAsia="el-GR"/>
        </w:rPr>
        <w:t xml:space="preserve"> Ευχαριστώ, κύριε Πρόεδρε.</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Κύριε Υφυπουργέ, προφανώς και ξέρουμε ότι είναι στη διακριτική ευχέρεια της Αστυνομίας να προσαγάγει κάποιον άνθρωπο για έλεγχο </w:t>
      </w:r>
      <w:r w:rsidRPr="008A0F3B">
        <w:rPr>
          <w:rFonts w:ascii="Arial" w:eastAsia="Times New Roman" w:hAnsi="Arial" w:cs="Arial"/>
          <w:color w:val="222222"/>
          <w:sz w:val="24"/>
          <w:szCs w:val="24"/>
          <w:shd w:val="clear" w:color="auto" w:fill="FFFFFF"/>
          <w:lang w:eastAsia="el-GR"/>
        </w:rPr>
        <w:lastRenderedPageBreak/>
        <w:t>ταυτότητας. Καταλαβαίνουμε, όμως, ότι αυτό δεν γίνεται κατά κόρον και έγινε επιλεκτικά σε αυτή την περίπτωση. Να θυμίσουμε ότι ήταν προφανές τι έκαναν αυτοί οι άνθρωποι στο Σύνταγμα. Είχαν όλοι πάνω τους ταυτότητες και γι’ αυτό αφέθηκαν στη συνέχεια ελεύθεροι και ήταν ξεκάθαρο ότι υπήρχαν άνωθεν εντολές.</w:t>
      </w:r>
    </w:p>
    <w:p w:rsidR="008A0F3B" w:rsidRPr="008A0F3B" w:rsidRDefault="008A0F3B" w:rsidP="008A0F3B">
      <w:pPr>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Arial"/>
          <w:color w:val="222222"/>
          <w:sz w:val="24"/>
          <w:szCs w:val="24"/>
          <w:shd w:val="clear" w:color="auto" w:fill="FFFFFF"/>
          <w:lang w:eastAsia="el-GR"/>
        </w:rPr>
        <w:t xml:space="preserve">Θέλω να είμαι ξεκάθαρος και παρακαλώ να μου απαντήσετε. Οι εντολές αυτές ήταν από τον κ. Χατζηδάκη;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Σας ζήτησε ο κ. Χατζηδάκης,</w:t>
      </w:r>
      <w:r w:rsidRPr="008A0F3B">
        <w:rPr>
          <w:rFonts w:ascii="Arial" w:eastAsia="Times New Roman" w:hAnsi="Arial" w:cs="Arial"/>
          <w:b/>
          <w:color w:val="222222"/>
          <w:sz w:val="24"/>
          <w:szCs w:val="24"/>
          <w:shd w:val="clear" w:color="auto" w:fill="FFFFFF"/>
          <w:lang w:eastAsia="el-GR"/>
        </w:rPr>
        <w:t xml:space="preserve"> </w:t>
      </w:r>
      <w:r w:rsidRPr="008A0F3B">
        <w:rPr>
          <w:rFonts w:ascii="Arial" w:eastAsia="Times New Roman" w:hAnsi="Arial" w:cs="Arial"/>
          <w:color w:val="222222"/>
          <w:sz w:val="24"/>
          <w:szCs w:val="24"/>
          <w:shd w:val="clear" w:color="auto" w:fill="FFFFFF"/>
          <w:lang w:eastAsia="el-GR"/>
        </w:rPr>
        <w:t>ο Υπουργός Περιβάλλοντος να γίνει η διάλυση αυτής της ειρηνικής ολονύχτιας διαμαρτυρίας; Αν όχι, ποιος το έκανε; Το κάνατε εσείς προσωπικά; Το έκανε ο κ. Χρυσοχοΐδης; Ποιος αυτή τη στιγμή σε αυτή την Κυβέρνηση έχει βάλει σαν στόχο τη διάλυση και την εξόντωση οποιουδήποτε αντιδρά; Γιατί το να έχεις δεκαοκτώ νέους πολίτες που αντιδρούν φιλειρηνικά στο Σύνταγμα και να τους πηγαίνεις σε μια κλούβα για έλεγχο ταυτότητας και όταν μετά απελευθερώνονται να τους απαγορεύεις να συνεχίσουν τη διαμαρτυρία τους, είναι στην ουσία απαγόρευση διαμαρτυρίας σε οποιονδήποτε μας ενοχλεί.</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Σας καλούμε να μας πείτε αν ο κ. Χατζηδάκης ήταν αυτός που έδωσε αυτή την εντολή και αν όχι, ποιος από την πολιτική ηγεσία την έδωσε. Επίσης, σας καλούμε να δεσμευτείτε ότι αυτά θα σταματήσουν, γιατί πραγματικά βάζετε τη δημοκρατία σε κίνδυνο.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lastRenderedPageBreak/>
        <w:t>Έχετε δικαίωμα, βεβαίως, να περνάτε τους νόμους με την κυβερνητική πλειοψηφία. Δεν έχετε δικαίωμα να φιμώνετε τους πολίτες. Είναι κατοχυρωμένο δικαίωμα. Οι άνθρωποι αυτοί υπερασπίζονται το Σύνταγμα, το άρθρο 24.</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Ο νόμος αυτός είναι αντισυνταγματικός. Μας το είπε ο Συνήγορος του Πολίτη. Θα πέσει στο συνταγματικό μας δικαστήριο, στο Συμβούλιο της Επικρατείας. Όμως, οι άνθρωποι που έρχονται να υπερασπιστούν το Σύνταγμα και τη δημοκρατία δεν μπορεί να διώκονται χρησιμοποιώντας το περιθώριο που σας δίνει, βέβαια, ο νόμος καταχρηστικά. Αυτό λέγεται κατάχρηση εξουσίας. Και όταν χρησιμοποιείται αυτό απέναντι στους ανθρώπους που μας ενοχλούν, λέγεται καταστολή δημοκρατίας.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222222"/>
          <w:sz w:val="24"/>
          <w:szCs w:val="24"/>
          <w:shd w:val="clear" w:color="auto" w:fill="FFFFFF"/>
          <w:lang w:eastAsia="el-GR"/>
        </w:rPr>
        <w:t xml:space="preserve">ΠΡΟΕΔΡΕΥΩΝ (Γεώργιος </w:t>
      </w:r>
      <w:proofErr w:type="spellStart"/>
      <w:r w:rsidRPr="008A0F3B">
        <w:rPr>
          <w:rFonts w:ascii="Arial" w:eastAsia="Times New Roman" w:hAnsi="Arial" w:cs="Arial"/>
          <w:b/>
          <w:color w:val="222222"/>
          <w:sz w:val="24"/>
          <w:szCs w:val="24"/>
          <w:shd w:val="clear" w:color="auto" w:fill="FFFFFF"/>
          <w:lang w:eastAsia="el-GR"/>
        </w:rPr>
        <w:t>Λαμπρούλης</w:t>
      </w:r>
      <w:proofErr w:type="spellEnd"/>
      <w:r w:rsidRPr="008A0F3B">
        <w:rPr>
          <w:rFonts w:ascii="Arial" w:eastAsia="Times New Roman" w:hAnsi="Arial" w:cs="Arial"/>
          <w:b/>
          <w:color w:val="222222"/>
          <w:sz w:val="24"/>
          <w:szCs w:val="24"/>
          <w:shd w:val="clear" w:color="auto" w:fill="FFFFFF"/>
          <w:lang w:eastAsia="el-GR"/>
        </w:rPr>
        <w:t>):</w:t>
      </w:r>
      <w:r w:rsidRPr="008A0F3B">
        <w:rPr>
          <w:rFonts w:ascii="Arial" w:eastAsia="Times New Roman" w:hAnsi="Arial" w:cs="Arial"/>
          <w:color w:val="222222"/>
          <w:sz w:val="24"/>
          <w:szCs w:val="24"/>
          <w:shd w:val="clear" w:color="auto" w:fill="FFFFFF"/>
          <w:lang w:eastAsia="el-GR"/>
        </w:rPr>
        <w:t xml:space="preserve"> Κύριε Οικονόμου, έχετε τον λόγο.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111111"/>
          <w:sz w:val="24"/>
          <w:szCs w:val="24"/>
          <w:lang w:eastAsia="el-GR"/>
        </w:rPr>
        <w:t xml:space="preserve">ΕΛΕΥΘΕΡΙΟΣ ΟΙΚΟΝΟΜΟΥ (Υφυπουργός Προστασίας του Πολίτη): </w:t>
      </w:r>
      <w:r w:rsidRPr="008A0F3B">
        <w:rPr>
          <w:rFonts w:ascii="Arial" w:eastAsia="Times New Roman" w:hAnsi="Arial" w:cs="Arial"/>
          <w:color w:val="111111"/>
          <w:sz w:val="24"/>
          <w:szCs w:val="24"/>
          <w:lang w:eastAsia="el-GR"/>
        </w:rPr>
        <w:t xml:space="preserve">Κύριε Πρόεδρε, για μία ακόμα φορά σήμερα το Υπουργείο Προστασίας </w:t>
      </w:r>
      <w:r w:rsidRPr="008A0F3B">
        <w:rPr>
          <w:rFonts w:ascii="Arial" w:eastAsia="Times New Roman" w:hAnsi="Arial" w:cs="Arial"/>
          <w:color w:val="222222"/>
          <w:sz w:val="24"/>
          <w:szCs w:val="24"/>
          <w:shd w:val="clear" w:color="auto" w:fill="FFFFFF"/>
          <w:lang w:eastAsia="el-GR"/>
        </w:rPr>
        <w:t xml:space="preserve">του Πολίτη βρίσκεται στη δυσάρεστη θέση να υπενθυμίσει τα προφανή. Ας γίνω, λοιπόν, πιο συγκεκριμένος.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Η πολιτική διαμαρτυρία ούτε μπορεί ούτε πρέπει να τιμωρείται. Θέλω να είμαι απολύτως σαφής και ξεκάθαρος σε αυτό έναντι οποιουδήποτε υπαινιγμού ότι επιχειρείται κάποιου είδους περιστολή στην εξάσκηση αυτού του θεμελιώδους δικαιώματος συνταγματικά προστατευόμενου. Οι ενέργειες και τα </w:t>
      </w:r>
      <w:r w:rsidRPr="008A0F3B">
        <w:rPr>
          <w:rFonts w:ascii="Arial" w:eastAsia="Times New Roman" w:hAnsi="Arial" w:cs="Arial"/>
          <w:color w:val="222222"/>
          <w:sz w:val="24"/>
          <w:szCs w:val="24"/>
          <w:shd w:val="clear" w:color="auto" w:fill="FFFFFF"/>
          <w:lang w:eastAsia="el-GR"/>
        </w:rPr>
        <w:lastRenderedPageBreak/>
        <w:t xml:space="preserve">μέτρα που ελήφθησαν είχαν ως αποκλειστικό γνώμονα τα μέτρα προστασίας που οφείλουν να τηρούν όλοι οι πολίτες και τα οποία περιγράφονται με απολύτως ξεκάθαρο τρόπο στο σύνολο των νομοθετικών πράξεων για την επιτυχημένη αντιμετώπιση της πανδημίας του </w:t>
      </w:r>
      <w:r w:rsidRPr="008A0F3B">
        <w:rPr>
          <w:rFonts w:ascii="Arial" w:eastAsia="Times New Roman" w:hAnsi="Arial" w:cs="Arial"/>
          <w:color w:val="222222"/>
          <w:sz w:val="24"/>
          <w:szCs w:val="24"/>
          <w:shd w:val="clear" w:color="auto" w:fill="FFFFFF"/>
          <w:lang w:val="en-US" w:eastAsia="el-GR"/>
        </w:rPr>
        <w:t>COVID</w:t>
      </w:r>
      <w:r w:rsidRPr="008A0F3B">
        <w:rPr>
          <w:rFonts w:ascii="Arial" w:eastAsia="Times New Roman" w:hAnsi="Arial" w:cs="Arial"/>
          <w:color w:val="222222"/>
          <w:sz w:val="24"/>
          <w:szCs w:val="24"/>
          <w:shd w:val="clear" w:color="auto" w:fill="FFFFFF"/>
          <w:lang w:eastAsia="el-GR"/>
        </w:rPr>
        <w:t>-19 και ειδικότερα εκείνες τις ρυθμίσεις που άπτονται του ζητήματος των κοινωνικών συναθροίσεων.</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Θα επιχειρήσω, λοιπόν, για μια ακόμη φορά να υπογραμμίσω την επιτακτική ανάγκη να αποφεύγουμε κάθε λογικό άλμα που αναπόφευκτα οδηγεί σε παρερμηνείες των προθέσεων, αλλά και των ενεργειών των στελεχών της Ελληνικής Αστυνομίας, τα οποία ομολογουμένως επιχειρούν καθημερινά σε ένα εξαιρετικά απαιτητικό περιβάλλον.</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Σας καλώ με αυτόν τον τρόπο να συμβάλετε στη διαφύλαξη του ρόλου και της αποστολής των γυναικών και ανδρών της Ελληνικής Αστυνομίας σε μια ιδιαίτερη κρίσιμη περίοδο για τη χώρα μας, που η ενότητα εντός και εκτός του Κοινοβουλίου είναι </w:t>
      </w:r>
      <w:proofErr w:type="spellStart"/>
      <w:r w:rsidRPr="008A0F3B">
        <w:rPr>
          <w:rFonts w:ascii="Arial" w:eastAsia="Times New Roman" w:hAnsi="Arial" w:cs="Arial"/>
          <w:color w:val="222222"/>
          <w:sz w:val="24"/>
          <w:szCs w:val="24"/>
          <w:shd w:val="clear" w:color="auto" w:fill="FFFFFF"/>
          <w:lang w:eastAsia="el-GR"/>
        </w:rPr>
        <w:t>προαπαιτούμενο</w:t>
      </w:r>
      <w:proofErr w:type="spellEnd"/>
      <w:r w:rsidRPr="008A0F3B">
        <w:rPr>
          <w:rFonts w:ascii="Arial" w:eastAsia="Times New Roman" w:hAnsi="Arial" w:cs="Arial"/>
          <w:color w:val="222222"/>
          <w:sz w:val="24"/>
          <w:szCs w:val="24"/>
          <w:shd w:val="clear" w:color="auto" w:fill="FFFFFF"/>
          <w:lang w:eastAsia="el-GR"/>
        </w:rPr>
        <w:t>.</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Ευχαριστώ.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222222"/>
          <w:sz w:val="24"/>
          <w:szCs w:val="24"/>
          <w:shd w:val="clear" w:color="auto" w:fill="FFFFFF"/>
          <w:lang w:eastAsia="el-GR"/>
        </w:rPr>
        <w:t xml:space="preserve">ΠΡΟΕΔΡΕΥΩΝ (Γεώργιος </w:t>
      </w:r>
      <w:proofErr w:type="spellStart"/>
      <w:r w:rsidRPr="008A0F3B">
        <w:rPr>
          <w:rFonts w:ascii="Arial" w:eastAsia="Times New Roman" w:hAnsi="Arial" w:cs="Arial"/>
          <w:b/>
          <w:color w:val="222222"/>
          <w:sz w:val="24"/>
          <w:szCs w:val="24"/>
          <w:shd w:val="clear" w:color="auto" w:fill="FFFFFF"/>
          <w:lang w:eastAsia="el-GR"/>
        </w:rPr>
        <w:t>Λαμπρούλης</w:t>
      </w:r>
      <w:proofErr w:type="spellEnd"/>
      <w:r w:rsidRPr="008A0F3B">
        <w:rPr>
          <w:rFonts w:ascii="Arial" w:eastAsia="Times New Roman" w:hAnsi="Arial" w:cs="Arial"/>
          <w:b/>
          <w:color w:val="222222"/>
          <w:sz w:val="24"/>
          <w:szCs w:val="24"/>
          <w:shd w:val="clear" w:color="auto" w:fill="FFFFFF"/>
          <w:lang w:eastAsia="el-GR"/>
        </w:rPr>
        <w:t>):</w:t>
      </w:r>
      <w:r w:rsidRPr="008A0F3B">
        <w:rPr>
          <w:rFonts w:ascii="Arial" w:eastAsia="Times New Roman" w:hAnsi="Arial" w:cs="Arial"/>
          <w:color w:val="222222"/>
          <w:sz w:val="24"/>
          <w:szCs w:val="24"/>
          <w:shd w:val="clear" w:color="auto" w:fill="FFFFFF"/>
          <w:lang w:eastAsia="el-GR"/>
        </w:rPr>
        <w:t xml:space="preserve"> Ευχαριστούμε τον κύριο Υπουργό.</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Κυρίες και κύριοι συνάδελφοι, πριν περάσουμε στην τελευταία επίκαιρη ερώτηση, επιτρέψτε μου μια ανακοίνωση.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lastRenderedPageBreak/>
        <w:t xml:space="preserve">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οι Υπουργοί Επικρατείας, ο Αναπληρωτής Υπουργός Εξωτερικών, καθώς και ο Υφυπουργός στον Πρωθυπουργό και ο Υφυπουργός Πολιτισμού και Αθλητισμού κατέθεσαν στις 20 Μαΐου 2020 σχέδιο νόμου: «Κύρωση, πρώτον, της από 13 Απριλίου 2020 πράξης νομοθετικού περιεχομένου «Μέτρα για την αντιμετώπιση των συνεχιζόμενων συνεπειών της πανδημίας του </w:t>
      </w:r>
      <w:proofErr w:type="spellStart"/>
      <w:r w:rsidRPr="008A0F3B">
        <w:rPr>
          <w:rFonts w:ascii="Arial" w:eastAsia="Times New Roman" w:hAnsi="Arial" w:cs="Arial"/>
          <w:color w:val="222222"/>
          <w:sz w:val="24"/>
          <w:szCs w:val="24"/>
          <w:shd w:val="clear" w:color="auto" w:fill="FFFFFF"/>
          <w:lang w:eastAsia="el-GR"/>
        </w:rPr>
        <w:t>κορωνοϊού</w:t>
      </w:r>
      <w:proofErr w:type="spellEnd"/>
      <w:r w:rsidRPr="008A0F3B">
        <w:rPr>
          <w:rFonts w:ascii="Arial" w:eastAsia="Times New Roman" w:hAnsi="Arial" w:cs="Arial"/>
          <w:color w:val="222222"/>
          <w:sz w:val="24"/>
          <w:szCs w:val="24"/>
          <w:shd w:val="clear" w:color="auto" w:fill="FFFFFF"/>
          <w:lang w:eastAsia="el-GR"/>
        </w:rPr>
        <w:t xml:space="preserve"> </w:t>
      </w:r>
      <w:r w:rsidRPr="008A0F3B">
        <w:rPr>
          <w:rFonts w:ascii="Arial" w:eastAsia="Times New Roman" w:hAnsi="Arial" w:cs="Arial"/>
          <w:color w:val="222222"/>
          <w:sz w:val="24"/>
          <w:szCs w:val="24"/>
          <w:shd w:val="clear" w:color="auto" w:fill="FFFFFF"/>
          <w:lang w:val="en-US" w:eastAsia="el-GR"/>
        </w:rPr>
        <w:t>COVID</w:t>
      </w:r>
      <w:r w:rsidRPr="008A0F3B">
        <w:rPr>
          <w:rFonts w:ascii="Arial" w:eastAsia="Times New Roman" w:hAnsi="Arial" w:cs="Arial"/>
          <w:color w:val="222222"/>
          <w:sz w:val="24"/>
          <w:szCs w:val="24"/>
          <w:shd w:val="clear" w:color="auto" w:fill="FFFFFF"/>
          <w:lang w:eastAsia="el-GR"/>
        </w:rPr>
        <w:t>-19 και άλλες κατεπείγουσες διατάξεις» και</w:t>
      </w:r>
      <w:r w:rsidR="00667016">
        <w:rPr>
          <w:rFonts w:ascii="Arial" w:eastAsia="Times New Roman" w:hAnsi="Arial" w:cs="Arial"/>
          <w:color w:val="222222"/>
          <w:sz w:val="24"/>
          <w:szCs w:val="24"/>
          <w:shd w:val="clear" w:color="auto" w:fill="FFFFFF"/>
          <w:lang w:eastAsia="el-GR"/>
        </w:rPr>
        <w:t>,</w:t>
      </w:r>
      <w:r w:rsidRPr="008A0F3B">
        <w:rPr>
          <w:rFonts w:ascii="Arial" w:eastAsia="Times New Roman" w:hAnsi="Arial" w:cs="Arial"/>
          <w:color w:val="222222"/>
          <w:sz w:val="24"/>
          <w:szCs w:val="24"/>
          <w:shd w:val="clear" w:color="auto" w:fill="FFFFFF"/>
          <w:lang w:eastAsia="el-GR"/>
        </w:rPr>
        <w:t xml:space="preserve"> δεύτερον, της από 1</w:t>
      </w:r>
      <w:r w:rsidRPr="008A0F3B">
        <w:rPr>
          <w:rFonts w:ascii="Arial" w:eastAsia="Times New Roman" w:hAnsi="Arial" w:cs="Arial"/>
          <w:color w:val="222222"/>
          <w:sz w:val="24"/>
          <w:szCs w:val="24"/>
          <w:shd w:val="clear" w:color="auto" w:fill="FFFFFF"/>
          <w:vertAlign w:val="superscript"/>
          <w:lang w:eastAsia="el-GR"/>
        </w:rPr>
        <w:t xml:space="preserve">η </w:t>
      </w:r>
      <w:r w:rsidRPr="008A0F3B">
        <w:rPr>
          <w:rFonts w:ascii="Arial" w:eastAsia="Times New Roman" w:hAnsi="Arial" w:cs="Arial"/>
          <w:color w:val="222222"/>
          <w:sz w:val="24"/>
          <w:szCs w:val="24"/>
          <w:shd w:val="clear" w:color="auto" w:fill="FFFFFF"/>
          <w:lang w:eastAsia="el-GR"/>
        </w:rPr>
        <w:t xml:space="preserve">Μαΐου 2020 πράξης νομοθετικού περιεχομένου «Περαιτέρω μέτρα για την αντιμετώπιση των συνεχιζόμενων συνεπειών της πανδημίας του </w:t>
      </w:r>
      <w:proofErr w:type="spellStart"/>
      <w:r w:rsidRPr="008A0F3B">
        <w:rPr>
          <w:rFonts w:ascii="Arial" w:eastAsia="Times New Roman" w:hAnsi="Arial" w:cs="Arial"/>
          <w:color w:val="222222"/>
          <w:sz w:val="24"/>
          <w:szCs w:val="24"/>
          <w:shd w:val="clear" w:color="auto" w:fill="FFFFFF"/>
          <w:lang w:eastAsia="el-GR"/>
        </w:rPr>
        <w:t>κορωνοϊού</w:t>
      </w:r>
      <w:proofErr w:type="spellEnd"/>
      <w:r w:rsidRPr="008A0F3B">
        <w:rPr>
          <w:rFonts w:ascii="Arial" w:eastAsia="Times New Roman" w:hAnsi="Arial" w:cs="Arial"/>
          <w:color w:val="222222"/>
          <w:sz w:val="24"/>
          <w:szCs w:val="24"/>
          <w:shd w:val="clear" w:color="auto" w:fill="FFFFFF"/>
          <w:lang w:eastAsia="el-GR"/>
        </w:rPr>
        <w:t xml:space="preserve"> </w:t>
      </w:r>
      <w:r w:rsidRPr="008A0F3B">
        <w:rPr>
          <w:rFonts w:ascii="Arial" w:eastAsia="Times New Roman" w:hAnsi="Arial" w:cs="Arial"/>
          <w:color w:val="222222"/>
          <w:sz w:val="24"/>
          <w:szCs w:val="24"/>
          <w:shd w:val="clear" w:color="auto" w:fill="FFFFFF"/>
          <w:lang w:val="en-US" w:eastAsia="el-GR"/>
        </w:rPr>
        <w:t>COVID</w:t>
      </w:r>
      <w:r w:rsidRPr="008A0F3B">
        <w:rPr>
          <w:rFonts w:ascii="Arial" w:eastAsia="Times New Roman" w:hAnsi="Arial" w:cs="Arial"/>
          <w:color w:val="222222"/>
          <w:sz w:val="24"/>
          <w:szCs w:val="24"/>
          <w:shd w:val="clear" w:color="auto" w:fill="FFFFFF"/>
          <w:lang w:eastAsia="el-GR"/>
        </w:rPr>
        <w:t>-19 και την επάνοδο στην κοινωνική και οικονομική κανονικότητα και άλλες διατάξεις»».</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Παραπέμπεται στην αρμόδια Διαρκή Επιτροπή. </w:t>
      </w:r>
    </w:p>
    <w:p w:rsidR="008A0F3B" w:rsidRPr="008A0F3B" w:rsidRDefault="00667016"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Pr>
          <w:rFonts w:ascii="Arial" w:eastAsia="Times New Roman" w:hAnsi="Arial" w:cs="Arial"/>
          <w:color w:val="222222"/>
          <w:sz w:val="24"/>
          <w:szCs w:val="24"/>
          <w:shd w:val="clear" w:color="auto" w:fill="FFFFFF"/>
          <w:lang w:eastAsia="el-GR"/>
        </w:rPr>
        <w:t>Προχωρούμε τώρα στ</w:t>
      </w:r>
      <w:r w:rsidR="008A0F3B" w:rsidRPr="008A0F3B">
        <w:rPr>
          <w:rFonts w:ascii="Arial" w:eastAsia="Times New Roman" w:hAnsi="Arial" w:cs="Arial"/>
          <w:color w:val="222222"/>
          <w:sz w:val="24"/>
          <w:szCs w:val="24"/>
          <w:shd w:val="clear" w:color="auto" w:fill="FFFFFF"/>
          <w:lang w:eastAsia="el-GR"/>
        </w:rPr>
        <w:t>η</w:t>
      </w:r>
      <w:r>
        <w:rPr>
          <w:rFonts w:ascii="Arial" w:eastAsia="Times New Roman" w:hAnsi="Arial" w:cs="Arial"/>
          <w:color w:val="222222"/>
          <w:sz w:val="24"/>
          <w:szCs w:val="24"/>
          <w:shd w:val="clear" w:color="auto" w:fill="FFFFFF"/>
          <w:lang w:eastAsia="el-GR"/>
        </w:rPr>
        <w:t>ν</w:t>
      </w:r>
      <w:r w:rsidR="008A0F3B" w:rsidRPr="008A0F3B">
        <w:rPr>
          <w:rFonts w:ascii="Arial" w:eastAsia="Times New Roman" w:hAnsi="Arial" w:cs="Arial"/>
          <w:color w:val="222222"/>
          <w:sz w:val="24"/>
          <w:szCs w:val="24"/>
          <w:shd w:val="clear" w:color="auto" w:fill="FFFFFF"/>
          <w:lang w:eastAsia="el-GR"/>
        </w:rPr>
        <w:t xml:space="preserve"> τρίτη -και τελευταία για σήμερα στο πλαίσιο του κοινοβουλευτικού ελέγχου- με αριθμό 712/18-5-2020 επίκαιρη ερώτηση δεύτερου κύκλου της Βουλευτού Α΄ Αθηνών του ΜέΡΑ25 κ. Αγγελικής </w:t>
      </w:r>
      <w:r w:rsidR="008A0F3B" w:rsidRPr="008A0F3B">
        <w:rPr>
          <w:rFonts w:ascii="Arial" w:eastAsia="Times New Roman" w:hAnsi="Arial" w:cs="Arial"/>
          <w:color w:val="222222"/>
          <w:sz w:val="24"/>
          <w:szCs w:val="24"/>
          <w:shd w:val="clear" w:color="auto" w:fill="FFFFFF"/>
          <w:lang w:eastAsia="el-GR"/>
        </w:rPr>
        <w:lastRenderedPageBreak/>
        <w:t xml:space="preserve">Αδαμοπούλου προς τον Υπουργό Προστασίας του Πολίτη, με θέμα: «Απαράδεκτες αστυνομικές επιχειρήσεις κατά πολιτών στις πλατείες και επιλεκτική καταστολή».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Κυρία Αδαμοπούλου, έχετε τον λόγο. </w:t>
      </w:r>
      <w:bookmarkStart w:id="4" w:name="_GoBack"/>
      <w:bookmarkEnd w:id="4"/>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222222"/>
          <w:sz w:val="24"/>
          <w:szCs w:val="24"/>
          <w:shd w:val="clear" w:color="auto" w:fill="FFFFFF"/>
          <w:lang w:eastAsia="el-GR"/>
        </w:rPr>
        <w:t>ΑΓΓΕΛΙΚΗ ΑΔΑΜΟΠΟΥΛΟΥ:</w:t>
      </w:r>
      <w:r w:rsidRPr="008A0F3B">
        <w:rPr>
          <w:rFonts w:ascii="Arial" w:eastAsia="Times New Roman" w:hAnsi="Arial" w:cs="Arial"/>
          <w:color w:val="222222"/>
          <w:sz w:val="24"/>
          <w:szCs w:val="24"/>
          <w:shd w:val="clear" w:color="auto" w:fill="FFFFFF"/>
          <w:lang w:eastAsia="el-GR"/>
        </w:rPr>
        <w:t xml:space="preserve"> Ευχαριστώ πολύ, κύριε Πρόεδρε.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Κύριε Υφυπουργέ, γνωρίζουμε όλοι τα περιστατικά απαράδεκτων αστυνομικών επιχειρήσεων και επιλεκτικής καταστολής τα οποία έλαβαν χώρα πρόσφατα στην Αγία Παρασκευή και στην πλατεία Αγίου Γεωργίου στην Κυψέλη, με παράνομες προσαγωγές πολιτών, με εκφοβισμό και τραμπουκισμό των πολιτών, με αλόγιστη χρήση βίας και χημικών, με προσαγωγές στα κρατητήρια της ΓΑΔΑ, όπου οι συνθήκες κράτησης είναι απαράδεκτες και δεν τηρούν καν το πρωτόκολλο και τα μέτρα υγειονομικής προστασίας.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Επίσης, λίγες ημέρες αργότερα ακολούθησε μία εξίσου απαράδεκτη αστυνομική επιχείρηση στην πλατεία Καλλιθέας στην Άνω Πόλη Θεσσαλονίκης, σε μια αρκετά </w:t>
      </w:r>
      <w:proofErr w:type="spellStart"/>
      <w:r w:rsidRPr="008A0F3B">
        <w:rPr>
          <w:rFonts w:ascii="Arial" w:eastAsia="Times New Roman" w:hAnsi="Arial" w:cs="Arial"/>
          <w:color w:val="222222"/>
          <w:sz w:val="24"/>
          <w:szCs w:val="24"/>
          <w:shd w:val="clear" w:color="auto" w:fill="FFFFFF"/>
          <w:lang w:eastAsia="el-GR"/>
        </w:rPr>
        <w:t>πυκνοκατοικημένη</w:t>
      </w:r>
      <w:proofErr w:type="spellEnd"/>
      <w:r w:rsidRPr="008A0F3B">
        <w:rPr>
          <w:rFonts w:ascii="Arial" w:eastAsia="Times New Roman" w:hAnsi="Arial" w:cs="Arial"/>
          <w:color w:val="222222"/>
          <w:sz w:val="24"/>
          <w:szCs w:val="24"/>
          <w:shd w:val="clear" w:color="auto" w:fill="FFFFFF"/>
          <w:lang w:eastAsia="el-GR"/>
        </w:rPr>
        <w:t xml:space="preserve"> περιοχή, όπου έλαβε χώρα ακόμη και ρίψη χειροβομβίδων κρότου-λάμψης απέναντι σε νέους πολίτες οι οποίοι είχαν μαζευτεί στην πλατεία απλά στο πλαίσιο της κοινωνικοποίησης και, πόσω μάλλον, μετά την άρση των μέτρων, μετά την άρση του εγκλεισμού, όπου η ανάγκη αυτή ήταν ακόμα μεγαλύτερη.</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lastRenderedPageBreak/>
        <w:t xml:space="preserve">Κυβερνητικά στελέχη, όπως ο κ. Πέτσας, προέβησαν σε κάποιες παραπλανητικές δηλώσεις, </w:t>
      </w:r>
      <w:proofErr w:type="spellStart"/>
      <w:r w:rsidRPr="008A0F3B">
        <w:rPr>
          <w:rFonts w:ascii="Arial" w:eastAsia="Times New Roman" w:hAnsi="Arial" w:cs="Arial"/>
          <w:color w:val="222222"/>
          <w:sz w:val="24"/>
          <w:szCs w:val="24"/>
          <w:shd w:val="clear" w:color="auto" w:fill="FFFFFF"/>
          <w:lang w:eastAsia="el-GR"/>
        </w:rPr>
        <w:t>δαιμονοποιώντας</w:t>
      </w:r>
      <w:proofErr w:type="spellEnd"/>
      <w:r w:rsidRPr="008A0F3B">
        <w:rPr>
          <w:rFonts w:ascii="Arial" w:eastAsia="Times New Roman" w:hAnsi="Arial" w:cs="Arial"/>
          <w:color w:val="222222"/>
          <w:sz w:val="24"/>
          <w:szCs w:val="24"/>
          <w:shd w:val="clear" w:color="auto" w:fill="FFFFFF"/>
          <w:lang w:eastAsia="el-GR"/>
        </w:rPr>
        <w:t xml:space="preserve"> ουσιαστικά τις συγκεντρώσεις αυτών των πολιτών και λέγοντας ότι «αυτό το οποίο κτίσαμε τόσο καιρό εν μέσω πανδημίας με τα μέτρα προστασίας και περιορισμού έρχονται κάποιοι τώρα αυτές τις θυσίες να τις γκρεμίσουν τελείως» και ουσιαστικά αποδίδοντας σε αυτούς τους ανθρώπους πράξεις «επαναστατικής γυμναστικής», ότι προβαίνουν σε πράξεις κατάλυσης της δημόσιας τάξης, έτσι όπως ακούγεται η δήλωση αυτή του κ. Πέτσα.</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Ο δε Υπουργός κ. Χρυσοχοΐδης απέδωσε το περιστατικό στην Κυψέλη σε μια στημένη παγίδα, σε μια προβοκάτσια και ότι εν ολίγοις η αστυνομία έπεσε θύμα μιας τηλεφωνικής κλήσης παραπλανητικής, όταν, βεβαίως, ο ίδιος έχει πει χαρακτηριστικά ότι «ο κόσμος εννοείται ότι επιτρέπεται να πηγαίνει στις πλατείες και ότι η αστυνομία δεν έχει κανέναν λόγο να είναι παρούσα στις πλατείες και ότι, αν χρειαστεί, οι αστυνομικοί αυτό που μπορούν να κάνουν είναι να προβαίνουν στις απαραίτητες συστάσεις».</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Κατόπιν τούτων, αυτό το οποίο ρωτάμε να απαντήσετε -και είναι πολύ συγκεκριμένο το ερώτημα- είναι αν όλη αυτή η δέσμη επιχειρήσεων στις οποίες προβαίνει η αστυνομία είναι αποτέλεσμα των εντολών που έχει δώσει ο ίδιος ο Υπουργός. Αν, δηλαδή, ο ίδιος ο κ. Χρυσοχοΐδης έχει δώσει εντολές στην </w:t>
      </w:r>
      <w:r w:rsidRPr="008A0F3B">
        <w:rPr>
          <w:rFonts w:ascii="Arial" w:eastAsia="Times New Roman" w:hAnsi="Arial" w:cs="Arial"/>
          <w:color w:val="222222"/>
          <w:sz w:val="24"/>
          <w:szCs w:val="24"/>
          <w:shd w:val="clear" w:color="auto" w:fill="FFFFFF"/>
          <w:lang w:eastAsia="el-GR"/>
        </w:rPr>
        <w:lastRenderedPageBreak/>
        <w:t>αστυνομία, όταν βλέπουν κόσμο στις πλατείες, να προβαίνουν σε αυτές τις βίαιες και απόλυτα απαράδεκτες κατασταλτικές επιχειρήσεις.</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Ποια είναι, λοιπόν, η δέσμη εντολών που έχει δώσει το Υπουργείο; Αν τελικά η αστυνομία απλά πρέπει να προβαίνει σε συστάσεις, για ποιον λόγο τελικά οι αστυνομικές επιχειρήσεις είναι ασύμβατες προς τις εντολές που υποτίθεται ότι δίνει το Υπουργείο, σύμφωνα με τη δήλωσή του κυρίου Υπουργού; Σε κάθε περίπτωση, αν το Υπουργείο έχει διατάξει ένορκη διοικητική εξέταση για το περιστατικό το οποίο συνέβη και στην Κυψέλη και στην Άνω Πόλη και αν σκοπεύει τα πορίσματα αυτής της ΕΔΕ να τα προσκομίσει στις αρμόδιες εισαγγελικές αρχές.</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Ευχαριστώ πολύ. </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222222"/>
          <w:sz w:val="24"/>
          <w:szCs w:val="24"/>
          <w:shd w:val="clear" w:color="auto" w:fill="FFFFFF"/>
          <w:lang w:eastAsia="el-GR"/>
        </w:rPr>
        <w:t xml:space="preserve">ΠΡΟΕΔΡΕΥΩΝ (Γεώργιος </w:t>
      </w:r>
      <w:proofErr w:type="spellStart"/>
      <w:r w:rsidRPr="008A0F3B">
        <w:rPr>
          <w:rFonts w:ascii="Arial" w:eastAsia="Times New Roman" w:hAnsi="Arial" w:cs="Arial"/>
          <w:b/>
          <w:color w:val="222222"/>
          <w:sz w:val="24"/>
          <w:szCs w:val="24"/>
          <w:shd w:val="clear" w:color="auto" w:fill="FFFFFF"/>
          <w:lang w:eastAsia="el-GR"/>
        </w:rPr>
        <w:t>Λαμπρούλης</w:t>
      </w:r>
      <w:proofErr w:type="spellEnd"/>
      <w:r w:rsidRPr="008A0F3B">
        <w:rPr>
          <w:rFonts w:ascii="Arial" w:eastAsia="Times New Roman" w:hAnsi="Arial" w:cs="Arial"/>
          <w:b/>
          <w:color w:val="222222"/>
          <w:sz w:val="24"/>
          <w:szCs w:val="24"/>
          <w:shd w:val="clear" w:color="auto" w:fill="FFFFFF"/>
          <w:lang w:eastAsia="el-GR"/>
        </w:rPr>
        <w:t>):</w:t>
      </w:r>
      <w:r w:rsidRPr="008A0F3B">
        <w:rPr>
          <w:rFonts w:ascii="Arial" w:eastAsia="Times New Roman" w:hAnsi="Arial" w:cs="Arial"/>
          <w:color w:val="222222"/>
          <w:sz w:val="24"/>
          <w:szCs w:val="24"/>
          <w:shd w:val="clear" w:color="auto" w:fill="FFFFFF"/>
          <w:lang w:eastAsia="el-GR"/>
        </w:rPr>
        <w:t xml:space="preserve"> Κύριε Υφυπουργέ, έχετε τον λόγο.</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color w:val="111111"/>
          <w:sz w:val="24"/>
          <w:szCs w:val="24"/>
          <w:lang w:eastAsia="el-GR"/>
        </w:rPr>
        <w:t xml:space="preserve">ΕΛΕΥΘΕΡΙΟΣ ΟΙΚΟΝΟΜΟΥ (Υφυπουργός Προστασίας του Πολίτη): </w:t>
      </w:r>
      <w:r w:rsidRPr="008A0F3B">
        <w:rPr>
          <w:rFonts w:ascii="Arial" w:eastAsia="Times New Roman" w:hAnsi="Arial" w:cs="Arial"/>
          <w:color w:val="111111"/>
          <w:sz w:val="24"/>
          <w:szCs w:val="24"/>
          <w:lang w:eastAsia="el-GR"/>
        </w:rPr>
        <w:t>Κύριε Πρόεδρε,</w:t>
      </w:r>
      <w:r w:rsidRPr="008A0F3B">
        <w:rPr>
          <w:rFonts w:ascii="Arial" w:eastAsia="Times New Roman" w:hAnsi="Arial" w:cs="Arial"/>
          <w:b/>
          <w:color w:val="111111"/>
          <w:sz w:val="24"/>
          <w:szCs w:val="24"/>
          <w:lang w:eastAsia="el-GR"/>
        </w:rPr>
        <w:t xml:space="preserve"> </w:t>
      </w:r>
      <w:r w:rsidRPr="008A0F3B">
        <w:rPr>
          <w:rFonts w:ascii="Arial" w:eastAsia="Times New Roman" w:hAnsi="Arial" w:cs="Arial"/>
          <w:color w:val="222222"/>
          <w:sz w:val="24"/>
          <w:szCs w:val="24"/>
          <w:shd w:val="clear" w:color="auto" w:fill="FFFFFF"/>
          <w:lang w:eastAsia="el-GR"/>
        </w:rPr>
        <w:t>βραδινές ώρες της 16</w:t>
      </w:r>
      <w:r w:rsidRPr="008A0F3B">
        <w:rPr>
          <w:rFonts w:ascii="Arial" w:eastAsia="Times New Roman" w:hAnsi="Arial" w:cs="Arial"/>
          <w:color w:val="222222"/>
          <w:sz w:val="24"/>
          <w:szCs w:val="24"/>
          <w:shd w:val="clear" w:color="auto" w:fill="FFFFFF"/>
          <w:vertAlign w:val="superscript"/>
          <w:lang w:eastAsia="el-GR"/>
        </w:rPr>
        <w:t>ης</w:t>
      </w:r>
      <w:r w:rsidRPr="008A0F3B">
        <w:rPr>
          <w:rFonts w:ascii="Arial" w:eastAsia="Times New Roman" w:hAnsi="Arial" w:cs="Arial"/>
          <w:color w:val="222222"/>
          <w:sz w:val="24"/>
          <w:szCs w:val="24"/>
          <w:shd w:val="clear" w:color="auto" w:fill="FFFFFF"/>
          <w:lang w:eastAsia="el-GR"/>
        </w:rPr>
        <w:t xml:space="preserve"> προς 17</w:t>
      </w:r>
      <w:r w:rsidRPr="008A0F3B">
        <w:rPr>
          <w:rFonts w:ascii="Arial" w:eastAsia="Times New Roman" w:hAnsi="Arial" w:cs="Arial"/>
          <w:color w:val="222222"/>
          <w:sz w:val="24"/>
          <w:szCs w:val="24"/>
          <w:shd w:val="clear" w:color="auto" w:fill="FFFFFF"/>
          <w:vertAlign w:val="superscript"/>
          <w:lang w:eastAsia="el-GR"/>
        </w:rPr>
        <w:t>ης</w:t>
      </w:r>
      <w:r w:rsidRPr="008A0F3B">
        <w:rPr>
          <w:rFonts w:ascii="Arial" w:eastAsia="Times New Roman" w:hAnsi="Arial" w:cs="Arial"/>
          <w:color w:val="222222"/>
          <w:sz w:val="24"/>
          <w:szCs w:val="24"/>
          <w:shd w:val="clear" w:color="auto" w:fill="FFFFFF"/>
          <w:lang w:eastAsia="el-GR"/>
        </w:rPr>
        <w:t xml:space="preserve"> Μαΐου 2020 στην πλατεία Καλλιθέας στην Άνω Πόλη Θεσσαλονίκης διακόσια περίπου άτομα με καλυμμένα τα χαρακτηριστικά τους είχαν συγκεντρωθεί στο προαναφερόμενο σημείο, δημιουργώντας κατάσταση συνωστισμού, χωρίς να τηρούν τις προβλεπόμενες αποστάσεις ασφαλείας και παράλληλα διατάρασσαν την κοινή ησυχία και ηρεμία των κατοίκων με τις φωνές τους.</w:t>
      </w:r>
    </w:p>
    <w:p w:rsidR="008A0F3B" w:rsidRPr="008A0F3B" w:rsidRDefault="008A0F3B" w:rsidP="008A0F3B">
      <w:pPr>
        <w:spacing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lastRenderedPageBreak/>
        <w:t xml:space="preserve">Σημειώνεται ότι είχαν προηγηθεί την επίμαχη ώρα το ίδιο βράδυ αλλεπάλληλες τηλεφωνικές καταγγελίες στο τηλεφωνικό κέντρο της Άμεσης Δράσης Θεσσαλονίκης από κατοίκους της περιοχής, οι οποίοι ζητούσαν επιτακτικά την επέμβαση της αστυνομίας. Παρόμοιες καταγγελίες και οχλήσεις, τηλεφωνικές και έγγραφες, είχαν σημειωθεί και τις προηγούμενες ημέρες από κατοίκους της περιοχής.  </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Παρά τις συνεχείς και ήπιες προτροπές των αστυνομικών για τήρηση των αναγκαίων αποστάσεων και αποφυγή των οχληρών ενεργειών, οι προθέσεις των συγκεντρωμένων ατόμων έγιναν φανερές όταν άρχισαν να επιδεικνύουν εριστική συμπεριφορά, να </w:t>
      </w:r>
      <w:proofErr w:type="spellStart"/>
      <w:r w:rsidRPr="008A0F3B">
        <w:rPr>
          <w:rFonts w:ascii="Arial" w:eastAsia="Times New Roman" w:hAnsi="Arial" w:cs="Times New Roman"/>
          <w:sz w:val="24"/>
          <w:szCs w:val="24"/>
          <w:lang w:eastAsia="el-GR"/>
        </w:rPr>
        <w:t>οχλαγωγούν</w:t>
      </w:r>
      <w:proofErr w:type="spellEnd"/>
      <w:r w:rsidRPr="008A0F3B">
        <w:rPr>
          <w:rFonts w:ascii="Arial" w:eastAsia="Times New Roman" w:hAnsi="Arial" w:cs="Times New Roman"/>
          <w:sz w:val="24"/>
          <w:szCs w:val="24"/>
          <w:lang w:eastAsia="el-GR"/>
        </w:rPr>
        <w:t xml:space="preserve"> εντονότερα και να πετούν ξαφνικά και με σφοδρότητα προς τους αστυνομικούς πέτρες και μπουκάλια. Αναπόφευκτα, οι δυνάμεις προχώρησαν σε ανάσχεση των επιθέσεων. Όπως διαπιστώθηκε στη συνέχεια, τα άτομα είχαν προκαλέσει φθορές σε σουπερμάρκετ, στον παραπλήσιο Ιερό Ναό και σε ένα σταθμευμένο αυτοκίνητο. </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Καταθέτω για τα Πρακτικά τη δήλωση του κ. Δημήτριου Δαγκλή, εκ μέρους του Δήμου της Θεσσαλονίκης, για τη θετική υποδοχή που έτυχε η παρέμβαση της Αστυνομίας για την αποκατάσταση της τάξης.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Arial"/>
          <w:sz w:val="24"/>
          <w:szCs w:val="24"/>
          <w:lang w:eastAsia="el-GR"/>
        </w:rPr>
        <w:t xml:space="preserve">(Στο σημείο αυτό ο </w:t>
      </w:r>
      <w:r w:rsidRPr="008A0F3B">
        <w:rPr>
          <w:rFonts w:ascii="Arial" w:eastAsia="Times New Roman" w:hAnsi="Arial" w:cs="Arial"/>
          <w:bCs/>
          <w:color w:val="111111"/>
          <w:sz w:val="24"/>
          <w:szCs w:val="24"/>
          <w:lang w:eastAsia="el-GR"/>
        </w:rPr>
        <w:t>Υφυπουργός Προστασίας του Πολίτη</w:t>
      </w:r>
      <w:r w:rsidRPr="008A0F3B">
        <w:rPr>
          <w:rFonts w:ascii="Arial" w:eastAsia="Times New Roman" w:hAnsi="Arial" w:cs="Arial"/>
          <w:sz w:val="24"/>
          <w:szCs w:val="24"/>
          <w:lang w:eastAsia="el-GR"/>
        </w:rPr>
        <w:t xml:space="preserve"> κ. Ελευθέριος Οικονόμου καταθέτει για τα Πρακτικά το προαναφερθέν έγγραφο, το οποίο </w:t>
      </w:r>
      <w:r w:rsidRPr="008A0F3B">
        <w:rPr>
          <w:rFonts w:ascii="Arial" w:eastAsia="Times New Roman" w:hAnsi="Arial" w:cs="Arial"/>
          <w:sz w:val="24"/>
          <w:szCs w:val="24"/>
          <w:lang w:eastAsia="el-GR"/>
        </w:rPr>
        <w:lastRenderedPageBreak/>
        <w:t>βρίσκεται στο αρχείο του Τμήματος Γραμματείας της Διεύθυνσης Στενογραφίας και Πρακτικών της Βουλής)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Αναφορικά με το περιστατικό στην πλατεία Αγίου Ιωάννου της Αγίας Παρασκευής, αυτό προσομοιάζει με όσα σας περιέγραψα σε σχέση με τη Θεσσαλονίκη. Δηλαδή, συνωστισμός πλήθους τετρακοσίων και πλέον ατόμων, οχλαγωγία, μέθη και αλλεπάλληλες εκκλήσεις κατοίκων και των τοπικών αρχών για επέμβαση της Αστυνομίας. Στη θέα των αστυνομικών δυνάμεων οι μισοί περίπου αποχώρησαν, ενώ οι υπόλοιποι παρέμειναν στην πλατεία και επιτέθηκαν κατά των αστυνομικών εκτοξεύοντας αντικείμενα, ενώ παράλληλα φώναζαν συνθήματα κατά της Αστυνομίας. Από την πλευρά τους οι αστυνομικές δυνάμεις έκαναν περιορισμένη χρήση δακρυγόνων.</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Σε ό,τι αφορά στην περίπτωση των επεισοδίων στην πλατεία Αγίου Γεωργίου της Κυψέλης υπάρχει μία ιδιαιτερότητα. Κατά την ώρα 0:50΄ την 9</w:t>
      </w:r>
      <w:r w:rsidRPr="008A0F3B">
        <w:rPr>
          <w:rFonts w:ascii="Arial" w:eastAsia="Times New Roman" w:hAnsi="Arial" w:cs="Times New Roman"/>
          <w:sz w:val="24"/>
          <w:szCs w:val="24"/>
          <w:vertAlign w:val="superscript"/>
          <w:lang w:eastAsia="el-GR"/>
        </w:rPr>
        <w:t>η</w:t>
      </w:r>
      <w:r w:rsidRPr="008A0F3B">
        <w:rPr>
          <w:rFonts w:ascii="Arial" w:eastAsia="Times New Roman" w:hAnsi="Arial" w:cs="Times New Roman"/>
          <w:sz w:val="24"/>
          <w:szCs w:val="24"/>
          <w:lang w:eastAsia="el-GR"/>
        </w:rPr>
        <w:t xml:space="preserve"> Μαΐου 2020 το τηλεφωνικό κέντρο της Άμεσης Δράσης Αττικής δέχτηκε κλήση από άτομο το οποίο κατήγγειλε ότι στην εν λόγω πλατεία δέχτηκε επίθεση από άγνωστα άτομα, τα οποία τον μαχαίρωσαν στο μηρό, του αφαίρεσαν το ποσό των 100 ευρώ και ότι αυτά τα άτομα βρίσκονται επί της πλατείας.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Φτάνοντας στο σημείο αστυνομικοί διαπίστωσαν τη συγκέντρωση διακοσίων και πλέον ατόμων με πέτρες, ρόπαλα, </w:t>
      </w:r>
      <w:proofErr w:type="spellStart"/>
      <w:r w:rsidRPr="008A0F3B">
        <w:rPr>
          <w:rFonts w:ascii="Arial" w:eastAsia="Times New Roman" w:hAnsi="Arial" w:cs="Times New Roman"/>
          <w:sz w:val="24"/>
          <w:szCs w:val="24"/>
          <w:lang w:eastAsia="el-GR"/>
        </w:rPr>
        <w:t>αντιασφυξιογόνες</w:t>
      </w:r>
      <w:proofErr w:type="spellEnd"/>
      <w:r w:rsidRPr="008A0F3B">
        <w:rPr>
          <w:rFonts w:ascii="Arial" w:eastAsia="Times New Roman" w:hAnsi="Arial" w:cs="Times New Roman"/>
          <w:sz w:val="24"/>
          <w:szCs w:val="24"/>
          <w:lang w:eastAsia="el-GR"/>
        </w:rPr>
        <w:t xml:space="preserve"> μάσκες, κράνη και καλυμμένα τα χαρακτηριστικά του προσώπου τους. Από τον </w:t>
      </w:r>
      <w:r w:rsidRPr="008A0F3B">
        <w:rPr>
          <w:rFonts w:ascii="Arial" w:eastAsia="Times New Roman" w:hAnsi="Arial" w:cs="Times New Roman"/>
          <w:sz w:val="24"/>
          <w:szCs w:val="24"/>
          <w:lang w:eastAsia="el-GR"/>
        </w:rPr>
        <w:lastRenderedPageBreak/>
        <w:t>επικεφαλής των αστυνομικών δυνάμεων πραγματοποιήθηκε εκ νέου τηλεφωνική επικοινωνία με τον καταγγέλλοντα ο οποίος επιβεβαίωσε εκ νέου το περιστατικό, ενώ παράλληλα δήλωσε ότι τους αναμένει στο σημείο.</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Οι δυνάμεις προσέγγισαν το σημείο και δέχτηκαν εντελώς αναίτια, οργανωμένα και απρόκλητα σφοδρή επίθεση με μπουκάλια, μάρμαρα, πέτρες και άλλα αντικείμενα. Οι αστυνομικές δυνάμεις προέβησαν στην αναγκαία για την περίσταση χρήση δακρυγόνων μέσων για την αποκατάσταση της τάξης.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Αξίζει να σημειωθεί ότι, παρ’ όλες τις αναζητήσεις, ο καταγγέλλων δεν </w:t>
      </w:r>
      <w:proofErr w:type="spellStart"/>
      <w:r w:rsidRPr="008A0F3B">
        <w:rPr>
          <w:rFonts w:ascii="Arial" w:eastAsia="Times New Roman" w:hAnsi="Arial" w:cs="Times New Roman"/>
          <w:sz w:val="24"/>
          <w:szCs w:val="24"/>
          <w:lang w:eastAsia="el-GR"/>
        </w:rPr>
        <w:t>ανευρέθη</w:t>
      </w:r>
      <w:proofErr w:type="spellEnd"/>
      <w:r w:rsidRPr="008A0F3B">
        <w:rPr>
          <w:rFonts w:ascii="Arial" w:eastAsia="Times New Roman" w:hAnsi="Arial" w:cs="Times New Roman"/>
          <w:sz w:val="24"/>
          <w:szCs w:val="24"/>
          <w:lang w:eastAsia="el-GR"/>
        </w:rPr>
        <w:t>. Για τον λόγο αυτό εκτιμήθηκε ότι το τηλεφώνημα προς το κέντρο της Άμεσης Δράσης ήταν ψευδές και προσχηματικό, προκειμένου οι αστυνομικές δυνάμεις να σπεύσουν στο σημείο και να δεχθούν επίθεση.</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Κατόπιν αυτών, από την Υποδιεύθυνση Κρατικής Ασφάλειας συστάθηκε ειδική ομάδα προς εντοπισμό του συγκεκριμένου ατόμου. Από την έρευνα προέκυψαν τα στοιχεία ταυτότητάς του και πρωινές ώρες της 10</w:t>
      </w:r>
      <w:r w:rsidRPr="008A0F3B">
        <w:rPr>
          <w:rFonts w:ascii="Arial" w:eastAsia="Times New Roman" w:hAnsi="Arial" w:cs="Times New Roman"/>
          <w:sz w:val="24"/>
          <w:szCs w:val="24"/>
          <w:vertAlign w:val="superscript"/>
          <w:lang w:eastAsia="el-GR"/>
        </w:rPr>
        <w:t>ης</w:t>
      </w:r>
      <w:r w:rsidRPr="008A0F3B">
        <w:rPr>
          <w:rFonts w:ascii="Arial" w:eastAsia="Times New Roman" w:hAnsi="Arial" w:cs="Times New Roman"/>
          <w:sz w:val="24"/>
          <w:szCs w:val="24"/>
          <w:lang w:eastAsia="el-GR"/>
        </w:rPr>
        <w:t xml:space="preserve"> Μαΐου εντοπίστηκε σε περιοχή της Κυψέλης όπου και συνελήφθη και στη συνέχεια παραπέμφθηκε αρμοδίως στις δικαστικές αρχές.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Όπως η Ελληνική Αστυνομία κατά τη διάρκεια της κλιμάκωσης των μέτρων για την αντιμετώπιση της υγειονομικής κρίσης του </w:t>
      </w:r>
      <w:proofErr w:type="spellStart"/>
      <w:r w:rsidRPr="008A0F3B">
        <w:rPr>
          <w:rFonts w:ascii="Arial" w:eastAsia="Times New Roman" w:hAnsi="Arial" w:cs="Times New Roman"/>
          <w:sz w:val="24"/>
          <w:szCs w:val="24"/>
          <w:lang w:eastAsia="el-GR"/>
        </w:rPr>
        <w:t>κορωνοϊού</w:t>
      </w:r>
      <w:proofErr w:type="spellEnd"/>
      <w:r w:rsidRPr="008A0F3B">
        <w:rPr>
          <w:rFonts w:ascii="Arial" w:eastAsia="Times New Roman" w:hAnsi="Arial" w:cs="Times New Roman"/>
          <w:sz w:val="24"/>
          <w:szCs w:val="24"/>
          <w:lang w:eastAsia="el-GR"/>
        </w:rPr>
        <w:t xml:space="preserve"> είκοσι τέσσερις ώρες το εικοσιτετράωρο, επτά ημέρες την εβδομάδα συνέδραμε τους </w:t>
      </w:r>
      <w:r w:rsidRPr="008A0F3B">
        <w:rPr>
          <w:rFonts w:ascii="Arial" w:eastAsia="Times New Roman" w:hAnsi="Arial" w:cs="Times New Roman"/>
          <w:sz w:val="24"/>
          <w:szCs w:val="24"/>
          <w:lang w:eastAsia="el-GR"/>
        </w:rPr>
        <w:lastRenderedPageBreak/>
        <w:t>πολίτες, έτσι και τώρα σε όλα τα στάδια της αποκλιμάκωσης θα συνεχίσει να επιτελεί την αποστολή της με τον καλύτερο δυνατό τρόπο.</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Για την ενημέρωση των κυρίων Βουλευτών καταθέτω για τα Πρακτικά τη σχετική διαταγή του Αρχηγού της Ελληνικής Αστυνομίας, </w:t>
      </w:r>
      <w:proofErr w:type="spellStart"/>
      <w:r w:rsidRPr="008A0F3B">
        <w:rPr>
          <w:rFonts w:ascii="Arial" w:eastAsia="Times New Roman" w:hAnsi="Arial" w:cs="Times New Roman"/>
          <w:sz w:val="24"/>
          <w:szCs w:val="24"/>
          <w:lang w:eastAsia="el-GR"/>
        </w:rPr>
        <w:t>Αντιστρατήγου</w:t>
      </w:r>
      <w:proofErr w:type="spellEnd"/>
      <w:r w:rsidRPr="008A0F3B">
        <w:rPr>
          <w:rFonts w:ascii="Arial" w:eastAsia="Times New Roman" w:hAnsi="Arial" w:cs="Times New Roman"/>
          <w:sz w:val="24"/>
          <w:szCs w:val="24"/>
          <w:lang w:eastAsia="el-GR"/>
        </w:rPr>
        <w:t xml:space="preserve"> </w:t>
      </w:r>
      <w:proofErr w:type="spellStart"/>
      <w:r w:rsidRPr="008A0F3B">
        <w:rPr>
          <w:rFonts w:ascii="Arial" w:eastAsia="Times New Roman" w:hAnsi="Arial" w:cs="Times New Roman"/>
          <w:sz w:val="24"/>
          <w:szCs w:val="24"/>
          <w:lang w:eastAsia="el-GR"/>
        </w:rPr>
        <w:t>Καραμαλάκη</w:t>
      </w:r>
      <w:proofErr w:type="spellEnd"/>
      <w:r w:rsidRPr="008A0F3B">
        <w:rPr>
          <w:rFonts w:ascii="Arial" w:eastAsia="Times New Roman" w:hAnsi="Arial" w:cs="Times New Roman"/>
          <w:sz w:val="24"/>
          <w:szCs w:val="24"/>
          <w:lang w:eastAsia="el-GR"/>
        </w:rPr>
        <w:t>, προς όλες τις υπηρεσίες του Σώματος.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Arial"/>
          <w:sz w:val="24"/>
          <w:szCs w:val="24"/>
          <w:lang w:eastAsia="el-GR"/>
        </w:rPr>
        <w:t xml:space="preserve">(Στο σημείο αυτό ο </w:t>
      </w:r>
      <w:r w:rsidRPr="008A0F3B">
        <w:rPr>
          <w:rFonts w:ascii="Arial" w:eastAsia="Times New Roman" w:hAnsi="Arial" w:cs="Arial"/>
          <w:bCs/>
          <w:color w:val="111111"/>
          <w:sz w:val="24"/>
          <w:szCs w:val="24"/>
          <w:lang w:eastAsia="el-GR"/>
        </w:rPr>
        <w:t>Υφυπουργός Προστασίας του Πολίτη</w:t>
      </w:r>
      <w:r w:rsidRPr="008A0F3B">
        <w:rPr>
          <w:rFonts w:ascii="Arial" w:eastAsia="Times New Roman" w:hAnsi="Arial" w:cs="Arial"/>
          <w:sz w:val="24"/>
          <w:szCs w:val="24"/>
          <w:lang w:eastAsia="el-GR"/>
        </w:rPr>
        <w:t xml:space="preserve"> κ. Ελευθέριος Οικονόμου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b/>
          <w:bCs/>
          <w:sz w:val="24"/>
          <w:szCs w:val="24"/>
          <w:lang w:eastAsia="el-GR"/>
        </w:rPr>
        <w:t xml:space="preserve">ΠΡΟΕΔΡΕΥΩΝ (Γεώργιος </w:t>
      </w:r>
      <w:proofErr w:type="spellStart"/>
      <w:r w:rsidRPr="008A0F3B">
        <w:rPr>
          <w:rFonts w:ascii="Arial" w:eastAsia="Times New Roman" w:hAnsi="Arial" w:cs="Times New Roman"/>
          <w:b/>
          <w:bCs/>
          <w:sz w:val="24"/>
          <w:szCs w:val="24"/>
          <w:lang w:eastAsia="el-GR"/>
        </w:rPr>
        <w:t>Λαμπρούλης</w:t>
      </w:r>
      <w:proofErr w:type="spellEnd"/>
      <w:r w:rsidRPr="008A0F3B">
        <w:rPr>
          <w:rFonts w:ascii="Arial" w:eastAsia="Times New Roman" w:hAnsi="Arial" w:cs="Times New Roman"/>
          <w:b/>
          <w:bCs/>
          <w:sz w:val="24"/>
          <w:szCs w:val="24"/>
          <w:lang w:eastAsia="el-GR"/>
        </w:rPr>
        <w:t xml:space="preserve">): </w:t>
      </w:r>
      <w:r w:rsidRPr="008A0F3B">
        <w:rPr>
          <w:rFonts w:ascii="Arial" w:eastAsia="Times New Roman" w:hAnsi="Arial" w:cs="Times New Roman"/>
          <w:sz w:val="24"/>
          <w:szCs w:val="24"/>
          <w:lang w:eastAsia="el-GR"/>
        </w:rPr>
        <w:t>Ευχαριστούμε τον κύριο Υφυπουργό.</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Κυρία Αδαμοπούλου, έχετε τον λόγο. </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b/>
          <w:bCs/>
          <w:sz w:val="24"/>
          <w:szCs w:val="24"/>
          <w:lang w:eastAsia="el-GR"/>
        </w:rPr>
        <w:t xml:space="preserve">ΑΓΓΕΛΙΚΗ ΑΔΑΜΟΠΟΥΛΟΥ: </w:t>
      </w:r>
      <w:r w:rsidRPr="008A0F3B">
        <w:rPr>
          <w:rFonts w:ascii="Arial" w:eastAsia="Times New Roman" w:hAnsi="Arial" w:cs="Times New Roman"/>
          <w:sz w:val="24"/>
          <w:szCs w:val="24"/>
          <w:lang w:eastAsia="el-GR"/>
        </w:rPr>
        <w:t>Ευχαριστώ, κύριε Πρόεδρε.</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Κύριε Υφυπουργέ, σε ό,τι αφορά το περιστατικό της Άνω Πόλης στη Θεσσαλονίκη, που μας είπατε ότι υπήρξε έντονη διαμαρτυρία κατοίκων σε σχέση με την συγκέντρωση των πολιτών, εδώ έχω δημοσίευμα, το οποίο θα καταθέσω για τα Πρακτικά, το οποίο λέει ότι οι περίοικοι, οι κάτοικοι είχαν ενοχληθεί έντονα από την ίδια την παρουσία της αστυνομίας στους δρόμους. Το ποιο από τα δύο είναι η αλήθεια ή όχι το αφήνω στην κρίση και της κοινής γνώμης.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lastRenderedPageBreak/>
        <w:t xml:space="preserve">Δεν υπήρξε κανενός είδους διαμαρτυρία, σύμφωνα με το δημοσίευμα πάντα, από την πλευρά των κατοίκων. Αντίθετα, οι κάτοικοι είναι πολύ εξοικειωμένοι. Οι ίδιοι οι κάτοικοι είναι αυτοί οι οποίοι μαζεύονται στη συγκεκριμένη πλατεία. Αυτό θεωρώ ότι είναι ένα πρόσχημα της Αστυνομίας, προκειμένου να νομιμοποιήσει τα βίαια περιστατικά τα οποία ακολούθησαν στη συνέχεια. </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Ως προς την Κυψέλη, επίσης, διαψεύδεται από αυτόπτες μάρτυρες ότι υπήρξε τέτοιο τηλεφώνημα. Θα καταθέσω για τα Πρακτικά πάλι σχετικό δημοσίευμα το οποίο λέει ότι οι κάτοικοι σε καμμία περίπτωση δεν αντιλήφθηκαν ότι έγινε μία τέτοια προβοκάτσια.</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Αντιθέτως, θα καταθέσω μαρτυρία πολίτη ο οποίος κατέβηκε από το σπίτι του ακούγοντας φωνές και θέλοντας απλά να διαπιστώσει τι γινόταν στην πλατεία Αγίου Γεωργίου, από την πόρτα του σπιτιού του βρέθηκε σε λίγα λεπτά ξυλοκοπημένος, αιμόφυρτος, φορτωμένος με βαριές κατηγορίες, χωρίς να καταλάβει το γιατί και το πώς. Λέει χαρακτηριστικά: «Μόλις βγήκα από το σπίτι, ένας δεύτερος αστυνομικός με πέταξε κάτω. Από εκείνη τη στιγμή και έπειτα όλα έγιναν θολά. Κατάλαβα ότι πολλοί αστυνομικοί είχαν μαζευτεί από πάνω μου, σίγουρα πέντε άτομα. Ο ένας με κρατούσε ακίνητο, οι υπόλοιποι ούρλιαζαν «θα πεθάνεις…» με βρισιές και «τώρα τελείωσες».»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lastRenderedPageBreak/>
        <w:t xml:space="preserve">Οι αστυνομικοί δεν περιορίστηκαν, βεβαίως, μόνο στον συγκεκριμένο. Προχώρησαν σε κτυπήματα και σε απειλές κατά των υπολοίπων </w:t>
      </w:r>
      <w:proofErr w:type="spellStart"/>
      <w:r w:rsidRPr="008A0F3B">
        <w:rPr>
          <w:rFonts w:ascii="Arial" w:eastAsia="Times New Roman" w:hAnsi="Arial" w:cs="Times New Roman"/>
          <w:sz w:val="24"/>
          <w:szCs w:val="24"/>
          <w:lang w:eastAsia="el-GR"/>
        </w:rPr>
        <w:t>παρευρισκομένων</w:t>
      </w:r>
      <w:proofErr w:type="spellEnd"/>
      <w:r w:rsidRPr="008A0F3B">
        <w:rPr>
          <w:rFonts w:ascii="Arial" w:eastAsia="Times New Roman" w:hAnsi="Arial" w:cs="Times New Roman"/>
          <w:sz w:val="24"/>
          <w:szCs w:val="24"/>
          <w:lang w:eastAsia="el-GR"/>
        </w:rPr>
        <w:t xml:space="preserve"> χωρίς να υπάρχει η παραμικρή πρόκληση. Το καταθέτω και αυτό για τα Πρακτικά. </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Όλα αυτά τα επιχειρήματα, τα οποία έχει επικαλεστεί και ο Υπουργός κατά καιρούς, αλλά και ο κ. Πέτσας περί τήρησης των μέτρων προστασίας και περί τήρησης της περιφρούρησης της υγειονομικής προστασίας, θεωρούμε ότι είναι πραγματικά έωλα. Υπάρχει μια κατάφωρη παραβίαση της αρχής της αναλογικότητας ανάμεσα στη συγκέντρωση, τον συγχρωτισμό των πολιτών αυτών και στις πραγματικά απρόκλητες και απαράδεκτες επιθέσεις που ακολούθησαν εκ μέρους της αστυνομίας, η οποία, αν ήθελε, με εντολή πάντα του Υπουργού, να περιφρουρήσει τη δημόσια υγεία, θα μπορούσε να προβεί σε απλές συστάσεις.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Το ίδιο το κράτος, σε κάθε περίπτωση, αν θέλει να τηρήσει αυτά τα μέτρα, αντί να καλεί την αστυνομία, γιατί δεν είναι αυτός ο ρόλος της, μπορεί να καλεί όργανα του ΕΟΔΥ, προκειμένου να πληροφορούν το κοινό για τις αποστάσεις που πρέπει να κρατούν, να μοιράζουν σχετικά φυλλάδια.</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Υποκαθιστούμε το κοινωνικό προφίλ του κράτους με το ακραία κατασταλτικό προφίλ, εφαρμόζοντας μια πολιτική δύο σταθμών και δύο μέτρων, όταν λίγα εικοσιτετράωρα πριν λάβει χώρα το περιστατικό στην Άνω </w:t>
      </w:r>
      <w:r w:rsidRPr="008A0F3B">
        <w:rPr>
          <w:rFonts w:ascii="Arial" w:eastAsia="Times New Roman" w:hAnsi="Arial" w:cs="Times New Roman"/>
          <w:sz w:val="24"/>
          <w:szCs w:val="24"/>
          <w:lang w:eastAsia="el-GR"/>
        </w:rPr>
        <w:lastRenderedPageBreak/>
        <w:t xml:space="preserve">Πόλη Θεσσαλονίκης, μια προκλητικότατη και πολυτελέστατη φιέστα έλαβε χώρα στην Ομόνοια, όπου εκεί πραγματικά είναι αξιοσημείωτη η παντελής έλλειψη αστυνομικών οργάνων. Εκεί δεν υπήρχε καμμία ανησυχία. Εκεί, προφανώς, ο </w:t>
      </w:r>
      <w:proofErr w:type="spellStart"/>
      <w:r w:rsidRPr="008A0F3B">
        <w:rPr>
          <w:rFonts w:ascii="Arial" w:eastAsia="Times New Roman" w:hAnsi="Arial" w:cs="Times New Roman"/>
          <w:sz w:val="24"/>
          <w:szCs w:val="24"/>
          <w:lang w:eastAsia="el-GR"/>
        </w:rPr>
        <w:t>κορωνοϊός</w:t>
      </w:r>
      <w:proofErr w:type="spellEnd"/>
      <w:r w:rsidRPr="008A0F3B">
        <w:rPr>
          <w:rFonts w:ascii="Arial" w:eastAsia="Times New Roman" w:hAnsi="Arial" w:cs="Times New Roman"/>
          <w:sz w:val="24"/>
          <w:szCs w:val="24"/>
          <w:lang w:eastAsia="el-GR"/>
        </w:rPr>
        <w:t xml:space="preserve"> δεν μας ενδιαφέρει, διότι έχει ταξιδέψει, έχει πάει κάπου αλλού. Προφανώς ο </w:t>
      </w:r>
      <w:proofErr w:type="spellStart"/>
      <w:r w:rsidRPr="008A0F3B">
        <w:rPr>
          <w:rFonts w:ascii="Arial" w:eastAsia="Times New Roman" w:hAnsi="Arial" w:cs="Times New Roman"/>
          <w:sz w:val="24"/>
          <w:szCs w:val="24"/>
          <w:lang w:eastAsia="el-GR"/>
        </w:rPr>
        <w:t>κορωνοϊός</w:t>
      </w:r>
      <w:proofErr w:type="spellEnd"/>
      <w:r w:rsidRPr="008A0F3B">
        <w:rPr>
          <w:rFonts w:ascii="Arial" w:eastAsia="Times New Roman" w:hAnsi="Arial" w:cs="Times New Roman"/>
          <w:sz w:val="24"/>
          <w:szCs w:val="24"/>
          <w:lang w:eastAsia="el-GR"/>
        </w:rPr>
        <w:t xml:space="preserve"> υπάρχει μόνο στις πλατείες.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Όλα αυτά είναι προφάσεις εν αμαρτίαις και ουσιαστικά η Κυβέρνηση φοβάται αυτή τη στιγμή. Η αντίδρασή της είναι αντίδραση φόβου απέναντι στα νέα κινήματα πολιτών που μπορεί να ξεσπάσουν λόγω ακριβώς του </w:t>
      </w:r>
      <w:proofErr w:type="spellStart"/>
      <w:r w:rsidRPr="008A0F3B">
        <w:rPr>
          <w:rFonts w:ascii="Arial" w:eastAsia="Times New Roman" w:hAnsi="Arial" w:cs="Times New Roman"/>
          <w:sz w:val="24"/>
          <w:szCs w:val="24"/>
          <w:lang w:eastAsia="el-GR"/>
        </w:rPr>
        <w:t>υφεσιακού</w:t>
      </w:r>
      <w:proofErr w:type="spellEnd"/>
      <w:r w:rsidRPr="008A0F3B">
        <w:rPr>
          <w:rFonts w:ascii="Arial" w:eastAsia="Times New Roman" w:hAnsi="Arial" w:cs="Times New Roman"/>
          <w:sz w:val="24"/>
          <w:szCs w:val="24"/>
          <w:lang w:eastAsia="el-GR"/>
        </w:rPr>
        <w:t xml:space="preserve"> κλίματος και των σκληρών μέτρων που πρόκειται να έρθουν κατόπιν του </w:t>
      </w:r>
      <w:proofErr w:type="spellStart"/>
      <w:r w:rsidRPr="008A0F3B">
        <w:rPr>
          <w:rFonts w:ascii="Arial" w:eastAsia="Times New Roman" w:hAnsi="Arial" w:cs="Times New Roman"/>
          <w:sz w:val="24"/>
          <w:szCs w:val="24"/>
          <w:lang w:eastAsia="el-GR"/>
        </w:rPr>
        <w:t>κορωνοϊού</w:t>
      </w:r>
      <w:proofErr w:type="spellEnd"/>
      <w:r w:rsidRPr="008A0F3B">
        <w:rPr>
          <w:rFonts w:ascii="Arial" w:eastAsia="Times New Roman" w:hAnsi="Arial" w:cs="Times New Roman"/>
          <w:sz w:val="24"/>
          <w:szCs w:val="24"/>
          <w:lang w:eastAsia="el-GR"/>
        </w:rPr>
        <w:t>. Διότι γνωρίζουμε όλοι ότι οι πλατείες είναι ένας δημόσιος χώρος κατ’ εξοχήν εκδήλωσης κοινωνικών κινημάτων, έκφρασης της κοινωνικής δράσης.</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 xml:space="preserve">Άρα, λοιπόν, η Κυβέρνηση αυτό που φοβάται αυτή τη στιγμή είναι ένα νέο κίνημα αγανακτισμένων, να μην πω </w:t>
      </w:r>
      <w:proofErr w:type="spellStart"/>
      <w:r w:rsidRPr="008A0F3B">
        <w:rPr>
          <w:rFonts w:ascii="Arial" w:eastAsia="Times New Roman" w:hAnsi="Arial" w:cs="Times New Roman"/>
          <w:sz w:val="24"/>
          <w:szCs w:val="24"/>
          <w:lang w:eastAsia="el-GR"/>
        </w:rPr>
        <w:t>απαυδισμένων</w:t>
      </w:r>
      <w:proofErr w:type="spellEnd"/>
      <w:r w:rsidRPr="008A0F3B">
        <w:rPr>
          <w:rFonts w:ascii="Arial" w:eastAsia="Times New Roman" w:hAnsi="Arial" w:cs="Times New Roman"/>
          <w:sz w:val="24"/>
          <w:szCs w:val="24"/>
          <w:lang w:eastAsia="el-GR"/>
        </w:rPr>
        <w:t xml:space="preserve"> πολιτών. Γι’ αυτό, λοιπόν, και εφαρμόζει δύο μέτρα και δύο σταθμά, γι’ αυτό και αυτή η ακραία καταστολή έναντι του κοινωνικού προσώπου που θα πρέπει να εκφράσει, ειδικά τώρα που η κοινωνική ανάγκη είναι ακόμα μεγαλύτερη.</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Ευχαριστώ πολύ.</w:t>
      </w:r>
    </w:p>
    <w:p w:rsidR="008A0F3B" w:rsidRPr="008A0F3B" w:rsidRDefault="008A0F3B" w:rsidP="008A0F3B">
      <w:pPr>
        <w:autoSpaceDE w:val="0"/>
        <w:autoSpaceDN w:val="0"/>
        <w:adjustRightInd w:val="0"/>
        <w:spacing w:line="600" w:lineRule="auto"/>
        <w:ind w:firstLine="720"/>
        <w:contextualSpacing/>
        <w:jc w:val="both"/>
        <w:rPr>
          <w:rFonts w:ascii="Arial" w:eastAsia="Times New Roman" w:hAnsi="Arial" w:cs="Times New Roman"/>
          <w:sz w:val="24"/>
          <w:szCs w:val="24"/>
          <w:lang w:eastAsia="el-GR"/>
        </w:rPr>
      </w:pPr>
      <w:r w:rsidRPr="008A0F3B">
        <w:rPr>
          <w:rFonts w:ascii="Arial" w:eastAsia="Times New Roman" w:hAnsi="Arial" w:cs="Times New Roman"/>
          <w:sz w:val="24"/>
          <w:szCs w:val="24"/>
          <w:lang w:eastAsia="el-GR"/>
        </w:rPr>
        <w:t>(</w:t>
      </w:r>
      <w:r w:rsidRPr="008A0F3B">
        <w:rPr>
          <w:rFonts w:ascii="Arial" w:eastAsia="Times New Roman" w:hAnsi="Arial" w:cs="Arial"/>
          <w:sz w:val="24"/>
          <w:szCs w:val="24"/>
          <w:lang w:eastAsia="el-GR"/>
        </w:rPr>
        <w:t xml:space="preserve">Στο σημείο αυτό η Βουλευτής κ. Αγγελική Αδαμοπούλου καταθέτει για τα Πρακτικά τα προαναφερθέντα έγγραφα, τα οποία βρίσκονται στο αρχείο του </w:t>
      </w:r>
      <w:r w:rsidRPr="008A0F3B">
        <w:rPr>
          <w:rFonts w:ascii="Arial" w:eastAsia="Times New Roman" w:hAnsi="Arial" w:cs="Arial"/>
          <w:sz w:val="24"/>
          <w:szCs w:val="24"/>
          <w:lang w:eastAsia="el-GR"/>
        </w:rPr>
        <w:lastRenderedPageBreak/>
        <w:t>Τμήματος Γραμματείας της Διεύθυνσης Στενογραφίας και Πρακτικών της Βουλής)</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bCs/>
          <w:color w:val="222222"/>
          <w:sz w:val="24"/>
          <w:szCs w:val="24"/>
          <w:shd w:val="clear" w:color="auto" w:fill="FFFFFF"/>
          <w:lang w:eastAsia="el-GR"/>
        </w:rPr>
        <w:t xml:space="preserve">ΠΡΟΕΔΡΕΥΩΝ (Γεώργιος </w:t>
      </w:r>
      <w:proofErr w:type="spellStart"/>
      <w:r w:rsidRPr="008A0F3B">
        <w:rPr>
          <w:rFonts w:ascii="Arial" w:eastAsia="Times New Roman" w:hAnsi="Arial" w:cs="Arial"/>
          <w:b/>
          <w:bCs/>
          <w:color w:val="222222"/>
          <w:sz w:val="24"/>
          <w:szCs w:val="24"/>
          <w:shd w:val="clear" w:color="auto" w:fill="FFFFFF"/>
          <w:lang w:eastAsia="el-GR"/>
        </w:rPr>
        <w:t>Λαμπρούλης</w:t>
      </w:r>
      <w:proofErr w:type="spellEnd"/>
      <w:r w:rsidRPr="008A0F3B">
        <w:rPr>
          <w:rFonts w:ascii="Arial" w:eastAsia="Times New Roman" w:hAnsi="Arial" w:cs="Arial"/>
          <w:b/>
          <w:bCs/>
          <w:color w:val="222222"/>
          <w:sz w:val="24"/>
          <w:szCs w:val="24"/>
          <w:shd w:val="clear" w:color="auto" w:fill="FFFFFF"/>
          <w:lang w:eastAsia="el-GR"/>
        </w:rPr>
        <w:t>):</w:t>
      </w:r>
      <w:r w:rsidRPr="008A0F3B">
        <w:rPr>
          <w:rFonts w:ascii="Arial" w:eastAsia="Times New Roman" w:hAnsi="Arial" w:cs="Arial"/>
          <w:color w:val="222222"/>
          <w:sz w:val="24"/>
          <w:szCs w:val="24"/>
          <w:shd w:val="clear" w:color="auto" w:fill="FFFFFF"/>
          <w:lang w:eastAsia="el-GR"/>
        </w:rPr>
        <w:t xml:space="preserve"> Κύριε Υπουργέ, έχετε τον λόγο.</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bCs/>
          <w:color w:val="222222"/>
          <w:sz w:val="24"/>
          <w:szCs w:val="24"/>
          <w:shd w:val="clear" w:color="auto" w:fill="FFFFFF"/>
          <w:lang w:eastAsia="el-GR"/>
        </w:rPr>
        <w:t>ΕΛΕΥΘΕΡΙΟΣ ΟΙΚΟΝΟΜΟΥ (Υφυπουργός Προστασίας του Πολίτη):</w:t>
      </w:r>
      <w:r w:rsidRPr="008A0F3B">
        <w:rPr>
          <w:rFonts w:ascii="Arial" w:eastAsia="Times New Roman" w:hAnsi="Arial" w:cs="Arial"/>
          <w:color w:val="222222"/>
          <w:sz w:val="24"/>
          <w:szCs w:val="24"/>
          <w:shd w:val="clear" w:color="auto" w:fill="FFFFFF"/>
          <w:lang w:eastAsia="el-GR"/>
        </w:rPr>
        <w:t xml:space="preserve"> Ευχαριστώ, κύριε Πρόεδρε.</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Δυστυχώς διαπιστώνουμε ότι εξακολουθεί να επιχειρείται από ορισμένους </w:t>
      </w:r>
      <w:proofErr w:type="spellStart"/>
      <w:r w:rsidRPr="008A0F3B">
        <w:rPr>
          <w:rFonts w:ascii="Arial" w:eastAsia="Times New Roman" w:hAnsi="Arial" w:cs="Arial"/>
          <w:color w:val="222222"/>
          <w:sz w:val="24"/>
          <w:szCs w:val="24"/>
          <w:shd w:val="clear" w:color="auto" w:fill="FFFFFF"/>
          <w:lang w:eastAsia="el-GR"/>
        </w:rPr>
        <w:t>στοχοποίηση</w:t>
      </w:r>
      <w:proofErr w:type="spellEnd"/>
      <w:r w:rsidRPr="008A0F3B">
        <w:rPr>
          <w:rFonts w:ascii="Arial" w:eastAsia="Times New Roman" w:hAnsi="Arial" w:cs="Arial"/>
          <w:color w:val="222222"/>
          <w:sz w:val="24"/>
          <w:szCs w:val="24"/>
          <w:shd w:val="clear" w:color="auto" w:fill="FFFFFF"/>
          <w:lang w:eastAsia="el-GR"/>
        </w:rPr>
        <w:t xml:space="preserve"> του προσωπικού της Ελληνικής Αστυνομίας, παραβλέποντας αυτό που αναγνωρίζει και επικροτεί καθημερινά το σύνολο της ελληνικής κοινωνίας, τον τιτάνιο αγώνα, δηλαδή, των ανδρών και των γυναικών της Ελληνικής Αστυνομίας προς την κατεύθυνση της επιτυχημένης αντιμετώπισης πλήθους προκλήσεων τόσο στη διαφύλαξη των συνόρων μας, όσο και στην αντιμετώπιση μιας πρωτοφανούς πανδημίας, του </w:t>
      </w:r>
      <w:r w:rsidRPr="008A0F3B">
        <w:rPr>
          <w:rFonts w:ascii="Arial" w:eastAsia="Times New Roman" w:hAnsi="Arial" w:cs="Arial"/>
          <w:color w:val="222222"/>
          <w:sz w:val="24"/>
          <w:szCs w:val="24"/>
          <w:shd w:val="clear" w:color="auto" w:fill="FFFFFF"/>
          <w:lang w:val="en-US" w:eastAsia="el-GR"/>
        </w:rPr>
        <w:t>COVID</w:t>
      </w:r>
      <w:r w:rsidRPr="008A0F3B">
        <w:rPr>
          <w:rFonts w:ascii="Arial" w:eastAsia="Times New Roman" w:hAnsi="Arial" w:cs="Arial"/>
          <w:color w:val="222222"/>
          <w:sz w:val="24"/>
          <w:szCs w:val="24"/>
          <w:shd w:val="clear" w:color="auto" w:fill="FFFFFF"/>
          <w:lang w:eastAsia="el-GR"/>
        </w:rPr>
        <w:t>-19.</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Η αποστολή της Ελληνικής Αστυνομίας είναι να εγγυάται και να διασφαλίζει την εσωτερική ασφάλεια και τη δημόσια τάξη στη χώρα. Κυρίαρχος πυλώνας πάνω στον οποίο επιχειρεί διαχρονικά, είναι ο απόλυτος σεβασμός στην έννομη τάξη και η αταλάντευτη προσήλωση στις επιταγές του ελληνικού Συντάγματος. Δεν χωράει καμμία παρερμηνεία και καμμία έκπτωση στις προαναφερθείσες αρχές και αξίες, τις οποίες υπηρετούν τα στελέχη της Ελληνικής Αστυνομίας και θέλω να είμαι απολύτως σαφής ως προς αυτό.</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lastRenderedPageBreak/>
        <w:t xml:space="preserve">Σε ό,τι αφορά τις ενέργειες στις οποίες προβαίνει και στα μέτρα που εφαρμόζει η Ελληνική Αστυνομία κατά την εκπλήρωση της δύσκολης αποστολής της, αυτές σας διαβεβαιώνω ότι διαπνέονται από την απαιτούμενη, κατά περίπτωση, αρχή της αναλογικότητας αναφορικά με το είδος της </w:t>
      </w:r>
      <w:proofErr w:type="spellStart"/>
      <w:r w:rsidRPr="008A0F3B">
        <w:rPr>
          <w:rFonts w:ascii="Arial" w:eastAsia="Times New Roman" w:hAnsi="Arial" w:cs="Arial"/>
          <w:color w:val="222222"/>
          <w:sz w:val="24"/>
          <w:szCs w:val="24"/>
          <w:shd w:val="clear" w:color="auto" w:fill="FFFFFF"/>
          <w:lang w:eastAsia="el-GR"/>
        </w:rPr>
        <w:t>παραβατικής</w:t>
      </w:r>
      <w:proofErr w:type="spellEnd"/>
      <w:r w:rsidRPr="008A0F3B">
        <w:rPr>
          <w:rFonts w:ascii="Arial" w:eastAsia="Times New Roman" w:hAnsi="Arial" w:cs="Arial"/>
          <w:color w:val="222222"/>
          <w:sz w:val="24"/>
          <w:szCs w:val="24"/>
          <w:shd w:val="clear" w:color="auto" w:fill="FFFFFF"/>
          <w:lang w:eastAsia="el-GR"/>
        </w:rPr>
        <w:t xml:space="preserve"> συμπεριφοράς, αλλά και τις συνθήκες που επικρατούν στο πεδίο που επιχειρούν οι δυνάμεις της.</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Θα πρέπει να σημειωθεί, για την ενημέρωση του Κοινοβουλίου, ότι στην παρούσα φάση σε γειτονιές της Αθήνας, όπως η Κυψέλη, αλλά και της Θεσσαλονίκης, οι πολίτες και οι καταστηματάρχες ανησυχούν για τα φαινόμενα αναρχίας και καταστροφής των περιουσιών τους, που ομάδες περιθωριακών επιχειρούν. Κυκλοφορούν κατά εκατοντάδες, βεβηλώνουν εκκλησίες, προκαλούν περαστικούς, υποθάλπουν τη διακίνηση ναρκωτικών.</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Στην ίδια συγκυρία, στην έξοδο από την υγειονομική κρίση του </w:t>
      </w:r>
      <w:r w:rsidRPr="008A0F3B">
        <w:rPr>
          <w:rFonts w:ascii="Arial" w:eastAsia="Times New Roman" w:hAnsi="Arial" w:cs="Arial"/>
          <w:color w:val="222222"/>
          <w:sz w:val="24"/>
          <w:szCs w:val="24"/>
          <w:shd w:val="clear" w:color="auto" w:fill="FFFFFF"/>
          <w:lang w:val="en-US" w:eastAsia="el-GR"/>
        </w:rPr>
        <w:t>COVID</w:t>
      </w:r>
      <w:r w:rsidRPr="008A0F3B">
        <w:rPr>
          <w:rFonts w:ascii="Arial" w:eastAsia="Times New Roman" w:hAnsi="Arial" w:cs="Arial"/>
          <w:color w:val="222222"/>
          <w:sz w:val="24"/>
          <w:szCs w:val="24"/>
          <w:shd w:val="clear" w:color="auto" w:fill="FFFFFF"/>
          <w:lang w:eastAsia="el-GR"/>
        </w:rPr>
        <w:t xml:space="preserve">-19, κάποιες άλλες ομάδες, πιο οργανωμένες και επικίνδυνες, προβαίνουν σε ανατινάξεις </w:t>
      </w:r>
      <w:r w:rsidRPr="008A0F3B">
        <w:rPr>
          <w:rFonts w:ascii="Arial" w:eastAsia="Times New Roman" w:hAnsi="Arial" w:cs="Arial"/>
          <w:color w:val="222222"/>
          <w:sz w:val="24"/>
          <w:szCs w:val="24"/>
          <w:shd w:val="clear" w:color="auto" w:fill="FFFFFF"/>
          <w:lang w:val="en-US" w:eastAsia="el-GR"/>
        </w:rPr>
        <w:t>ATM</w:t>
      </w:r>
      <w:r w:rsidRPr="008A0F3B">
        <w:rPr>
          <w:rFonts w:ascii="Arial" w:eastAsia="Times New Roman" w:hAnsi="Arial" w:cs="Arial"/>
          <w:color w:val="222222"/>
          <w:sz w:val="24"/>
          <w:szCs w:val="24"/>
          <w:shd w:val="clear" w:color="auto" w:fill="FFFFFF"/>
          <w:lang w:eastAsia="el-GR"/>
        </w:rPr>
        <w:t xml:space="preserve"> τραπεζών, καίνε αυτοκίνητα, </w:t>
      </w:r>
      <w:proofErr w:type="spellStart"/>
      <w:r w:rsidRPr="008A0F3B">
        <w:rPr>
          <w:rFonts w:ascii="Arial" w:eastAsia="Times New Roman" w:hAnsi="Arial" w:cs="Arial"/>
          <w:color w:val="222222"/>
          <w:sz w:val="24"/>
          <w:szCs w:val="24"/>
          <w:shd w:val="clear" w:color="auto" w:fill="FFFFFF"/>
          <w:lang w:eastAsia="el-GR"/>
        </w:rPr>
        <w:t>βανδαλίζουν</w:t>
      </w:r>
      <w:proofErr w:type="spellEnd"/>
      <w:r w:rsidRPr="008A0F3B">
        <w:rPr>
          <w:rFonts w:ascii="Arial" w:eastAsia="Times New Roman" w:hAnsi="Arial" w:cs="Arial"/>
          <w:color w:val="222222"/>
          <w:sz w:val="24"/>
          <w:szCs w:val="24"/>
          <w:shd w:val="clear" w:color="auto" w:fill="FFFFFF"/>
          <w:lang w:eastAsia="el-GR"/>
        </w:rPr>
        <w:t xml:space="preserve"> κτήρια.</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 xml:space="preserve">Ζητάτε η Αστυνομία και η πολιτική ηγεσία να μείνουν απαθείς απέναντι στη νέα αυτή πραγματικότητα; Η απάντηση είναι όχι. Με μεθοδικότητα, ψυχραιμία, αποτελεσματικότητα, με απόλυτο σεβασμό στο Σύνταγμα η Αστυνομία θα επιτελέσει την αποστολή της. Η δημόσια τάξη δεν θα διασαλευθεί </w:t>
      </w:r>
      <w:r w:rsidRPr="008A0F3B">
        <w:rPr>
          <w:rFonts w:ascii="Arial" w:eastAsia="Times New Roman" w:hAnsi="Arial" w:cs="Arial"/>
          <w:color w:val="222222"/>
          <w:sz w:val="24"/>
          <w:szCs w:val="24"/>
          <w:shd w:val="clear" w:color="auto" w:fill="FFFFFF"/>
          <w:lang w:eastAsia="el-GR"/>
        </w:rPr>
        <w:lastRenderedPageBreak/>
        <w:t>και η ασφάλεια της ζωής και η περιουσία των πολιτών δεν θα επιτραπεί να απειλούνται.</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Σας ευχαριστώ.</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bCs/>
          <w:color w:val="222222"/>
          <w:sz w:val="24"/>
          <w:szCs w:val="24"/>
          <w:shd w:val="clear" w:color="auto" w:fill="FFFFFF"/>
          <w:lang w:eastAsia="el-GR"/>
        </w:rPr>
        <w:t xml:space="preserve">ΠΡΟΕΔΡΕΥΩΝ (Γεώργιος </w:t>
      </w:r>
      <w:proofErr w:type="spellStart"/>
      <w:r w:rsidRPr="008A0F3B">
        <w:rPr>
          <w:rFonts w:ascii="Arial" w:eastAsia="Times New Roman" w:hAnsi="Arial" w:cs="Arial"/>
          <w:b/>
          <w:bCs/>
          <w:color w:val="222222"/>
          <w:sz w:val="24"/>
          <w:szCs w:val="24"/>
          <w:shd w:val="clear" w:color="auto" w:fill="FFFFFF"/>
          <w:lang w:eastAsia="el-GR"/>
        </w:rPr>
        <w:t>Λαμπρούλης</w:t>
      </w:r>
      <w:proofErr w:type="spellEnd"/>
      <w:r w:rsidRPr="008A0F3B">
        <w:rPr>
          <w:rFonts w:ascii="Arial" w:eastAsia="Times New Roman" w:hAnsi="Arial" w:cs="Arial"/>
          <w:b/>
          <w:bCs/>
          <w:color w:val="222222"/>
          <w:sz w:val="24"/>
          <w:szCs w:val="24"/>
          <w:shd w:val="clear" w:color="auto" w:fill="FFFFFF"/>
          <w:lang w:eastAsia="el-GR"/>
        </w:rPr>
        <w:t>):</w:t>
      </w:r>
      <w:r w:rsidRPr="008A0F3B">
        <w:rPr>
          <w:rFonts w:ascii="Arial" w:eastAsia="Times New Roman" w:hAnsi="Arial" w:cs="Arial"/>
          <w:color w:val="222222"/>
          <w:sz w:val="24"/>
          <w:szCs w:val="24"/>
          <w:shd w:val="clear" w:color="auto" w:fill="FFFFFF"/>
          <w:lang w:eastAsia="el-GR"/>
        </w:rPr>
        <w:t xml:space="preserve"> Ευχαριστούμε τον κύριο Υπουργό.</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Κυρίες και κύριοι συνάδελφοι, ολοκληρώθηκε η συζήτηση των επικαίρων ερωτήσεων.</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color w:val="222222"/>
          <w:sz w:val="24"/>
          <w:szCs w:val="24"/>
          <w:shd w:val="clear" w:color="auto" w:fill="FFFFFF"/>
          <w:lang w:eastAsia="el-GR"/>
        </w:rPr>
        <w:t>Δέχεστε στο σημείο αυτό να λύσουμε τη συνεδρίαση;</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bCs/>
          <w:color w:val="222222"/>
          <w:sz w:val="24"/>
          <w:szCs w:val="24"/>
          <w:shd w:val="clear" w:color="auto" w:fill="FFFFFF"/>
          <w:lang w:eastAsia="el-GR"/>
        </w:rPr>
        <w:t>ΟΛΟΙ ΟΙ ΒΟΥΛΕΥΤΕΣ:</w:t>
      </w:r>
      <w:r w:rsidRPr="008A0F3B">
        <w:rPr>
          <w:rFonts w:ascii="Arial" w:eastAsia="Times New Roman" w:hAnsi="Arial" w:cs="Arial"/>
          <w:color w:val="222222"/>
          <w:sz w:val="24"/>
          <w:szCs w:val="24"/>
          <w:shd w:val="clear" w:color="auto" w:fill="FFFFFF"/>
          <w:lang w:eastAsia="el-GR"/>
        </w:rPr>
        <w:t xml:space="preserve"> Μάλιστα, μάλιστα.</w:t>
      </w:r>
    </w:p>
    <w:p w:rsidR="008A0F3B" w:rsidRPr="008A0F3B" w:rsidRDefault="008A0F3B" w:rsidP="008A0F3B">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8A0F3B">
        <w:rPr>
          <w:rFonts w:ascii="Arial" w:eastAsia="Times New Roman" w:hAnsi="Arial" w:cs="Arial"/>
          <w:b/>
          <w:bCs/>
          <w:color w:val="222222"/>
          <w:sz w:val="24"/>
          <w:szCs w:val="24"/>
          <w:shd w:val="clear" w:color="auto" w:fill="FFFFFF"/>
          <w:lang w:eastAsia="el-GR"/>
        </w:rPr>
        <w:t xml:space="preserve">ΠΡΟΕΔΡΕΥΩΝ (Γεώργιος </w:t>
      </w:r>
      <w:proofErr w:type="spellStart"/>
      <w:r w:rsidRPr="008A0F3B">
        <w:rPr>
          <w:rFonts w:ascii="Arial" w:eastAsia="Times New Roman" w:hAnsi="Arial" w:cs="Arial"/>
          <w:b/>
          <w:bCs/>
          <w:color w:val="222222"/>
          <w:sz w:val="24"/>
          <w:szCs w:val="24"/>
          <w:shd w:val="clear" w:color="auto" w:fill="FFFFFF"/>
          <w:lang w:eastAsia="el-GR"/>
        </w:rPr>
        <w:t>Λαμπρούλης</w:t>
      </w:r>
      <w:proofErr w:type="spellEnd"/>
      <w:r w:rsidRPr="008A0F3B">
        <w:rPr>
          <w:rFonts w:ascii="Arial" w:eastAsia="Times New Roman" w:hAnsi="Arial" w:cs="Arial"/>
          <w:b/>
          <w:bCs/>
          <w:color w:val="222222"/>
          <w:sz w:val="24"/>
          <w:szCs w:val="24"/>
          <w:shd w:val="clear" w:color="auto" w:fill="FFFFFF"/>
          <w:lang w:eastAsia="el-GR"/>
        </w:rPr>
        <w:t>):</w:t>
      </w:r>
      <w:r w:rsidRPr="008A0F3B">
        <w:rPr>
          <w:rFonts w:ascii="Arial" w:eastAsia="Times New Roman" w:hAnsi="Arial" w:cs="Arial"/>
          <w:color w:val="222222"/>
          <w:sz w:val="24"/>
          <w:szCs w:val="24"/>
          <w:shd w:val="clear" w:color="auto" w:fill="FFFFFF"/>
          <w:lang w:eastAsia="el-GR"/>
        </w:rPr>
        <w:t xml:space="preserve"> Με τη συναίνεση του Σώματος και ώρα 10.48΄ </w:t>
      </w:r>
      <w:proofErr w:type="spellStart"/>
      <w:r w:rsidRPr="008A0F3B">
        <w:rPr>
          <w:rFonts w:ascii="Arial" w:eastAsia="Times New Roman" w:hAnsi="Arial" w:cs="Arial"/>
          <w:color w:val="222222"/>
          <w:sz w:val="24"/>
          <w:szCs w:val="24"/>
          <w:shd w:val="clear" w:color="auto" w:fill="FFFFFF"/>
          <w:lang w:eastAsia="el-GR"/>
        </w:rPr>
        <w:t>λύεται</w:t>
      </w:r>
      <w:proofErr w:type="spellEnd"/>
      <w:r w:rsidRPr="008A0F3B">
        <w:rPr>
          <w:rFonts w:ascii="Arial" w:eastAsia="Times New Roman" w:hAnsi="Arial" w:cs="Arial"/>
          <w:color w:val="222222"/>
          <w:sz w:val="24"/>
          <w:szCs w:val="24"/>
          <w:shd w:val="clear" w:color="auto" w:fill="FFFFFF"/>
          <w:lang w:eastAsia="el-GR"/>
        </w:rPr>
        <w:t xml:space="preserve"> η συνεδρίαση για σήμερα Τετάρτη 20 Μαΐου 2020 και ώρα 12.00΄ με αντικείμενο εργασιών του Σώματος, κοινοβουλευτικό έλεγχο: λήψη απόφασης επί της υπ’ </w:t>
      </w:r>
      <w:proofErr w:type="spellStart"/>
      <w:r w:rsidRPr="008A0F3B">
        <w:rPr>
          <w:rFonts w:ascii="Arial" w:eastAsia="Times New Roman" w:hAnsi="Arial" w:cs="Arial"/>
          <w:color w:val="222222"/>
          <w:sz w:val="24"/>
          <w:szCs w:val="24"/>
          <w:shd w:val="clear" w:color="auto" w:fill="FFFFFF"/>
          <w:lang w:eastAsia="el-GR"/>
        </w:rPr>
        <w:t>αριθμ</w:t>
      </w:r>
      <w:proofErr w:type="spellEnd"/>
      <w:r w:rsidRPr="008A0F3B">
        <w:rPr>
          <w:rFonts w:ascii="Arial" w:eastAsia="Times New Roman" w:hAnsi="Arial" w:cs="Arial"/>
          <w:color w:val="222222"/>
          <w:sz w:val="24"/>
          <w:szCs w:val="24"/>
          <w:shd w:val="clear" w:color="auto" w:fill="FFFFFF"/>
          <w:lang w:eastAsia="el-GR"/>
        </w:rPr>
        <w:t xml:space="preserve">. </w:t>
      </w:r>
      <w:proofErr w:type="spellStart"/>
      <w:r w:rsidRPr="008A0F3B">
        <w:rPr>
          <w:rFonts w:ascii="Arial" w:eastAsia="Times New Roman" w:hAnsi="Arial" w:cs="Arial"/>
          <w:color w:val="222222"/>
          <w:sz w:val="24"/>
          <w:szCs w:val="24"/>
          <w:shd w:val="clear" w:color="auto" w:fill="FFFFFF"/>
          <w:lang w:eastAsia="el-GR"/>
        </w:rPr>
        <w:t>πρωτ</w:t>
      </w:r>
      <w:proofErr w:type="spellEnd"/>
      <w:r w:rsidRPr="008A0F3B">
        <w:rPr>
          <w:rFonts w:ascii="Arial" w:eastAsia="Times New Roman" w:hAnsi="Arial" w:cs="Arial"/>
          <w:color w:val="222222"/>
          <w:sz w:val="24"/>
          <w:szCs w:val="24"/>
          <w:shd w:val="clear" w:color="auto" w:fill="FFFFFF"/>
          <w:lang w:eastAsia="el-GR"/>
        </w:rPr>
        <w:t xml:space="preserve">. 1312/04-05-2020 προτάσεως που κατέθεσαν τριάντα (30) Βουλευτές της Κοινοβουλευτικής Ομάδας της Νέας Δημοκρατίας, σύμφωνα με τα άρθρα 86 παρ. 1-3 του Συντάγματος και 154 και 155 του Κανονισμού της Βουλής. </w:t>
      </w:r>
      <w:proofErr w:type="spellStart"/>
      <w:r w:rsidRPr="008A0F3B">
        <w:rPr>
          <w:rFonts w:ascii="Arial" w:eastAsia="Times New Roman" w:hAnsi="Arial" w:cs="Arial"/>
          <w:color w:val="222222"/>
          <w:sz w:val="24"/>
          <w:szCs w:val="24"/>
          <w:shd w:val="clear" w:color="auto" w:fill="FFFFFF"/>
          <w:lang w:eastAsia="el-GR"/>
        </w:rPr>
        <w:t>Mε</w:t>
      </w:r>
      <w:proofErr w:type="spellEnd"/>
      <w:r w:rsidRPr="008A0F3B">
        <w:rPr>
          <w:rFonts w:ascii="Arial" w:eastAsia="Times New Roman" w:hAnsi="Arial" w:cs="Arial"/>
          <w:color w:val="222222"/>
          <w:sz w:val="24"/>
          <w:szCs w:val="24"/>
          <w:shd w:val="clear" w:color="auto" w:fill="FFFFFF"/>
          <w:lang w:eastAsia="el-GR"/>
        </w:rPr>
        <w:t xml:space="preserve"> την πρόταση αιτούνται όπως η σύμφωνα με την υπ’ </w:t>
      </w:r>
      <w:proofErr w:type="spellStart"/>
      <w:r w:rsidRPr="008A0F3B">
        <w:rPr>
          <w:rFonts w:ascii="Arial" w:eastAsia="Times New Roman" w:hAnsi="Arial" w:cs="Arial"/>
          <w:color w:val="222222"/>
          <w:sz w:val="24"/>
          <w:szCs w:val="24"/>
          <w:shd w:val="clear" w:color="auto" w:fill="FFFFFF"/>
          <w:lang w:eastAsia="el-GR"/>
        </w:rPr>
        <w:t>αριθμ</w:t>
      </w:r>
      <w:proofErr w:type="spellEnd"/>
      <w:r w:rsidRPr="008A0F3B">
        <w:rPr>
          <w:rFonts w:ascii="Arial" w:eastAsia="Times New Roman" w:hAnsi="Arial" w:cs="Arial"/>
          <w:color w:val="222222"/>
          <w:sz w:val="24"/>
          <w:szCs w:val="24"/>
          <w:shd w:val="clear" w:color="auto" w:fill="FFFFFF"/>
          <w:lang w:eastAsia="el-GR"/>
        </w:rPr>
        <w:t xml:space="preserve">. </w:t>
      </w:r>
      <w:proofErr w:type="spellStart"/>
      <w:r w:rsidRPr="008A0F3B">
        <w:rPr>
          <w:rFonts w:ascii="Arial" w:eastAsia="Times New Roman" w:hAnsi="Arial" w:cs="Arial"/>
          <w:color w:val="222222"/>
          <w:sz w:val="24"/>
          <w:szCs w:val="24"/>
          <w:shd w:val="clear" w:color="auto" w:fill="FFFFFF"/>
          <w:lang w:eastAsia="el-GR"/>
        </w:rPr>
        <w:t>πρωτ</w:t>
      </w:r>
      <w:proofErr w:type="spellEnd"/>
      <w:r w:rsidRPr="008A0F3B">
        <w:rPr>
          <w:rFonts w:ascii="Arial" w:eastAsia="Times New Roman" w:hAnsi="Arial" w:cs="Arial"/>
          <w:color w:val="222222"/>
          <w:sz w:val="24"/>
          <w:szCs w:val="24"/>
          <w:shd w:val="clear" w:color="auto" w:fill="FFFFFF"/>
          <w:lang w:eastAsia="el-GR"/>
        </w:rPr>
        <w:t xml:space="preserve">. 17090/9777/14-10-2019 απόφαση του Προέδρου της Βουλής ήδη </w:t>
      </w:r>
      <w:proofErr w:type="spellStart"/>
      <w:r w:rsidRPr="008A0F3B">
        <w:rPr>
          <w:rFonts w:ascii="Arial" w:eastAsia="Times New Roman" w:hAnsi="Arial" w:cs="Arial"/>
          <w:color w:val="222222"/>
          <w:sz w:val="24"/>
          <w:szCs w:val="24"/>
          <w:shd w:val="clear" w:color="auto" w:fill="FFFFFF"/>
          <w:lang w:eastAsia="el-GR"/>
        </w:rPr>
        <w:t>συσταθείσα</w:t>
      </w:r>
      <w:proofErr w:type="spellEnd"/>
      <w:r w:rsidRPr="008A0F3B">
        <w:rPr>
          <w:rFonts w:ascii="Arial" w:eastAsia="Times New Roman" w:hAnsi="Arial" w:cs="Arial"/>
          <w:color w:val="222222"/>
          <w:sz w:val="24"/>
          <w:szCs w:val="24"/>
          <w:shd w:val="clear" w:color="auto" w:fill="FFFFFF"/>
          <w:lang w:eastAsia="el-GR"/>
        </w:rPr>
        <w:t xml:space="preserve"> και λειτουργούσα Ειδική Κοινοβουλευτική Επιτροπή που διενεργεί Προκαταρκτική Εξέταση κατά του πρώην Αναπληρωτή Υπουργού Δικαιοσύνης κ. Δημητρίου Παπαγγελόπουλου </w:t>
      </w:r>
      <w:r w:rsidRPr="008A0F3B">
        <w:rPr>
          <w:rFonts w:ascii="Arial" w:eastAsia="Times New Roman" w:hAnsi="Arial" w:cs="Arial"/>
          <w:color w:val="222222"/>
          <w:sz w:val="24"/>
          <w:szCs w:val="24"/>
          <w:shd w:val="clear" w:color="auto" w:fill="FFFFFF"/>
          <w:lang w:eastAsia="el-GR"/>
        </w:rPr>
        <w:lastRenderedPageBreak/>
        <w:t>επεκτείνει τη διεξαγόμενη ήδη προκαταρκτική εξέταση, προκειμένου να διερευνηθούν τυχόν περαιτέρω ποινικές ευθύνες του εν λόγω Αναπληρωτή Υπουργού για τυχόν επιπλέον αξιόποινα αδικήματα:  1. Πρόκληση και προσφορά για την τέλεση κακουργήματος (άρθρο 186 παρ.1 ΠΚ),  2. Εκβίαση (</w:t>
      </w:r>
      <w:proofErr w:type="spellStart"/>
      <w:r w:rsidRPr="008A0F3B">
        <w:rPr>
          <w:rFonts w:ascii="Arial" w:eastAsia="Times New Roman" w:hAnsi="Arial" w:cs="Arial"/>
          <w:color w:val="222222"/>
          <w:sz w:val="24"/>
          <w:szCs w:val="24"/>
          <w:shd w:val="clear" w:color="auto" w:fill="FFFFFF"/>
          <w:lang w:eastAsia="el-GR"/>
        </w:rPr>
        <w:t>αρ</w:t>
      </w:r>
      <w:proofErr w:type="spellEnd"/>
      <w:r w:rsidRPr="008A0F3B">
        <w:rPr>
          <w:rFonts w:ascii="Arial" w:eastAsia="Times New Roman" w:hAnsi="Arial" w:cs="Arial"/>
          <w:color w:val="222222"/>
          <w:sz w:val="24"/>
          <w:szCs w:val="24"/>
          <w:shd w:val="clear" w:color="auto" w:fill="FFFFFF"/>
          <w:lang w:eastAsia="el-GR"/>
        </w:rPr>
        <w:t>. 385 παρ.1 περ. Γ΄ παλαιού ΠΚ),  3. Δωροληψία πολιτικού αξιωματούχου (</w:t>
      </w:r>
      <w:proofErr w:type="spellStart"/>
      <w:r w:rsidRPr="008A0F3B">
        <w:rPr>
          <w:rFonts w:ascii="Arial" w:eastAsia="Times New Roman" w:hAnsi="Arial" w:cs="Arial"/>
          <w:color w:val="222222"/>
          <w:sz w:val="24"/>
          <w:szCs w:val="24"/>
          <w:shd w:val="clear" w:color="auto" w:fill="FFFFFF"/>
          <w:lang w:eastAsia="el-GR"/>
        </w:rPr>
        <w:t>αρ</w:t>
      </w:r>
      <w:proofErr w:type="spellEnd"/>
      <w:r w:rsidRPr="008A0F3B">
        <w:rPr>
          <w:rFonts w:ascii="Arial" w:eastAsia="Times New Roman" w:hAnsi="Arial" w:cs="Arial"/>
          <w:color w:val="222222"/>
          <w:sz w:val="24"/>
          <w:szCs w:val="24"/>
          <w:shd w:val="clear" w:color="auto" w:fill="FFFFFF"/>
          <w:lang w:eastAsia="el-GR"/>
        </w:rPr>
        <w:t>. 159 παρ. 1 παλαιού ΠΚ),  4. Δωροληψία Υπαλλήλου (</w:t>
      </w:r>
      <w:proofErr w:type="spellStart"/>
      <w:r w:rsidRPr="008A0F3B">
        <w:rPr>
          <w:rFonts w:ascii="Arial" w:eastAsia="Times New Roman" w:hAnsi="Arial" w:cs="Arial"/>
          <w:color w:val="222222"/>
          <w:sz w:val="24"/>
          <w:szCs w:val="24"/>
          <w:shd w:val="clear" w:color="auto" w:fill="FFFFFF"/>
          <w:lang w:eastAsia="el-GR"/>
        </w:rPr>
        <w:t>αρ</w:t>
      </w:r>
      <w:proofErr w:type="spellEnd"/>
      <w:r w:rsidRPr="008A0F3B">
        <w:rPr>
          <w:rFonts w:ascii="Arial" w:eastAsia="Times New Roman" w:hAnsi="Arial" w:cs="Arial"/>
          <w:color w:val="222222"/>
          <w:sz w:val="24"/>
          <w:szCs w:val="24"/>
          <w:shd w:val="clear" w:color="auto" w:fill="FFFFFF"/>
          <w:lang w:eastAsia="el-GR"/>
        </w:rPr>
        <w:t>. 235 ΠΚ),  5. Ηθική Αυτουργία σε Κατάχρηση Εξουσίας (</w:t>
      </w:r>
      <w:proofErr w:type="spellStart"/>
      <w:r w:rsidRPr="008A0F3B">
        <w:rPr>
          <w:rFonts w:ascii="Arial" w:eastAsia="Times New Roman" w:hAnsi="Arial" w:cs="Arial"/>
          <w:color w:val="222222"/>
          <w:sz w:val="24"/>
          <w:szCs w:val="24"/>
          <w:shd w:val="clear" w:color="auto" w:fill="FFFFFF"/>
          <w:lang w:eastAsia="el-GR"/>
        </w:rPr>
        <w:t>αρ</w:t>
      </w:r>
      <w:proofErr w:type="spellEnd"/>
      <w:r w:rsidRPr="008A0F3B">
        <w:rPr>
          <w:rFonts w:ascii="Arial" w:eastAsia="Times New Roman" w:hAnsi="Arial" w:cs="Arial"/>
          <w:color w:val="222222"/>
          <w:sz w:val="24"/>
          <w:szCs w:val="24"/>
          <w:shd w:val="clear" w:color="auto" w:fill="FFFFFF"/>
          <w:lang w:eastAsia="el-GR"/>
        </w:rPr>
        <w:t xml:space="preserve">. 46 παρ.1 σε συνδυασμό με </w:t>
      </w:r>
      <w:proofErr w:type="spellStart"/>
      <w:r w:rsidRPr="008A0F3B">
        <w:rPr>
          <w:rFonts w:ascii="Arial" w:eastAsia="Times New Roman" w:hAnsi="Arial" w:cs="Arial"/>
          <w:color w:val="222222"/>
          <w:sz w:val="24"/>
          <w:szCs w:val="24"/>
          <w:shd w:val="clear" w:color="auto" w:fill="FFFFFF"/>
          <w:lang w:eastAsia="el-GR"/>
        </w:rPr>
        <w:t>αρ</w:t>
      </w:r>
      <w:proofErr w:type="spellEnd"/>
      <w:r w:rsidRPr="008A0F3B">
        <w:rPr>
          <w:rFonts w:ascii="Arial" w:eastAsia="Times New Roman" w:hAnsi="Arial" w:cs="Arial"/>
          <w:color w:val="222222"/>
          <w:sz w:val="24"/>
          <w:szCs w:val="24"/>
          <w:shd w:val="clear" w:color="auto" w:fill="FFFFFF"/>
          <w:lang w:eastAsia="el-GR"/>
        </w:rPr>
        <w:t>. 239 ΠΚ),  6. Ηθική Αυτουργία σε Παράβαση Καθήκοντος και Παράβαση Καθήκοντος (</w:t>
      </w:r>
      <w:proofErr w:type="spellStart"/>
      <w:r w:rsidRPr="008A0F3B">
        <w:rPr>
          <w:rFonts w:ascii="Arial" w:eastAsia="Times New Roman" w:hAnsi="Arial" w:cs="Arial"/>
          <w:color w:val="222222"/>
          <w:sz w:val="24"/>
          <w:szCs w:val="24"/>
          <w:shd w:val="clear" w:color="auto" w:fill="FFFFFF"/>
          <w:lang w:eastAsia="el-GR"/>
        </w:rPr>
        <w:t>αρ</w:t>
      </w:r>
      <w:proofErr w:type="spellEnd"/>
      <w:r w:rsidRPr="008A0F3B">
        <w:rPr>
          <w:rFonts w:ascii="Arial" w:eastAsia="Times New Roman" w:hAnsi="Arial" w:cs="Arial"/>
          <w:color w:val="222222"/>
          <w:sz w:val="24"/>
          <w:szCs w:val="24"/>
          <w:shd w:val="clear" w:color="auto" w:fill="FFFFFF"/>
          <w:lang w:eastAsia="el-GR"/>
        </w:rPr>
        <w:t xml:space="preserve">. 46 παρ.1 σε συνδυασμό με ΠΚ 259 και ΠΚ 259 αυτοτελώς),  7. Εγκληματική Οργάνωση περίπτωση Συμμορίας </w:t>
      </w:r>
      <w:proofErr w:type="spellStart"/>
      <w:r w:rsidRPr="008A0F3B">
        <w:rPr>
          <w:rFonts w:ascii="Arial" w:eastAsia="Times New Roman" w:hAnsi="Arial" w:cs="Arial"/>
          <w:color w:val="222222"/>
          <w:sz w:val="24"/>
          <w:szCs w:val="24"/>
          <w:shd w:val="clear" w:color="auto" w:fill="FFFFFF"/>
          <w:lang w:eastAsia="el-GR"/>
        </w:rPr>
        <w:t>Αρ</w:t>
      </w:r>
      <w:proofErr w:type="spellEnd"/>
      <w:r w:rsidRPr="008A0F3B">
        <w:rPr>
          <w:rFonts w:ascii="Arial" w:eastAsia="Times New Roman" w:hAnsi="Arial" w:cs="Arial"/>
          <w:color w:val="222222"/>
          <w:sz w:val="24"/>
          <w:szCs w:val="24"/>
          <w:shd w:val="clear" w:color="auto" w:fill="FFFFFF"/>
          <w:lang w:eastAsia="el-GR"/>
        </w:rPr>
        <w:t xml:space="preserve">. 187 παρ.3 (παλαιό </w:t>
      </w:r>
      <w:proofErr w:type="spellStart"/>
      <w:r w:rsidRPr="008A0F3B">
        <w:rPr>
          <w:rFonts w:ascii="Arial" w:eastAsia="Times New Roman" w:hAnsi="Arial" w:cs="Arial"/>
          <w:color w:val="222222"/>
          <w:sz w:val="24"/>
          <w:szCs w:val="24"/>
          <w:shd w:val="clear" w:color="auto" w:fill="FFFFFF"/>
          <w:lang w:eastAsia="el-GR"/>
        </w:rPr>
        <w:t>αρ</w:t>
      </w:r>
      <w:proofErr w:type="spellEnd"/>
      <w:r w:rsidRPr="008A0F3B">
        <w:rPr>
          <w:rFonts w:ascii="Arial" w:eastAsia="Times New Roman" w:hAnsi="Arial" w:cs="Arial"/>
          <w:color w:val="222222"/>
          <w:sz w:val="24"/>
          <w:szCs w:val="24"/>
          <w:shd w:val="clear" w:color="auto" w:fill="FFFFFF"/>
          <w:lang w:eastAsia="el-GR"/>
        </w:rPr>
        <w:t>. 187 παρ.5), σύμφωνα με τα διαλαμβανόμενα στην πρόταση», σύμφωνα με την ειδική ημερήσια διάταξη που έχει διανεμηθεί.</w:t>
      </w:r>
    </w:p>
    <w:p w:rsidR="008A0F3B" w:rsidRPr="008A0F3B" w:rsidRDefault="008A0F3B" w:rsidP="008A0F3B">
      <w:pPr>
        <w:spacing w:before="100" w:beforeAutospacing="1" w:after="100" w:afterAutospacing="1" w:line="600" w:lineRule="auto"/>
        <w:contextualSpacing/>
        <w:rPr>
          <w:rFonts w:ascii="Arial" w:eastAsia="Times New Roman" w:hAnsi="Arial" w:cs="Arial"/>
          <w:b/>
          <w:bCs/>
          <w:color w:val="222222"/>
          <w:sz w:val="24"/>
          <w:szCs w:val="24"/>
          <w:shd w:val="clear" w:color="auto" w:fill="FFFFFF"/>
          <w:lang w:eastAsia="el-GR"/>
        </w:rPr>
      </w:pPr>
      <w:r w:rsidRPr="008A0F3B">
        <w:rPr>
          <w:rFonts w:ascii="Arial" w:eastAsia="Times New Roman" w:hAnsi="Arial" w:cs="Arial"/>
          <w:b/>
          <w:bCs/>
          <w:color w:val="222222"/>
          <w:sz w:val="24"/>
          <w:szCs w:val="24"/>
          <w:shd w:val="clear" w:color="auto" w:fill="FFFFFF"/>
          <w:lang w:eastAsia="el-GR"/>
        </w:rPr>
        <w:t xml:space="preserve">Ο ΠΡΟΕΔΡΟΣ                                                   </w:t>
      </w:r>
      <w:r>
        <w:rPr>
          <w:rFonts w:ascii="Arial" w:eastAsia="Times New Roman" w:hAnsi="Arial" w:cs="Arial"/>
          <w:b/>
          <w:bCs/>
          <w:color w:val="222222"/>
          <w:sz w:val="24"/>
          <w:szCs w:val="24"/>
          <w:shd w:val="clear" w:color="auto" w:fill="FFFFFF"/>
          <w:lang w:eastAsia="el-GR"/>
        </w:rPr>
        <w:t xml:space="preserve">         </w:t>
      </w:r>
      <w:r w:rsidRPr="008A0F3B">
        <w:rPr>
          <w:rFonts w:ascii="Arial" w:eastAsia="Times New Roman" w:hAnsi="Arial" w:cs="Arial"/>
          <w:b/>
          <w:bCs/>
          <w:color w:val="222222"/>
          <w:sz w:val="24"/>
          <w:szCs w:val="24"/>
          <w:shd w:val="clear" w:color="auto" w:fill="FFFFFF"/>
          <w:lang w:eastAsia="el-GR"/>
        </w:rPr>
        <w:t xml:space="preserve">      ΟΙ ΓΡΑΜΜΑΤΕΙΣ</w:t>
      </w:r>
    </w:p>
    <w:p w:rsidR="00FD76DB" w:rsidRDefault="00FD76DB" w:rsidP="008A0F3B">
      <w:pPr>
        <w:ind w:firstLine="720"/>
      </w:pPr>
    </w:p>
    <w:sectPr w:rsidR="00FD76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1C3"/>
    <w:rsid w:val="003571C3"/>
    <w:rsid w:val="00667016"/>
    <w:rsid w:val="008A0F3B"/>
    <w:rsid w:val="00972156"/>
    <w:rsid w:val="00A760CB"/>
    <w:rsid w:val="00E75AC3"/>
    <w:rsid w:val="00FD76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9966"/>
  <w15:chartTrackingRefBased/>
  <w15:docId w15:val="{30D3FE46-A141-4742-8F3F-80168DE3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8A0F3B"/>
  </w:style>
  <w:style w:type="paragraph" w:styleId="a3">
    <w:name w:val="Balloon Text"/>
    <w:basedOn w:val="a"/>
    <w:link w:val="Char"/>
    <w:uiPriority w:val="99"/>
    <w:semiHidden/>
    <w:unhideWhenUsed/>
    <w:rsid w:val="008A0F3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8A0F3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79</Pages>
  <Words>14893</Words>
  <Characters>80426</Characters>
  <Application>Microsoft Office Word</Application>
  <DocSecurity>0</DocSecurity>
  <Lines>670</Lines>
  <Paragraphs>190</Paragraphs>
  <ScaleCrop>false</ScaleCrop>
  <Company>Hellenic Parliament BTE</Company>
  <LinksUpToDate>false</LinksUpToDate>
  <CharactersWithSpaces>95129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4</cp:revision>
  <dcterms:created xsi:type="dcterms:W3CDTF">2020-05-27T06:14:00Z</dcterms:created>
  <dcterms:modified xsi:type="dcterms:W3CDTF">2020-05-27T06:28:00Z</dcterms:modified>
</cp:coreProperties>
</file>